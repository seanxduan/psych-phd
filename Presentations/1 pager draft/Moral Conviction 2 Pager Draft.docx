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2B2DE826" w:rsidR="0037385A" w:rsidRDefault="00362841" w:rsidP="0037385A">
      <w:pPr>
        <w:pStyle w:val="ListParagraph"/>
        <w:numPr>
          <w:ilvl w:val="0"/>
          <w:numId w:val="1"/>
        </w:numPr>
        <w:spacing w:line="24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w:t>
      </w:r>
    </w:p>
    <w:p w14:paraId="533C662F" w14:textId="368A5E14" w:rsidR="00C9037E"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pragmatic/economic argument?</w:t>
      </w:r>
    </w:p>
    <w:p w14:paraId="63F618CB" w14:textId="73396752" w:rsidR="00C9037E" w:rsidRPr="0037385A"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personal benefit/hedonic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commentRangeEnd w:id="0"/>
      <w:r w:rsidR="00596E42">
        <w:rPr>
          <w:rStyle w:val="CommentReference"/>
        </w:rPr>
        <w:commentReference w:id="0"/>
      </w:r>
      <w:commentRangeEnd w:id="1"/>
      <w:r w:rsidR="00604C28">
        <w:rPr>
          <w:rStyle w:val="CommentReference"/>
        </w:rPr>
        <w:commentReference w:id="1"/>
      </w:r>
    </w:p>
    <w:p w14:paraId="6C52B9EB" w14:textId="586A0533" w:rsidR="0005419E" w:rsidRDefault="009D6994" w:rsidP="00373B3D">
      <w:pPr>
        <w:spacing w:line="240" w:lineRule="auto"/>
        <w:ind w:firstLine="360"/>
        <w:rPr>
          <w:rFonts w:ascii="Times New Roman" w:hAnsi="Times New Roman" w:cs="Times New Roman"/>
          <w:sz w:val="24"/>
          <w:szCs w:val="24"/>
        </w:rPr>
      </w:pPr>
      <w:r>
        <w:rPr>
          <w:rFonts w:ascii="Times New Roman" w:hAnsi="Times New Roman" w:cs="Times New Roman"/>
          <w:sz w:val="24"/>
          <w:szCs w:val="24"/>
        </w:rPr>
        <w:t>Moral convictions are attitudes that are perceived as grounded in fundamental distinctions between right and wrong. Moral conviction, while often correlated with strength of belief, is fundamentally distinct from strong but non-moral attitudes/beliefs. This is because they are perceived as a universal and objective truth, which is relatively resistant to influence from equals or superiors.</w:t>
      </w:r>
      <w:r w:rsidR="00373B3D">
        <w:rPr>
          <w:rFonts w:ascii="Times New Roman" w:hAnsi="Times New Roman" w:cs="Times New Roman"/>
          <w:sz w:val="24"/>
          <w:szCs w:val="24"/>
        </w:rPr>
        <w:t xml:space="preserve"> </w:t>
      </w:r>
      <w:r w:rsidR="00616F8D">
        <w:rPr>
          <w:rFonts w:ascii="Times New Roman" w:hAnsi="Times New Roman" w:cs="Times New Roman"/>
          <w:sz w:val="24"/>
          <w:szCs w:val="24"/>
        </w:rPr>
        <w:t>Thus, morally convicted beliefs are more difficult to change as compared to beliefs grounded in preference or social convention</w:t>
      </w:r>
      <w:r w:rsidR="0060454A">
        <w:rPr>
          <w:rFonts w:ascii="Times New Roman" w:hAnsi="Times New Roman" w:cs="Times New Roman"/>
          <w:sz w:val="24"/>
          <w:szCs w:val="24"/>
        </w:rPr>
        <w:t xml:space="preserve"> (</w:t>
      </w:r>
      <w:proofErr w:type="spellStart"/>
      <w:r w:rsidR="0060454A">
        <w:rPr>
          <w:rFonts w:ascii="Times New Roman" w:hAnsi="Times New Roman" w:cs="Times New Roman"/>
          <w:sz w:val="24"/>
          <w:szCs w:val="24"/>
        </w:rPr>
        <w:t>Skitka</w:t>
      </w:r>
      <w:proofErr w:type="spellEnd"/>
      <w:r w:rsidR="0060454A">
        <w:rPr>
          <w:rFonts w:ascii="Times New Roman" w:hAnsi="Times New Roman" w:cs="Times New Roman"/>
          <w:sz w:val="24"/>
          <w:szCs w:val="24"/>
        </w:rPr>
        <w:t xml:space="preserve"> et al., 2021)</w:t>
      </w:r>
      <w:r w:rsidR="00616F8D">
        <w:rPr>
          <w:rFonts w:ascii="Times New Roman" w:hAnsi="Times New Roman" w:cs="Times New Roman"/>
          <w:sz w:val="24"/>
          <w:szCs w:val="24"/>
        </w:rPr>
        <w:t xml:space="preserve">. </w:t>
      </w:r>
      <w:r w:rsidR="00B144F7">
        <w:rPr>
          <w:rFonts w:ascii="Times New Roman" w:hAnsi="Times New Roman" w:cs="Times New Roman"/>
          <w:sz w:val="24"/>
          <w:szCs w:val="24"/>
        </w:rPr>
        <w:t>O</w:t>
      </w:r>
      <w:r w:rsidR="00451132">
        <w:rPr>
          <w:rFonts w:ascii="Times New Roman" w:hAnsi="Times New Roman" w:cs="Times New Roman"/>
          <w:sz w:val="24"/>
          <w:szCs w:val="24"/>
        </w:rPr>
        <w:t>ur research question is fundamentally, how can we change attitudes that are backed by moral conviction.</w:t>
      </w:r>
    </w:p>
    <w:p w14:paraId="07D387B8" w14:textId="77777777" w:rsidR="00C76A09" w:rsidRDefault="0043430B" w:rsidP="00216A56">
      <w:pPr>
        <w:spacing w:line="240" w:lineRule="auto"/>
        <w:ind w:firstLine="360"/>
        <w:rPr>
          <w:ins w:id="2" w:author="Shaffer, Victoria A." w:date="2024-01-17T11:21:00Z"/>
          <w:rFonts w:ascii="Times New Roman" w:hAnsi="Times New Roman" w:cs="Times New Roman"/>
          <w:sz w:val="24"/>
          <w:szCs w:val="24"/>
        </w:rPr>
      </w:pPr>
      <w:r>
        <w:rPr>
          <w:rFonts w:ascii="Times New Roman" w:hAnsi="Times New Roman" w:cs="Times New Roman"/>
          <w:sz w:val="24"/>
          <w:szCs w:val="24"/>
        </w:rPr>
        <w:t>Given that</w:t>
      </w:r>
      <w:r w:rsidR="00B7287D">
        <w:rPr>
          <w:rFonts w:ascii="Times New Roman" w:hAnsi="Times New Roman" w:cs="Times New Roman"/>
          <w:sz w:val="24"/>
          <w:szCs w:val="24"/>
        </w:rPr>
        <w:t xml:space="preserve"> morally convicted beliefs are hard to change, </w:t>
      </w:r>
      <w:r w:rsidR="003B5B2B">
        <w:rPr>
          <w:rFonts w:ascii="Times New Roman" w:hAnsi="Times New Roman" w:cs="Times New Roman"/>
          <w:sz w:val="24"/>
          <w:szCs w:val="24"/>
        </w:rPr>
        <w:t>one plausible solution would be to first ‘demoralize’ the belief, and then attempt change</w:t>
      </w:r>
      <w:r w:rsidR="00681F30">
        <w:rPr>
          <w:rFonts w:ascii="Times New Roman" w:hAnsi="Times New Roman" w:cs="Times New Roman"/>
          <w:sz w:val="24"/>
          <w:szCs w:val="24"/>
        </w:rPr>
        <w:t>. However, there is mixed evidence that this is effective</w:t>
      </w:r>
      <w:r w:rsidR="00B7287D">
        <w:rPr>
          <w:rFonts w:ascii="Times New Roman" w:hAnsi="Times New Roman" w:cs="Times New Roman"/>
          <w:sz w:val="24"/>
          <w:szCs w:val="24"/>
        </w:rPr>
        <w:t>.</w:t>
      </w:r>
      <w:r w:rsidR="00823D46">
        <w:rPr>
          <w:rFonts w:ascii="Times New Roman" w:hAnsi="Times New Roman" w:cs="Times New Roman"/>
          <w:sz w:val="24"/>
          <w:szCs w:val="24"/>
        </w:rPr>
        <w:t xml:space="preserve"> </w:t>
      </w:r>
      <w:r w:rsidR="00681F30">
        <w:rPr>
          <w:rFonts w:ascii="Times New Roman" w:hAnsi="Times New Roman" w:cs="Times New Roman"/>
          <w:sz w:val="24"/>
          <w:szCs w:val="24"/>
        </w:rPr>
        <w:t>Moral conviction has been successfully reduced by f</w:t>
      </w:r>
      <w:r w:rsidR="00010E3E">
        <w:rPr>
          <w:rFonts w:ascii="Times New Roman" w:hAnsi="Times New Roman" w:cs="Times New Roman"/>
          <w:sz w:val="24"/>
          <w:szCs w:val="24"/>
        </w:rPr>
        <w:t xml:space="preserve">raming arguments using pragmatic or economic </w:t>
      </w:r>
      <w:r w:rsidR="005D5A7D">
        <w:rPr>
          <w:rFonts w:ascii="Times New Roman" w:hAnsi="Times New Roman" w:cs="Times New Roman"/>
          <w:sz w:val="24"/>
          <w:szCs w:val="24"/>
        </w:rPr>
        <w:t>counterarguments</w:t>
      </w:r>
      <w:r w:rsidR="00010E3E">
        <w:rPr>
          <w:rFonts w:ascii="Times New Roman" w:hAnsi="Times New Roman" w:cs="Times New Roman"/>
          <w:sz w:val="24"/>
          <w:szCs w:val="24"/>
        </w:rPr>
        <w:t xml:space="preserve"> (</w:t>
      </w:r>
      <w:proofErr w:type="spellStart"/>
      <w:r w:rsidR="00010E3E">
        <w:rPr>
          <w:rFonts w:ascii="Times New Roman" w:hAnsi="Times New Roman" w:cs="Times New Roman"/>
          <w:sz w:val="24"/>
          <w:szCs w:val="24"/>
        </w:rPr>
        <w:t>Kodapanakkal</w:t>
      </w:r>
      <w:proofErr w:type="spellEnd"/>
      <w:r w:rsidR="00010E3E">
        <w:rPr>
          <w:rFonts w:ascii="Times New Roman" w:hAnsi="Times New Roman" w:cs="Times New Roman"/>
          <w:sz w:val="24"/>
          <w:szCs w:val="24"/>
        </w:rPr>
        <w:t xml:space="preserve"> et al., 2022, </w:t>
      </w:r>
      <w:proofErr w:type="spellStart"/>
      <w:r w:rsidR="00010E3E">
        <w:rPr>
          <w:rFonts w:ascii="Times New Roman" w:hAnsi="Times New Roman" w:cs="Times New Roman"/>
          <w:sz w:val="24"/>
          <w:szCs w:val="24"/>
        </w:rPr>
        <w:t>Kutlaca</w:t>
      </w:r>
      <w:proofErr w:type="spellEnd"/>
      <w:r w:rsidR="00010E3E">
        <w:rPr>
          <w:rFonts w:ascii="Times New Roman" w:hAnsi="Times New Roman" w:cs="Times New Roman"/>
          <w:sz w:val="24"/>
          <w:szCs w:val="24"/>
        </w:rPr>
        <w:t>, 2013)</w:t>
      </w:r>
      <w:r w:rsidR="002E4D37">
        <w:rPr>
          <w:rFonts w:ascii="Times New Roman" w:hAnsi="Times New Roman" w:cs="Times New Roman"/>
          <w:sz w:val="24"/>
          <w:szCs w:val="24"/>
        </w:rPr>
        <w:t>,</w:t>
      </w:r>
      <w:r w:rsidR="00216A56">
        <w:rPr>
          <w:rFonts w:ascii="Times New Roman" w:hAnsi="Times New Roman" w:cs="Times New Roman"/>
          <w:sz w:val="24"/>
          <w:szCs w:val="24"/>
        </w:rPr>
        <w:t xml:space="preserve"> </w:t>
      </w:r>
      <w:r w:rsidR="00681F30">
        <w:rPr>
          <w:rFonts w:ascii="Times New Roman" w:hAnsi="Times New Roman" w:cs="Times New Roman"/>
          <w:sz w:val="24"/>
          <w:szCs w:val="24"/>
        </w:rPr>
        <w:t xml:space="preserve">or </w:t>
      </w:r>
      <w:r w:rsidR="00216A56">
        <w:rPr>
          <w:rFonts w:ascii="Times New Roman" w:hAnsi="Times New Roman" w:cs="Times New Roman"/>
          <w:sz w:val="24"/>
          <w:szCs w:val="24"/>
        </w:rPr>
        <w:t xml:space="preserve">by emphasizing </w:t>
      </w:r>
      <w:r w:rsidR="005D5A7D">
        <w:rPr>
          <w:rFonts w:ascii="Times New Roman" w:hAnsi="Times New Roman" w:cs="Times New Roman"/>
          <w:sz w:val="24"/>
          <w:szCs w:val="24"/>
        </w:rPr>
        <w:t>the personal or hedonic benefit of a counter position (Bastian et al, 2015; Feinberg et al, 2019</w:t>
      </w:r>
      <w:r w:rsidR="00681F30">
        <w:rPr>
          <w:rFonts w:ascii="Times New Roman" w:hAnsi="Times New Roman" w:cs="Times New Roman"/>
          <w:sz w:val="24"/>
          <w:szCs w:val="24"/>
        </w:rPr>
        <w:t>).</w:t>
      </w:r>
      <w:r w:rsidR="00922380">
        <w:rPr>
          <w:rFonts w:ascii="Times New Roman" w:hAnsi="Times New Roman" w:cs="Times New Roman"/>
          <w:sz w:val="24"/>
          <w:szCs w:val="24"/>
        </w:rPr>
        <w:t xml:space="preserve"> In contrast, unsuccessful reduction of moral conviction has been attributed to choosing topics that are already highly politicized and polarized (e.g., COVID-19 vaccination)</w:t>
      </w:r>
      <w:r w:rsidR="00043C48">
        <w:rPr>
          <w:rFonts w:ascii="Times New Roman" w:hAnsi="Times New Roman" w:cs="Times New Roman"/>
          <w:sz w:val="24"/>
          <w:szCs w:val="24"/>
        </w:rPr>
        <w:t xml:space="preserve">, framings that are dependent on belief in authority influence, or flawed psychometric measurements of moral conviction </w:t>
      </w:r>
      <w:commentRangeStart w:id="3"/>
      <w:r w:rsidR="00043C48">
        <w:rPr>
          <w:rFonts w:ascii="Times New Roman" w:hAnsi="Times New Roman" w:cs="Times New Roman"/>
          <w:sz w:val="24"/>
          <w:szCs w:val="24"/>
        </w:rPr>
        <w:t xml:space="preserve">itself </w:t>
      </w:r>
      <w:commentRangeEnd w:id="3"/>
      <w:r w:rsidR="00DE2A39">
        <w:rPr>
          <w:rStyle w:val="CommentReference"/>
        </w:rPr>
        <w:commentReference w:id="3"/>
      </w:r>
      <w:r w:rsidR="00043C48">
        <w:rPr>
          <w:rFonts w:ascii="Times New Roman" w:hAnsi="Times New Roman" w:cs="Times New Roman"/>
          <w:sz w:val="24"/>
          <w:szCs w:val="24"/>
        </w:rPr>
        <w:t>(</w:t>
      </w:r>
      <w:proofErr w:type="spellStart"/>
      <w:r w:rsidR="0032777F">
        <w:rPr>
          <w:rFonts w:ascii="Times New Roman" w:hAnsi="Times New Roman" w:cs="Times New Roman"/>
          <w:sz w:val="24"/>
          <w:szCs w:val="24"/>
        </w:rPr>
        <w:t>Aignesberger</w:t>
      </w:r>
      <w:proofErr w:type="spellEnd"/>
      <w:r w:rsidR="0032777F">
        <w:rPr>
          <w:rFonts w:ascii="Times New Roman" w:hAnsi="Times New Roman" w:cs="Times New Roman"/>
          <w:sz w:val="24"/>
          <w:szCs w:val="24"/>
        </w:rPr>
        <w:t xml:space="preserve"> et al., 2023; </w:t>
      </w:r>
      <w:proofErr w:type="spellStart"/>
      <w:r w:rsidR="0032777F">
        <w:rPr>
          <w:rFonts w:ascii="Times New Roman" w:hAnsi="Times New Roman" w:cs="Times New Roman"/>
          <w:sz w:val="24"/>
          <w:szCs w:val="24"/>
        </w:rPr>
        <w:t>Fenzi</w:t>
      </w:r>
      <w:proofErr w:type="spellEnd"/>
      <w:r w:rsidR="0032777F">
        <w:rPr>
          <w:rFonts w:ascii="Times New Roman" w:hAnsi="Times New Roman" w:cs="Times New Roman"/>
          <w:sz w:val="24"/>
          <w:szCs w:val="24"/>
        </w:rPr>
        <w:t xml:space="preserve"> et al., 2022</w:t>
      </w:r>
      <w:del w:id="4" w:author="Shaffer, Victoria A." w:date="2024-01-17T11:21:00Z">
        <w:r w:rsidR="0032777F" w:rsidDel="00B54A1B">
          <w:rPr>
            <w:rFonts w:ascii="Times New Roman" w:hAnsi="Times New Roman" w:cs="Times New Roman"/>
            <w:sz w:val="24"/>
            <w:szCs w:val="24"/>
          </w:rPr>
          <w:delText xml:space="preserve"> </w:delText>
        </w:r>
      </w:del>
      <w:r w:rsidR="0032777F">
        <w:rPr>
          <w:rFonts w:ascii="Times New Roman" w:hAnsi="Times New Roman" w:cs="Times New Roman"/>
          <w:sz w:val="24"/>
          <w:szCs w:val="24"/>
        </w:rPr>
        <w:t>;</w:t>
      </w:r>
      <w:ins w:id="5" w:author="Shaffer, Victoria A." w:date="2024-01-17T11:21:00Z">
        <w:r w:rsidR="00B54A1B">
          <w:rPr>
            <w:rFonts w:ascii="Times New Roman" w:hAnsi="Times New Roman" w:cs="Times New Roman"/>
            <w:sz w:val="24"/>
            <w:szCs w:val="24"/>
          </w:rPr>
          <w:t xml:space="preserve"> </w:t>
        </w:r>
      </w:ins>
      <w:r w:rsidR="0032777F">
        <w:rPr>
          <w:rFonts w:ascii="Times New Roman" w:hAnsi="Times New Roman" w:cs="Times New Roman"/>
          <w:sz w:val="24"/>
          <w:szCs w:val="24"/>
        </w:rPr>
        <w:t>Brannon et al., 2019</w:t>
      </w:r>
      <w:r w:rsidR="004B1905">
        <w:rPr>
          <w:rFonts w:ascii="Times New Roman" w:hAnsi="Times New Roman" w:cs="Times New Roman"/>
          <w:sz w:val="24"/>
          <w:szCs w:val="24"/>
        </w:rPr>
        <w:t>)</w:t>
      </w:r>
      <w:r>
        <w:rPr>
          <w:rFonts w:ascii="Times New Roman" w:hAnsi="Times New Roman" w:cs="Times New Roman"/>
          <w:sz w:val="24"/>
          <w:szCs w:val="24"/>
        </w:rPr>
        <w:t xml:space="preserve">. </w:t>
      </w:r>
    </w:p>
    <w:p w14:paraId="7A19A414" w14:textId="31EDB8B3" w:rsidR="00681F30" w:rsidRDefault="0043430B" w:rsidP="00216A56">
      <w:pPr>
        <w:spacing w:line="240" w:lineRule="auto"/>
        <w:ind w:firstLine="360"/>
        <w:rPr>
          <w:rFonts w:ascii="Times New Roman" w:hAnsi="Times New Roman" w:cs="Times New Roman"/>
          <w:sz w:val="24"/>
          <w:szCs w:val="24"/>
        </w:rPr>
      </w:pPr>
      <w:commentRangeStart w:id="6"/>
      <w:commentRangeStart w:id="7"/>
      <w:commentRangeStart w:id="8"/>
      <w:commentRangeStart w:id="9"/>
      <w:r>
        <w:rPr>
          <w:rFonts w:ascii="Times New Roman" w:hAnsi="Times New Roman" w:cs="Times New Roman"/>
          <w:sz w:val="24"/>
          <w:szCs w:val="24"/>
        </w:rPr>
        <w:t>For our first study, we plan on testing several methods of moral conviction reduction (pragmatic/economic argument, and a personal/hedonic benefit argument), across an array of contemporary issues that falls along the spectrum of political belief and polarization (support for universal health care, capital punishment, and desire to exercise)</w:t>
      </w:r>
      <w:r w:rsidR="0051134F">
        <w:rPr>
          <w:rFonts w:ascii="Times New Roman" w:hAnsi="Times New Roman" w:cs="Times New Roman"/>
          <w:sz w:val="24"/>
          <w:szCs w:val="24"/>
        </w:rPr>
        <w:t xml:space="preserve">. </w:t>
      </w:r>
      <w:commentRangeEnd w:id="6"/>
      <w:r w:rsidR="002F24A1">
        <w:rPr>
          <w:rStyle w:val="CommentReference"/>
        </w:rPr>
        <w:commentReference w:id="6"/>
      </w:r>
      <w:commentRangeEnd w:id="7"/>
      <w:r w:rsidR="00512E88">
        <w:rPr>
          <w:rStyle w:val="CommentReference"/>
        </w:rPr>
        <w:commentReference w:id="7"/>
      </w:r>
      <w:commentRangeEnd w:id="8"/>
      <w:r w:rsidR="00604C28">
        <w:rPr>
          <w:rStyle w:val="CommentReference"/>
        </w:rPr>
        <w:commentReference w:id="8"/>
      </w:r>
      <w:commentRangeEnd w:id="9"/>
      <w:r w:rsidR="00604C28">
        <w:rPr>
          <w:rStyle w:val="CommentReference"/>
        </w:rPr>
        <w:commentReference w:id="9"/>
      </w:r>
      <w:r w:rsidR="00563C6B">
        <w:rPr>
          <w:rFonts w:ascii="Times New Roman" w:hAnsi="Times New Roman" w:cs="Times New Roman"/>
          <w:sz w:val="24"/>
          <w:szCs w:val="24"/>
        </w:rPr>
        <w:t xml:space="preserve">Additionally, we plan on using an expanded item for measuring moral conviction that is an adaption of work by </w:t>
      </w:r>
      <w:proofErr w:type="spellStart"/>
      <w:r w:rsidR="00563C6B">
        <w:rPr>
          <w:rFonts w:ascii="Times New Roman" w:hAnsi="Times New Roman" w:cs="Times New Roman"/>
          <w:sz w:val="24"/>
          <w:szCs w:val="24"/>
        </w:rPr>
        <w:t>Skitka</w:t>
      </w:r>
      <w:proofErr w:type="spellEnd"/>
      <w:r w:rsidR="00563C6B">
        <w:rPr>
          <w:rFonts w:ascii="Times New Roman" w:hAnsi="Times New Roman" w:cs="Times New Roman"/>
          <w:sz w:val="24"/>
          <w:szCs w:val="24"/>
        </w:rPr>
        <w:t xml:space="preserve"> et al., (2021), which is novel insofar as it will measure perceptions of objectivity and universality in belief, which has been assumed but has not been directly assessed. </w:t>
      </w:r>
      <w:commentRangeStart w:id="10"/>
      <w:commentRangeStart w:id="11"/>
      <w:r w:rsidR="0051134F">
        <w:rPr>
          <w:rFonts w:ascii="Times New Roman" w:hAnsi="Times New Roman" w:cs="Times New Roman"/>
          <w:sz w:val="24"/>
          <w:szCs w:val="24"/>
        </w:rPr>
        <w:t>Our goal is to directly reduce moral conviction on these stances, any change in behavior or belief would be a useful, but incidental benefit.</w:t>
      </w:r>
      <w:commentRangeEnd w:id="10"/>
      <w:r w:rsidR="00562902">
        <w:rPr>
          <w:rStyle w:val="CommentReference"/>
        </w:rPr>
        <w:commentReference w:id="10"/>
      </w:r>
      <w:commentRangeEnd w:id="11"/>
      <w:r w:rsidR="00512E88">
        <w:rPr>
          <w:rStyle w:val="CommentReference"/>
        </w:rPr>
        <w:commentReference w:id="11"/>
      </w:r>
    </w:p>
    <w:p w14:paraId="0B90AE39" w14:textId="36631F33" w:rsidR="000B2B41" w:rsidRDefault="005B64D5" w:rsidP="00E615FF">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our final goal is change in attitudes, after ‘demoralization’ we would like to</w:t>
      </w:r>
      <w:r w:rsidR="000B2B41">
        <w:rPr>
          <w:rFonts w:ascii="Times New Roman" w:hAnsi="Times New Roman" w:cs="Times New Roman"/>
          <w:sz w:val="24"/>
          <w:szCs w:val="24"/>
        </w:rPr>
        <w:t xml:space="preserve"> leverage </w:t>
      </w:r>
      <w:r w:rsidR="00C80CC9">
        <w:rPr>
          <w:rFonts w:ascii="Times New Roman" w:hAnsi="Times New Roman" w:cs="Times New Roman"/>
          <w:sz w:val="24"/>
          <w:szCs w:val="24"/>
        </w:rPr>
        <w:t xml:space="preserve">the effects of </w:t>
      </w:r>
      <w:r w:rsidR="000B2B41">
        <w:rPr>
          <w:rFonts w:ascii="Times New Roman" w:hAnsi="Times New Roman" w:cs="Times New Roman"/>
          <w:sz w:val="24"/>
          <w:szCs w:val="24"/>
        </w:rPr>
        <w:t>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w:t>
      </w:r>
      <w:proofErr w:type="spellStart"/>
      <w:r w:rsidR="001D08A2">
        <w:rPr>
          <w:rFonts w:ascii="Times New Roman" w:hAnsi="Times New Roman" w:cs="Times New Roman"/>
          <w:sz w:val="24"/>
          <w:szCs w:val="24"/>
        </w:rPr>
        <w:t>Skitka</w:t>
      </w:r>
      <w:proofErr w:type="spellEnd"/>
      <w:r w:rsidR="001D08A2">
        <w:rPr>
          <w:rFonts w:ascii="Times New Roman" w:hAnsi="Times New Roman" w:cs="Times New Roman"/>
          <w:sz w:val="24"/>
          <w:szCs w:val="24"/>
        </w:rPr>
        <w:t xml:space="preserve"> et al., 2005)</w:t>
      </w:r>
      <w:r w:rsidR="0099166B">
        <w:rPr>
          <w:rFonts w:ascii="Times New Roman" w:hAnsi="Times New Roman" w:cs="Times New Roman"/>
          <w:sz w:val="24"/>
          <w:szCs w:val="24"/>
        </w:rPr>
        <w:t xml:space="preserve">. </w:t>
      </w:r>
      <w:r w:rsidR="00A41D97">
        <w:rPr>
          <w:rFonts w:ascii="Times New Roman" w:hAnsi="Times New Roman" w:cs="Times New Roman"/>
          <w:sz w:val="24"/>
          <w:szCs w:val="24"/>
        </w:rPr>
        <w:t>In preliminary work, we were able to successfully manipulate social consensus by presenting false survey results that were assumed to be real, presenting either an artificially high or artificially low level of agreement with a position.</w:t>
      </w:r>
      <w:r w:rsidR="00E615FF">
        <w:rPr>
          <w:rFonts w:ascii="Times New Roman" w:hAnsi="Times New Roman" w:cs="Times New Roman"/>
          <w:sz w:val="24"/>
          <w:szCs w:val="24"/>
        </w:rPr>
        <w:t xml:space="preserve"> </w:t>
      </w:r>
      <w:commentRangeStart w:id="12"/>
      <w:commentRangeStart w:id="13"/>
      <w:commentRangeStart w:id="14"/>
      <w:commentRangeStart w:id="15"/>
      <w:r w:rsidR="00E615FF">
        <w:rPr>
          <w:rFonts w:ascii="Times New Roman" w:hAnsi="Times New Roman" w:cs="Times New Roman"/>
          <w:sz w:val="24"/>
          <w:szCs w:val="24"/>
        </w:rPr>
        <w:t>We plan to directly test this interaction by attempting to reduce moral conviction and then see</w:t>
      </w:r>
      <w:r w:rsidR="009239D6">
        <w:rPr>
          <w:rFonts w:ascii="Times New Roman" w:hAnsi="Times New Roman" w:cs="Times New Roman"/>
          <w:sz w:val="24"/>
          <w:szCs w:val="24"/>
        </w:rPr>
        <w:t>ing</w:t>
      </w:r>
      <w:r w:rsidR="00E615FF">
        <w:rPr>
          <w:rFonts w:ascii="Times New Roman" w:hAnsi="Times New Roman" w:cs="Times New Roman"/>
          <w:sz w:val="24"/>
          <w:szCs w:val="24"/>
        </w:rPr>
        <w:t xml:space="preserve"> if that increases </w:t>
      </w:r>
      <w:r w:rsidR="007A5338">
        <w:rPr>
          <w:rFonts w:ascii="Times New Roman" w:hAnsi="Times New Roman" w:cs="Times New Roman"/>
          <w:sz w:val="24"/>
          <w:szCs w:val="24"/>
        </w:rPr>
        <w:t>conformation towards the societal consensus.</w:t>
      </w:r>
      <w:commentRangeEnd w:id="12"/>
      <w:r w:rsidR="00710900">
        <w:rPr>
          <w:rStyle w:val="CommentReference"/>
        </w:rPr>
        <w:commentReference w:id="12"/>
      </w:r>
      <w:commentRangeEnd w:id="13"/>
      <w:r w:rsidR="00512E88">
        <w:rPr>
          <w:rStyle w:val="CommentReference"/>
        </w:rPr>
        <w:commentReference w:id="13"/>
      </w:r>
      <w:commentRangeEnd w:id="14"/>
      <w:r w:rsidR="00512E88">
        <w:rPr>
          <w:rStyle w:val="CommentReference"/>
        </w:rPr>
        <w:commentReference w:id="14"/>
      </w:r>
      <w:commentRangeEnd w:id="15"/>
      <w:r w:rsidR="00512E88">
        <w:rPr>
          <w:rStyle w:val="CommentReference"/>
        </w:rPr>
        <w:commentReference w:id="15"/>
      </w:r>
    </w:p>
    <w:p w14:paraId="0A76EFDC" w14:textId="5C1A771A" w:rsidR="003D1A55" w:rsidRDefault="00235111">
      <w:pPr>
        <w:spacing w:line="240" w:lineRule="auto"/>
        <w:rPr>
          <w:ins w:id="16" w:author="Duan, Sean (MU-Student)" w:date="2024-01-17T14:15:00Z"/>
          <w:rFonts w:ascii="Times New Roman" w:hAnsi="Times New Roman" w:cs="Times New Roman"/>
          <w:sz w:val="24"/>
          <w:szCs w:val="24"/>
        </w:rPr>
      </w:pPr>
      <w:r>
        <w:rPr>
          <w:rFonts w:ascii="Times New Roman" w:hAnsi="Times New Roman" w:cs="Times New Roman"/>
          <w:sz w:val="24"/>
          <w:szCs w:val="24"/>
        </w:rPr>
        <w:tab/>
      </w:r>
    </w:p>
    <w:p w14:paraId="594D2779" w14:textId="77777777" w:rsidR="0048538E" w:rsidRDefault="0048538E">
      <w:pPr>
        <w:spacing w:line="240" w:lineRule="auto"/>
        <w:rPr>
          <w:ins w:id="17" w:author="Duan, Sean (MU-Student)" w:date="2024-01-17T14:15:00Z"/>
          <w:rFonts w:ascii="Times New Roman" w:hAnsi="Times New Roman" w:cs="Times New Roman"/>
          <w:sz w:val="24"/>
          <w:szCs w:val="24"/>
        </w:rPr>
      </w:pPr>
    </w:p>
    <w:p w14:paraId="3F4C1B6B" w14:textId="57D2FBE9" w:rsidR="0048538E" w:rsidRDefault="0048538E">
      <w:pPr>
        <w:spacing w:line="240" w:lineRule="auto"/>
        <w:rPr>
          <w:ins w:id="18" w:author="Duan, Sean (MU-Student)" w:date="2024-01-17T14:18:00Z"/>
          <w:rFonts w:ascii="Times New Roman" w:hAnsi="Times New Roman" w:cs="Times New Roman"/>
          <w:sz w:val="24"/>
          <w:szCs w:val="24"/>
        </w:rPr>
      </w:pPr>
      <w:ins w:id="19" w:author="Duan, Sean (MU-Student)" w:date="2024-01-17T14:15:00Z">
        <w:r>
          <w:rPr>
            <w:rFonts w:ascii="Times New Roman" w:hAnsi="Times New Roman" w:cs="Times New Roman"/>
            <w:sz w:val="24"/>
            <w:szCs w:val="24"/>
          </w:rPr>
          <w:t>They had problems because they didn’t measure X well, why wasn’t X measured well and what did they do? What are we going to do about X?</w:t>
        </w:r>
      </w:ins>
      <w:ins w:id="20" w:author="Duan, Sean (MU-Student)" w:date="2024-01-17T14:25:00Z">
        <w:r w:rsidR="00146612">
          <w:rPr>
            <w:rFonts w:ascii="Times New Roman" w:hAnsi="Times New Roman" w:cs="Times New Roman"/>
            <w:sz w:val="24"/>
            <w:szCs w:val="24"/>
          </w:rPr>
          <w:t xml:space="preserve"> – This can be </w:t>
        </w:r>
        <w:proofErr w:type="spellStart"/>
        <w:proofErr w:type="gramStart"/>
        <w:r w:rsidR="00146612">
          <w:rPr>
            <w:rFonts w:ascii="Times New Roman" w:hAnsi="Times New Roman" w:cs="Times New Roman"/>
            <w:sz w:val="24"/>
            <w:szCs w:val="24"/>
          </w:rPr>
          <w:t>it’s</w:t>
        </w:r>
        <w:proofErr w:type="spellEnd"/>
        <w:proofErr w:type="gramEnd"/>
        <w:r w:rsidR="00146612">
          <w:rPr>
            <w:rFonts w:ascii="Times New Roman" w:hAnsi="Times New Roman" w:cs="Times New Roman"/>
            <w:sz w:val="24"/>
            <w:szCs w:val="24"/>
          </w:rPr>
          <w:t xml:space="preserve"> own ‘study 1’ the best </w:t>
        </w:r>
      </w:ins>
      <w:ins w:id="21" w:author="Duan, Sean (MU-Student)" w:date="2024-01-17T14:26:00Z">
        <w:r w:rsidR="00146612">
          <w:rPr>
            <w:rFonts w:ascii="Times New Roman" w:hAnsi="Times New Roman" w:cs="Times New Roman"/>
            <w:sz w:val="24"/>
            <w:szCs w:val="24"/>
          </w:rPr>
          <w:t>construct for examining this concept.</w:t>
        </w:r>
      </w:ins>
    </w:p>
    <w:p w14:paraId="16A3A8D9" w14:textId="77777777" w:rsidR="0048538E" w:rsidRDefault="0048538E">
      <w:pPr>
        <w:spacing w:line="240" w:lineRule="auto"/>
        <w:rPr>
          <w:ins w:id="22" w:author="Duan, Sean (MU-Student)" w:date="2024-01-17T14:25:00Z"/>
          <w:rFonts w:ascii="Times New Roman" w:hAnsi="Times New Roman" w:cs="Times New Roman"/>
          <w:sz w:val="24"/>
          <w:szCs w:val="24"/>
        </w:rPr>
      </w:pPr>
    </w:p>
    <w:p w14:paraId="579CCAAC" w14:textId="3506E0E2" w:rsidR="00146612" w:rsidRDefault="00146612">
      <w:pPr>
        <w:spacing w:line="240" w:lineRule="auto"/>
        <w:rPr>
          <w:ins w:id="23" w:author="Duan, Sean (MU-Student)" w:date="2024-01-17T14:18:00Z"/>
          <w:rFonts w:ascii="Times New Roman" w:hAnsi="Times New Roman" w:cs="Times New Roman"/>
          <w:sz w:val="24"/>
          <w:szCs w:val="24"/>
        </w:rPr>
      </w:pPr>
      <w:ins w:id="24" w:author="Duan, Sean (MU-Student)" w:date="2024-01-17T14:25:00Z">
        <w:r>
          <w:rPr>
            <w:rFonts w:ascii="Times New Roman" w:hAnsi="Times New Roman" w:cs="Times New Roman"/>
            <w:sz w:val="24"/>
            <w:szCs w:val="24"/>
          </w:rPr>
          <w:t xml:space="preserve">Look into more deeply ‘construct validity’ that is the primary concern with regards to this improved psychometric. Is the interpretation of this </w:t>
        </w:r>
        <w:proofErr w:type="gramStart"/>
        <w:r>
          <w:rPr>
            <w:rFonts w:ascii="Times New Roman" w:hAnsi="Times New Roman" w:cs="Times New Roman"/>
            <w:sz w:val="24"/>
            <w:szCs w:val="24"/>
          </w:rPr>
          <w:t>construct</w:t>
        </w:r>
        <w:proofErr w:type="gramEnd"/>
        <w:r>
          <w:rPr>
            <w:rFonts w:ascii="Times New Roman" w:hAnsi="Times New Roman" w:cs="Times New Roman"/>
            <w:sz w:val="24"/>
            <w:szCs w:val="24"/>
          </w:rPr>
          <w:t xml:space="preserve"> correct?</w:t>
        </w:r>
      </w:ins>
      <w:ins w:id="25" w:author="Duan, Sean (MU-Student)" w:date="2024-01-17T14:27:00Z">
        <w:r>
          <w:rPr>
            <w:rFonts w:ascii="Times New Roman" w:hAnsi="Times New Roman" w:cs="Times New Roman"/>
            <w:sz w:val="24"/>
            <w:szCs w:val="24"/>
          </w:rPr>
          <w:t xml:space="preserve"> What is it that the study had trouble with, with regards to construct validity? “Model Operation Bias” – using a single measure to assess a construct is seen as kind of a bad thing (this is what is happening with the single item moral conviction screener)</w:t>
        </w:r>
      </w:ins>
      <w:ins w:id="26" w:author="Duan, Sean (MU-Student)" w:date="2024-01-17T14:28:00Z">
        <w:r w:rsidR="00977472">
          <w:rPr>
            <w:rFonts w:ascii="Times New Roman" w:hAnsi="Times New Roman" w:cs="Times New Roman"/>
            <w:sz w:val="24"/>
            <w:szCs w:val="24"/>
          </w:rPr>
          <w:t>. Moral conviction is related to strength of belief – how do we measure them differently?</w:t>
        </w:r>
      </w:ins>
    </w:p>
    <w:p w14:paraId="23B89A24" w14:textId="2EFE7494" w:rsidR="0048538E" w:rsidRDefault="002F595F">
      <w:pPr>
        <w:spacing w:line="240" w:lineRule="auto"/>
        <w:rPr>
          <w:ins w:id="27" w:author="Duan, Sean (MU-Student)" w:date="2024-01-17T14:32:00Z"/>
          <w:rFonts w:ascii="Times New Roman" w:hAnsi="Times New Roman" w:cs="Times New Roman"/>
          <w:sz w:val="24"/>
          <w:szCs w:val="24"/>
        </w:rPr>
      </w:pPr>
      <w:ins w:id="28" w:author="Duan, Sean (MU-Student)" w:date="2024-01-17T14:32:00Z">
        <w:r>
          <w:rPr>
            <w:rFonts w:ascii="Times New Roman" w:hAnsi="Times New Roman" w:cs="Times New Roman"/>
            <w:sz w:val="24"/>
            <w:szCs w:val="24"/>
          </w:rPr>
          <w:t>Read a SCALE development paper.</w:t>
        </w:r>
      </w:ins>
    </w:p>
    <w:p w14:paraId="1D6A5663" w14:textId="77777777" w:rsidR="002F595F" w:rsidRDefault="002F595F">
      <w:pPr>
        <w:spacing w:line="240" w:lineRule="auto"/>
        <w:rPr>
          <w:ins w:id="29" w:author="Duan, Sean (MU-Student)" w:date="2024-01-17T14:18:00Z"/>
          <w:rFonts w:ascii="Times New Roman" w:hAnsi="Times New Roman" w:cs="Times New Roman"/>
          <w:sz w:val="24"/>
          <w:szCs w:val="24"/>
        </w:rPr>
      </w:pPr>
    </w:p>
    <w:p w14:paraId="24E420D9" w14:textId="1BBD96BC" w:rsidR="0048538E" w:rsidRDefault="0048538E">
      <w:pPr>
        <w:spacing w:line="240" w:lineRule="auto"/>
        <w:rPr>
          <w:ins w:id="30" w:author="Duan, Sean (MU-Student)" w:date="2024-01-17T14:25:00Z"/>
          <w:rFonts w:ascii="Times New Roman" w:hAnsi="Times New Roman" w:cs="Times New Roman"/>
          <w:sz w:val="24"/>
          <w:szCs w:val="24"/>
        </w:rPr>
      </w:pPr>
      <w:ins w:id="31" w:author="Duan, Sean (MU-Student)" w:date="2024-01-17T14:18:00Z">
        <w:r>
          <w:rPr>
            <w:rFonts w:ascii="Times New Roman" w:hAnsi="Times New Roman" w:cs="Times New Roman"/>
            <w:sz w:val="24"/>
            <w:szCs w:val="24"/>
          </w:rPr>
          <w:t>The moral recognition/amplification bit is an extra addendum.</w:t>
        </w:r>
      </w:ins>
      <w:ins w:id="32" w:author="Duan, Sean (MU-Student)" w:date="2024-01-17T14:23:00Z">
        <w:r w:rsidR="00146612">
          <w:rPr>
            <w:rFonts w:ascii="Times New Roman" w:hAnsi="Times New Roman" w:cs="Times New Roman"/>
            <w:sz w:val="24"/>
            <w:szCs w:val="24"/>
          </w:rPr>
          <w:t xml:space="preserve"> Make sure to describe at the front end the two-part process of ‘moralization’ more broadly.</w:t>
        </w:r>
      </w:ins>
    </w:p>
    <w:p w14:paraId="4C0629F6" w14:textId="77777777" w:rsidR="00146612" w:rsidRDefault="00146612">
      <w:pPr>
        <w:spacing w:line="240" w:lineRule="auto"/>
        <w:rPr>
          <w:rFonts w:ascii="Times New Roman" w:hAnsi="Times New Roman" w:cs="Times New Roman"/>
          <w:sz w:val="24"/>
          <w:szCs w:val="24"/>
        </w:rPr>
      </w:pPr>
    </w:p>
    <w:p w14:paraId="2973F3D1" w14:textId="77777777" w:rsidR="006A0BB0" w:rsidRDefault="006A0BB0" w:rsidP="006A0BB0">
      <w:pPr>
        <w:spacing w:line="240" w:lineRule="auto"/>
        <w:rPr>
          <w:rFonts w:ascii="Times New Roman" w:hAnsi="Times New Roman" w:cs="Times New Roman"/>
          <w:sz w:val="24"/>
          <w:szCs w:val="24"/>
        </w:rPr>
      </w:pPr>
      <w:r>
        <w:rPr>
          <w:rFonts w:ascii="Times New Roman" w:hAnsi="Times New Roman" w:cs="Times New Roman"/>
          <w:sz w:val="24"/>
          <w:szCs w:val="24"/>
        </w:rPr>
        <w:t>Sarstedt 2007</w:t>
      </w:r>
    </w:p>
    <w:p w14:paraId="605D67E6" w14:textId="6B0750EB" w:rsidR="006A0BB0" w:rsidRDefault="006A0BB0" w:rsidP="006A0BB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Single item measures have some concerns regarding reliability and criterion </w:t>
      </w:r>
      <w:proofErr w:type="gramStart"/>
      <w:r>
        <w:rPr>
          <w:rFonts w:ascii="Times New Roman" w:hAnsi="Times New Roman" w:cs="Times New Roman"/>
          <w:sz w:val="24"/>
          <w:szCs w:val="24"/>
        </w:rPr>
        <w:t>validity</w:t>
      </w:r>
      <w:proofErr w:type="gramEnd"/>
    </w:p>
    <w:p w14:paraId="3ED30FDD" w14:textId="40220AC6" w:rsidR="006A0BB0" w:rsidRDefault="006A0BB0" w:rsidP="006A0BB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Single items do have some </w:t>
      </w:r>
      <w:proofErr w:type="gramStart"/>
      <w:r>
        <w:rPr>
          <w:rFonts w:ascii="Times New Roman" w:hAnsi="Times New Roman" w:cs="Times New Roman"/>
          <w:sz w:val="24"/>
          <w:szCs w:val="24"/>
        </w:rPr>
        <w:t>advantages</w:t>
      </w:r>
      <w:proofErr w:type="gramEnd"/>
    </w:p>
    <w:p w14:paraId="75F78AA0" w14:textId="2A94E2A7"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Ease of application</w:t>
      </w:r>
    </w:p>
    <w:p w14:paraId="0DABACDE" w14:textId="612E0E04"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Brevity</w:t>
      </w:r>
    </w:p>
    <w:p w14:paraId="2EF8E37F" w14:textId="0F70B333"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Low costs</w:t>
      </w:r>
    </w:p>
    <w:p w14:paraId="55F6A89D" w14:textId="75F5B2F8"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Higher response rates</w:t>
      </w:r>
    </w:p>
    <w:p w14:paraId="38D5E080" w14:textId="3D5B7A70" w:rsidR="006A0BB0" w:rsidRDefault="006A0BB0" w:rsidP="006A0BB0">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Single items may be adequately reliable, however… reliable measures are NOT necessarily valid.</w:t>
      </w:r>
    </w:p>
    <w:p w14:paraId="3B53E239" w14:textId="50E57A64" w:rsidR="006A0BB0" w:rsidRDefault="0050470D" w:rsidP="006A0BB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Some single item measures show adequate convergent validity with multi-item measures (correlations from .58 to .68)</w:t>
      </w:r>
      <w:r w:rsidR="00BF063F">
        <w:rPr>
          <w:rFonts w:ascii="Times New Roman" w:hAnsi="Times New Roman" w:cs="Times New Roman"/>
          <w:sz w:val="24"/>
          <w:szCs w:val="24"/>
        </w:rPr>
        <w:t>.</w:t>
      </w:r>
    </w:p>
    <w:p w14:paraId="0E51E758" w14:textId="1B8ABF5C" w:rsidR="00BF063F" w:rsidRDefault="00BF063F" w:rsidP="00BF063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Multi item measures have their own </w:t>
      </w:r>
      <w:proofErr w:type="gramStart"/>
      <w:r>
        <w:rPr>
          <w:rFonts w:ascii="Times New Roman" w:hAnsi="Times New Roman" w:cs="Times New Roman"/>
          <w:sz w:val="24"/>
          <w:szCs w:val="24"/>
        </w:rPr>
        <w:t>advantages</w:t>
      </w:r>
      <w:proofErr w:type="gramEnd"/>
    </w:p>
    <w:p w14:paraId="739C1B8A" w14:textId="39371C51" w:rsidR="00BF063F" w:rsidRDefault="00BF063F" w:rsidP="00BF063F">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Greater reliability</w:t>
      </w:r>
      <w:r w:rsidR="000160BA">
        <w:rPr>
          <w:rFonts w:ascii="Times New Roman" w:hAnsi="Times New Roman" w:cs="Times New Roman"/>
          <w:sz w:val="24"/>
          <w:szCs w:val="24"/>
        </w:rPr>
        <w:t xml:space="preserve">: Multiple indicators </w:t>
      </w:r>
      <w:proofErr w:type="gramStart"/>
      <w:r w:rsidR="000160BA">
        <w:rPr>
          <w:rFonts w:ascii="Times New Roman" w:hAnsi="Times New Roman" w:cs="Times New Roman"/>
          <w:sz w:val="24"/>
          <w:szCs w:val="24"/>
        </w:rPr>
        <w:t>adjusts</w:t>
      </w:r>
      <w:proofErr w:type="gramEnd"/>
      <w:r w:rsidR="000160BA">
        <w:rPr>
          <w:rFonts w:ascii="Times New Roman" w:hAnsi="Times New Roman" w:cs="Times New Roman"/>
          <w:sz w:val="24"/>
          <w:szCs w:val="24"/>
        </w:rPr>
        <w:t xml:space="preserve"> for random error</w:t>
      </w:r>
      <w:r w:rsidR="006D3BC8">
        <w:rPr>
          <w:rFonts w:ascii="Times New Roman" w:hAnsi="Times New Roman" w:cs="Times New Roman"/>
          <w:sz w:val="24"/>
          <w:szCs w:val="24"/>
        </w:rPr>
        <w:t>. The combination of numerous items therefore ‘averages’ out this random error</w:t>
      </w:r>
      <w:r w:rsidR="003C5E3A">
        <w:rPr>
          <w:rFonts w:ascii="Times New Roman" w:hAnsi="Times New Roman" w:cs="Times New Roman"/>
          <w:sz w:val="24"/>
          <w:szCs w:val="24"/>
        </w:rPr>
        <w:t>, resulting in a superior measurement value.</w:t>
      </w:r>
    </w:p>
    <w:p w14:paraId="78E9AB6F" w14:textId="147055A9" w:rsidR="006D01F4" w:rsidRDefault="006D01F4" w:rsidP="006D01F4">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More items = measurement error decreases and measurement accuracy </w:t>
      </w:r>
      <w:proofErr w:type="gramStart"/>
      <w:r>
        <w:rPr>
          <w:rFonts w:ascii="Times New Roman" w:hAnsi="Times New Roman" w:cs="Times New Roman"/>
          <w:sz w:val="24"/>
          <w:szCs w:val="24"/>
        </w:rPr>
        <w:t>increases</w:t>
      </w:r>
      <w:proofErr w:type="gramEnd"/>
      <w:r>
        <w:rPr>
          <w:rFonts w:ascii="Times New Roman" w:hAnsi="Times New Roman" w:cs="Times New Roman"/>
          <w:sz w:val="24"/>
          <w:szCs w:val="24"/>
        </w:rPr>
        <w:t>.</w:t>
      </w:r>
    </w:p>
    <w:p w14:paraId="03C4D3F5" w14:textId="17B5041B" w:rsidR="006D01F4" w:rsidRDefault="006D01F4" w:rsidP="006D01F4">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Greater </w:t>
      </w:r>
      <w:r w:rsidR="00AE0ECE">
        <w:rPr>
          <w:rFonts w:ascii="Times New Roman" w:hAnsi="Times New Roman" w:cs="Times New Roman"/>
          <w:sz w:val="24"/>
          <w:szCs w:val="24"/>
        </w:rPr>
        <w:t xml:space="preserve">construct </w:t>
      </w:r>
      <w:r>
        <w:rPr>
          <w:rFonts w:ascii="Times New Roman" w:hAnsi="Times New Roman" w:cs="Times New Roman"/>
          <w:sz w:val="24"/>
          <w:szCs w:val="24"/>
        </w:rPr>
        <w:t xml:space="preserve">validity: larger set of indicators results in more coverage of many possible distinct ‘construct facets’ (applicable here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universality and objectivity, which are two additional facets).</w:t>
      </w:r>
    </w:p>
    <w:p w14:paraId="5FDF30EA" w14:textId="4416C88C" w:rsidR="00235111" w:rsidRDefault="00235111" w:rsidP="00235111">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many </w:t>
      </w:r>
      <w:proofErr w:type="gramStart"/>
      <w:r>
        <w:rPr>
          <w:rFonts w:ascii="Times New Roman" w:hAnsi="Times New Roman" w:cs="Times New Roman"/>
          <w:sz w:val="24"/>
          <w:szCs w:val="24"/>
        </w:rPr>
        <w:t>theoretically</w:t>
      </w:r>
      <w:proofErr w:type="gramEnd"/>
      <w:r>
        <w:rPr>
          <w:rFonts w:ascii="Times New Roman" w:hAnsi="Times New Roman" w:cs="Times New Roman"/>
          <w:sz w:val="24"/>
          <w:szCs w:val="24"/>
        </w:rPr>
        <w:t xml:space="preserve"> constructs are continuous (e.g., moral conviction), and thus multiple items provide a better approximation of the data.</w:t>
      </w:r>
    </w:p>
    <w:p w14:paraId="247CFB43" w14:textId="68B7C054" w:rsidR="00C550B2" w:rsidRDefault="00C550B2" w:rsidP="00C550B2">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Multi-items = more segmentation of the data = greater variability. This is good in that it helps prevent ceiling and floor effects, and that higher variability in multi-item measures results in higher correlation with the goal criterion.</w:t>
      </w:r>
    </w:p>
    <w:p w14:paraId="57258ACB" w14:textId="4242F965" w:rsidR="004874FF" w:rsidRDefault="00AE5E3F" w:rsidP="004874FF">
      <w:pPr>
        <w:pStyle w:val="ListParagraph"/>
        <w:numPr>
          <w:ilvl w:val="4"/>
          <w:numId w:val="3"/>
        </w:numPr>
        <w:spacing w:line="240" w:lineRule="auto"/>
        <w:rPr>
          <w:rFonts w:ascii="Times New Roman" w:hAnsi="Times New Roman" w:cs="Times New Roman"/>
          <w:sz w:val="24"/>
          <w:szCs w:val="24"/>
        </w:rPr>
      </w:pPr>
      <w:r>
        <w:rPr>
          <w:rFonts w:ascii="Times New Roman" w:hAnsi="Times New Roman" w:cs="Times New Roman"/>
          <w:sz w:val="24"/>
          <w:szCs w:val="24"/>
        </w:rPr>
        <w:t>Thus, multi-item measures are predicted to have higher criterion validity.</w:t>
      </w:r>
    </w:p>
    <w:p w14:paraId="08AE0B4E" w14:textId="2F46BB54" w:rsidR="004874FF" w:rsidRPr="004874FF" w:rsidRDefault="004874FF" w:rsidP="004874FF">
      <w:pPr>
        <w:pStyle w:val="ListParagraph"/>
        <w:numPr>
          <w:ilvl w:val="4"/>
          <w:numId w:val="3"/>
        </w:numPr>
        <w:spacing w:line="240" w:lineRule="auto"/>
        <w:rPr>
          <w:rFonts w:ascii="Times New Roman" w:hAnsi="Times New Roman" w:cs="Times New Roman"/>
          <w:sz w:val="24"/>
          <w:szCs w:val="24"/>
        </w:rPr>
      </w:pPr>
      <w:r>
        <w:rPr>
          <w:rFonts w:ascii="Times New Roman" w:hAnsi="Times New Roman" w:cs="Times New Roman"/>
          <w:sz w:val="24"/>
          <w:szCs w:val="24"/>
        </w:rPr>
        <w:t>E.g., “A multi-item predictor correlates higher with a multi-item criterion than a single item predictor w/ the same” and “A multi-item predictor has more predictive relevance for a criterion than a single-item predictor.</w:t>
      </w:r>
    </w:p>
    <w:p w14:paraId="0F94FEC8" w14:textId="00E04E71" w:rsidR="00097908" w:rsidRDefault="00097908" w:rsidP="00C550B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Practical advantages: Multi-item measures are more flexible for missing values, as item-nonresponse can be addressed using data imputation.</w:t>
      </w:r>
    </w:p>
    <w:p w14:paraId="116E2753" w14:textId="3986E5E2" w:rsidR="004874FF" w:rsidRDefault="004874FF" w:rsidP="004874FF">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Reliability assessment</w:t>
      </w:r>
    </w:p>
    <w:p w14:paraId="7CCA3F7D" w14:textId="2637F59A" w:rsidR="004874FF" w:rsidRDefault="004874FF" w:rsidP="004874F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extent to which a scale produces consistent results given repeated measurements. E.g., </w:t>
      </w:r>
      <w:proofErr w:type="gramStart"/>
      <w:r>
        <w:rPr>
          <w:rFonts w:ascii="Times New Roman" w:hAnsi="Times New Roman" w:cs="Times New Roman"/>
          <w:sz w:val="24"/>
          <w:szCs w:val="24"/>
        </w:rPr>
        <w:t>degree</w:t>
      </w:r>
      <w:proofErr w:type="gramEnd"/>
      <w:r>
        <w:rPr>
          <w:rFonts w:ascii="Times New Roman" w:hAnsi="Times New Roman" w:cs="Times New Roman"/>
          <w:sz w:val="24"/>
          <w:szCs w:val="24"/>
        </w:rPr>
        <w:t xml:space="preserve"> to which measurement model is free from random error.</w:t>
      </w:r>
    </w:p>
    <w:p w14:paraId="05A22613" w14:textId="4C33B82E" w:rsidR="006A0BB0" w:rsidRDefault="00773CC2" w:rsidP="00077A6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single item measures, </w:t>
      </w:r>
      <w:proofErr w:type="gramStart"/>
      <w:r>
        <w:rPr>
          <w:rFonts w:ascii="Times New Roman" w:hAnsi="Times New Roman" w:cs="Times New Roman"/>
          <w:sz w:val="24"/>
          <w:szCs w:val="24"/>
        </w:rPr>
        <w:t>standard</w:t>
      </w:r>
      <w:proofErr w:type="gramEnd"/>
      <w:r>
        <w:rPr>
          <w:rFonts w:ascii="Times New Roman" w:hAnsi="Times New Roman" w:cs="Times New Roman"/>
          <w:sz w:val="24"/>
          <w:szCs w:val="24"/>
        </w:rPr>
        <w:t xml:space="preserve"> approach is examining how much each measure predicts a relevant outcome.</w:t>
      </w:r>
    </w:p>
    <w:p w14:paraId="29CD5E37" w14:textId="710C2B47" w:rsidR="00077A66" w:rsidRDefault="00077A66" w:rsidP="00077A6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Results: From a strict psychometric perspective, single items have poorer properties than multi-items.</w:t>
      </w:r>
      <w:r w:rsidR="001916A5">
        <w:rPr>
          <w:rFonts w:ascii="Times New Roman" w:hAnsi="Times New Roman" w:cs="Times New Roman"/>
          <w:sz w:val="24"/>
          <w:szCs w:val="24"/>
        </w:rPr>
        <w:t xml:space="preserve"> </w:t>
      </w:r>
    </w:p>
    <w:p w14:paraId="485661A9" w14:textId="36614AE0" w:rsidR="001916A5" w:rsidRDefault="001916A5" w:rsidP="001916A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Multi-items generalize better with other concrete related attributes.</w:t>
      </w:r>
    </w:p>
    <w:p w14:paraId="19383B68" w14:textId="57BF9AA0" w:rsidR="001916A5" w:rsidRDefault="001916A5" w:rsidP="001916A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Thus, most constructs are too complex to be measured effectively with a single-item measure.</w:t>
      </w:r>
    </w:p>
    <w:p w14:paraId="0C8924E0" w14:textId="6DED3CC9" w:rsidR="00BF33D1" w:rsidRDefault="00616851" w:rsidP="00BF33D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Lower levels of reliability and validity</w:t>
      </w:r>
      <w:r w:rsidR="00B0490B">
        <w:rPr>
          <w:rFonts w:ascii="Times New Roman" w:hAnsi="Times New Roman" w:cs="Times New Roman"/>
          <w:sz w:val="24"/>
          <w:szCs w:val="24"/>
        </w:rPr>
        <w:t xml:space="preserve"> are traded off against the ‘practical </w:t>
      </w:r>
      <w:proofErr w:type="gramStart"/>
      <w:r w:rsidR="00B0490B">
        <w:rPr>
          <w:rFonts w:ascii="Times New Roman" w:hAnsi="Times New Roman" w:cs="Times New Roman"/>
          <w:sz w:val="24"/>
          <w:szCs w:val="24"/>
        </w:rPr>
        <w:t>advantages’</w:t>
      </w:r>
      <w:proofErr w:type="gramEnd"/>
      <w:r w:rsidR="00B0490B">
        <w:rPr>
          <w:rFonts w:ascii="Times New Roman" w:hAnsi="Times New Roman" w:cs="Times New Roman"/>
          <w:sz w:val="24"/>
          <w:szCs w:val="24"/>
        </w:rPr>
        <w:t>.</w:t>
      </w:r>
    </w:p>
    <w:p w14:paraId="14F5E8FB" w14:textId="104F7E90" w:rsidR="00BF33D1" w:rsidRDefault="00BF33D1" w:rsidP="00BF33D1">
      <w:pPr>
        <w:spacing w:line="240" w:lineRule="auto"/>
        <w:rPr>
          <w:rFonts w:ascii="Times New Roman" w:hAnsi="Times New Roman" w:cs="Times New Roman"/>
          <w:sz w:val="28"/>
          <w:szCs w:val="28"/>
        </w:rPr>
      </w:pPr>
      <w:proofErr w:type="spellStart"/>
      <w:r w:rsidRPr="00BF33D1">
        <w:rPr>
          <w:rFonts w:ascii="Times New Roman" w:hAnsi="Times New Roman" w:cs="Times New Roman"/>
          <w:sz w:val="28"/>
          <w:szCs w:val="28"/>
        </w:rPr>
        <w:t>Diamantoupoulos</w:t>
      </w:r>
      <w:proofErr w:type="spellEnd"/>
      <w:r w:rsidRPr="00BF33D1">
        <w:rPr>
          <w:rFonts w:ascii="Times New Roman" w:hAnsi="Times New Roman" w:cs="Times New Roman"/>
          <w:sz w:val="28"/>
          <w:szCs w:val="28"/>
        </w:rPr>
        <w:t xml:space="preserve"> 2012:</w:t>
      </w:r>
    </w:p>
    <w:p w14:paraId="0D091686" w14:textId="758D8A5B" w:rsidR="00BF33D1" w:rsidRDefault="00BF33D1" w:rsidP="00BF33D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Predictive validity of single items can vary dramatically across different constructs.</w:t>
      </w:r>
    </w:p>
    <w:p w14:paraId="5CA37C58" w14:textId="3D688170" w:rsidR="00A52921" w:rsidRDefault="00BF33D1" w:rsidP="00A5292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Simulation study identifying the influence of difference factors on predictive validity for single and </w:t>
      </w:r>
      <w:proofErr w:type="spellStart"/>
      <w:proofErr w:type="gramStart"/>
      <w:r>
        <w:rPr>
          <w:rFonts w:ascii="Times New Roman" w:hAnsi="Times New Roman" w:cs="Times New Roman"/>
          <w:sz w:val="24"/>
          <w:szCs w:val="24"/>
        </w:rPr>
        <w:t>multi item</w:t>
      </w:r>
      <w:proofErr w:type="spellEnd"/>
      <w:proofErr w:type="gramEnd"/>
      <w:r>
        <w:rPr>
          <w:rFonts w:ascii="Times New Roman" w:hAnsi="Times New Roman" w:cs="Times New Roman"/>
          <w:sz w:val="24"/>
          <w:szCs w:val="24"/>
        </w:rPr>
        <w:t xml:space="preserve"> measures</w:t>
      </w:r>
      <w:r w:rsidR="00A52921">
        <w:rPr>
          <w:rFonts w:ascii="Times New Roman" w:hAnsi="Times New Roman" w:cs="Times New Roman"/>
          <w:sz w:val="24"/>
          <w:szCs w:val="24"/>
        </w:rPr>
        <w:t>.</w:t>
      </w:r>
    </w:p>
    <w:p w14:paraId="76556591" w14:textId="3B26C866" w:rsidR="00A52921" w:rsidRDefault="00A52921" w:rsidP="00A5292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 most conditions for practical applications, multi-item scales have superior predictive validity.</w:t>
      </w:r>
    </w:p>
    <w:p w14:paraId="284448DF" w14:textId="773872C4" w:rsidR="00570BA1" w:rsidRDefault="00570BA1" w:rsidP="00A5292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Tests by assessing if a single item on the MI scale has comparable or superior performance to the scale in aggregate.</w:t>
      </w:r>
    </w:p>
    <w:p w14:paraId="48B94976" w14:textId="7DCAEB95" w:rsidR="005D66A4" w:rsidRDefault="005D66A4" w:rsidP="005D66A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single item measures, respondents ignore aspects that are irrelevant to this </w:t>
      </w:r>
      <w:proofErr w:type="gramStart"/>
      <w:r>
        <w:rPr>
          <w:rFonts w:ascii="Times New Roman" w:hAnsi="Times New Roman" w:cs="Times New Roman"/>
          <w:sz w:val="24"/>
          <w:szCs w:val="24"/>
        </w:rPr>
        <w:t>particular situation</w:t>
      </w:r>
      <w:proofErr w:type="gramEnd"/>
      <w:r>
        <w:rPr>
          <w:rFonts w:ascii="Times New Roman" w:hAnsi="Times New Roman" w:cs="Times New Roman"/>
          <w:sz w:val="24"/>
          <w:szCs w:val="24"/>
        </w:rPr>
        <w:t xml:space="preserve">, and differentially </w:t>
      </w: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the attributes!</w:t>
      </w:r>
    </w:p>
    <w:p w14:paraId="2815B513" w14:textId="6546069B" w:rsidR="00BC4E33" w:rsidRDefault="00BC4E33" w:rsidP="00BC4E3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This results in problems when the construct is not able to be easily described or made clear to the participants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what the heck is moral conviction?)</w:t>
      </w:r>
    </w:p>
    <w:p w14:paraId="0254C8A5" w14:textId="59983C9D" w:rsidR="002A57FF" w:rsidRDefault="002A57FF" w:rsidP="00BC4E3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SI measures require more ‘abstract’ thinking, and therefore can be too vague for respondents to answer ‘correctly’, whereas they could answer individual questions about the item that were smaller in scope.</w:t>
      </w:r>
    </w:p>
    <w:p w14:paraId="3F582AAB" w14:textId="5DB14D16" w:rsidR="00754782" w:rsidRDefault="00754782" w:rsidP="0075478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Thus, when a concept is nebulous or far from concrete, multi-item measures are the way to go!</w:t>
      </w:r>
    </w:p>
    <w:p w14:paraId="35C1C702" w14:textId="37E5178E" w:rsidR="00835CD6" w:rsidRDefault="00835CD6" w:rsidP="00835CD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This is exactly the case in our moral conviction study.</w:t>
      </w:r>
    </w:p>
    <w:p w14:paraId="5CB8768B" w14:textId="77777777" w:rsidR="00422647" w:rsidRPr="00422647" w:rsidRDefault="00422647" w:rsidP="00422647">
      <w:pPr>
        <w:spacing w:line="240" w:lineRule="auto"/>
        <w:rPr>
          <w:rFonts w:ascii="Times New Roman" w:hAnsi="Times New Roman" w:cs="Times New Roman"/>
          <w:sz w:val="24"/>
          <w:szCs w:val="24"/>
        </w:rPr>
      </w:pPr>
    </w:p>
    <w:p w14:paraId="2952189F" w14:textId="762D1550" w:rsidR="00422647" w:rsidRDefault="00422647" w:rsidP="00422647">
      <w:pPr>
        <w:spacing w:line="240" w:lineRule="auto"/>
        <w:rPr>
          <w:rFonts w:ascii="Times New Roman" w:hAnsi="Times New Roman" w:cs="Times New Roman"/>
          <w:sz w:val="24"/>
          <w:szCs w:val="24"/>
        </w:rPr>
      </w:pPr>
      <w:r w:rsidRPr="00422647">
        <w:rPr>
          <w:rFonts w:ascii="Times New Roman" w:hAnsi="Times New Roman" w:cs="Times New Roman"/>
          <w:sz w:val="24"/>
          <w:szCs w:val="24"/>
          <w:highlight w:val="yellow"/>
        </w:rPr>
        <w:lastRenderedPageBreak/>
        <w:t>So… we DO need a multi-item thing, how do we set this up?</w:t>
      </w:r>
    </w:p>
    <w:p w14:paraId="65CA8695" w14:textId="77777777" w:rsidR="00422647" w:rsidRDefault="00422647" w:rsidP="00422647">
      <w:pPr>
        <w:spacing w:line="240" w:lineRule="auto"/>
        <w:rPr>
          <w:rFonts w:ascii="Times New Roman" w:hAnsi="Times New Roman" w:cs="Times New Roman"/>
          <w:sz w:val="24"/>
          <w:szCs w:val="24"/>
        </w:rPr>
      </w:pPr>
    </w:p>
    <w:p w14:paraId="5F113EE8" w14:textId="50786812" w:rsidR="00422647" w:rsidRDefault="00422647" w:rsidP="00422647">
      <w:pPr>
        <w:spacing w:line="240" w:lineRule="auto"/>
        <w:rPr>
          <w:rFonts w:ascii="Times New Roman" w:hAnsi="Times New Roman" w:cs="Times New Roman"/>
          <w:sz w:val="28"/>
          <w:szCs w:val="28"/>
        </w:rPr>
      </w:pPr>
      <w:r w:rsidRPr="00422647">
        <w:rPr>
          <w:rFonts w:ascii="Times New Roman" w:hAnsi="Times New Roman" w:cs="Times New Roman"/>
          <w:sz w:val="28"/>
          <w:szCs w:val="28"/>
        </w:rPr>
        <w:t>Scherer 2016: Development of the Medical Maximizer-Minimizer Scale</w:t>
      </w:r>
    </w:p>
    <w:p w14:paraId="18B93C40" w14:textId="3F228A7F" w:rsidR="00360D9E" w:rsidRPr="00360D9E" w:rsidRDefault="00360D9E" w:rsidP="00360D9E">
      <w:pPr>
        <w:spacing w:line="240" w:lineRule="auto"/>
        <w:rPr>
          <w:rFonts w:ascii="Times New Roman" w:hAnsi="Times New Roman" w:cs="Times New Roman"/>
          <w:sz w:val="24"/>
          <w:szCs w:val="24"/>
        </w:rPr>
      </w:pPr>
      <w:r>
        <w:rPr>
          <w:rFonts w:ascii="Times New Roman" w:hAnsi="Times New Roman" w:cs="Times New Roman"/>
          <w:sz w:val="24"/>
          <w:szCs w:val="24"/>
        </w:rPr>
        <w:t>Study 1</w:t>
      </w:r>
    </w:p>
    <w:p w14:paraId="6AD4F3A8" w14:textId="231C88CF" w:rsidR="00422647" w:rsidRDefault="00422647" w:rsidP="004226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How did they develop this scale? What steps were important?</w:t>
      </w:r>
    </w:p>
    <w:p w14:paraId="73A7A46C" w14:textId="778256D6" w:rsidR="00422647" w:rsidRDefault="00B103D8" w:rsidP="0042264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Iterative process that began with generating a list of potentially relevant items</w:t>
      </w:r>
      <w:r w:rsidR="00351394">
        <w:rPr>
          <w:rFonts w:ascii="Times New Roman" w:hAnsi="Times New Roman" w:cs="Times New Roman"/>
          <w:sz w:val="24"/>
          <w:szCs w:val="24"/>
        </w:rPr>
        <w:t>.</w:t>
      </w:r>
    </w:p>
    <w:p w14:paraId="3B41D6AA" w14:textId="7F4B334F" w:rsidR="00FC2AE9" w:rsidRDefault="00FC2AE9" w:rsidP="00FC2AE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More items were added by the research group and then all items were checked for conceptual clarity and literacy level.</w:t>
      </w:r>
    </w:p>
    <w:p w14:paraId="7F4115C5" w14:textId="224A9AAC" w:rsidR="00D83031" w:rsidRDefault="00D83031" w:rsidP="00FC2AE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generation erred towards over</w:t>
      </w:r>
      <w:r w:rsidR="00360D9E">
        <w:rPr>
          <w:rFonts w:ascii="Times New Roman" w:hAnsi="Times New Roman" w:cs="Times New Roman"/>
          <w:sz w:val="24"/>
          <w:szCs w:val="24"/>
        </w:rPr>
        <w:t>-</w:t>
      </w:r>
      <w:r>
        <w:rPr>
          <w:rFonts w:ascii="Times New Roman" w:hAnsi="Times New Roman" w:cs="Times New Roman"/>
          <w:sz w:val="24"/>
          <w:szCs w:val="24"/>
        </w:rPr>
        <w:t>inclusiveness</w:t>
      </w:r>
      <w:r w:rsidR="003711EE">
        <w:rPr>
          <w:rFonts w:ascii="Times New Roman" w:hAnsi="Times New Roman" w:cs="Times New Roman"/>
          <w:sz w:val="24"/>
          <w:szCs w:val="24"/>
        </w:rPr>
        <w:t>.</w:t>
      </w:r>
    </w:p>
    <w:p w14:paraId="365EBFD3" w14:textId="15952601" w:rsidR="00360D9E" w:rsidRDefault="00360D9E" w:rsidP="00360D9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27 items that were rated on a </w:t>
      </w:r>
      <w:proofErr w:type="gramStart"/>
      <w:r>
        <w:rPr>
          <w:rFonts w:ascii="Times New Roman" w:hAnsi="Times New Roman" w:cs="Times New Roman"/>
          <w:sz w:val="24"/>
          <w:szCs w:val="24"/>
        </w:rPr>
        <w:t>7 point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scale.</w:t>
      </w:r>
    </w:p>
    <w:p w14:paraId="514593C8" w14:textId="0BFC1172" w:rsidR="0058553C" w:rsidRDefault="0058553C" w:rsidP="0058553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Items were assessed for sufficient variability (no floor or ceiling type issues)</w:t>
      </w:r>
    </w:p>
    <w:p w14:paraId="1E54460D" w14:textId="51CDDA11" w:rsidR="00C73D34" w:rsidRDefault="00C73D34" w:rsidP="0058553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Exploratory Factor Analysis was estimated using Maximum Likelihood</w:t>
      </w:r>
      <w:r w:rsidR="00850FB9">
        <w:rPr>
          <w:rFonts w:ascii="Times New Roman" w:hAnsi="Times New Roman" w:cs="Times New Roman"/>
          <w:sz w:val="24"/>
          <w:szCs w:val="24"/>
        </w:rPr>
        <w:t>.</w:t>
      </w:r>
    </w:p>
    <w:p w14:paraId="16B71C76" w14:textId="2F881AA3" w:rsidR="00850FB9" w:rsidRDefault="00850FB9" w:rsidP="00850FB9">
      <w:pPr>
        <w:pStyle w:val="ListParagraph"/>
        <w:numPr>
          <w:ilvl w:val="2"/>
          <w:numId w:val="3"/>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Scree</w:t>
      </w:r>
      <w:proofErr w:type="gramEnd"/>
      <w:r>
        <w:rPr>
          <w:rFonts w:ascii="Times New Roman" w:hAnsi="Times New Roman" w:cs="Times New Roman"/>
          <w:sz w:val="24"/>
          <w:szCs w:val="24"/>
        </w:rPr>
        <w:t xml:space="preserve"> plot resulted in a </w:t>
      </w:r>
      <w:proofErr w:type="gramStart"/>
      <w:r>
        <w:rPr>
          <w:rFonts w:ascii="Times New Roman" w:hAnsi="Times New Roman" w:cs="Times New Roman"/>
          <w:sz w:val="24"/>
          <w:szCs w:val="24"/>
        </w:rPr>
        <w:t>four factor</w:t>
      </w:r>
      <w:proofErr w:type="gramEnd"/>
      <w:r>
        <w:rPr>
          <w:rFonts w:ascii="Times New Roman" w:hAnsi="Times New Roman" w:cs="Times New Roman"/>
          <w:sz w:val="24"/>
          <w:szCs w:val="24"/>
        </w:rPr>
        <w:t xml:space="preserve"> solution with 51% of variance explained.</w:t>
      </w:r>
    </w:p>
    <w:p w14:paraId="287BAB6D" w14:textId="310D6F29" w:rsidR="00360A6A" w:rsidRDefault="00360A6A" w:rsidP="00360A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loading on factor 1 consistent with prior definition of maximizing/minimizing (active treatment vs watching and waiting)</w:t>
      </w:r>
    </w:p>
    <w:p w14:paraId="01DAEFA1" w14:textId="2C7E6932" w:rsidR="00360A6A" w:rsidRDefault="00360A6A" w:rsidP="00360A6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Item loading on factor 4 consistent with maximum-minimizing, but in a more abstract or extreme way.</w:t>
      </w:r>
    </w:p>
    <w:p w14:paraId="44BA91B3" w14:textId="4B88312E" w:rsidR="002828F5" w:rsidRDefault="002F3299" w:rsidP="002828F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Item loading on factor 2 correlated with factor 1, but reflected in general avoidance of </w:t>
      </w:r>
      <w:r w:rsidR="00CA4DD9">
        <w:rPr>
          <w:rFonts w:ascii="Times New Roman" w:hAnsi="Times New Roman" w:cs="Times New Roman"/>
          <w:sz w:val="24"/>
          <w:szCs w:val="24"/>
        </w:rPr>
        <w:t>medicine (overly specific preferenc</w:t>
      </w:r>
      <w:r w:rsidR="002828F5">
        <w:rPr>
          <w:rFonts w:ascii="Times New Roman" w:hAnsi="Times New Roman" w:cs="Times New Roman"/>
          <w:sz w:val="24"/>
          <w:szCs w:val="24"/>
        </w:rPr>
        <w:t>e)</w:t>
      </w:r>
    </w:p>
    <w:p w14:paraId="4AB419D7" w14:textId="176BC52B" w:rsidR="002828F5" w:rsidRDefault="002828F5" w:rsidP="002828F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Factor 3 was loaded on the belief that medical treatments did no harm</w:t>
      </w:r>
      <w:r w:rsidR="001364D1">
        <w:rPr>
          <w:rFonts w:ascii="Times New Roman" w:hAnsi="Times New Roman" w:cs="Times New Roman"/>
          <w:sz w:val="24"/>
          <w:szCs w:val="24"/>
        </w:rPr>
        <w:t xml:space="preserve"> (</w:t>
      </w:r>
      <w:proofErr w:type="spellStart"/>
      <w:r w:rsidR="001364D1">
        <w:rPr>
          <w:rFonts w:ascii="Times New Roman" w:hAnsi="Times New Roman" w:cs="Times New Roman"/>
          <w:sz w:val="24"/>
          <w:szCs w:val="24"/>
        </w:rPr>
        <w:t>overinclusiveness</w:t>
      </w:r>
      <w:proofErr w:type="spellEnd"/>
      <w:r w:rsidR="001364D1">
        <w:rPr>
          <w:rFonts w:ascii="Times New Roman" w:hAnsi="Times New Roman" w:cs="Times New Roman"/>
          <w:sz w:val="24"/>
          <w:szCs w:val="24"/>
        </w:rPr>
        <w:t>).</w:t>
      </w:r>
    </w:p>
    <w:p w14:paraId="3B3BBFC9" w14:textId="7B6E8A32" w:rsidR="009050C2" w:rsidRDefault="009050C2" w:rsidP="009050C2">
      <w:pPr>
        <w:spacing w:line="240" w:lineRule="auto"/>
        <w:rPr>
          <w:rFonts w:ascii="Times New Roman" w:hAnsi="Times New Roman" w:cs="Times New Roman"/>
          <w:sz w:val="24"/>
          <w:szCs w:val="24"/>
        </w:rPr>
      </w:pPr>
      <w:r>
        <w:rPr>
          <w:rFonts w:ascii="Times New Roman" w:hAnsi="Times New Roman" w:cs="Times New Roman"/>
          <w:sz w:val="24"/>
          <w:szCs w:val="24"/>
        </w:rPr>
        <w:t>Study 2</w:t>
      </w:r>
    </w:p>
    <w:p w14:paraId="746C303E" w14:textId="6842B57E" w:rsidR="009050C2" w:rsidRDefault="009050C2" w:rsidP="009050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Confirmatory factor analysis of the retained items from study 1, that were consistent w/ the a-priori definition.</w:t>
      </w:r>
    </w:p>
    <w:p w14:paraId="54FAE759" w14:textId="526E06D5" w:rsidR="009050C2" w:rsidRDefault="009050C2" w:rsidP="009050C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for convergent and discriminant validity.</w:t>
      </w:r>
    </w:p>
    <w:p w14:paraId="0C677D05" w14:textId="72C92C63" w:rsidR="009050C2" w:rsidRDefault="00632120" w:rsidP="009050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the divergent validity – Is maximizing/minimizing different from hypochondria/distrust in medicine?’</w:t>
      </w:r>
    </w:p>
    <w:p w14:paraId="0C8F2DF6" w14:textId="01AF5D1B" w:rsidR="00632120" w:rsidRDefault="00632120" w:rsidP="0063212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Added a measure of hypochondria and belief in medicine directly to assess discriminant validity.</w:t>
      </w:r>
    </w:p>
    <w:p w14:paraId="0238AA75" w14:textId="37DE4CE6" w:rsidR="00206847" w:rsidRDefault="00206847" w:rsidP="0063212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Hypothesized that these results would be related to, but not completely redundant w/ factors in study 1.</w:t>
      </w:r>
    </w:p>
    <w:p w14:paraId="1B064DF7" w14:textId="06C4B625" w:rsidR="00CB2AF8" w:rsidRDefault="00CB2AF8" w:rsidP="00CB2AF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Testing convergent validity – Participants reported their health care utilization and responded to hypothetical health decision scenarios (e.g., exactly what the measure is supposed to predict the behavior of!)</w:t>
      </w:r>
    </w:p>
    <w:p w14:paraId="0D558C79" w14:textId="6A910E24" w:rsidR="00366868" w:rsidRDefault="00366868" w:rsidP="0036686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Participants tested on the main 10 items, and then answered questions about health care utilization, health care access, and short form item survey for hypochondria.</w:t>
      </w:r>
    </w:p>
    <w:p w14:paraId="4ED37C0B" w14:textId="07370C02" w:rsidR="00360D9E" w:rsidRDefault="008B6CF2" w:rsidP="005476E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Finally, assessed 4 medical decision scenarios related to getting more vs less health care.</w:t>
      </w:r>
    </w:p>
    <w:p w14:paraId="1E0A7244" w14:textId="12A37FDF" w:rsidR="005476EE" w:rsidRDefault="005476EE" w:rsidP="005476E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Resulted in a Bifactor Model where the items were loaded on a single factor, and 1-3 were </w:t>
      </w:r>
      <w:proofErr w:type="gramStart"/>
      <w:r>
        <w:rPr>
          <w:rFonts w:ascii="Times New Roman" w:hAnsi="Times New Roman" w:cs="Times New Roman"/>
          <w:sz w:val="24"/>
          <w:szCs w:val="24"/>
        </w:rPr>
        <w:t>cross-loaded</w:t>
      </w:r>
      <w:proofErr w:type="gramEnd"/>
      <w:r>
        <w:rPr>
          <w:rFonts w:ascii="Times New Roman" w:hAnsi="Times New Roman" w:cs="Times New Roman"/>
          <w:sz w:val="24"/>
          <w:szCs w:val="24"/>
        </w:rPr>
        <w:t xml:space="preserve"> on a second factor.</w:t>
      </w:r>
    </w:p>
    <w:p w14:paraId="71F9CAEC" w14:textId="2AF2183F" w:rsidR="00A03758" w:rsidRDefault="00A03758" w:rsidP="00A037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Discriminant validity:</w:t>
      </w:r>
    </w:p>
    <w:p w14:paraId="1BA03B8A" w14:textId="260CD603"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Maximizing is correlated to, and thus related to, but distinct from, hypochondria.</w:t>
      </w:r>
    </w:p>
    <w:p w14:paraId="6845ED56" w14:textId="1476E389"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No association with belief in medicine being harmful and distrust in </w:t>
      </w:r>
      <w:proofErr w:type="gramStart"/>
      <w:r>
        <w:rPr>
          <w:rFonts w:ascii="Times New Roman" w:hAnsi="Times New Roman" w:cs="Times New Roman"/>
          <w:sz w:val="24"/>
          <w:szCs w:val="24"/>
        </w:rPr>
        <w:t>medicine</w:t>
      </w:r>
      <w:proofErr w:type="gramEnd"/>
    </w:p>
    <w:p w14:paraId="18A06F26" w14:textId="2BEA149E" w:rsidR="00A03758" w:rsidRDefault="00A03758" w:rsidP="00A037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Maximizing/minimizing preferences are mostly independent of health care access.</w:t>
      </w:r>
    </w:p>
    <w:p w14:paraId="6FFEF956" w14:textId="41EC43B2" w:rsidR="000949F5" w:rsidRDefault="000949F5" w:rsidP="000949F5">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Although this last measure had very little variability, (85% sample had health insurance) which hurts the potential correlations.</w:t>
      </w:r>
    </w:p>
    <w:p w14:paraId="7943E9EB" w14:textId="7EDB7EBF" w:rsidR="00141974" w:rsidRDefault="00141974" w:rsidP="0014197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Convergent validity: associations between scores and healthcare utilization were assessed, and maximizer scores were predicted to result in more utilization and more care.</w:t>
      </w:r>
      <w:r w:rsidR="00FB76F8">
        <w:rPr>
          <w:rFonts w:ascii="Times New Roman" w:hAnsi="Times New Roman" w:cs="Times New Roman"/>
          <w:sz w:val="24"/>
          <w:szCs w:val="24"/>
        </w:rPr>
        <w:t xml:space="preserve"> Maximizing was positively associated with 11/15 of measures of health care utilization</w:t>
      </w:r>
      <w:r w:rsidR="00E73BB1">
        <w:rPr>
          <w:rFonts w:ascii="Times New Roman" w:hAnsi="Times New Roman" w:cs="Times New Roman"/>
          <w:sz w:val="24"/>
          <w:szCs w:val="24"/>
        </w:rPr>
        <w:t>.</w:t>
      </w:r>
      <w:r w:rsidR="00A22367">
        <w:rPr>
          <w:rFonts w:ascii="Times New Roman" w:hAnsi="Times New Roman" w:cs="Times New Roman"/>
          <w:sz w:val="24"/>
          <w:szCs w:val="24"/>
        </w:rPr>
        <w:t xml:space="preserve"> Medication refusal was negatively associated with the mean score (but not factor score).</w:t>
      </w:r>
    </w:p>
    <w:p w14:paraId="39F3EE4E" w14:textId="080E0D7C" w:rsidR="00F61AE0" w:rsidRDefault="00F61AE0" w:rsidP="00F61AE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Hypothetical scenarios were examined, and maximizers were more likely than minimizers to prefer more action (surgery, not waiting, continued chemo, etc.), but not in cases of experimental treatment.</w:t>
      </w:r>
    </w:p>
    <w:p w14:paraId="7F37D7F5" w14:textId="348A4495" w:rsidR="00DC2F48" w:rsidRDefault="00DC2F48" w:rsidP="00DC2F48">
      <w:pPr>
        <w:spacing w:line="240" w:lineRule="auto"/>
        <w:rPr>
          <w:rFonts w:ascii="Times New Roman" w:hAnsi="Times New Roman" w:cs="Times New Roman"/>
          <w:sz w:val="24"/>
          <w:szCs w:val="24"/>
        </w:rPr>
      </w:pPr>
      <w:r>
        <w:rPr>
          <w:rFonts w:ascii="Times New Roman" w:hAnsi="Times New Roman" w:cs="Times New Roman"/>
          <w:sz w:val="24"/>
          <w:szCs w:val="24"/>
        </w:rPr>
        <w:t>Study 3</w:t>
      </w:r>
    </w:p>
    <w:p w14:paraId="43117B53" w14:textId="283EDD52" w:rsidR="00DC2F48" w:rsidRDefault="00DC2F48" w:rsidP="00DC2F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Test-retest reliability, tried to assess this at two time points with no manipulation.</w:t>
      </w:r>
    </w:p>
    <w:p w14:paraId="12DADB3A" w14:textId="7C1198EE" w:rsidR="00DC2F48" w:rsidRDefault="00DC2F48" w:rsidP="00DC2F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Directly compared it to another behavioral/affective scale assessing a related but not entirely overlapping construct.</w:t>
      </w:r>
    </w:p>
    <w:p w14:paraId="04718193" w14:textId="00484594" w:rsidR="00DC2F48" w:rsidRDefault="00DC2F48" w:rsidP="00DC2F48">
      <w:pPr>
        <w:spacing w:line="240" w:lineRule="auto"/>
        <w:rPr>
          <w:rFonts w:ascii="Times New Roman" w:hAnsi="Times New Roman" w:cs="Times New Roman"/>
          <w:sz w:val="24"/>
          <w:szCs w:val="24"/>
        </w:rPr>
      </w:pPr>
      <w:r>
        <w:rPr>
          <w:rFonts w:ascii="Times New Roman" w:hAnsi="Times New Roman" w:cs="Times New Roman"/>
          <w:sz w:val="24"/>
          <w:szCs w:val="24"/>
        </w:rPr>
        <w:t>Study 4</w:t>
      </w:r>
    </w:p>
    <w:p w14:paraId="31AEF385" w14:textId="4C14E1B7" w:rsidR="00DC2F48" w:rsidRDefault="00DC2F48" w:rsidP="00DC2F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Assessed whether medical maximizing and minimizing can be affected by experimental </w:t>
      </w:r>
      <w:proofErr w:type="gramStart"/>
      <w:r>
        <w:rPr>
          <w:rFonts w:ascii="Times New Roman" w:hAnsi="Times New Roman" w:cs="Times New Roman"/>
          <w:sz w:val="24"/>
          <w:szCs w:val="24"/>
        </w:rPr>
        <w:t>manipulation</w:t>
      </w:r>
      <w:proofErr w:type="gramEnd"/>
    </w:p>
    <w:p w14:paraId="61B63E28" w14:textId="6F5AAE82" w:rsidR="00DC2F48" w:rsidRDefault="00DC2F48" w:rsidP="00DC2F4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Information about the test,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test has overdiagnosis/</w:t>
      </w:r>
      <w:r w:rsidR="00A070C8">
        <w:rPr>
          <w:rFonts w:ascii="Times New Roman" w:hAnsi="Times New Roman" w:cs="Times New Roman"/>
          <w:sz w:val="24"/>
          <w:szCs w:val="24"/>
        </w:rPr>
        <w:t xml:space="preserve"> </w:t>
      </w:r>
      <w:r>
        <w:rPr>
          <w:rFonts w:ascii="Times New Roman" w:hAnsi="Times New Roman" w:cs="Times New Roman"/>
          <w:sz w:val="24"/>
          <w:szCs w:val="24"/>
        </w:rPr>
        <w:t>overtreatment, or no information about how relatively harmful it is.</w:t>
      </w:r>
    </w:p>
    <w:p w14:paraId="262AA4D2" w14:textId="0088537A" w:rsidR="006143BB" w:rsidRDefault="003271D1" w:rsidP="006143BB">
      <w:pPr>
        <w:spacing w:line="240" w:lineRule="auto"/>
        <w:rPr>
          <w:rFonts w:ascii="Times New Roman" w:hAnsi="Times New Roman" w:cs="Times New Roman"/>
          <w:sz w:val="28"/>
          <w:szCs w:val="28"/>
        </w:rPr>
      </w:pPr>
      <w:r w:rsidRPr="003271D1">
        <w:rPr>
          <w:rFonts w:ascii="Times New Roman" w:hAnsi="Times New Roman" w:cs="Times New Roman"/>
          <w:sz w:val="28"/>
          <w:szCs w:val="28"/>
        </w:rPr>
        <w:t xml:space="preserve">Royal </w:t>
      </w:r>
      <w:r>
        <w:rPr>
          <w:rFonts w:ascii="Times New Roman" w:hAnsi="Times New Roman" w:cs="Times New Roman"/>
          <w:sz w:val="28"/>
          <w:szCs w:val="28"/>
        </w:rPr>
        <w:t>2016: Face Validity Problems</w:t>
      </w:r>
    </w:p>
    <w:p w14:paraId="0E2F4491" w14:textId="6C5B2685" w:rsidR="003271D1" w:rsidRDefault="003271D1" w:rsidP="003271D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Good paper b/c in general, the original measure by </w:t>
      </w:r>
      <w:proofErr w:type="spellStart"/>
      <w:r>
        <w:rPr>
          <w:rFonts w:ascii="Times New Roman" w:hAnsi="Times New Roman" w:cs="Times New Roman"/>
          <w:sz w:val="24"/>
          <w:szCs w:val="24"/>
        </w:rPr>
        <w:t>Skitka</w:t>
      </w:r>
      <w:proofErr w:type="spellEnd"/>
      <w:r>
        <w:rPr>
          <w:rFonts w:ascii="Times New Roman" w:hAnsi="Times New Roman" w:cs="Times New Roman"/>
          <w:sz w:val="24"/>
          <w:szCs w:val="24"/>
        </w:rPr>
        <w:t xml:space="preserve"> relies heavily on the concept of ‘face validity’ for measures of moral conviction.</w:t>
      </w:r>
    </w:p>
    <w:p w14:paraId="298E44CC" w14:textId="46BD125D" w:rsidR="00B31FD0" w:rsidRDefault="0005673B" w:rsidP="00B31FD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Prior work from 1947 validity theorists state that ‘the appearance of validity does NOT constitute scientific e</w:t>
      </w:r>
      <w:r w:rsidR="00B31FD0">
        <w:rPr>
          <w:rFonts w:ascii="Times New Roman" w:hAnsi="Times New Roman" w:cs="Times New Roman"/>
          <w:sz w:val="24"/>
          <w:szCs w:val="24"/>
        </w:rPr>
        <w:t>vidence.</w:t>
      </w:r>
    </w:p>
    <w:p w14:paraId="7BCC3A4B" w14:textId="7F302A2E" w:rsidR="00B31FD0" w:rsidRDefault="00B31FD0" w:rsidP="00B31FD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Face validity is sloppy at best and misleading at worst.</w:t>
      </w:r>
    </w:p>
    <w:p w14:paraId="258242DD" w14:textId="74C177C0" w:rsidR="00B31FD0" w:rsidRDefault="00B31FD0" w:rsidP="00B31FD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Plausible that many researchers are not experts in validity theory, and thus defer to narrower bands of study when developing their scale.</w:t>
      </w:r>
    </w:p>
    <w:p w14:paraId="731D142F" w14:textId="2C7FDFB6" w:rsidR="00000193" w:rsidRDefault="00000193" w:rsidP="00B31FD0">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Skitka</w:t>
      </w:r>
      <w:proofErr w:type="spellEnd"/>
      <w:r>
        <w:rPr>
          <w:rFonts w:ascii="Times New Roman" w:hAnsi="Times New Roman" w:cs="Times New Roman"/>
          <w:sz w:val="24"/>
          <w:szCs w:val="24"/>
        </w:rPr>
        <w:t xml:space="preserve"> 2010 states that moral conviction is great because they EXPLICITLY measure instead of ASSUME an issue is morally relevant…</w:t>
      </w:r>
    </w:p>
    <w:p w14:paraId="222393D2" w14:textId="049D461E" w:rsidR="00000193" w:rsidRDefault="00000193" w:rsidP="00000193">
      <w:pPr>
        <w:pStyle w:val="ListParagraph"/>
        <w:numPr>
          <w:ilvl w:val="1"/>
          <w:numId w:val="3"/>
        </w:numPr>
        <w:spacing w:line="240" w:lineRule="auto"/>
        <w:rPr>
          <w:rFonts w:ascii="Times New Roman" w:hAnsi="Times New Roman" w:cs="Times New Roman"/>
          <w:sz w:val="24"/>
          <w:szCs w:val="24"/>
        </w:rPr>
      </w:pPr>
      <w:r w:rsidRPr="00000193">
        <w:rPr>
          <w:rFonts w:ascii="Times New Roman" w:hAnsi="Times New Roman" w:cs="Times New Roman"/>
          <w:sz w:val="24"/>
          <w:szCs w:val="24"/>
        </w:rPr>
        <w:t>“To avoid confounding our measure of moral conviction with other aspects of attitudes, such as attitude importance or centrality, we have generally used a single-item and face</w:t>
      </w:r>
      <w:r>
        <w:rPr>
          <w:rFonts w:ascii="Times New Roman" w:hAnsi="Times New Roman" w:cs="Times New Roman"/>
          <w:sz w:val="24"/>
          <w:szCs w:val="24"/>
        </w:rPr>
        <w:t xml:space="preserve"> </w:t>
      </w:r>
      <w:r w:rsidRPr="00000193">
        <w:rPr>
          <w:rFonts w:ascii="Times New Roman" w:hAnsi="Times New Roman" w:cs="Times New Roman"/>
          <w:sz w:val="24"/>
          <w:szCs w:val="24"/>
        </w:rPr>
        <w:t xml:space="preserve">valid measure of moral </w:t>
      </w:r>
      <w:proofErr w:type="gramStart"/>
      <w:r w:rsidRPr="00000193">
        <w:rPr>
          <w:rFonts w:ascii="Times New Roman" w:hAnsi="Times New Roman" w:cs="Times New Roman"/>
          <w:sz w:val="24"/>
          <w:szCs w:val="24"/>
        </w:rPr>
        <w:t>conviction</w:t>
      </w:r>
      <w:proofErr w:type="gramEnd"/>
      <w:r>
        <w:rPr>
          <w:rFonts w:ascii="Times New Roman" w:hAnsi="Times New Roman" w:cs="Times New Roman"/>
          <w:sz w:val="24"/>
          <w:szCs w:val="24"/>
        </w:rPr>
        <w:t>”</w:t>
      </w:r>
    </w:p>
    <w:p w14:paraId="75494506" w14:textId="7A7E1B92" w:rsidR="00000193" w:rsidRDefault="00000193" w:rsidP="0000019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doesn’t address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issue has convergent or discriminant validity???</w:t>
      </w:r>
    </w:p>
    <w:p w14:paraId="35C3652B" w14:textId="3132B734" w:rsidR="009835AD" w:rsidRDefault="009835AD" w:rsidP="009835A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Convergent validity was assessed on the single item measure, by tracking positive correlation with attitude extremity, attitude certainty, attitude importance, and political orientation.</w:t>
      </w:r>
    </w:p>
    <w:p w14:paraId="1866A228" w14:textId="56BCBF2A" w:rsidR="00D32942" w:rsidRDefault="00356BCD" w:rsidP="00D32942">
      <w:pPr>
        <w:pStyle w:val="ListParagraph"/>
        <w:numPr>
          <w:ilvl w:val="3"/>
          <w:numId w:val="3"/>
        </w:numPr>
        <w:spacing w:line="240" w:lineRule="auto"/>
        <w:rPr>
          <w:rFonts w:ascii="Times New Roman" w:hAnsi="Times New Roman" w:cs="Times New Roman"/>
          <w:sz w:val="24"/>
          <w:szCs w:val="24"/>
        </w:rPr>
      </w:pPr>
      <w:r w:rsidRPr="00356BCD">
        <w:rPr>
          <w:rFonts w:ascii="Times New Roman" w:hAnsi="Times New Roman" w:cs="Times New Roman"/>
          <w:sz w:val="24"/>
          <w:szCs w:val="24"/>
        </w:rPr>
        <w:lastRenderedPageBreak/>
        <w:t xml:space="preserve">Convergent validity was also tested by seeing how well it predicted a similar ‘face valid’ measure of moral conviction “the degree that participants indicated that their attitude on a given issue </w:t>
      </w:r>
      <w:proofErr w:type="gramStart"/>
      <w:r w:rsidRPr="00356BCD">
        <w:rPr>
          <w:rFonts w:ascii="Times New Roman" w:hAnsi="Times New Roman" w:cs="Times New Roman"/>
          <w:sz w:val="24"/>
          <w:szCs w:val="24"/>
        </w:rPr>
        <w:t>was  connected</w:t>
      </w:r>
      <w:proofErr w:type="gramEnd"/>
      <w:r w:rsidRPr="00356BCD">
        <w:rPr>
          <w:rFonts w:ascii="Times New Roman" w:hAnsi="Times New Roman" w:cs="Times New Roman"/>
          <w:sz w:val="24"/>
          <w:szCs w:val="24"/>
        </w:rPr>
        <w:t xml:space="preserve"> to their</w:t>
      </w:r>
      <w:r>
        <w:rPr>
          <w:rFonts w:ascii="Times New Roman" w:hAnsi="Times New Roman" w:cs="Times New Roman"/>
          <w:sz w:val="24"/>
          <w:szCs w:val="24"/>
        </w:rPr>
        <w:t xml:space="preserve"> </w:t>
      </w:r>
      <w:r w:rsidRPr="00356BCD">
        <w:rPr>
          <w:rFonts w:ascii="Times New Roman" w:hAnsi="Times New Roman" w:cs="Times New Roman"/>
          <w:sz w:val="24"/>
          <w:szCs w:val="24"/>
        </w:rPr>
        <w:t>fundamental beliefs about right and wrong</w:t>
      </w:r>
      <w:r>
        <w:rPr>
          <w:rFonts w:ascii="Times New Roman" w:hAnsi="Times New Roman" w:cs="Times New Roman"/>
          <w:sz w:val="24"/>
          <w:szCs w:val="24"/>
        </w:rPr>
        <w:t>”</w:t>
      </w:r>
    </w:p>
    <w:p w14:paraId="3F27BCB1" w14:textId="5B265A3C" w:rsidR="00D32942" w:rsidRPr="00D32942" w:rsidRDefault="00D32942" w:rsidP="00D32942">
      <w:pPr>
        <w:pStyle w:val="ListParagraph"/>
        <w:numPr>
          <w:ilvl w:val="3"/>
          <w:numId w:val="3"/>
        </w:numPr>
        <w:spacing w:line="240" w:lineRule="auto"/>
        <w:rPr>
          <w:rFonts w:ascii="Times New Roman" w:hAnsi="Times New Roman" w:cs="Times New Roman"/>
          <w:sz w:val="24"/>
          <w:szCs w:val="24"/>
        </w:rPr>
      </w:pPr>
      <w:r>
        <w:rPr>
          <w:rFonts w:ascii="Times New Roman" w:hAnsi="Times New Roman" w:cs="Times New Roman"/>
          <w:sz w:val="24"/>
          <w:szCs w:val="24"/>
        </w:rPr>
        <w:t>Claimed validity b/c strength of moral conviction and belief about right/wrong were highly correlated.</w:t>
      </w:r>
    </w:p>
    <w:p w14:paraId="0E7F786B" w14:textId="1F68DF44" w:rsidR="00AF7053" w:rsidRDefault="00AF7053" w:rsidP="009835A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Discriminant validity: Unique variance in moral conviction is associated with downstream consequences (intolerance, policy acceptance, peer influence resistance, and voting)</w:t>
      </w:r>
      <w:r w:rsidR="00371F43">
        <w:rPr>
          <w:rFonts w:ascii="Times New Roman" w:hAnsi="Times New Roman" w:cs="Times New Roman"/>
          <w:sz w:val="24"/>
          <w:szCs w:val="24"/>
        </w:rPr>
        <w:t>, when controlling for attitude extremity, importance, certaint</w:t>
      </w:r>
      <w:r w:rsidR="00356BCD">
        <w:rPr>
          <w:rFonts w:ascii="Times New Roman" w:hAnsi="Times New Roman" w:cs="Times New Roman"/>
          <w:sz w:val="24"/>
          <w:szCs w:val="24"/>
        </w:rPr>
        <w:t>y, etc.</w:t>
      </w:r>
    </w:p>
    <w:p w14:paraId="27D25D03" w14:textId="1C04D6D8" w:rsidR="00ED5F39" w:rsidRDefault="00ED5F39" w:rsidP="00ED5F39">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Reliability was assessed by doing test-retest reliability for 13 different issues from 1 to </w:t>
      </w:r>
      <w:proofErr w:type="gramStart"/>
      <w:r>
        <w:rPr>
          <w:rFonts w:ascii="Times New Roman" w:hAnsi="Times New Roman" w:cs="Times New Roman"/>
          <w:sz w:val="24"/>
          <w:szCs w:val="24"/>
        </w:rPr>
        <w:t>3 month</w:t>
      </w:r>
      <w:proofErr w:type="gramEnd"/>
      <w:r>
        <w:rPr>
          <w:rFonts w:ascii="Times New Roman" w:hAnsi="Times New Roman" w:cs="Times New Roman"/>
          <w:sz w:val="24"/>
          <w:szCs w:val="24"/>
        </w:rPr>
        <w:t xml:space="preserve"> intervals.</w:t>
      </w:r>
    </w:p>
    <w:p w14:paraId="6B63D498" w14:textId="357557F0" w:rsidR="00ED5F39" w:rsidRDefault="00ED5F39" w:rsidP="00ED5F39">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Test-retest reliability was high! This is a good thing!</w:t>
      </w:r>
    </w:p>
    <w:p w14:paraId="510B2C4D" w14:textId="5205720D" w:rsidR="00356BCD" w:rsidRPr="00356BCD" w:rsidRDefault="00356BCD" w:rsidP="00356BCD">
      <w:pPr>
        <w:spacing w:line="240" w:lineRule="auto"/>
        <w:rPr>
          <w:rFonts w:ascii="Times New Roman" w:hAnsi="Times New Roman" w:cs="Times New Roman"/>
          <w:sz w:val="24"/>
          <w:szCs w:val="24"/>
        </w:rPr>
      </w:pPr>
    </w:p>
    <w:p w14:paraId="78566B14" w14:textId="1BD694EA" w:rsidR="00422647" w:rsidRDefault="001E0DA0">
      <w:pPr>
        <w:spacing w:line="240" w:lineRule="auto"/>
        <w:rPr>
          <w:rFonts w:ascii="Times New Roman" w:hAnsi="Times New Roman" w:cs="Times New Roman"/>
          <w:sz w:val="28"/>
          <w:szCs w:val="28"/>
        </w:rPr>
      </w:pPr>
      <w:r>
        <w:rPr>
          <w:rFonts w:ascii="Times New Roman" w:hAnsi="Times New Roman" w:cs="Times New Roman"/>
          <w:sz w:val="28"/>
          <w:szCs w:val="28"/>
        </w:rPr>
        <w:t>Strauss Smith 2009:</w:t>
      </w:r>
    </w:p>
    <w:p w14:paraId="447DF829" w14:textId="7F9CCF52" w:rsidR="001E0DA0" w:rsidRDefault="001E0DA0" w:rsidP="001E0DA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Test validity: a test’s ability to predict practical criterion!</w:t>
      </w:r>
      <w:r w:rsidR="00A226A3">
        <w:rPr>
          <w:rFonts w:ascii="Times New Roman" w:hAnsi="Times New Roman" w:cs="Times New Roman"/>
          <w:sz w:val="24"/>
          <w:szCs w:val="24"/>
        </w:rPr>
        <w:t xml:space="preserve"> </w:t>
      </w:r>
      <w:proofErr w:type="gramStart"/>
      <w:r w:rsidR="00A226A3">
        <w:rPr>
          <w:rFonts w:ascii="Times New Roman" w:hAnsi="Times New Roman" w:cs="Times New Roman"/>
          <w:sz w:val="24"/>
          <w:szCs w:val="24"/>
        </w:rPr>
        <w:t>However</w:t>
      </w:r>
      <w:proofErr w:type="gramEnd"/>
      <w:r w:rsidR="00A226A3">
        <w:rPr>
          <w:rFonts w:ascii="Times New Roman" w:hAnsi="Times New Roman" w:cs="Times New Roman"/>
          <w:sz w:val="24"/>
          <w:szCs w:val="24"/>
        </w:rPr>
        <w:t>… tests of criterion-validity are only as good as the criteria used in the task.</w:t>
      </w:r>
    </w:p>
    <w:p w14:paraId="59983EB5" w14:textId="5AE27E34" w:rsidR="007C4F81" w:rsidRDefault="007C4F81" w:rsidP="007C4F81">
      <w:pPr>
        <w:pStyle w:val="ListParagraph"/>
        <w:numPr>
          <w:ilvl w:val="1"/>
          <w:numId w:val="3"/>
        </w:numPr>
        <w:spacing w:line="240" w:lineRule="auto"/>
        <w:rPr>
          <w:rFonts w:ascii="Times New Roman" w:hAnsi="Times New Roman" w:cs="Times New Roman"/>
          <w:sz w:val="24"/>
          <w:szCs w:val="24"/>
        </w:rPr>
      </w:pPr>
      <w:r w:rsidRPr="007C4F81">
        <w:rPr>
          <w:rFonts w:ascii="Times New Roman" w:hAnsi="Times New Roman" w:cs="Times New Roman"/>
          <w:sz w:val="24"/>
          <w:szCs w:val="24"/>
        </w:rPr>
        <w:t>“</w:t>
      </w:r>
      <w:proofErr w:type="gramStart"/>
      <w:r w:rsidRPr="007C4F81">
        <w:rPr>
          <w:rFonts w:ascii="Times New Roman" w:hAnsi="Times New Roman" w:cs="Times New Roman"/>
          <w:sz w:val="24"/>
          <w:szCs w:val="24"/>
        </w:rPr>
        <w:t>reliance</w:t>
      </w:r>
      <w:proofErr w:type="gramEnd"/>
      <w:r w:rsidRPr="007C4F81">
        <w:rPr>
          <w:rFonts w:ascii="Times New Roman" w:hAnsi="Times New Roman" w:cs="Times New Roman"/>
          <w:sz w:val="24"/>
          <w:szCs w:val="24"/>
        </w:rPr>
        <w:t xml:space="preserve"> on criterion-related validity “involves the acceptance of a set of operations as an adequate definition of whatever is to be measured [or predicted] Typically, the validity of</w:t>
      </w:r>
      <w:r>
        <w:rPr>
          <w:rFonts w:ascii="Times New Roman" w:hAnsi="Times New Roman" w:cs="Times New Roman"/>
          <w:sz w:val="24"/>
          <w:szCs w:val="24"/>
        </w:rPr>
        <w:t xml:space="preserve"> </w:t>
      </w:r>
      <w:r w:rsidRPr="007C4F81">
        <w:rPr>
          <w:rFonts w:ascii="Times New Roman" w:hAnsi="Times New Roman" w:cs="Times New Roman"/>
          <w:sz w:val="24"/>
          <w:szCs w:val="24"/>
        </w:rPr>
        <w:t>the criterion was presumed, not evaluated independently.</w:t>
      </w:r>
      <w:r>
        <w:rPr>
          <w:rFonts w:ascii="Times New Roman" w:hAnsi="Times New Roman" w:cs="Times New Roman"/>
          <w:sz w:val="24"/>
          <w:szCs w:val="24"/>
        </w:rPr>
        <w:t>”</w:t>
      </w:r>
    </w:p>
    <w:p w14:paraId="1E42B9C1" w14:textId="630A1BB0" w:rsidR="00DE2ECD" w:rsidRDefault="00DE2ECD" w:rsidP="00C1044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Test validity furthermore does not help development in basic theory</w:t>
      </w:r>
      <w:r w:rsidR="00C10442">
        <w:rPr>
          <w:rFonts w:ascii="Times New Roman" w:hAnsi="Times New Roman" w:cs="Times New Roman"/>
          <w:sz w:val="24"/>
          <w:szCs w:val="24"/>
        </w:rPr>
        <w:t>, because this does not provide strong foundation for deducing likely relationships amongst variables.</w:t>
      </w:r>
    </w:p>
    <w:p w14:paraId="69BF8530" w14:textId="534A72D8" w:rsidR="00C10442" w:rsidRDefault="00C10442" w:rsidP="00C1044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Construct Validity: Needing to articulate specific theories describing relationships between psychological processes,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the evaluate the performance of measures you think represents those processes (e.g., I think due to theory, X causes Y, so we can test whether or not X causes Y directly, and that’s evidence for the theory).</w:t>
      </w:r>
    </w:p>
    <w:p w14:paraId="47325AFB" w14:textId="713C64AC" w:rsidR="0003270C" w:rsidRDefault="009A73C2" w:rsidP="009A73C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Convergent validity – associations among independent measurement procedures designed to reflect the same or similar constructs </w:t>
      </w:r>
      <w:r w:rsidRPr="009466F8">
        <w:rPr>
          <w:rFonts w:ascii="Times New Roman" w:hAnsi="Times New Roman" w:cs="Times New Roman"/>
          <w:sz w:val="24"/>
          <w:szCs w:val="24"/>
          <w:highlight w:val="yellow"/>
        </w:rPr>
        <w:t xml:space="preserve">(this doesn’t hold up for </w:t>
      </w:r>
      <w:proofErr w:type="spellStart"/>
      <w:r w:rsidRPr="009466F8">
        <w:rPr>
          <w:rFonts w:ascii="Times New Roman" w:hAnsi="Times New Roman" w:cs="Times New Roman"/>
          <w:sz w:val="24"/>
          <w:szCs w:val="24"/>
          <w:highlight w:val="yellow"/>
        </w:rPr>
        <w:t>skitka</w:t>
      </w:r>
      <w:proofErr w:type="spellEnd"/>
      <w:r w:rsidRPr="009466F8">
        <w:rPr>
          <w:rFonts w:ascii="Times New Roman" w:hAnsi="Times New Roman" w:cs="Times New Roman"/>
          <w:sz w:val="24"/>
          <w:szCs w:val="24"/>
          <w:highlight w:val="yellow"/>
        </w:rPr>
        <w:t>, as the second measure used to test conv. Validity is NOT independent!)</w:t>
      </w:r>
    </w:p>
    <w:p w14:paraId="081D185C" w14:textId="138CB6CF" w:rsidR="009466F8" w:rsidRDefault="009466F8" w:rsidP="009A73C2">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Discriminant validity – A new measure of a construct needs to be substantially less correlated with measures of conceptually unrelated constructs, than with OTHER indicators of the construct.</w:t>
      </w:r>
    </w:p>
    <w:p w14:paraId="001FBAC5" w14:textId="5A99714D" w:rsidR="009466F8" w:rsidRDefault="009466F8" w:rsidP="009466F8">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Requires the contrast of relationships of measures of constructs in the same conceptual domain (e.g., personality or symptom dimension constructs)</w:t>
      </w:r>
      <w:r w:rsidR="0035438A">
        <w:rPr>
          <w:rFonts w:ascii="Times New Roman" w:hAnsi="Times New Roman" w:cs="Times New Roman"/>
          <w:sz w:val="24"/>
          <w:szCs w:val="24"/>
        </w:rPr>
        <w:t>.</w:t>
      </w:r>
    </w:p>
    <w:p w14:paraId="4B9AED7E" w14:textId="49765B9C" w:rsidR="0035438A" w:rsidRDefault="0035438A" w:rsidP="0035438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Due to method variance: validation studies require the simultaneous consideration of </w:t>
      </w:r>
      <w:r w:rsidRPr="00721B2C">
        <w:rPr>
          <w:rFonts w:ascii="Times New Roman" w:hAnsi="Times New Roman" w:cs="Times New Roman"/>
          <w:sz w:val="24"/>
          <w:szCs w:val="24"/>
          <w:highlight w:val="yellow"/>
        </w:rPr>
        <w:t>two or more traits measured by at least two different methods.</w:t>
      </w:r>
    </w:p>
    <w:p w14:paraId="6594F52F" w14:textId="30D71606" w:rsidR="00F36FAB" w:rsidRDefault="00F36FAB" w:rsidP="00F36FAB">
      <w:pPr>
        <w:pStyle w:val="ListParagraph"/>
        <w:numPr>
          <w:ilvl w:val="0"/>
          <w:numId w:val="3"/>
        </w:numPr>
        <w:spacing w:line="240" w:lineRule="auto"/>
        <w:rPr>
          <w:rFonts w:ascii="Times New Roman" w:hAnsi="Times New Roman" w:cs="Times New Roman"/>
          <w:sz w:val="24"/>
          <w:szCs w:val="24"/>
          <w:highlight w:val="yellow"/>
        </w:rPr>
      </w:pPr>
      <w:r w:rsidRPr="00A24521">
        <w:rPr>
          <w:rFonts w:ascii="Times New Roman" w:hAnsi="Times New Roman" w:cs="Times New Roman"/>
          <w:sz w:val="24"/>
          <w:szCs w:val="24"/>
          <w:highlight w:val="yellow"/>
        </w:rPr>
        <w:t>Each study using a measure is simultaneously a test of the VALIDITY of a measure AND a test of the theory defining the construct.</w:t>
      </w:r>
    </w:p>
    <w:p w14:paraId="6184FA27" w14:textId="7BDB1109" w:rsidR="001E41D5" w:rsidRDefault="001E41D5" w:rsidP="001E41D5">
      <w:pPr>
        <w:pStyle w:val="ListParagraph"/>
        <w:numPr>
          <w:ilvl w:val="1"/>
          <w:numId w:val="3"/>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Each new </w:t>
      </w:r>
      <w:proofErr w:type="gramStart"/>
      <w:r>
        <w:rPr>
          <w:rFonts w:ascii="Times New Roman" w:hAnsi="Times New Roman" w:cs="Times New Roman"/>
          <w:sz w:val="24"/>
          <w:szCs w:val="24"/>
          <w:highlight w:val="yellow"/>
        </w:rPr>
        <w:t>tests</w:t>
      </w:r>
      <w:proofErr w:type="gramEnd"/>
      <w:r>
        <w:rPr>
          <w:rFonts w:ascii="Times New Roman" w:hAnsi="Times New Roman" w:cs="Times New Roman"/>
          <w:sz w:val="24"/>
          <w:szCs w:val="24"/>
          <w:highlight w:val="yellow"/>
        </w:rPr>
        <w:t xml:space="preserve"> provides additional information supporting the theory/validation claims.</w:t>
      </w:r>
    </w:p>
    <w:p w14:paraId="1A1FD771" w14:textId="58A3E52F" w:rsidR="00B30455" w:rsidRDefault="00B30455" w:rsidP="001E41D5">
      <w:pPr>
        <w:pStyle w:val="ListParagraph"/>
        <w:numPr>
          <w:ilvl w:val="1"/>
          <w:numId w:val="3"/>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E.g. We want to determine how much someone is a ‘nerd’, construct validity requires a clear definition of what a ‘nerd’ is, and distinguish it from measures of shyness, introversion, etc.</w:t>
      </w:r>
    </w:p>
    <w:p w14:paraId="59605F69" w14:textId="632783FF" w:rsidR="00B30455" w:rsidRDefault="00B30455" w:rsidP="00B3045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 Construct validity is comprehensive </w:t>
      </w:r>
      <w:r w:rsidR="00D84C6F">
        <w:rPr>
          <w:rFonts w:ascii="Times New Roman" w:hAnsi="Times New Roman" w:cs="Times New Roman"/>
          <w:sz w:val="24"/>
          <w:szCs w:val="24"/>
        </w:rPr>
        <w:t>– encompassing all sources of evidence supporting specific interpretations of a score from a measure, as well as actions based on those interpretations.</w:t>
      </w:r>
    </w:p>
    <w:p w14:paraId="50F87146" w14:textId="4FCE9AB6" w:rsidR="00BA177A" w:rsidRDefault="00BA177A" w:rsidP="00BA177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Failed tests of initial core hypothesis could be NOT just due to failures of theory, but failures in ‘auxiliary’ theories invoked to test a hypothesis.</w:t>
      </w:r>
    </w:p>
    <w:p w14:paraId="3994BE1F" w14:textId="5C275D9D" w:rsidR="00367C31" w:rsidRDefault="00367C31" w:rsidP="00367C3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How do we measure construct validity in the field of psychology?</w:t>
      </w:r>
    </w:p>
    <w:p w14:paraId="2BC041D7" w14:textId="15BFB3FA" w:rsidR="00367C31" w:rsidRDefault="00367C31" w:rsidP="00367C3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Strong programs depend on precise theory and represent an ideal</w:t>
      </w:r>
    </w:p>
    <w:p w14:paraId="183D6B01" w14:textId="6310A6BC" w:rsidR="00367C31" w:rsidRDefault="00367C31" w:rsidP="00367C3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Weak programs stem from less fully articulated theories and construct definitions.</w:t>
      </w:r>
    </w:p>
    <w:p w14:paraId="2A323D8A" w14:textId="438A9064" w:rsidR="001648A2" w:rsidRDefault="001648A2" w:rsidP="001648A2">
      <w:pPr>
        <w:pStyle w:val="ListParagraph"/>
        <w:numPr>
          <w:ilvl w:val="0"/>
          <w:numId w:val="3"/>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 approach is an ‘iterative’ process where tests of partially developed theories provide information, leading to theory refinement and elaboration, and so on and so forth.</w:t>
      </w:r>
    </w:p>
    <w:p w14:paraId="54BE7B4D" w14:textId="1FC637EA" w:rsidR="00083D44" w:rsidRDefault="00083D44" w:rsidP="00083D44">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Are these theoretical statements and tests informative?</w:t>
      </w:r>
    </w:p>
    <w:p w14:paraId="66299A11" w14:textId="3D6FCB52" w:rsidR="00083D44" w:rsidRDefault="00083D44" w:rsidP="00083D44">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Is this theory in line with what else is known in the field?</w:t>
      </w:r>
    </w:p>
    <w:p w14:paraId="5452ADB7" w14:textId="5F83610B" w:rsidR="004F13D5" w:rsidRDefault="004F13D5" w:rsidP="00083D44">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How does this hypothesis shed light on the validity of a theory/measure?</w:t>
      </w:r>
    </w:p>
    <w:p w14:paraId="010AA59B" w14:textId="01E5E13F" w:rsidR="00154548" w:rsidRDefault="00645B39" w:rsidP="0015454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Construct Representation and Nomothetic Span (e.g., meaning of a construct as established through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network of relationships with other construct</w:t>
      </w:r>
      <w:r w:rsidR="00154548">
        <w:rPr>
          <w:rFonts w:ascii="Times New Roman" w:hAnsi="Times New Roman" w:cs="Times New Roman"/>
          <w:sz w:val="24"/>
          <w:szCs w:val="24"/>
        </w:rPr>
        <w:t>s, i.e., convergent and discriminant validity)</w:t>
      </w:r>
    </w:p>
    <w:p w14:paraId="3484DEEC" w14:textId="5324D20F" w:rsidR="00E54C4D" w:rsidRDefault="00E54C4D" w:rsidP="00E54C4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For example, IQ has good nomothetic span, because individual differences in various measures of that construct all show similar meaningful patterns of relationship with other variables as expected!</w:t>
      </w:r>
    </w:p>
    <w:p w14:paraId="2DF7A665" w14:textId="5147469C" w:rsidR="005C334A" w:rsidRDefault="005C334A" w:rsidP="00E54C4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Construct representation – validation of the theory of the response processes that result in a score (accuracy/reaction time for example) in cognitive task performance.</w:t>
      </w:r>
    </w:p>
    <w:p w14:paraId="245F5E64" w14:textId="3EA36C20" w:rsidR="00F35D8D" w:rsidRDefault="00F35D8D" w:rsidP="00F35D8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The psychological processes that lead to a given response on a trial, or the pattern of responses across conditions in an experiment.</w:t>
      </w:r>
    </w:p>
    <w:p w14:paraId="11609930" w14:textId="60AAC701" w:rsidR="00D52E58" w:rsidRDefault="00D52E58" w:rsidP="00F35D8D">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Or to be more specific, model predictions are confirmed in the testing of the theory itself.</w:t>
      </w:r>
    </w:p>
    <w:p w14:paraId="52F3E2DC" w14:textId="6BDE0EA6" w:rsidR="00D52E58" w:rsidRDefault="00D52E58" w:rsidP="00D52E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Construct Homogeneity: Try to have variant items, sure… but if items are only moderately intercorrelated, it is likely that they do NOT represent the same underlying construct!</w:t>
      </w:r>
    </w:p>
    <w:p w14:paraId="27D7ED52" w14:textId="6CC12B2C" w:rsidR="00D52E58" w:rsidRDefault="00D52E58" w:rsidP="00D52E5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If one item in a heterogeneous test predicts a criterion, you can’t know which aspect of the item accounts for the covariance!</w:t>
      </w:r>
    </w:p>
    <w:p w14:paraId="52D722DE" w14:textId="3F165D10" w:rsidR="00D52E58" w:rsidRDefault="0085703D" w:rsidP="0085703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If you use a single score to reflect multiple dimensions, you can’t know which dimensions account for which.</w:t>
      </w:r>
    </w:p>
    <w:p w14:paraId="210842EE" w14:textId="236C8BC7" w:rsidR="0085703D" w:rsidRDefault="0085703D" w:rsidP="0085703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E.g., if one person is high in X and low in Y, and another is high in Y and low in X, and the average predicts score Z… the score Z will look the same for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even if X and Y have potentially different correlates.</w:t>
      </w:r>
    </w:p>
    <w:p w14:paraId="77A0A047" w14:textId="048B7AD5" w:rsidR="008814F7" w:rsidRDefault="008814F7" w:rsidP="0085703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For example: Use of a neuroticism score, as a summation of scores on several separable traits, is a problem b/c you have theoretical imprecision.</w:t>
      </w:r>
    </w:p>
    <w:p w14:paraId="1167F5A3" w14:textId="75410473" w:rsidR="0036210E" w:rsidRDefault="0036210E" w:rsidP="0036210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Another example: People can obtain the same ‘depression’ scores with VERY different symptom patterns (e.g., a summation of x or y total behaviors), thus, depression is a useful social construct, but NOT a coherent psychological entity useful for validation studies.</w:t>
      </w:r>
    </w:p>
    <w:p w14:paraId="1557C7D6" w14:textId="2E97F165" w:rsidR="005D69B3" w:rsidRDefault="005D69B3" w:rsidP="005D69B3">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For example, each factor predicting depression has different heritability, and thus people w/ the same score can have different heritability risks!</w:t>
      </w:r>
    </w:p>
    <w:p w14:paraId="41C37D5C" w14:textId="0A65E051" w:rsidR="0011132B" w:rsidRDefault="0011132B" w:rsidP="0011132B">
      <w:pPr>
        <w:pStyle w:val="ListParagraph"/>
        <w:numPr>
          <w:ilvl w:val="0"/>
          <w:numId w:val="3"/>
        </w:numPr>
        <w:spacing w:line="240" w:lineRule="auto"/>
        <w:rPr>
          <w:rFonts w:ascii="Times New Roman" w:hAnsi="Times New Roman" w:cs="Times New Roman"/>
          <w:sz w:val="24"/>
          <w:szCs w:val="24"/>
          <w:highlight w:val="yellow"/>
        </w:rPr>
      </w:pPr>
      <w:r w:rsidRPr="0011132B">
        <w:rPr>
          <w:rFonts w:ascii="Times New Roman" w:hAnsi="Times New Roman" w:cs="Times New Roman"/>
          <w:sz w:val="24"/>
          <w:szCs w:val="24"/>
          <w:highlight w:val="yellow"/>
        </w:rPr>
        <w:t xml:space="preserve">Try to use cohesive unidimensional constructs! NOT </w:t>
      </w:r>
      <w:proofErr w:type="spellStart"/>
      <w:r w:rsidRPr="0011132B">
        <w:rPr>
          <w:rFonts w:ascii="Times New Roman" w:hAnsi="Times New Roman" w:cs="Times New Roman"/>
          <w:sz w:val="24"/>
          <w:szCs w:val="24"/>
          <w:highlight w:val="yellow"/>
        </w:rPr>
        <w:t>multifacted</w:t>
      </w:r>
      <w:proofErr w:type="spellEnd"/>
      <w:r w:rsidRPr="0011132B">
        <w:rPr>
          <w:rFonts w:ascii="Times New Roman" w:hAnsi="Times New Roman" w:cs="Times New Roman"/>
          <w:sz w:val="24"/>
          <w:szCs w:val="24"/>
          <w:highlight w:val="yellow"/>
        </w:rPr>
        <w:t xml:space="preserve"> complex constructs!</w:t>
      </w:r>
    </w:p>
    <w:p w14:paraId="5797D0EF" w14:textId="0158E49D" w:rsidR="008D66A9" w:rsidRDefault="008D66A9" w:rsidP="008D66A9">
      <w:pPr>
        <w:pStyle w:val="ListParagraph"/>
        <w:numPr>
          <w:ilvl w:val="1"/>
          <w:numId w:val="3"/>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But… when is a construct measure ‘focused’ enough? If you keep cutting measures down until it’s so specific, you lose coverage of a targeted construct and you lose predictive power.</w:t>
      </w:r>
    </w:p>
    <w:p w14:paraId="5FBD38F6" w14:textId="1C0CA79D" w:rsidR="00D6682D" w:rsidRDefault="00D6682D" w:rsidP="00D6682D">
      <w:pPr>
        <w:pStyle w:val="ListParagraph"/>
        <w:numPr>
          <w:ilvl w:val="0"/>
          <w:numId w:val="3"/>
        </w:numPr>
        <w:spacing w:line="240" w:lineRule="auto"/>
        <w:rPr>
          <w:rFonts w:ascii="Times New Roman" w:hAnsi="Times New Roman" w:cs="Times New Roman"/>
          <w:sz w:val="24"/>
          <w:szCs w:val="24"/>
        </w:rPr>
      </w:pPr>
      <w:r w:rsidRPr="00D6682D">
        <w:rPr>
          <w:rFonts w:ascii="Times New Roman" w:hAnsi="Times New Roman" w:cs="Times New Roman"/>
          <w:sz w:val="24"/>
          <w:szCs w:val="24"/>
        </w:rPr>
        <w:t xml:space="preserve">You need attention to method variance – examination of constructs with different methods is CRUCIAL to construct </w:t>
      </w:r>
      <w:proofErr w:type="gramStart"/>
      <w:r w:rsidRPr="00D6682D">
        <w:rPr>
          <w:rFonts w:ascii="Times New Roman" w:hAnsi="Times New Roman" w:cs="Times New Roman"/>
          <w:sz w:val="24"/>
          <w:szCs w:val="24"/>
        </w:rPr>
        <w:t>validation</w:t>
      </w:r>
      <w:proofErr w:type="gramEnd"/>
    </w:p>
    <w:p w14:paraId="4E678107" w14:textId="7D97306F" w:rsidR="00D6682D" w:rsidRDefault="00D6682D" w:rsidP="00D6682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how different is different enough for methods? E.g., are </w:t>
      </w:r>
      <w:proofErr w:type="gramStart"/>
      <w:r>
        <w:rPr>
          <w:rFonts w:ascii="Times New Roman" w:hAnsi="Times New Roman" w:cs="Times New Roman"/>
          <w:sz w:val="24"/>
          <w:szCs w:val="24"/>
        </w:rPr>
        <w:t>interview</w:t>
      </w:r>
      <w:proofErr w:type="gramEnd"/>
      <w:r>
        <w:rPr>
          <w:rFonts w:ascii="Times New Roman" w:hAnsi="Times New Roman" w:cs="Times New Roman"/>
          <w:sz w:val="24"/>
          <w:szCs w:val="24"/>
        </w:rPr>
        <w:t xml:space="preserve"> and questionnaire different enough? They are both self-reported, but the operationalization of the information collection is different.</w:t>
      </w:r>
    </w:p>
    <w:p w14:paraId="5172CEF6" w14:textId="48FD804A" w:rsidR="0029499E" w:rsidRDefault="0029499E" w:rsidP="0029499E">
      <w:pPr>
        <w:pStyle w:val="ListParagraph"/>
        <w:numPr>
          <w:ilvl w:val="1"/>
          <w:numId w:val="3"/>
        </w:numPr>
        <w:spacing w:line="240" w:lineRule="auto"/>
        <w:rPr>
          <w:rFonts w:ascii="Times New Roman" w:hAnsi="Times New Roman" w:cs="Times New Roman"/>
          <w:sz w:val="24"/>
          <w:szCs w:val="24"/>
        </w:rPr>
      </w:pPr>
      <w:r w:rsidRPr="0029499E">
        <w:rPr>
          <w:rFonts w:ascii="Times New Roman" w:hAnsi="Times New Roman" w:cs="Times New Roman"/>
          <w:sz w:val="24"/>
          <w:szCs w:val="24"/>
        </w:rPr>
        <w:t xml:space="preserve">It’s a continuum, wherein for example, self-report and interview are closer to each other </w:t>
      </w:r>
      <w:proofErr w:type="gramStart"/>
      <w:r w:rsidRPr="0029499E">
        <w:rPr>
          <w:rFonts w:ascii="Times New Roman" w:hAnsi="Times New Roman" w:cs="Times New Roman"/>
          <w:sz w:val="24"/>
          <w:szCs w:val="24"/>
        </w:rPr>
        <w:t>than are</w:t>
      </w:r>
      <w:proofErr w:type="gramEnd"/>
      <w:r w:rsidRPr="0029499E">
        <w:rPr>
          <w:rFonts w:ascii="Times New Roman" w:hAnsi="Times New Roman" w:cs="Times New Roman"/>
          <w:sz w:val="24"/>
          <w:szCs w:val="24"/>
        </w:rPr>
        <w:t xml:space="preserve"> self-report</w:t>
      </w:r>
      <w:r>
        <w:rPr>
          <w:rFonts w:ascii="Times New Roman" w:hAnsi="Times New Roman" w:cs="Times New Roman"/>
          <w:sz w:val="24"/>
          <w:szCs w:val="24"/>
        </w:rPr>
        <w:t xml:space="preserve"> </w:t>
      </w:r>
      <w:r w:rsidRPr="0029499E">
        <w:rPr>
          <w:rFonts w:ascii="Times New Roman" w:hAnsi="Times New Roman" w:cs="Times New Roman"/>
          <w:sz w:val="24"/>
          <w:szCs w:val="24"/>
        </w:rPr>
        <w:t>and informant report or behavioral observation.</w:t>
      </w:r>
    </w:p>
    <w:p w14:paraId="4D5CF95E" w14:textId="61CE7B32" w:rsidR="00E1601F" w:rsidRPr="00E1601F" w:rsidRDefault="00E1601F" w:rsidP="00E1601F">
      <w:pPr>
        <w:pStyle w:val="ListParagraph"/>
        <w:numPr>
          <w:ilvl w:val="0"/>
          <w:numId w:val="3"/>
        </w:numPr>
        <w:spacing w:line="240" w:lineRule="auto"/>
        <w:rPr>
          <w:rFonts w:ascii="Times New Roman" w:hAnsi="Times New Roman" w:cs="Times New Roman"/>
          <w:sz w:val="24"/>
          <w:szCs w:val="24"/>
          <w:highlight w:val="yellow"/>
        </w:rPr>
      </w:pPr>
      <w:r w:rsidRPr="00E1601F">
        <w:rPr>
          <w:rFonts w:ascii="Times New Roman" w:hAnsi="Times New Roman" w:cs="Times New Roman"/>
          <w:sz w:val="24"/>
          <w:szCs w:val="24"/>
          <w:highlight w:val="yellow"/>
        </w:rPr>
        <w:t>The term “construct validation” refers to the process of simultaneously validating measures of psychological constructs and the theories of which the constructs are a part.</w:t>
      </w:r>
    </w:p>
    <w:p w14:paraId="2582088F" w14:textId="77777777" w:rsidR="00000193" w:rsidRDefault="00000193">
      <w:pPr>
        <w:spacing w:line="240" w:lineRule="auto"/>
        <w:rPr>
          <w:rFonts w:ascii="Times New Roman" w:hAnsi="Times New Roman" w:cs="Times New Roman"/>
          <w:sz w:val="24"/>
          <w:szCs w:val="24"/>
        </w:rPr>
      </w:pPr>
    </w:p>
    <w:p w14:paraId="5A9B9B2E" w14:textId="517F248D" w:rsidR="00E73EE8" w:rsidRDefault="00E73EE8">
      <w:pPr>
        <w:spacing w:line="240" w:lineRule="auto"/>
        <w:rPr>
          <w:rFonts w:ascii="Times New Roman" w:hAnsi="Times New Roman" w:cs="Times New Roman"/>
          <w:sz w:val="28"/>
          <w:szCs w:val="28"/>
        </w:rPr>
      </w:pPr>
      <w:r>
        <w:rPr>
          <w:rFonts w:ascii="Times New Roman" w:hAnsi="Times New Roman" w:cs="Times New Roman"/>
          <w:sz w:val="28"/>
          <w:szCs w:val="28"/>
        </w:rPr>
        <w:t>Colliver 2012: From test validity to construct validity and back!</w:t>
      </w:r>
    </w:p>
    <w:p w14:paraId="1951716E" w14:textId="0C2B55E1" w:rsidR="009256FB" w:rsidRDefault="00ED5958" w:rsidP="009256F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Proposing a shifted view from being based on ‘theoretical constructs’ to more ‘reality-based’ attributes.</w:t>
      </w:r>
    </w:p>
    <w:p w14:paraId="07396DDF" w14:textId="02382361" w:rsidR="00A05BB8" w:rsidRDefault="00A05BB8" w:rsidP="009256F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Validity is does a test/measurement measure what it says it does?</w:t>
      </w:r>
    </w:p>
    <w:p w14:paraId="3BD74B09" w14:textId="4D6891E6" w:rsidR="00EF5026" w:rsidRDefault="00EF5026" w:rsidP="009256FB">
      <w:pPr>
        <w:pStyle w:val="ListParagraph"/>
        <w:numPr>
          <w:ilvl w:val="0"/>
          <w:numId w:val="3"/>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Contemporary</w:t>
      </w:r>
      <w:proofErr w:type="gramEnd"/>
      <w:r>
        <w:rPr>
          <w:rFonts w:ascii="Times New Roman" w:hAnsi="Times New Roman" w:cs="Times New Roman"/>
          <w:sz w:val="24"/>
          <w:szCs w:val="24"/>
        </w:rPr>
        <w:t xml:space="preserve"> viewpoint shifted to absorb validation as hypothesis testing!</w:t>
      </w:r>
    </w:p>
    <w:p w14:paraId="501DD789" w14:textId="0DB161C0" w:rsidR="006A7C2F" w:rsidRDefault="006A7C2F" w:rsidP="006A7C2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 construct validity theory – the construct (e.g., intelligence, burnout, etc.) is a theoretical concept defined by how it relates to other constructs.</w:t>
      </w:r>
    </w:p>
    <w:p w14:paraId="668961B9" w14:textId="07343CA5" w:rsidR="000E76D4" w:rsidRDefault="000E76D4" w:rsidP="006A7C2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Established by any evidence that supports this network of constructs, or laws that constrain the constructs.</w:t>
      </w:r>
    </w:p>
    <w:p w14:paraId="4123D4DF" w14:textId="53E45101" w:rsidR="003B0A2F" w:rsidRDefault="003B0A2F" w:rsidP="006A7C2F">
      <w:pPr>
        <w:pStyle w:val="ListParagraph"/>
        <w:numPr>
          <w:ilvl w:val="1"/>
          <w:numId w:val="3"/>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this is problematic when considering that no systems of laws explicitly link constructs and observables.</w:t>
      </w:r>
    </w:p>
    <w:p w14:paraId="262120B9" w14:textId="57347C0E" w:rsidR="00EB7D17" w:rsidRDefault="00EB7D17" w:rsidP="00EB7D17">
      <w:pPr>
        <w:pStyle w:val="ListParagraph"/>
        <w:numPr>
          <w:ilvl w:val="0"/>
          <w:numId w:val="3"/>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Current</w:t>
      </w:r>
      <w:proofErr w:type="gramEnd"/>
      <w:r>
        <w:rPr>
          <w:rFonts w:ascii="Times New Roman" w:hAnsi="Times New Roman" w:cs="Times New Roman"/>
          <w:sz w:val="24"/>
          <w:szCs w:val="24"/>
        </w:rPr>
        <w:t xml:space="preserve"> approach seeks to establish validity based on evidence for an interpretation of the target construct.</w:t>
      </w:r>
    </w:p>
    <w:p w14:paraId="50E98117" w14:textId="5CBD1EF3" w:rsidR="004F341E" w:rsidRDefault="004F341E" w:rsidP="00EB7D1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Modern approach instead focuses on ‘what can be measured’ and ‘what counts as </w:t>
      </w:r>
      <w:proofErr w:type="gramStart"/>
      <w:r>
        <w:rPr>
          <w:rFonts w:ascii="Times New Roman" w:hAnsi="Times New Roman" w:cs="Times New Roman"/>
          <w:sz w:val="24"/>
          <w:szCs w:val="24"/>
        </w:rPr>
        <w:t>measurement</w:t>
      </w:r>
      <w:proofErr w:type="gramEnd"/>
      <w:r>
        <w:rPr>
          <w:rFonts w:ascii="Times New Roman" w:hAnsi="Times New Roman" w:cs="Times New Roman"/>
          <w:sz w:val="24"/>
          <w:szCs w:val="24"/>
        </w:rPr>
        <w:t>’</w:t>
      </w:r>
    </w:p>
    <w:p w14:paraId="23B8D8FD" w14:textId="68FEC365" w:rsidR="00781C85" w:rsidRDefault="00781C85" w:rsidP="00781C8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Distinction between the measurement of constructs vs the measurement of ‘attributes’</w:t>
      </w:r>
      <w:r w:rsidR="00293ED1">
        <w:rPr>
          <w:rFonts w:ascii="Times New Roman" w:hAnsi="Times New Roman" w:cs="Times New Roman"/>
          <w:sz w:val="24"/>
          <w:szCs w:val="24"/>
        </w:rPr>
        <w:t xml:space="preserve"> – Constructs are abstract theoretical terms, given meaning by a nomological network. Attributes are thought to exist apart from theory, and measured by instruments for which outcomes are causally determined by the attribute.</w:t>
      </w:r>
    </w:p>
    <w:p w14:paraId="2E6027FA" w14:textId="6E7B5572" w:rsidR="00EC2C55" w:rsidRDefault="00EC2C55" w:rsidP="00781C8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Attributes are thought to exist independent of the measurement (e.g., height, weight, blood pressure)</w:t>
      </w:r>
    </w:p>
    <w:p w14:paraId="0EE8BA45" w14:textId="4B3430A2" w:rsidR="00AB5B88" w:rsidRPr="00AB5B88" w:rsidRDefault="00AB5B88" w:rsidP="00AB5B88">
      <w:pPr>
        <w:spacing w:line="240" w:lineRule="auto"/>
        <w:rPr>
          <w:rFonts w:ascii="Times New Roman" w:hAnsi="Times New Roman" w:cs="Times New Roman"/>
          <w:sz w:val="28"/>
          <w:szCs w:val="28"/>
        </w:rPr>
      </w:pPr>
      <w:r w:rsidRPr="00AB5B88">
        <w:rPr>
          <w:rFonts w:ascii="Times New Roman" w:hAnsi="Times New Roman" w:cs="Times New Roman"/>
          <w:sz w:val="28"/>
          <w:szCs w:val="28"/>
        </w:rPr>
        <w:t>Carpenter 2012: Ten Steps in Scale Development</w:t>
      </w:r>
    </w:p>
    <w:p w14:paraId="0E50BB88" w14:textId="2FFD85C9" w:rsidR="00E73EE8" w:rsidRDefault="00F82190" w:rsidP="00AB5B8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Best practices for developing a scale, with general concepts.</w:t>
      </w:r>
    </w:p>
    <w:p w14:paraId="661FD78B" w14:textId="0DC4EDE5" w:rsidR="00A168EA" w:rsidRDefault="00A168EA" w:rsidP="00A168EA">
      <w:pPr>
        <w:pStyle w:val="ListParagraph"/>
        <w:numPr>
          <w:ilvl w:val="1"/>
          <w:numId w:val="3"/>
        </w:numPr>
        <w:spacing w:line="240" w:lineRule="auto"/>
        <w:rPr>
          <w:rFonts w:ascii="Times New Roman" w:hAnsi="Times New Roman" w:cs="Times New Roman"/>
          <w:sz w:val="24"/>
          <w:szCs w:val="24"/>
        </w:rPr>
      </w:pPr>
      <w:r w:rsidRPr="00A168EA">
        <w:rPr>
          <w:rFonts w:ascii="Times New Roman" w:hAnsi="Times New Roman" w:cs="Times New Roman"/>
          <w:sz w:val="24"/>
          <w:szCs w:val="24"/>
        </w:rPr>
        <w:t>Scales try to capture not directly observable latent concepts with a group of concrete statements.</w:t>
      </w:r>
      <w:r>
        <w:rPr>
          <w:rFonts w:ascii="Times New Roman" w:hAnsi="Times New Roman" w:cs="Times New Roman"/>
          <w:sz w:val="24"/>
          <w:szCs w:val="24"/>
        </w:rPr>
        <w:t xml:space="preserve"> </w:t>
      </w:r>
      <w:r w:rsidRPr="00A168EA">
        <w:rPr>
          <w:rFonts w:ascii="Times New Roman" w:hAnsi="Times New Roman" w:cs="Times New Roman"/>
          <w:sz w:val="24"/>
          <w:szCs w:val="24"/>
        </w:rPr>
        <w:t xml:space="preserve">Scales are “collections of items combined into a composite </w:t>
      </w:r>
      <w:r w:rsidRPr="00A168EA">
        <w:rPr>
          <w:rFonts w:ascii="Times New Roman" w:hAnsi="Times New Roman" w:cs="Times New Roman"/>
          <w:sz w:val="24"/>
          <w:szCs w:val="24"/>
        </w:rPr>
        <w:lastRenderedPageBreak/>
        <w:t>score intended to reveal levels of</w:t>
      </w:r>
      <w:r>
        <w:rPr>
          <w:rFonts w:ascii="Times New Roman" w:hAnsi="Times New Roman" w:cs="Times New Roman"/>
          <w:sz w:val="24"/>
          <w:szCs w:val="24"/>
        </w:rPr>
        <w:t xml:space="preserve"> theoretical variables not readily observable by direct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w:t>
      </w:r>
    </w:p>
    <w:p w14:paraId="2D7087FD" w14:textId="143C3B3F" w:rsidR="0016782B" w:rsidRPr="00A168EA" w:rsidRDefault="0016782B" w:rsidP="00A168E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This is exactly the case for moral conviction, no direct method to examine it.</w:t>
      </w:r>
    </w:p>
    <w:p w14:paraId="272CA14E" w14:textId="58C17E28" w:rsidR="00A168EA" w:rsidRDefault="00D811F1" w:rsidP="00AB5B8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If the latent construct is multidimensional, the scale will need subscales that represent each dimension, summed to become one composite scale!</w:t>
      </w:r>
    </w:p>
    <w:p w14:paraId="1C0BE2DC" w14:textId="57835F85" w:rsidR="00FA6359" w:rsidRDefault="00FA6359" w:rsidP="00AB5B8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Exploratory factor analysis is the most often applied approach to evaluate scales.</w:t>
      </w:r>
    </w:p>
    <w:p w14:paraId="3D4B5D08" w14:textId="5707A1F7" w:rsidR="00A96346" w:rsidRDefault="00A96346" w:rsidP="00A9634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Finds grouping and guidance on factor numbers.</w:t>
      </w:r>
    </w:p>
    <w:p w14:paraId="62A3DDF7" w14:textId="35909C83" w:rsidR="005358AF" w:rsidRDefault="005358AF" w:rsidP="00A9634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Recommended over CFA as researcher assumptions on how many dimensions are in the construct can be wrong.</w:t>
      </w:r>
    </w:p>
    <w:p w14:paraId="4FC683A6" w14:textId="6D0CC532" w:rsidR="001235DA" w:rsidRDefault="001235DA" w:rsidP="001235D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1: Research the intended meaning and breadth of the theoretical construct</w:t>
      </w:r>
    </w:p>
    <w:p w14:paraId="00A79E48" w14:textId="5B72A10F" w:rsidR="001235DA" w:rsidRDefault="001235DA" w:rsidP="001235D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Specification of theoretical constructs can result in infinite items, but finding the optimal sample of items and dimensions to empirically represent the abstract concept is the goal.</w:t>
      </w:r>
    </w:p>
    <w:p w14:paraId="58F5C43C" w14:textId="64279C29" w:rsidR="002F2E67" w:rsidRDefault="002F2E67" w:rsidP="001235D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Select an appropriate conceptual label!</w:t>
      </w:r>
    </w:p>
    <w:p w14:paraId="7D6187F2" w14:textId="776E4F21" w:rsidR="00BD0086" w:rsidRDefault="00BD0086" w:rsidP="00BD008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Write and defend a formal conceptual definition of the construct.</w:t>
      </w:r>
    </w:p>
    <w:p w14:paraId="1630ABEC" w14:textId="2BF4DC09" w:rsidR="0014408C" w:rsidRDefault="0014408C" w:rsidP="00BD0086">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Identify potential dimensions and items.</w:t>
      </w:r>
    </w:p>
    <w:p w14:paraId="21AF7964" w14:textId="03F8A433" w:rsidR="001E14FB" w:rsidRDefault="001E14FB" w:rsidP="001E14F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Conduct qualitative research to generate and validate dimensions and items.</w:t>
      </w:r>
    </w:p>
    <w:p w14:paraId="039C7F38" w14:textId="655A6FD1" w:rsidR="001E14FB" w:rsidRDefault="001E14FB" w:rsidP="001E14FB">
      <w:pPr>
        <w:pStyle w:val="ListParagraph"/>
        <w:numPr>
          <w:ilvl w:val="2"/>
          <w:numId w:val="3"/>
        </w:numPr>
        <w:spacing w:line="240" w:lineRule="auto"/>
        <w:rPr>
          <w:rFonts w:ascii="Times New Roman" w:hAnsi="Times New Roman" w:cs="Times New Roman"/>
          <w:sz w:val="24"/>
          <w:szCs w:val="24"/>
        </w:rPr>
      </w:pPr>
      <w:r>
        <w:rPr>
          <w:rFonts w:ascii="Times New Roman" w:hAnsi="Times New Roman" w:cs="Times New Roman"/>
          <w:sz w:val="24"/>
          <w:szCs w:val="24"/>
        </w:rPr>
        <w:t>This can be interviews, focus groups, expert feedback, etc. Participant engagement can sometimes reveal additional dimensions that were previously not considered.</w:t>
      </w:r>
    </w:p>
    <w:p w14:paraId="20026A38" w14:textId="3381DC45" w:rsidR="00E1078F" w:rsidRDefault="00E1078F" w:rsidP="00E1078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Use feedback to refine the scale!</w:t>
      </w:r>
    </w:p>
    <w:p w14:paraId="2A0938C3" w14:textId="3C261C13" w:rsidR="006F15A0" w:rsidRDefault="006F15A0" w:rsidP="006F15A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2: Sampling procedure</w:t>
      </w:r>
    </w:p>
    <w:p w14:paraId="39B285AE" w14:textId="77685B94" w:rsidR="00A76D7B" w:rsidRDefault="00A76D7B" w:rsidP="00A76D7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More participants = more stable scale, but generally at least 300 is a good shot.</w:t>
      </w:r>
    </w:p>
    <w:p w14:paraId="389961A0" w14:textId="1FF7BCA2" w:rsidR="001C42EF" w:rsidRDefault="001C42EF" w:rsidP="00A76D7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Ideally, 20 cases per variable is also a good rule of thumb.</w:t>
      </w:r>
    </w:p>
    <w:p w14:paraId="71DD4AB9" w14:textId="1A96B01E" w:rsidR="00C36D2E" w:rsidRDefault="00C36D2E" w:rsidP="00C36D2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3: Data quality examination</w:t>
      </w:r>
    </w:p>
    <w:p w14:paraId="6F3740D6" w14:textId="69A62300" w:rsidR="00C36D2E" w:rsidRDefault="00C36D2E" w:rsidP="00C36D2E">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Missing data, outliers, linearity, and extreme multicollinearity.</w:t>
      </w:r>
    </w:p>
    <w:p w14:paraId="1E2982E2" w14:textId="5E8B0D5F" w:rsidR="00796875" w:rsidRDefault="00796875" w:rsidP="00A93C7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4:</w:t>
      </w:r>
      <w:r w:rsidR="00A93C71">
        <w:rPr>
          <w:rFonts w:ascii="Times New Roman" w:hAnsi="Times New Roman" w:cs="Times New Roman"/>
          <w:sz w:val="24"/>
          <w:szCs w:val="24"/>
        </w:rPr>
        <w:t xml:space="preserve"> </w:t>
      </w:r>
      <w:r w:rsidRPr="00A93C71">
        <w:rPr>
          <w:rFonts w:ascii="Times New Roman" w:hAnsi="Times New Roman" w:cs="Times New Roman"/>
          <w:sz w:val="24"/>
          <w:szCs w:val="24"/>
        </w:rPr>
        <w:t>Verify the factorability of the data.</w:t>
      </w:r>
    </w:p>
    <w:p w14:paraId="14AD0B50" w14:textId="64B2C1C0" w:rsidR="00A93C71" w:rsidRDefault="00A93C71" w:rsidP="00A93C7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5: Conduct common factor analysis.</w:t>
      </w:r>
    </w:p>
    <w:p w14:paraId="196C7810" w14:textId="0D9EF702" w:rsidR="00E03BC6" w:rsidRDefault="00E03BC6" w:rsidP="00A93C7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6: Select factor extraction method</w:t>
      </w:r>
      <w:r w:rsidR="002F611A">
        <w:rPr>
          <w:rFonts w:ascii="Times New Roman" w:hAnsi="Times New Roman" w:cs="Times New Roman"/>
          <w:sz w:val="24"/>
          <w:szCs w:val="24"/>
        </w:rPr>
        <w:t>, translating the data from a variable space to a factor space.</w:t>
      </w:r>
    </w:p>
    <w:p w14:paraId="391A6785" w14:textId="219A5148" w:rsidR="00D778E4" w:rsidRDefault="00D778E4" w:rsidP="00A93C7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7: Determine number of factors.</w:t>
      </w:r>
    </w:p>
    <w:p w14:paraId="30A9A33A" w14:textId="57888AA3" w:rsidR="005664F5" w:rsidRDefault="005664F5" w:rsidP="005664F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How many subscales??? – Again, not the case when looking at a unidimensional measure.</w:t>
      </w:r>
    </w:p>
    <w:p w14:paraId="6C4380FF" w14:textId="1E7AD3F1" w:rsidR="00886ABD" w:rsidRDefault="00886ABD" w:rsidP="00886AB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8: Rotate factors to determine how much overlap exists.</w:t>
      </w:r>
    </w:p>
    <w:p w14:paraId="2960307D" w14:textId="7A7E53DC" w:rsidR="00611C2A" w:rsidRDefault="00611C2A" w:rsidP="00611C2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E.g., If factors are not correlated, are we measuring two constructs rather than one?</w:t>
      </w:r>
    </w:p>
    <w:p w14:paraId="224AD0A2" w14:textId="0063710D" w:rsidR="00FC412C" w:rsidRDefault="00FC412C" w:rsidP="00FC412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Step 9: Retain/Delete items based on a priori criteria.</w:t>
      </w:r>
    </w:p>
    <w:p w14:paraId="241E9A26" w14:textId="4E16032B" w:rsidR="00071AD8" w:rsidRDefault="00071AD8" w:rsidP="00071AD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Each subscale should include at least 3 items</w:t>
      </w:r>
      <w:r w:rsidR="00B32328">
        <w:rPr>
          <w:rFonts w:ascii="Times New Roman" w:hAnsi="Times New Roman" w:cs="Times New Roman"/>
          <w:sz w:val="24"/>
          <w:szCs w:val="24"/>
        </w:rPr>
        <w:t>!</w:t>
      </w:r>
    </w:p>
    <w:p w14:paraId="1B51D413" w14:textId="1F66D01B" w:rsidR="00B32328" w:rsidRPr="00A93C71" w:rsidRDefault="00B32328" w:rsidP="00B32328">
      <w:pPr>
        <w:pStyle w:val="ListParagraph"/>
        <w:numPr>
          <w:ilvl w:val="0"/>
          <w:numId w:val="3"/>
        </w:numPr>
        <w:spacing w:line="240" w:lineRule="auto"/>
        <w:rPr>
          <w:ins w:id="33" w:author="Duan, Sean (MU-Student)" w:date="2024-01-17T15:20:00Z"/>
          <w:rFonts w:ascii="Times New Roman" w:hAnsi="Times New Roman" w:cs="Times New Roman"/>
          <w:sz w:val="24"/>
          <w:szCs w:val="24"/>
        </w:rPr>
      </w:pPr>
      <w:r>
        <w:rPr>
          <w:rFonts w:ascii="Times New Roman" w:hAnsi="Times New Roman" w:cs="Times New Roman"/>
          <w:sz w:val="24"/>
          <w:szCs w:val="24"/>
        </w:rPr>
        <w:t>Step 10: Present results!</w:t>
      </w:r>
    </w:p>
    <w:p w14:paraId="08105C40" w14:textId="77777777" w:rsidR="00AB5B88" w:rsidRDefault="00AB5B88">
      <w:pPr>
        <w:spacing w:line="240" w:lineRule="auto"/>
        <w:rPr>
          <w:rFonts w:ascii="Times New Roman" w:hAnsi="Times New Roman" w:cs="Times New Roman"/>
          <w:sz w:val="24"/>
          <w:szCs w:val="24"/>
        </w:rPr>
      </w:pPr>
    </w:p>
    <w:p w14:paraId="26F3D202" w14:textId="6C8D695F" w:rsidR="00FC081F" w:rsidRDefault="00FC081F">
      <w:pPr>
        <w:spacing w:line="240" w:lineRule="auto"/>
        <w:rPr>
          <w:rFonts w:ascii="Times New Roman" w:hAnsi="Times New Roman" w:cs="Times New Roman"/>
          <w:sz w:val="24"/>
          <w:szCs w:val="24"/>
        </w:rPr>
      </w:pPr>
      <w:r>
        <w:rPr>
          <w:rFonts w:ascii="Times New Roman" w:hAnsi="Times New Roman" w:cs="Times New Roman"/>
          <w:sz w:val="24"/>
          <w:szCs w:val="24"/>
        </w:rPr>
        <w:t>ADDENDUM</w:t>
      </w:r>
    </w:p>
    <w:p w14:paraId="59BDE54C" w14:textId="7E136926" w:rsidR="00FC081F" w:rsidRDefault="00FC081F">
      <w:pPr>
        <w:spacing w:line="240" w:lineRule="auto"/>
        <w:rPr>
          <w:rFonts w:ascii="Times New Roman" w:hAnsi="Times New Roman" w:cs="Times New Roman"/>
          <w:sz w:val="24"/>
          <w:szCs w:val="24"/>
        </w:rPr>
      </w:pPr>
    </w:p>
    <w:p w14:paraId="36285F2C" w14:textId="1FC62B32" w:rsidR="0069268A" w:rsidRDefault="00FC081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According to the domain model of attitude moralization, the process of attitude moralization is a two-part process. The first part is the shift from seeing an initial attitude as being grounded in preference or opinion (e.g., Coke vs. Pepsi) to instead being seen as having moral significance. This initial step is labeled as “Moral Recognition”. Moral recognition can occur when activities previously seen as non-moral (e.g., eating meat) become connected to already pre-existing moral beliefs (i.e., ending life is immoral, eating meat requires the ending of life, </w:t>
      </w:r>
      <w:r w:rsidR="00A17EA3">
        <w:rPr>
          <w:rFonts w:ascii="Times New Roman" w:hAnsi="Times New Roman" w:cs="Times New Roman"/>
          <w:sz w:val="24"/>
          <w:szCs w:val="24"/>
        </w:rPr>
        <w:t>thus, eating meat is immoral).</w:t>
      </w:r>
      <w:r w:rsidR="00721EC3">
        <w:rPr>
          <w:rFonts w:ascii="Times New Roman" w:hAnsi="Times New Roman" w:cs="Times New Roman"/>
          <w:sz w:val="24"/>
          <w:szCs w:val="24"/>
        </w:rPr>
        <w:t xml:space="preserve"> This process is defined as ‘Moral Piggybacking’.</w:t>
      </w:r>
      <w:r w:rsidR="00B06694">
        <w:rPr>
          <w:rFonts w:ascii="Times New Roman" w:hAnsi="Times New Roman" w:cs="Times New Roman"/>
          <w:sz w:val="24"/>
          <w:szCs w:val="24"/>
        </w:rPr>
        <w:t xml:space="preserve"> M</w:t>
      </w:r>
      <w:ins w:id="34" w:author="Duan, Sean (MU-Student)" w:date="2024-01-17T15:39:00Z">
        <w:r w:rsidR="00721EC3">
          <w:rPr>
            <w:rFonts w:ascii="Times New Roman" w:hAnsi="Times New Roman" w:cs="Times New Roman"/>
            <w:sz w:val="24"/>
            <w:szCs w:val="24"/>
          </w:rPr>
          <w:t xml:space="preserve">oral recognition can also </w:t>
        </w:r>
      </w:ins>
      <w:ins w:id="35" w:author="Duan, Sean (MU-Student)" w:date="2024-01-17T15:40:00Z">
        <w:r w:rsidR="00D41096">
          <w:rPr>
            <w:rFonts w:ascii="Times New Roman" w:hAnsi="Times New Roman" w:cs="Times New Roman"/>
            <w:sz w:val="24"/>
            <w:szCs w:val="24"/>
          </w:rPr>
          <w:t xml:space="preserve">occur when </w:t>
        </w:r>
      </w:ins>
      <w:ins w:id="36" w:author="Duan, Sean (MU-Student)" w:date="2024-01-17T15:43:00Z">
        <w:r w:rsidR="00D41096">
          <w:rPr>
            <w:rFonts w:ascii="Times New Roman" w:hAnsi="Times New Roman" w:cs="Times New Roman"/>
            <w:sz w:val="24"/>
            <w:szCs w:val="24"/>
          </w:rPr>
          <w:t xml:space="preserve">previously </w:t>
        </w:r>
      </w:ins>
      <w:ins w:id="37" w:author="Duan, Sean (MU-Student)" w:date="2024-01-17T15:44:00Z">
        <w:r w:rsidR="00D41096">
          <w:rPr>
            <w:rFonts w:ascii="Times New Roman" w:hAnsi="Times New Roman" w:cs="Times New Roman"/>
            <w:sz w:val="24"/>
            <w:szCs w:val="24"/>
          </w:rPr>
          <w:t xml:space="preserve">unknown </w:t>
        </w:r>
      </w:ins>
      <w:ins w:id="38" w:author="Duan, Sean (MU-Student)" w:date="2024-01-17T15:43:00Z">
        <w:r w:rsidR="00D41096">
          <w:rPr>
            <w:rFonts w:ascii="Times New Roman" w:hAnsi="Times New Roman" w:cs="Times New Roman"/>
            <w:sz w:val="24"/>
            <w:szCs w:val="24"/>
          </w:rPr>
          <w:t xml:space="preserve">moral </w:t>
        </w:r>
      </w:ins>
      <w:r w:rsidR="00B06694">
        <w:rPr>
          <w:rFonts w:ascii="Times New Roman" w:hAnsi="Times New Roman" w:cs="Times New Roman"/>
          <w:sz w:val="24"/>
          <w:szCs w:val="24"/>
        </w:rPr>
        <w:t>objections</w:t>
      </w:r>
      <w:r w:rsidR="00D41096">
        <w:rPr>
          <w:rFonts w:ascii="Times New Roman" w:hAnsi="Times New Roman" w:cs="Times New Roman"/>
          <w:sz w:val="24"/>
          <w:szCs w:val="24"/>
        </w:rPr>
        <w:t xml:space="preserve"> to one’s preferences are made salient</w:t>
      </w:r>
      <w:r w:rsidR="009D455E">
        <w:rPr>
          <w:rFonts w:ascii="Times New Roman" w:hAnsi="Times New Roman" w:cs="Times New Roman"/>
          <w:sz w:val="24"/>
          <w:szCs w:val="24"/>
        </w:rPr>
        <w:t xml:space="preserve"> (e.g., learning that a brand of luxury goods is produced by slave labor)</w:t>
      </w:r>
      <w:r w:rsidR="00B35B93">
        <w:rPr>
          <w:rFonts w:ascii="Times New Roman" w:hAnsi="Times New Roman" w:cs="Times New Roman"/>
          <w:sz w:val="24"/>
          <w:szCs w:val="24"/>
        </w:rPr>
        <w:t>.</w:t>
      </w:r>
      <w:r w:rsidR="00B06694">
        <w:rPr>
          <w:rFonts w:ascii="Times New Roman" w:hAnsi="Times New Roman" w:cs="Times New Roman"/>
          <w:sz w:val="24"/>
          <w:szCs w:val="24"/>
        </w:rPr>
        <w:t xml:space="preserve"> Finally, moral recognition can occur when individuals are induced to attach strong emotions (e.g., disgust or anger)</w:t>
      </w:r>
      <w:r w:rsidR="00CB0B47">
        <w:rPr>
          <w:rFonts w:ascii="Times New Roman" w:hAnsi="Times New Roman" w:cs="Times New Roman"/>
          <w:sz w:val="24"/>
          <w:szCs w:val="24"/>
        </w:rPr>
        <w:t xml:space="preserve"> to the act or concept that is being moralized (i.e., eating meat being moralized through the viewing of videos that show animal suffering</w:t>
      </w:r>
      <w:r w:rsidR="0069781C">
        <w:rPr>
          <w:rFonts w:ascii="Times New Roman" w:hAnsi="Times New Roman" w:cs="Times New Roman"/>
          <w:sz w:val="24"/>
          <w:szCs w:val="24"/>
        </w:rPr>
        <w:t xml:space="preserve"> inflicted by the meat industry</w:t>
      </w:r>
      <w:r w:rsidR="00CB0B47">
        <w:rPr>
          <w:rFonts w:ascii="Times New Roman" w:hAnsi="Times New Roman" w:cs="Times New Roman"/>
          <w:sz w:val="24"/>
          <w:szCs w:val="24"/>
        </w:rPr>
        <w:t>)</w:t>
      </w:r>
      <w:r w:rsidR="0069781C">
        <w:rPr>
          <w:rFonts w:ascii="Times New Roman" w:hAnsi="Times New Roman" w:cs="Times New Roman"/>
          <w:sz w:val="24"/>
          <w:szCs w:val="24"/>
        </w:rPr>
        <w:t>.</w:t>
      </w:r>
    </w:p>
    <w:p w14:paraId="59AEF410" w14:textId="77777777" w:rsidR="00E75AEC" w:rsidRDefault="00C22D6B" w:rsidP="00834937">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second process is the increase in moralization of already moralized attitudes, wherein a relatively less moralized attitude becomes more moralized.</w:t>
      </w:r>
      <w:r w:rsidR="00D52207">
        <w:rPr>
          <w:rFonts w:ascii="Times New Roman" w:hAnsi="Times New Roman" w:cs="Times New Roman"/>
          <w:sz w:val="24"/>
          <w:szCs w:val="24"/>
        </w:rPr>
        <w:t xml:space="preserve"> </w:t>
      </w:r>
      <w:r w:rsidR="002F35C5">
        <w:rPr>
          <w:rFonts w:ascii="Times New Roman" w:hAnsi="Times New Roman" w:cs="Times New Roman"/>
          <w:sz w:val="24"/>
          <w:szCs w:val="24"/>
        </w:rPr>
        <w:t>One aspect in which m</w:t>
      </w:r>
      <w:ins w:id="39" w:author="Duan, Sean (MU-Student)" w:date="2024-01-17T15:49:00Z">
        <w:r w:rsidR="00D52207">
          <w:rPr>
            <w:rFonts w:ascii="Times New Roman" w:hAnsi="Times New Roman" w:cs="Times New Roman"/>
            <w:sz w:val="24"/>
            <w:szCs w:val="24"/>
          </w:rPr>
          <w:t xml:space="preserve">oral amplification differs from moral recognition </w:t>
        </w:r>
      </w:ins>
      <w:r w:rsidR="002F35C5">
        <w:rPr>
          <w:rFonts w:ascii="Times New Roman" w:hAnsi="Times New Roman" w:cs="Times New Roman"/>
          <w:sz w:val="24"/>
          <w:szCs w:val="24"/>
        </w:rPr>
        <w:t>is that</w:t>
      </w:r>
      <w:ins w:id="40" w:author="Duan, Sean (MU-Student)" w:date="2024-01-17T15:49:00Z">
        <w:r w:rsidR="00D52207">
          <w:rPr>
            <w:rFonts w:ascii="Times New Roman" w:hAnsi="Times New Roman" w:cs="Times New Roman"/>
            <w:sz w:val="24"/>
            <w:szCs w:val="24"/>
          </w:rPr>
          <w:t xml:space="preserve"> people who hold weakly moralized attitudes are likely</w:t>
        </w:r>
      </w:ins>
      <w:ins w:id="41" w:author="Duan, Sean (MU-Student)" w:date="2024-01-17T15:50:00Z">
        <w:r w:rsidR="00D52207">
          <w:rPr>
            <w:rFonts w:ascii="Times New Roman" w:hAnsi="Times New Roman" w:cs="Times New Roman"/>
            <w:sz w:val="24"/>
            <w:szCs w:val="24"/>
          </w:rPr>
          <w:t xml:space="preserve"> already aware of societal norms</w:t>
        </w:r>
      </w:ins>
      <w:ins w:id="42" w:author="Duan, Sean (MU-Student)" w:date="2024-01-17T15:51:00Z">
        <w:r w:rsidR="0069268A">
          <w:rPr>
            <w:rFonts w:ascii="Times New Roman" w:hAnsi="Times New Roman" w:cs="Times New Roman"/>
            <w:sz w:val="24"/>
            <w:szCs w:val="24"/>
          </w:rPr>
          <w:t xml:space="preserve"> that exist both in support and opposition to their beliefs</w:t>
        </w:r>
      </w:ins>
      <w:r w:rsidR="004C32CD">
        <w:rPr>
          <w:rFonts w:ascii="Times New Roman" w:hAnsi="Times New Roman" w:cs="Times New Roman"/>
          <w:sz w:val="24"/>
          <w:szCs w:val="24"/>
        </w:rPr>
        <w:t>.</w:t>
      </w:r>
      <w:r w:rsidR="007E21E7">
        <w:rPr>
          <w:rFonts w:ascii="Times New Roman" w:hAnsi="Times New Roman" w:cs="Times New Roman"/>
          <w:sz w:val="24"/>
          <w:szCs w:val="24"/>
        </w:rPr>
        <w:t xml:space="preserve"> Persuasive arguments framed using specifically moral language, centered on perception of harm, rights, and liberties have also been shown to be effective for moral amplification. </w:t>
      </w:r>
      <w:r w:rsidR="004C32CD">
        <w:rPr>
          <w:rFonts w:ascii="Times New Roman" w:hAnsi="Times New Roman" w:cs="Times New Roman"/>
          <w:sz w:val="24"/>
          <w:szCs w:val="24"/>
        </w:rPr>
        <w:t>Additionally, as has already been seen in the process of moral recognition,</w:t>
      </w:r>
      <w:r w:rsidR="00551D1A">
        <w:rPr>
          <w:rFonts w:ascii="Times New Roman" w:hAnsi="Times New Roman" w:cs="Times New Roman"/>
          <w:sz w:val="24"/>
          <w:szCs w:val="24"/>
        </w:rPr>
        <w:t xml:space="preserve"> changes in</w:t>
      </w:r>
      <w:r w:rsidR="004C32CD">
        <w:rPr>
          <w:rFonts w:ascii="Times New Roman" w:hAnsi="Times New Roman" w:cs="Times New Roman"/>
          <w:sz w:val="24"/>
          <w:szCs w:val="24"/>
        </w:rPr>
        <w:t xml:space="preserve"> </w:t>
      </w:r>
      <w:r w:rsidR="00551D1A">
        <w:rPr>
          <w:rFonts w:ascii="Times New Roman" w:hAnsi="Times New Roman" w:cs="Times New Roman"/>
          <w:sz w:val="24"/>
          <w:szCs w:val="24"/>
        </w:rPr>
        <w:t>attitude-specific emotions (e.g., happiness, excitement, anger, and disgust) predict parallel changes in extremity of attitude moralization.</w:t>
      </w:r>
      <w:r w:rsidR="00834937">
        <w:rPr>
          <w:rFonts w:ascii="Times New Roman" w:hAnsi="Times New Roman" w:cs="Times New Roman"/>
          <w:sz w:val="24"/>
          <w:szCs w:val="24"/>
        </w:rPr>
        <w:t xml:space="preserve"> While the two concepts of moral amplification and recognition are theoretically distinct, many of the psychological factors affecting one also affect the other.</w:t>
      </w:r>
    </w:p>
    <w:p w14:paraId="24451E86" w14:textId="2945911C" w:rsidR="00834937" w:rsidRDefault="00E75AEC" w:rsidP="00EC1C91">
      <w:pPr>
        <w:spacing w:line="240" w:lineRule="auto"/>
        <w:ind w:firstLine="720"/>
        <w:rPr>
          <w:rFonts w:ascii="Times New Roman" w:hAnsi="Times New Roman" w:cs="Times New Roman"/>
          <w:sz w:val="24"/>
          <w:szCs w:val="24"/>
        </w:rPr>
      </w:pPr>
      <w:r>
        <w:rPr>
          <w:rFonts w:ascii="Times New Roman" w:hAnsi="Times New Roman" w:cs="Times New Roman"/>
          <w:sz w:val="24"/>
          <w:szCs w:val="24"/>
        </w:rPr>
        <w:t>D</w:t>
      </w:r>
      <w:r w:rsidR="003A23C7">
        <w:rPr>
          <w:rFonts w:ascii="Times New Roman" w:hAnsi="Times New Roman" w:cs="Times New Roman"/>
          <w:sz w:val="24"/>
          <w:szCs w:val="24"/>
        </w:rPr>
        <w:t>istinguishing the</w:t>
      </w:r>
      <w:r>
        <w:rPr>
          <w:rFonts w:ascii="Times New Roman" w:hAnsi="Times New Roman" w:cs="Times New Roman"/>
          <w:sz w:val="24"/>
          <w:szCs w:val="24"/>
        </w:rPr>
        <w:t>se</w:t>
      </w:r>
      <w:r w:rsidR="003A23C7">
        <w:rPr>
          <w:rFonts w:ascii="Times New Roman" w:hAnsi="Times New Roman" w:cs="Times New Roman"/>
          <w:sz w:val="24"/>
          <w:szCs w:val="24"/>
        </w:rPr>
        <w:t xml:space="preserve"> two concepts opens the door to</w:t>
      </w:r>
      <w:r w:rsidR="00834937">
        <w:rPr>
          <w:rFonts w:ascii="Times New Roman" w:hAnsi="Times New Roman" w:cs="Times New Roman"/>
          <w:sz w:val="24"/>
          <w:szCs w:val="24"/>
        </w:rPr>
        <w:t xml:space="preserve"> future work that delineates which factors may be more applicable to one process or the other.</w:t>
      </w:r>
      <w:r>
        <w:rPr>
          <w:rFonts w:ascii="Times New Roman" w:hAnsi="Times New Roman" w:cs="Times New Roman"/>
          <w:sz w:val="24"/>
          <w:szCs w:val="24"/>
        </w:rPr>
        <w:t xml:space="preserve"> Furthermore, as new technologies and societal changes develop, the process of moral recognition becomes increasingly salient. </w:t>
      </w:r>
      <w:r w:rsidR="00EC1C91">
        <w:rPr>
          <w:rFonts w:ascii="Times New Roman" w:hAnsi="Times New Roman" w:cs="Times New Roman"/>
          <w:sz w:val="24"/>
          <w:szCs w:val="24"/>
        </w:rPr>
        <w:t>For example,</w:t>
      </w:r>
      <w:r>
        <w:rPr>
          <w:rFonts w:ascii="Times New Roman" w:hAnsi="Times New Roman" w:cs="Times New Roman"/>
          <w:sz w:val="24"/>
          <w:szCs w:val="24"/>
        </w:rPr>
        <w:t xml:space="preserve"> moral recognition is pertinent when considering AI chatbots</w:t>
      </w:r>
      <w:r w:rsidR="00EC1C91">
        <w:rPr>
          <w:rFonts w:ascii="Times New Roman" w:hAnsi="Times New Roman" w:cs="Times New Roman"/>
          <w:sz w:val="24"/>
          <w:szCs w:val="24"/>
        </w:rPr>
        <w:t xml:space="preserve">, as an entirely novel concept, the public in general has no preconceived notions with regards to </w:t>
      </w:r>
      <w:proofErr w:type="spellStart"/>
      <w:proofErr w:type="gramStart"/>
      <w:r w:rsidR="00EC1C91">
        <w:rPr>
          <w:rFonts w:ascii="Times New Roman" w:hAnsi="Times New Roman" w:cs="Times New Roman"/>
          <w:sz w:val="24"/>
          <w:szCs w:val="24"/>
        </w:rPr>
        <w:t>it’s</w:t>
      </w:r>
      <w:proofErr w:type="spellEnd"/>
      <w:proofErr w:type="gramEnd"/>
      <w:r w:rsidR="00EC1C91">
        <w:rPr>
          <w:rFonts w:ascii="Times New Roman" w:hAnsi="Times New Roman" w:cs="Times New Roman"/>
          <w:sz w:val="24"/>
          <w:szCs w:val="24"/>
        </w:rPr>
        <w:t xml:space="preserve"> morality. This can be contrasted with contemporary topics that have been discussed for years, such as abortion, which lends itself more to studies related to further amplification or demoralization of an already morally weighty topic.</w:t>
      </w:r>
      <w:r>
        <w:rPr>
          <w:rFonts w:ascii="Times New Roman" w:hAnsi="Times New Roman" w:cs="Times New Roman"/>
          <w:sz w:val="24"/>
          <w:szCs w:val="24"/>
        </w:rPr>
        <w:t xml:space="preserve"> </w:t>
      </w:r>
    </w:p>
    <w:p w14:paraId="181DEAE6" w14:textId="77777777" w:rsidR="00E829CE" w:rsidRDefault="00E829CE" w:rsidP="00E829CE">
      <w:pPr>
        <w:spacing w:line="240" w:lineRule="auto"/>
        <w:rPr>
          <w:rFonts w:ascii="Times New Roman" w:hAnsi="Times New Roman" w:cs="Times New Roman"/>
          <w:sz w:val="24"/>
          <w:szCs w:val="24"/>
        </w:rPr>
      </w:pPr>
    </w:p>
    <w:p w14:paraId="23479A19" w14:textId="77777777" w:rsidR="00E75AEC" w:rsidRDefault="00E75AEC" w:rsidP="00E829CE">
      <w:pPr>
        <w:spacing w:line="240" w:lineRule="auto"/>
        <w:rPr>
          <w:rFonts w:ascii="Times New Roman" w:hAnsi="Times New Roman" w:cs="Times New Roman"/>
          <w:sz w:val="24"/>
          <w:szCs w:val="24"/>
        </w:rPr>
      </w:pPr>
    </w:p>
    <w:p w14:paraId="192FE24B" w14:textId="2258B2A2" w:rsidR="00E829CE" w:rsidRDefault="00E829CE" w:rsidP="00CC736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goal of our research is to be successful at ‘demoralizing’ beliefs held with moral conviction. </w:t>
      </w:r>
      <w:r w:rsidR="00CC7363">
        <w:rPr>
          <w:rFonts w:ascii="Times New Roman" w:hAnsi="Times New Roman" w:cs="Times New Roman"/>
          <w:sz w:val="24"/>
          <w:szCs w:val="24"/>
        </w:rPr>
        <w:t xml:space="preserve">In the previous literature, while some researchers have been successful in ‘demoralization’, other researchers have been unsuccessful (Brannon 2019; Clifford 2017). Additionally, some research by Asadullah and colleagues (2019) indicated that there was even a null effect of moral conviction. The primary shared issue that these studies hold </w:t>
      </w:r>
      <w:proofErr w:type="gramStart"/>
      <w:r w:rsidR="00CC7363">
        <w:rPr>
          <w:rFonts w:ascii="Times New Roman" w:hAnsi="Times New Roman" w:cs="Times New Roman"/>
          <w:sz w:val="24"/>
          <w:szCs w:val="24"/>
        </w:rPr>
        <w:t>were</w:t>
      </w:r>
      <w:proofErr w:type="gramEnd"/>
      <w:r w:rsidR="00CC7363">
        <w:rPr>
          <w:rFonts w:ascii="Times New Roman" w:hAnsi="Times New Roman" w:cs="Times New Roman"/>
          <w:sz w:val="24"/>
          <w:szCs w:val="24"/>
        </w:rPr>
        <w:t xml:space="preserve"> an improper parameterization of the </w:t>
      </w:r>
      <w:r w:rsidR="002D4592">
        <w:rPr>
          <w:rFonts w:ascii="Times New Roman" w:hAnsi="Times New Roman" w:cs="Times New Roman"/>
          <w:sz w:val="24"/>
          <w:szCs w:val="24"/>
        </w:rPr>
        <w:t xml:space="preserve">psychometric measurement </w:t>
      </w:r>
      <w:r w:rsidR="00CC7363">
        <w:rPr>
          <w:rFonts w:ascii="Times New Roman" w:hAnsi="Times New Roman" w:cs="Times New Roman"/>
          <w:sz w:val="24"/>
          <w:szCs w:val="24"/>
        </w:rPr>
        <w:t xml:space="preserve">of moral conviction itself. </w:t>
      </w:r>
    </w:p>
    <w:p w14:paraId="3A77A53A" w14:textId="07594D96" w:rsidR="00CC7363" w:rsidRDefault="00CC7363" w:rsidP="00CC7363">
      <w:pPr>
        <w:spacing w:line="240" w:lineRule="auto"/>
        <w:rPr>
          <w:rFonts w:ascii="Times New Roman" w:hAnsi="Times New Roman" w:cs="Times New Roman"/>
          <w:sz w:val="24"/>
          <w:szCs w:val="24"/>
        </w:rPr>
      </w:pPr>
      <w:r>
        <w:rPr>
          <w:rFonts w:ascii="Times New Roman" w:hAnsi="Times New Roman" w:cs="Times New Roman"/>
          <w:sz w:val="24"/>
          <w:szCs w:val="24"/>
        </w:rPr>
        <w:tab/>
        <w:t>For example, Brannon and colleagues (2019) were unable to reduce moral conviction</w:t>
      </w:r>
      <w:r w:rsidR="0043010C">
        <w:rPr>
          <w:rFonts w:ascii="Times New Roman" w:hAnsi="Times New Roman" w:cs="Times New Roman"/>
          <w:sz w:val="24"/>
          <w:szCs w:val="24"/>
        </w:rPr>
        <w:t xml:space="preserve"> as they defined it,</w:t>
      </w:r>
      <w:r>
        <w:rPr>
          <w:rFonts w:ascii="Times New Roman" w:hAnsi="Times New Roman" w:cs="Times New Roman"/>
          <w:sz w:val="24"/>
          <w:szCs w:val="24"/>
        </w:rPr>
        <w:t xml:space="preserve"> </w:t>
      </w:r>
      <w:r w:rsidR="0043010C">
        <w:rPr>
          <w:rFonts w:ascii="Times New Roman" w:hAnsi="Times New Roman" w:cs="Times New Roman"/>
          <w:sz w:val="24"/>
          <w:szCs w:val="24"/>
        </w:rPr>
        <w:t>on attitudes related to genetically modified organisms used as food</w:t>
      </w:r>
      <w:r>
        <w:rPr>
          <w:rFonts w:ascii="Times New Roman" w:hAnsi="Times New Roman" w:cs="Times New Roman"/>
          <w:sz w:val="24"/>
          <w:szCs w:val="24"/>
        </w:rPr>
        <w:t xml:space="preserve">. However, </w:t>
      </w:r>
      <w:r w:rsidR="0035009A">
        <w:rPr>
          <w:rFonts w:ascii="Times New Roman" w:hAnsi="Times New Roman" w:cs="Times New Roman"/>
          <w:sz w:val="24"/>
          <w:szCs w:val="24"/>
        </w:rPr>
        <w:t xml:space="preserve">they also acknowledged that their null effect on moral conviction was likely due to the poor </w:t>
      </w:r>
      <w:r w:rsidR="0035009A">
        <w:rPr>
          <w:rFonts w:ascii="Times New Roman" w:hAnsi="Times New Roman" w:cs="Times New Roman"/>
          <w:sz w:val="24"/>
          <w:szCs w:val="24"/>
        </w:rPr>
        <w:lastRenderedPageBreak/>
        <w:t xml:space="preserve">psychometric properties of the </w:t>
      </w:r>
      <w:proofErr w:type="gramStart"/>
      <w:r w:rsidR="0035009A">
        <w:rPr>
          <w:rFonts w:ascii="Times New Roman" w:hAnsi="Times New Roman" w:cs="Times New Roman"/>
          <w:sz w:val="24"/>
          <w:szCs w:val="24"/>
        </w:rPr>
        <w:t>single-item</w:t>
      </w:r>
      <w:proofErr w:type="gramEnd"/>
      <w:r w:rsidR="0035009A">
        <w:rPr>
          <w:rFonts w:ascii="Times New Roman" w:hAnsi="Times New Roman" w:cs="Times New Roman"/>
          <w:sz w:val="24"/>
          <w:szCs w:val="24"/>
        </w:rPr>
        <w:t xml:space="preserve"> measure they adapted from </w:t>
      </w:r>
      <w:proofErr w:type="spellStart"/>
      <w:r w:rsidR="0035009A">
        <w:rPr>
          <w:rFonts w:ascii="Times New Roman" w:hAnsi="Times New Roman" w:cs="Times New Roman"/>
          <w:sz w:val="24"/>
          <w:szCs w:val="24"/>
        </w:rPr>
        <w:t>Skikta</w:t>
      </w:r>
      <w:proofErr w:type="spellEnd"/>
      <w:r w:rsidR="0035009A">
        <w:rPr>
          <w:rFonts w:ascii="Times New Roman" w:hAnsi="Times New Roman" w:cs="Times New Roman"/>
          <w:sz w:val="24"/>
          <w:szCs w:val="24"/>
        </w:rPr>
        <w:t xml:space="preserve"> and colleagues (2005). </w:t>
      </w:r>
      <w:r w:rsidR="0043010C" w:rsidRPr="0043010C">
        <w:rPr>
          <w:rFonts w:ascii="Times New Roman" w:hAnsi="Times New Roman" w:cs="Times New Roman"/>
          <w:sz w:val="24"/>
          <w:szCs w:val="24"/>
          <w:highlight w:val="yellow"/>
        </w:rPr>
        <w:t>OBJECTIONS TO SINGLE ITEM MEASURES</w:t>
      </w:r>
    </w:p>
    <w:p w14:paraId="3B34F03C" w14:textId="77777777" w:rsidR="006A0BB0" w:rsidRDefault="006A0BB0" w:rsidP="00CC7363">
      <w:pPr>
        <w:spacing w:line="240" w:lineRule="auto"/>
        <w:rPr>
          <w:rFonts w:ascii="Times New Roman" w:hAnsi="Times New Roman" w:cs="Times New Roman"/>
          <w:sz w:val="24"/>
          <w:szCs w:val="24"/>
        </w:rPr>
      </w:pPr>
    </w:p>
    <w:p w14:paraId="50041DCD" w14:textId="77777777" w:rsidR="006A0BB0" w:rsidRDefault="006A0BB0" w:rsidP="00CC7363">
      <w:pPr>
        <w:spacing w:line="240" w:lineRule="auto"/>
        <w:rPr>
          <w:rFonts w:ascii="Times New Roman" w:hAnsi="Times New Roman" w:cs="Times New Roman"/>
          <w:sz w:val="24"/>
          <w:szCs w:val="24"/>
        </w:rPr>
      </w:pPr>
    </w:p>
    <w:p w14:paraId="6A615B54" w14:textId="2BAAB9D6" w:rsidR="0043010C" w:rsidRDefault="0043010C" w:rsidP="00CC7363">
      <w:pPr>
        <w:spacing w:line="240" w:lineRule="auto"/>
        <w:rPr>
          <w:rFonts w:ascii="Times New Roman" w:hAnsi="Times New Roman" w:cs="Times New Roman"/>
          <w:sz w:val="24"/>
          <w:szCs w:val="24"/>
        </w:rPr>
      </w:pPr>
      <w:r>
        <w:rPr>
          <w:rFonts w:ascii="Times New Roman" w:hAnsi="Times New Roman" w:cs="Times New Roman"/>
          <w:sz w:val="24"/>
          <w:szCs w:val="24"/>
        </w:rPr>
        <w:t xml:space="preserve">In comparison, </w:t>
      </w:r>
      <w:proofErr w:type="gramStart"/>
      <w:r>
        <w:rPr>
          <w:rFonts w:ascii="Times New Roman" w:hAnsi="Times New Roman" w:cs="Times New Roman"/>
          <w:sz w:val="24"/>
          <w:szCs w:val="24"/>
        </w:rPr>
        <w:t>Clifford</w:t>
      </w:r>
      <w:proofErr w:type="gramEnd"/>
      <w:r>
        <w:rPr>
          <w:rFonts w:ascii="Times New Roman" w:hAnsi="Times New Roman" w:cs="Times New Roman"/>
          <w:sz w:val="24"/>
          <w:szCs w:val="24"/>
        </w:rPr>
        <w:t xml:space="preserve"> and colleagues </w:t>
      </w:r>
    </w:p>
    <w:sectPr w:rsidR="004301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4-01-17T11:25:00Z" w:initials="VS">
    <w:p w14:paraId="59AF04E1" w14:textId="77777777" w:rsidR="00596E42" w:rsidRDefault="00596E42" w:rsidP="00596E42">
      <w:r>
        <w:rPr>
          <w:rStyle w:val="CommentReference"/>
        </w:rPr>
        <w:annotationRef/>
      </w:r>
      <w:r>
        <w:rPr>
          <w:color w:val="000000"/>
          <w:sz w:val="20"/>
          <w:szCs w:val="20"/>
        </w:rPr>
        <w:t>I would actually move these down underneath the narrative because they don’t make sense until after you have read it.</w:t>
      </w:r>
    </w:p>
  </w:comment>
  <w:comment w:id="1" w:author="Duan, Sean (MU-Student)" w:date="2024-01-17T13:47:00Z" w:initials="SD">
    <w:p w14:paraId="0C8D8519" w14:textId="77777777" w:rsidR="00604C28" w:rsidRDefault="00604C28" w:rsidP="00604C28">
      <w:pPr>
        <w:pStyle w:val="CommentText"/>
      </w:pPr>
      <w:r>
        <w:rPr>
          <w:rStyle w:val="CommentReference"/>
        </w:rPr>
        <w:annotationRef/>
      </w:r>
      <w:r>
        <w:t>We can try to integrate the research question within the paragraphs, we don’t have to have them stand out separately</w:t>
      </w:r>
    </w:p>
  </w:comment>
  <w:comment w:id="3" w:author="Shaffer, Victoria A." w:date="2024-01-17T11:22:00Z" w:initials="VS">
    <w:p w14:paraId="189E9FF1" w14:textId="7F37F972" w:rsidR="00DE2A39" w:rsidRDefault="00DE2A39" w:rsidP="00DE2A39">
      <w:r>
        <w:rPr>
          <w:rStyle w:val="CommentReference"/>
        </w:rPr>
        <w:annotationRef/>
      </w:r>
      <w:r>
        <w:rPr>
          <w:color w:val="000000"/>
          <w:sz w:val="20"/>
          <w:szCs w:val="20"/>
        </w:rPr>
        <w:t>I need some kind of concluding sentence here. Such as, therefore, studies are likely to be successful when they XX and but avoid topics that are YY</w:t>
      </w:r>
    </w:p>
  </w:comment>
  <w:comment w:id="6" w:author="Shaffer, Victoria A." w:date="2024-01-17T11:23:00Z" w:initials="VS">
    <w:p w14:paraId="6E3E00A8" w14:textId="77777777" w:rsidR="002F24A1" w:rsidRDefault="002F24A1" w:rsidP="002F24A1">
      <w:r>
        <w:rPr>
          <w:rStyle w:val="CommentReference"/>
        </w:rPr>
        <w:annotationRef/>
      </w:r>
      <w:r>
        <w:rPr>
          <w:color w:val="000000"/>
          <w:sz w:val="20"/>
          <w:szCs w:val="20"/>
        </w:rPr>
        <w:t>Why given the above literature suggests that highly politicized and polarized topics are unable to be demoralized?</w:t>
      </w:r>
    </w:p>
  </w:comment>
  <w:comment w:id="7" w:author="Duan, Sean (MU-Student)" w:date="2024-01-17T13:36:00Z" w:initials="SD">
    <w:p w14:paraId="4DE99F31" w14:textId="77777777" w:rsidR="00512E88" w:rsidRDefault="00512E88" w:rsidP="00512E88">
      <w:pPr>
        <w:pStyle w:val="CommentText"/>
      </w:pPr>
      <w:r>
        <w:rPr>
          <w:rStyle w:val="CommentReference"/>
        </w:rPr>
        <w:annotationRef/>
      </w:r>
      <w:r>
        <w:t>The previous studies did not succeed because they didn’t properly operationalize the measurement of moral conviction.</w:t>
      </w:r>
    </w:p>
  </w:comment>
  <w:comment w:id="8" w:author="Duan, Sean (MU-Student)" w:date="2024-01-17T13:50:00Z" w:initials="SD">
    <w:p w14:paraId="7B507EF0" w14:textId="77777777" w:rsidR="00604C28" w:rsidRDefault="00604C28" w:rsidP="00604C28">
      <w:pPr>
        <w:pStyle w:val="CommentText"/>
      </w:pPr>
      <w:r>
        <w:rPr>
          <w:rStyle w:val="CommentReference"/>
        </w:rPr>
        <w:annotationRef/>
      </w:r>
      <w:r>
        <w:t>Forward cite to see if there’s any successful manipulations that other people have tried and missed? - Is this low hanging fruit not been picked? Lets’ see if there’s evidence of it.</w:t>
      </w:r>
    </w:p>
  </w:comment>
  <w:comment w:id="9" w:author="Duan, Sean (MU-Student)" w:date="2024-01-17T13:52:00Z" w:initials="SD">
    <w:p w14:paraId="11E877A5" w14:textId="77777777" w:rsidR="00604C28" w:rsidRDefault="00604C28" w:rsidP="00604C28">
      <w:pPr>
        <w:pStyle w:val="CommentText"/>
      </w:pPr>
      <w:r>
        <w:rPr>
          <w:rStyle w:val="CommentReference"/>
        </w:rPr>
        <w:annotationRef/>
      </w:r>
      <w:r>
        <w:t>Emphasize that the ‘additionally, we plan on’ and make certain that we show why this matters - our study improves upon X and Y so we can do whatever they did not do (e.g., more properly parameterized measure of moral conviction)</w:t>
      </w:r>
    </w:p>
  </w:comment>
  <w:comment w:id="10" w:author="Shaffer, Victoria A." w:date="2024-01-17T11:23:00Z" w:initials="VS">
    <w:p w14:paraId="6B3EA855" w14:textId="74777BA3" w:rsidR="00562902" w:rsidRDefault="00562902" w:rsidP="00562902">
      <w:r>
        <w:rPr>
          <w:rStyle w:val="CommentReference"/>
        </w:rPr>
        <w:annotationRef/>
      </w:r>
      <w:r>
        <w:rPr>
          <w:color w:val="000000"/>
          <w:sz w:val="20"/>
          <w:szCs w:val="20"/>
        </w:rPr>
        <w:t>I don’t understand what this means</w:t>
      </w:r>
    </w:p>
  </w:comment>
  <w:comment w:id="11" w:author="Duan, Sean (MU-Student)" w:date="2024-01-17T13:38:00Z" w:initials="SD">
    <w:p w14:paraId="59AFB9E1" w14:textId="77777777" w:rsidR="00512E88" w:rsidRDefault="00512E88" w:rsidP="00512E88">
      <w:pPr>
        <w:pStyle w:val="CommentText"/>
      </w:pPr>
      <w:r>
        <w:rPr>
          <w:rStyle w:val="CommentReference"/>
        </w:rPr>
        <w:annotationRef/>
      </w:r>
      <w:r>
        <w:t>This clause is confusing - should mention what we’re measuring, and be focused on the ‘goal’ to reduce moral conviction (END OF SENTENCE) don’t have to write about how a change in belief is necessary or the secondary goal</w:t>
      </w:r>
    </w:p>
  </w:comment>
  <w:comment w:id="12" w:author="Shaffer, Victoria A." w:date="2024-01-17T11:24:00Z" w:initials="VS">
    <w:p w14:paraId="7042F142" w14:textId="0D47205C" w:rsidR="00710900" w:rsidRDefault="00710900" w:rsidP="00710900">
      <w:r>
        <w:rPr>
          <w:rStyle w:val="CommentReference"/>
        </w:rPr>
        <w:annotationRef/>
      </w:r>
      <w:r>
        <w:rPr>
          <w:color w:val="000000"/>
          <w:sz w:val="20"/>
          <w:szCs w:val="20"/>
        </w:rPr>
        <w:t>I don’t understand this sentence.</w:t>
      </w:r>
    </w:p>
  </w:comment>
  <w:comment w:id="13" w:author="Duan, Sean (MU-Student)" w:date="2024-01-17T13:40:00Z" w:initials="SD">
    <w:p w14:paraId="24942E4C" w14:textId="77777777" w:rsidR="00512E88" w:rsidRDefault="00512E88" w:rsidP="00512E88">
      <w:pPr>
        <w:pStyle w:val="CommentText"/>
      </w:pPr>
      <w:r>
        <w:rPr>
          <w:rStyle w:val="CommentReference"/>
        </w:rPr>
        <w:annotationRef/>
      </w:r>
      <w:r>
        <w:t>Add in some more background, and explain why it is relevant, novel, and worthwhile? - Make sure to communicate as a ‘high-level’ summary.</w:t>
      </w:r>
    </w:p>
  </w:comment>
  <w:comment w:id="14" w:author="Duan, Sean (MU-Student)" w:date="2024-01-17T13:40:00Z" w:initials="SD">
    <w:p w14:paraId="2F2C2E25" w14:textId="77777777" w:rsidR="00512E88" w:rsidRDefault="00512E88" w:rsidP="00512E88">
      <w:pPr>
        <w:pStyle w:val="CommentText"/>
      </w:pPr>
      <w:r>
        <w:rPr>
          <w:rStyle w:val="CommentReference"/>
        </w:rPr>
        <w:annotationRef/>
      </w:r>
      <w:r>
        <w:t>E.g., here’s what we need to know, how we’re going to fill this gap, and what to do next.</w:t>
      </w:r>
    </w:p>
  </w:comment>
  <w:comment w:id="15" w:author="Duan, Sean (MU-Student)" w:date="2024-01-17T13:42:00Z" w:initials="SD">
    <w:p w14:paraId="49C061EA" w14:textId="77777777" w:rsidR="00512E88" w:rsidRDefault="00512E88" w:rsidP="00512E88">
      <w:pPr>
        <w:pStyle w:val="CommentText"/>
      </w:pPr>
      <w:r>
        <w:rPr>
          <w:rStyle w:val="CommentReference"/>
        </w:rPr>
        <w:annotationRef/>
      </w:r>
      <w:r>
        <w:t>Try to communicate WHY this work matters - if we do this, we can do X Y and 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F04E1" w15:done="0"/>
  <w15:commentEx w15:paraId="0C8D8519" w15:paraIdParent="59AF04E1" w15:done="0"/>
  <w15:commentEx w15:paraId="189E9FF1" w15:done="0"/>
  <w15:commentEx w15:paraId="6E3E00A8" w15:done="0"/>
  <w15:commentEx w15:paraId="4DE99F31" w15:paraIdParent="6E3E00A8" w15:done="0"/>
  <w15:commentEx w15:paraId="7B507EF0" w15:paraIdParent="6E3E00A8" w15:done="0"/>
  <w15:commentEx w15:paraId="11E877A5" w15:paraIdParent="6E3E00A8" w15:done="0"/>
  <w15:commentEx w15:paraId="6B3EA855" w15:done="0"/>
  <w15:commentEx w15:paraId="59AFB9E1" w15:paraIdParent="6B3EA855" w15:done="0"/>
  <w15:commentEx w15:paraId="7042F142" w15:done="0"/>
  <w15:commentEx w15:paraId="24942E4C" w15:paraIdParent="7042F142" w15:done="0"/>
  <w15:commentEx w15:paraId="2F2C2E25" w15:paraIdParent="7042F142" w15:done="0"/>
  <w15:commentEx w15:paraId="49C061EA" w15:paraIdParent="7042F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EE7BD5" w16cex:dateUtc="2024-01-17T17:25:00Z"/>
  <w16cex:commentExtensible w16cex:durableId="3724127F" w16cex:dateUtc="2024-01-17T19:47:00Z"/>
  <w16cex:commentExtensible w16cex:durableId="6F0FAA41" w16cex:dateUtc="2024-01-17T17:22:00Z"/>
  <w16cex:commentExtensible w16cex:durableId="081CE8D9" w16cex:dateUtc="2024-01-17T17:23:00Z"/>
  <w16cex:commentExtensible w16cex:durableId="17AA8D2E" w16cex:dateUtc="2024-01-17T19:36:00Z"/>
  <w16cex:commentExtensible w16cex:durableId="4C54A49E" w16cex:dateUtc="2024-01-17T19:50:00Z"/>
  <w16cex:commentExtensible w16cex:durableId="76FC9D37" w16cex:dateUtc="2024-01-17T19:52:00Z"/>
  <w16cex:commentExtensible w16cex:durableId="754DF542" w16cex:dateUtc="2024-01-17T17:23:00Z"/>
  <w16cex:commentExtensible w16cex:durableId="50A768F9" w16cex:dateUtc="2024-01-17T19:38:00Z"/>
  <w16cex:commentExtensible w16cex:durableId="07E2C24B" w16cex:dateUtc="2024-01-17T17:24:00Z"/>
  <w16cex:commentExtensible w16cex:durableId="2536CF41" w16cex:dateUtc="2024-01-17T19:40:00Z"/>
  <w16cex:commentExtensible w16cex:durableId="3A0580A1" w16cex:dateUtc="2024-01-17T19:40:00Z"/>
  <w16cex:commentExtensible w16cex:durableId="02C6271F" w16cex:dateUtc="2024-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F04E1" w16cid:durableId="2DEE7BD5"/>
  <w16cid:commentId w16cid:paraId="0C8D8519" w16cid:durableId="3724127F"/>
  <w16cid:commentId w16cid:paraId="189E9FF1" w16cid:durableId="6F0FAA41"/>
  <w16cid:commentId w16cid:paraId="6E3E00A8" w16cid:durableId="081CE8D9"/>
  <w16cid:commentId w16cid:paraId="4DE99F31" w16cid:durableId="17AA8D2E"/>
  <w16cid:commentId w16cid:paraId="7B507EF0" w16cid:durableId="4C54A49E"/>
  <w16cid:commentId w16cid:paraId="11E877A5" w16cid:durableId="76FC9D37"/>
  <w16cid:commentId w16cid:paraId="6B3EA855" w16cid:durableId="754DF542"/>
  <w16cid:commentId w16cid:paraId="59AFB9E1" w16cid:durableId="50A768F9"/>
  <w16cid:commentId w16cid:paraId="7042F142" w16cid:durableId="07E2C24B"/>
  <w16cid:commentId w16cid:paraId="24942E4C" w16cid:durableId="2536CF41"/>
  <w16cid:commentId w16cid:paraId="2F2C2E25" w16cid:durableId="3A0580A1"/>
  <w16cid:commentId w16cid:paraId="49C061EA" w16cid:durableId="02C62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366C7"/>
    <w:multiLevelType w:val="hybridMultilevel"/>
    <w:tmpl w:val="1226A634"/>
    <w:lvl w:ilvl="0" w:tplc="8776387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606047">
    <w:abstractNumId w:val="1"/>
  </w:num>
  <w:num w:numId="2" w16cid:durableId="26638813">
    <w:abstractNumId w:val="0"/>
  </w:num>
  <w:num w:numId="3" w16cid:durableId="3659096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0193"/>
    <w:rsid w:val="00003719"/>
    <w:rsid w:val="00003EDA"/>
    <w:rsid w:val="00005B63"/>
    <w:rsid w:val="00010E3E"/>
    <w:rsid w:val="0001245B"/>
    <w:rsid w:val="000160BA"/>
    <w:rsid w:val="00030C37"/>
    <w:rsid w:val="0003270C"/>
    <w:rsid w:val="00043C48"/>
    <w:rsid w:val="000460AE"/>
    <w:rsid w:val="000470A9"/>
    <w:rsid w:val="0005419E"/>
    <w:rsid w:val="0005673B"/>
    <w:rsid w:val="00057E9B"/>
    <w:rsid w:val="000653D7"/>
    <w:rsid w:val="000679AB"/>
    <w:rsid w:val="00070099"/>
    <w:rsid w:val="00070513"/>
    <w:rsid w:val="00071AD8"/>
    <w:rsid w:val="0007416B"/>
    <w:rsid w:val="00077A66"/>
    <w:rsid w:val="000834F6"/>
    <w:rsid w:val="00083D44"/>
    <w:rsid w:val="000945C6"/>
    <w:rsid w:val="000949F5"/>
    <w:rsid w:val="00097908"/>
    <w:rsid w:val="000A5E47"/>
    <w:rsid w:val="000A69A1"/>
    <w:rsid w:val="000B2B41"/>
    <w:rsid w:val="000B57C6"/>
    <w:rsid w:val="000B6194"/>
    <w:rsid w:val="000C0E94"/>
    <w:rsid w:val="000C2A19"/>
    <w:rsid w:val="000C783E"/>
    <w:rsid w:val="000C7C2E"/>
    <w:rsid w:val="000D1666"/>
    <w:rsid w:val="000D3166"/>
    <w:rsid w:val="000D4225"/>
    <w:rsid w:val="000E7621"/>
    <w:rsid w:val="000E76D4"/>
    <w:rsid w:val="000F0465"/>
    <w:rsid w:val="00102491"/>
    <w:rsid w:val="001062B3"/>
    <w:rsid w:val="00107CD7"/>
    <w:rsid w:val="0011132B"/>
    <w:rsid w:val="001221AD"/>
    <w:rsid w:val="0012220A"/>
    <w:rsid w:val="001235DA"/>
    <w:rsid w:val="0012398C"/>
    <w:rsid w:val="00131464"/>
    <w:rsid w:val="0013626C"/>
    <w:rsid w:val="001364D1"/>
    <w:rsid w:val="00141974"/>
    <w:rsid w:val="0014408C"/>
    <w:rsid w:val="00146612"/>
    <w:rsid w:val="001530D0"/>
    <w:rsid w:val="00154548"/>
    <w:rsid w:val="001648A2"/>
    <w:rsid w:val="00164A77"/>
    <w:rsid w:val="00167813"/>
    <w:rsid w:val="0016782B"/>
    <w:rsid w:val="00186E1A"/>
    <w:rsid w:val="001916A5"/>
    <w:rsid w:val="00191D7E"/>
    <w:rsid w:val="00192252"/>
    <w:rsid w:val="001A324D"/>
    <w:rsid w:val="001A34DB"/>
    <w:rsid w:val="001B26B2"/>
    <w:rsid w:val="001B39A7"/>
    <w:rsid w:val="001B45F6"/>
    <w:rsid w:val="001B69DD"/>
    <w:rsid w:val="001C42EF"/>
    <w:rsid w:val="001D08A2"/>
    <w:rsid w:val="001D121C"/>
    <w:rsid w:val="001D7D97"/>
    <w:rsid w:val="001E0DA0"/>
    <w:rsid w:val="001E14FB"/>
    <w:rsid w:val="001E2330"/>
    <w:rsid w:val="001E41D5"/>
    <w:rsid w:val="001E4C8D"/>
    <w:rsid w:val="001F5C76"/>
    <w:rsid w:val="0020215E"/>
    <w:rsid w:val="00206847"/>
    <w:rsid w:val="00207E44"/>
    <w:rsid w:val="00213ED7"/>
    <w:rsid w:val="00216A56"/>
    <w:rsid w:val="00223123"/>
    <w:rsid w:val="00235111"/>
    <w:rsid w:val="002407A6"/>
    <w:rsid w:val="002409F3"/>
    <w:rsid w:val="002556DB"/>
    <w:rsid w:val="00264656"/>
    <w:rsid w:val="00270DB8"/>
    <w:rsid w:val="002828F5"/>
    <w:rsid w:val="00293ED1"/>
    <w:rsid w:val="0029499E"/>
    <w:rsid w:val="002A57FF"/>
    <w:rsid w:val="002A6685"/>
    <w:rsid w:val="002B2025"/>
    <w:rsid w:val="002D0597"/>
    <w:rsid w:val="002D4592"/>
    <w:rsid w:val="002E192A"/>
    <w:rsid w:val="002E4D37"/>
    <w:rsid w:val="002F00B3"/>
    <w:rsid w:val="002F0F39"/>
    <w:rsid w:val="002F24A1"/>
    <w:rsid w:val="002F2E67"/>
    <w:rsid w:val="002F2E6D"/>
    <w:rsid w:val="002F2F1F"/>
    <w:rsid w:val="002F3299"/>
    <w:rsid w:val="002F35C5"/>
    <w:rsid w:val="002F595F"/>
    <w:rsid w:val="002F611A"/>
    <w:rsid w:val="003031D2"/>
    <w:rsid w:val="00313E29"/>
    <w:rsid w:val="003153D8"/>
    <w:rsid w:val="00316DA9"/>
    <w:rsid w:val="00321A60"/>
    <w:rsid w:val="00326D00"/>
    <w:rsid w:val="003271D1"/>
    <w:rsid w:val="0032777F"/>
    <w:rsid w:val="00331ADE"/>
    <w:rsid w:val="00333815"/>
    <w:rsid w:val="00343B77"/>
    <w:rsid w:val="00345AF3"/>
    <w:rsid w:val="003466FE"/>
    <w:rsid w:val="00347509"/>
    <w:rsid w:val="0035009A"/>
    <w:rsid w:val="00351394"/>
    <w:rsid w:val="0035438A"/>
    <w:rsid w:val="00356BCD"/>
    <w:rsid w:val="003571B6"/>
    <w:rsid w:val="00360A6A"/>
    <w:rsid w:val="00360D9E"/>
    <w:rsid w:val="0036210E"/>
    <w:rsid w:val="00362841"/>
    <w:rsid w:val="00365B26"/>
    <w:rsid w:val="00366868"/>
    <w:rsid w:val="00367C31"/>
    <w:rsid w:val="003711EE"/>
    <w:rsid w:val="00371F43"/>
    <w:rsid w:val="00372BE4"/>
    <w:rsid w:val="0037385A"/>
    <w:rsid w:val="00373B3D"/>
    <w:rsid w:val="003773DC"/>
    <w:rsid w:val="00386863"/>
    <w:rsid w:val="003A23C7"/>
    <w:rsid w:val="003B0A2F"/>
    <w:rsid w:val="003B1D0A"/>
    <w:rsid w:val="003B40EE"/>
    <w:rsid w:val="003B487B"/>
    <w:rsid w:val="003B5B2B"/>
    <w:rsid w:val="003B5B54"/>
    <w:rsid w:val="003C5B7C"/>
    <w:rsid w:val="003C5E3A"/>
    <w:rsid w:val="003D1A55"/>
    <w:rsid w:val="003D46D2"/>
    <w:rsid w:val="003D66D0"/>
    <w:rsid w:val="003E3AA2"/>
    <w:rsid w:val="004073DF"/>
    <w:rsid w:val="00407805"/>
    <w:rsid w:val="0041465D"/>
    <w:rsid w:val="00416F61"/>
    <w:rsid w:val="00422647"/>
    <w:rsid w:val="00426AA1"/>
    <w:rsid w:val="00427CEC"/>
    <w:rsid w:val="0043010C"/>
    <w:rsid w:val="00430AB9"/>
    <w:rsid w:val="00430D7E"/>
    <w:rsid w:val="0043430B"/>
    <w:rsid w:val="004429FA"/>
    <w:rsid w:val="00451132"/>
    <w:rsid w:val="0045643E"/>
    <w:rsid w:val="00456F09"/>
    <w:rsid w:val="00457895"/>
    <w:rsid w:val="00462790"/>
    <w:rsid w:val="00467F59"/>
    <w:rsid w:val="00470104"/>
    <w:rsid w:val="004713EC"/>
    <w:rsid w:val="00471C4F"/>
    <w:rsid w:val="0048538E"/>
    <w:rsid w:val="004874FF"/>
    <w:rsid w:val="00487DD5"/>
    <w:rsid w:val="00490AEA"/>
    <w:rsid w:val="004A2FAA"/>
    <w:rsid w:val="004A527B"/>
    <w:rsid w:val="004A76D3"/>
    <w:rsid w:val="004B1905"/>
    <w:rsid w:val="004C1ABD"/>
    <w:rsid w:val="004C32CD"/>
    <w:rsid w:val="004D21F4"/>
    <w:rsid w:val="004D2BE9"/>
    <w:rsid w:val="004D7045"/>
    <w:rsid w:val="004D7371"/>
    <w:rsid w:val="004E4A97"/>
    <w:rsid w:val="004E746A"/>
    <w:rsid w:val="004F13D5"/>
    <w:rsid w:val="004F2BE1"/>
    <w:rsid w:val="004F341E"/>
    <w:rsid w:val="004F3AE5"/>
    <w:rsid w:val="004F518F"/>
    <w:rsid w:val="004F6316"/>
    <w:rsid w:val="00500000"/>
    <w:rsid w:val="00502E4D"/>
    <w:rsid w:val="0050470D"/>
    <w:rsid w:val="0050705B"/>
    <w:rsid w:val="00510626"/>
    <w:rsid w:val="0051134F"/>
    <w:rsid w:val="00512E88"/>
    <w:rsid w:val="00525ABF"/>
    <w:rsid w:val="00535427"/>
    <w:rsid w:val="005358AF"/>
    <w:rsid w:val="005457E3"/>
    <w:rsid w:val="005476EE"/>
    <w:rsid w:val="00551BAC"/>
    <w:rsid w:val="00551D1A"/>
    <w:rsid w:val="005549AA"/>
    <w:rsid w:val="00562902"/>
    <w:rsid w:val="00563C6B"/>
    <w:rsid w:val="005664F5"/>
    <w:rsid w:val="00570BA1"/>
    <w:rsid w:val="00572F50"/>
    <w:rsid w:val="00575CDB"/>
    <w:rsid w:val="00576832"/>
    <w:rsid w:val="0058553C"/>
    <w:rsid w:val="005862BD"/>
    <w:rsid w:val="00592F80"/>
    <w:rsid w:val="00596E42"/>
    <w:rsid w:val="005A4EC1"/>
    <w:rsid w:val="005B018E"/>
    <w:rsid w:val="005B21C3"/>
    <w:rsid w:val="005B64D5"/>
    <w:rsid w:val="005B73BC"/>
    <w:rsid w:val="005C334A"/>
    <w:rsid w:val="005D5A7D"/>
    <w:rsid w:val="005D66A4"/>
    <w:rsid w:val="005D69B3"/>
    <w:rsid w:val="005E0126"/>
    <w:rsid w:val="005E0FFC"/>
    <w:rsid w:val="005F440B"/>
    <w:rsid w:val="006029F9"/>
    <w:rsid w:val="0060454A"/>
    <w:rsid w:val="00604C28"/>
    <w:rsid w:val="006113E1"/>
    <w:rsid w:val="00611C2A"/>
    <w:rsid w:val="006143BB"/>
    <w:rsid w:val="00616851"/>
    <w:rsid w:val="00616F8D"/>
    <w:rsid w:val="00621BEA"/>
    <w:rsid w:val="00627E2D"/>
    <w:rsid w:val="00632120"/>
    <w:rsid w:val="00644528"/>
    <w:rsid w:val="00645B39"/>
    <w:rsid w:val="0064645E"/>
    <w:rsid w:val="006606BA"/>
    <w:rsid w:val="006609B6"/>
    <w:rsid w:val="00670790"/>
    <w:rsid w:val="0067200F"/>
    <w:rsid w:val="00673B27"/>
    <w:rsid w:val="00681F30"/>
    <w:rsid w:val="00681F97"/>
    <w:rsid w:val="00683AD7"/>
    <w:rsid w:val="0069268A"/>
    <w:rsid w:val="0069781C"/>
    <w:rsid w:val="006A0BB0"/>
    <w:rsid w:val="006A50FC"/>
    <w:rsid w:val="006A7C2F"/>
    <w:rsid w:val="006B23AF"/>
    <w:rsid w:val="006B54D9"/>
    <w:rsid w:val="006D01F4"/>
    <w:rsid w:val="006D3BC8"/>
    <w:rsid w:val="006D5CCA"/>
    <w:rsid w:val="006E3886"/>
    <w:rsid w:val="006F15A0"/>
    <w:rsid w:val="006F5983"/>
    <w:rsid w:val="006F5EA5"/>
    <w:rsid w:val="0070229F"/>
    <w:rsid w:val="007034D4"/>
    <w:rsid w:val="00705EC1"/>
    <w:rsid w:val="00710900"/>
    <w:rsid w:val="00717486"/>
    <w:rsid w:val="00717B8E"/>
    <w:rsid w:val="00721B2C"/>
    <w:rsid w:val="00721EC3"/>
    <w:rsid w:val="00741A88"/>
    <w:rsid w:val="00741BFB"/>
    <w:rsid w:val="0074376D"/>
    <w:rsid w:val="0074455F"/>
    <w:rsid w:val="00754782"/>
    <w:rsid w:val="007620A2"/>
    <w:rsid w:val="007633FA"/>
    <w:rsid w:val="0076405C"/>
    <w:rsid w:val="00772CC5"/>
    <w:rsid w:val="00773CC2"/>
    <w:rsid w:val="00777D21"/>
    <w:rsid w:val="007814B9"/>
    <w:rsid w:val="00781C85"/>
    <w:rsid w:val="007828B8"/>
    <w:rsid w:val="0078350A"/>
    <w:rsid w:val="007874E8"/>
    <w:rsid w:val="00790ED7"/>
    <w:rsid w:val="00793D21"/>
    <w:rsid w:val="007956C8"/>
    <w:rsid w:val="00796875"/>
    <w:rsid w:val="007A1CBD"/>
    <w:rsid w:val="007A46A5"/>
    <w:rsid w:val="007A5338"/>
    <w:rsid w:val="007B17FF"/>
    <w:rsid w:val="007C4F81"/>
    <w:rsid w:val="007D2F8A"/>
    <w:rsid w:val="007E1843"/>
    <w:rsid w:val="007E21E7"/>
    <w:rsid w:val="007E270F"/>
    <w:rsid w:val="00801EA2"/>
    <w:rsid w:val="00810A31"/>
    <w:rsid w:val="00814DB9"/>
    <w:rsid w:val="00823D46"/>
    <w:rsid w:val="00824AED"/>
    <w:rsid w:val="00831AFB"/>
    <w:rsid w:val="0083202D"/>
    <w:rsid w:val="00832587"/>
    <w:rsid w:val="00834709"/>
    <w:rsid w:val="00834937"/>
    <w:rsid w:val="00835CD6"/>
    <w:rsid w:val="00850FB9"/>
    <w:rsid w:val="0085703D"/>
    <w:rsid w:val="00874A66"/>
    <w:rsid w:val="008814F7"/>
    <w:rsid w:val="008840AD"/>
    <w:rsid w:val="00886ABD"/>
    <w:rsid w:val="008A1AEF"/>
    <w:rsid w:val="008A2CE3"/>
    <w:rsid w:val="008B3832"/>
    <w:rsid w:val="008B56E5"/>
    <w:rsid w:val="008B6CF2"/>
    <w:rsid w:val="008C1DFE"/>
    <w:rsid w:val="008D66A9"/>
    <w:rsid w:val="008E2833"/>
    <w:rsid w:val="008E451A"/>
    <w:rsid w:val="008F3511"/>
    <w:rsid w:val="009050C2"/>
    <w:rsid w:val="0091316F"/>
    <w:rsid w:val="00913B66"/>
    <w:rsid w:val="00922380"/>
    <w:rsid w:val="009239D6"/>
    <w:rsid w:val="00924DCC"/>
    <w:rsid w:val="009256FB"/>
    <w:rsid w:val="00926673"/>
    <w:rsid w:val="00933965"/>
    <w:rsid w:val="009361BF"/>
    <w:rsid w:val="00937C37"/>
    <w:rsid w:val="00940EDD"/>
    <w:rsid w:val="009466F8"/>
    <w:rsid w:val="00950A3C"/>
    <w:rsid w:val="009611F6"/>
    <w:rsid w:val="00963699"/>
    <w:rsid w:val="00963871"/>
    <w:rsid w:val="009700A6"/>
    <w:rsid w:val="00971FBB"/>
    <w:rsid w:val="00973428"/>
    <w:rsid w:val="00973C63"/>
    <w:rsid w:val="00977472"/>
    <w:rsid w:val="009835AD"/>
    <w:rsid w:val="0099166B"/>
    <w:rsid w:val="0099301C"/>
    <w:rsid w:val="009943E9"/>
    <w:rsid w:val="009A1CFA"/>
    <w:rsid w:val="009A73C2"/>
    <w:rsid w:val="009B61CC"/>
    <w:rsid w:val="009C0263"/>
    <w:rsid w:val="009C07A6"/>
    <w:rsid w:val="009D28D2"/>
    <w:rsid w:val="009D455E"/>
    <w:rsid w:val="009D6994"/>
    <w:rsid w:val="009D76B9"/>
    <w:rsid w:val="009E2138"/>
    <w:rsid w:val="009F51EF"/>
    <w:rsid w:val="00A03758"/>
    <w:rsid w:val="00A05BB8"/>
    <w:rsid w:val="00A070C8"/>
    <w:rsid w:val="00A14EC3"/>
    <w:rsid w:val="00A16235"/>
    <w:rsid w:val="00A168EA"/>
    <w:rsid w:val="00A1783F"/>
    <w:rsid w:val="00A17EA3"/>
    <w:rsid w:val="00A22367"/>
    <w:rsid w:val="00A226A3"/>
    <w:rsid w:val="00A24521"/>
    <w:rsid w:val="00A2641C"/>
    <w:rsid w:val="00A41D97"/>
    <w:rsid w:val="00A46BDA"/>
    <w:rsid w:val="00A51165"/>
    <w:rsid w:val="00A52921"/>
    <w:rsid w:val="00A548DC"/>
    <w:rsid w:val="00A55C7D"/>
    <w:rsid w:val="00A565AC"/>
    <w:rsid w:val="00A745C1"/>
    <w:rsid w:val="00A76D7B"/>
    <w:rsid w:val="00A805B6"/>
    <w:rsid w:val="00A85A2F"/>
    <w:rsid w:val="00A93C71"/>
    <w:rsid w:val="00A96346"/>
    <w:rsid w:val="00A9759A"/>
    <w:rsid w:val="00AB5B88"/>
    <w:rsid w:val="00AC1728"/>
    <w:rsid w:val="00AC204D"/>
    <w:rsid w:val="00AD00EA"/>
    <w:rsid w:val="00AD43F6"/>
    <w:rsid w:val="00AE0ECE"/>
    <w:rsid w:val="00AE5E3F"/>
    <w:rsid w:val="00AE7D21"/>
    <w:rsid w:val="00AF1858"/>
    <w:rsid w:val="00AF2C3E"/>
    <w:rsid w:val="00AF6F1A"/>
    <w:rsid w:val="00AF7053"/>
    <w:rsid w:val="00B0490B"/>
    <w:rsid w:val="00B06694"/>
    <w:rsid w:val="00B06C5B"/>
    <w:rsid w:val="00B103D8"/>
    <w:rsid w:val="00B14059"/>
    <w:rsid w:val="00B144F7"/>
    <w:rsid w:val="00B23358"/>
    <w:rsid w:val="00B25E78"/>
    <w:rsid w:val="00B27E5D"/>
    <w:rsid w:val="00B30455"/>
    <w:rsid w:val="00B31FD0"/>
    <w:rsid w:val="00B32328"/>
    <w:rsid w:val="00B35B93"/>
    <w:rsid w:val="00B438AB"/>
    <w:rsid w:val="00B53A95"/>
    <w:rsid w:val="00B54A1B"/>
    <w:rsid w:val="00B7287D"/>
    <w:rsid w:val="00B742D5"/>
    <w:rsid w:val="00B760CE"/>
    <w:rsid w:val="00BA177A"/>
    <w:rsid w:val="00BA4D24"/>
    <w:rsid w:val="00BA5237"/>
    <w:rsid w:val="00BA5A2B"/>
    <w:rsid w:val="00BC0446"/>
    <w:rsid w:val="00BC0955"/>
    <w:rsid w:val="00BC3C51"/>
    <w:rsid w:val="00BC4E33"/>
    <w:rsid w:val="00BD0086"/>
    <w:rsid w:val="00BD06B5"/>
    <w:rsid w:val="00BD5435"/>
    <w:rsid w:val="00BE3E2F"/>
    <w:rsid w:val="00BE6397"/>
    <w:rsid w:val="00BF063F"/>
    <w:rsid w:val="00BF33D1"/>
    <w:rsid w:val="00C0148A"/>
    <w:rsid w:val="00C10442"/>
    <w:rsid w:val="00C106AA"/>
    <w:rsid w:val="00C135AD"/>
    <w:rsid w:val="00C137DF"/>
    <w:rsid w:val="00C14FA3"/>
    <w:rsid w:val="00C226F8"/>
    <w:rsid w:val="00C22D6B"/>
    <w:rsid w:val="00C35336"/>
    <w:rsid w:val="00C36D2E"/>
    <w:rsid w:val="00C45C4B"/>
    <w:rsid w:val="00C54742"/>
    <w:rsid w:val="00C550B2"/>
    <w:rsid w:val="00C561BA"/>
    <w:rsid w:val="00C57086"/>
    <w:rsid w:val="00C609E3"/>
    <w:rsid w:val="00C71870"/>
    <w:rsid w:val="00C73D34"/>
    <w:rsid w:val="00C7617D"/>
    <w:rsid w:val="00C76A09"/>
    <w:rsid w:val="00C80CC9"/>
    <w:rsid w:val="00C80FEC"/>
    <w:rsid w:val="00C84060"/>
    <w:rsid w:val="00C86132"/>
    <w:rsid w:val="00C9037E"/>
    <w:rsid w:val="00C9160B"/>
    <w:rsid w:val="00C97780"/>
    <w:rsid w:val="00CA4CD4"/>
    <w:rsid w:val="00CA4DD9"/>
    <w:rsid w:val="00CA4FEA"/>
    <w:rsid w:val="00CB0B47"/>
    <w:rsid w:val="00CB2AF8"/>
    <w:rsid w:val="00CB590B"/>
    <w:rsid w:val="00CC50A1"/>
    <w:rsid w:val="00CC7363"/>
    <w:rsid w:val="00CD1C68"/>
    <w:rsid w:val="00CD5A1C"/>
    <w:rsid w:val="00CE015F"/>
    <w:rsid w:val="00D2691E"/>
    <w:rsid w:val="00D32942"/>
    <w:rsid w:val="00D405E0"/>
    <w:rsid w:val="00D41096"/>
    <w:rsid w:val="00D42CCE"/>
    <w:rsid w:val="00D45106"/>
    <w:rsid w:val="00D5184F"/>
    <w:rsid w:val="00D52207"/>
    <w:rsid w:val="00D52E58"/>
    <w:rsid w:val="00D6551B"/>
    <w:rsid w:val="00D6682D"/>
    <w:rsid w:val="00D778E4"/>
    <w:rsid w:val="00D8050C"/>
    <w:rsid w:val="00D811F1"/>
    <w:rsid w:val="00D83031"/>
    <w:rsid w:val="00D84C6F"/>
    <w:rsid w:val="00DA645F"/>
    <w:rsid w:val="00DA683B"/>
    <w:rsid w:val="00DB3267"/>
    <w:rsid w:val="00DC2F48"/>
    <w:rsid w:val="00DD74D9"/>
    <w:rsid w:val="00DE1D69"/>
    <w:rsid w:val="00DE2A39"/>
    <w:rsid w:val="00DE2ECD"/>
    <w:rsid w:val="00DE4941"/>
    <w:rsid w:val="00E03BC6"/>
    <w:rsid w:val="00E1078F"/>
    <w:rsid w:val="00E159FD"/>
    <w:rsid w:val="00E15AE2"/>
    <w:rsid w:val="00E1601F"/>
    <w:rsid w:val="00E1688B"/>
    <w:rsid w:val="00E2065A"/>
    <w:rsid w:val="00E219D4"/>
    <w:rsid w:val="00E240F8"/>
    <w:rsid w:val="00E310A5"/>
    <w:rsid w:val="00E44518"/>
    <w:rsid w:val="00E469D4"/>
    <w:rsid w:val="00E54C4D"/>
    <w:rsid w:val="00E5714E"/>
    <w:rsid w:val="00E615FF"/>
    <w:rsid w:val="00E63881"/>
    <w:rsid w:val="00E66756"/>
    <w:rsid w:val="00E678DA"/>
    <w:rsid w:val="00E723EB"/>
    <w:rsid w:val="00E73BB1"/>
    <w:rsid w:val="00E73DCB"/>
    <w:rsid w:val="00E73EE8"/>
    <w:rsid w:val="00E75AEC"/>
    <w:rsid w:val="00E779E5"/>
    <w:rsid w:val="00E820CA"/>
    <w:rsid w:val="00E829CE"/>
    <w:rsid w:val="00E834A2"/>
    <w:rsid w:val="00E8558E"/>
    <w:rsid w:val="00EA426E"/>
    <w:rsid w:val="00EA456D"/>
    <w:rsid w:val="00EA65C6"/>
    <w:rsid w:val="00EB315D"/>
    <w:rsid w:val="00EB7D17"/>
    <w:rsid w:val="00EC1C91"/>
    <w:rsid w:val="00EC2C55"/>
    <w:rsid w:val="00EC6ED3"/>
    <w:rsid w:val="00EC76D7"/>
    <w:rsid w:val="00ED31AA"/>
    <w:rsid w:val="00ED5958"/>
    <w:rsid w:val="00ED5F39"/>
    <w:rsid w:val="00EE2F41"/>
    <w:rsid w:val="00EF5026"/>
    <w:rsid w:val="00EF55C9"/>
    <w:rsid w:val="00EF6B7E"/>
    <w:rsid w:val="00EF72B1"/>
    <w:rsid w:val="00F02107"/>
    <w:rsid w:val="00F06F64"/>
    <w:rsid w:val="00F1130C"/>
    <w:rsid w:val="00F20D78"/>
    <w:rsid w:val="00F34F54"/>
    <w:rsid w:val="00F35D8D"/>
    <w:rsid w:val="00F36FAB"/>
    <w:rsid w:val="00F44933"/>
    <w:rsid w:val="00F52E3F"/>
    <w:rsid w:val="00F54011"/>
    <w:rsid w:val="00F60F5C"/>
    <w:rsid w:val="00F61AE0"/>
    <w:rsid w:val="00F61DAF"/>
    <w:rsid w:val="00F663AE"/>
    <w:rsid w:val="00F718CF"/>
    <w:rsid w:val="00F82190"/>
    <w:rsid w:val="00F823E9"/>
    <w:rsid w:val="00F95452"/>
    <w:rsid w:val="00F9791B"/>
    <w:rsid w:val="00FA0146"/>
    <w:rsid w:val="00FA4044"/>
    <w:rsid w:val="00FA6359"/>
    <w:rsid w:val="00FA6F09"/>
    <w:rsid w:val="00FB337E"/>
    <w:rsid w:val="00FB3BBA"/>
    <w:rsid w:val="00FB5D5E"/>
    <w:rsid w:val="00FB76F8"/>
    <w:rsid w:val="00FC081F"/>
    <w:rsid w:val="00FC1283"/>
    <w:rsid w:val="00FC2AE9"/>
    <w:rsid w:val="00FC412C"/>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 w:type="paragraph" w:styleId="Revision">
    <w:name w:val="Revision"/>
    <w:hidden/>
    <w:uiPriority w:val="99"/>
    <w:semiHidden/>
    <w:rsid w:val="00B54A1B"/>
    <w:pPr>
      <w:spacing w:after="0" w:line="240" w:lineRule="auto"/>
    </w:pPr>
  </w:style>
  <w:style w:type="paragraph" w:styleId="CommentSubject">
    <w:name w:val="annotation subject"/>
    <w:basedOn w:val="CommentText"/>
    <w:next w:val="CommentText"/>
    <w:link w:val="CommentSubjectChar"/>
    <w:uiPriority w:val="99"/>
    <w:semiHidden/>
    <w:unhideWhenUsed/>
    <w:rsid w:val="00DE2A39"/>
    <w:rPr>
      <w:b/>
      <w:bCs/>
    </w:rPr>
  </w:style>
  <w:style w:type="character" w:customStyle="1" w:styleId="CommentSubjectChar">
    <w:name w:val="Comment Subject Char"/>
    <w:basedOn w:val="CommentTextChar"/>
    <w:link w:val="CommentSubject"/>
    <w:uiPriority w:val="99"/>
    <w:semiHidden/>
    <w:rsid w:val="00DE2A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3</cp:revision>
  <dcterms:created xsi:type="dcterms:W3CDTF">2024-01-24T22:23:00Z</dcterms:created>
  <dcterms:modified xsi:type="dcterms:W3CDTF">2024-01-24T23:24:00Z</dcterms:modified>
</cp:coreProperties>
</file>