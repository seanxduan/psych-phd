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AC099" w14:textId="2212FC17" w:rsidR="00B06C5B" w:rsidRPr="00FC1283" w:rsidRDefault="0005419E" w:rsidP="00FC128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Belief Change Under Conditions of Moral Conviction</w:t>
      </w:r>
    </w:p>
    <w:p w14:paraId="127E8BD0" w14:textId="2B2DE826" w:rsidR="0037385A" w:rsidRDefault="00362841" w:rsidP="0037385A">
      <w:pPr>
        <w:pStyle w:val="ListParagraph"/>
        <w:numPr>
          <w:ilvl w:val="0"/>
          <w:numId w:val="1"/>
        </w:numPr>
        <w:spacing w:line="240" w:lineRule="auto"/>
        <w:rPr>
          <w:rFonts w:ascii="Times New Roman" w:hAnsi="Times New Roman" w:cs="Times New Roman"/>
          <w:sz w:val="24"/>
          <w:szCs w:val="24"/>
        </w:rPr>
      </w:pPr>
      <w:commentRangeStart w:id="0"/>
      <w:commentRangeStart w:id="1"/>
      <w:r>
        <w:rPr>
          <w:rFonts w:ascii="Times New Roman" w:hAnsi="Times New Roman" w:cs="Times New Roman"/>
          <w:sz w:val="24"/>
          <w:szCs w:val="24"/>
        </w:rPr>
        <w:t xml:space="preserve">Can </w:t>
      </w:r>
      <w:r w:rsidR="005549AA">
        <w:rPr>
          <w:rFonts w:ascii="Times New Roman" w:hAnsi="Times New Roman" w:cs="Times New Roman"/>
          <w:sz w:val="24"/>
          <w:szCs w:val="24"/>
        </w:rPr>
        <w:t xml:space="preserve">support for </w:t>
      </w:r>
      <w:r w:rsidR="00BA5A2B">
        <w:rPr>
          <w:rFonts w:ascii="Times New Roman" w:hAnsi="Times New Roman" w:cs="Times New Roman"/>
          <w:sz w:val="24"/>
          <w:szCs w:val="24"/>
        </w:rPr>
        <w:t>highly polarized positions</w:t>
      </w:r>
      <w:r w:rsidR="005549AA">
        <w:rPr>
          <w:rFonts w:ascii="Times New Roman" w:hAnsi="Times New Roman" w:cs="Times New Roman"/>
          <w:sz w:val="24"/>
          <w:szCs w:val="24"/>
        </w:rPr>
        <w:t>,</w:t>
      </w:r>
      <w:r w:rsidR="003B487B">
        <w:rPr>
          <w:rFonts w:ascii="Times New Roman" w:hAnsi="Times New Roman" w:cs="Times New Roman"/>
          <w:sz w:val="24"/>
          <w:szCs w:val="24"/>
        </w:rPr>
        <w:t xml:space="preserve"> </w:t>
      </w:r>
      <w:r>
        <w:rPr>
          <w:rFonts w:ascii="Times New Roman" w:hAnsi="Times New Roman" w:cs="Times New Roman"/>
          <w:sz w:val="24"/>
          <w:szCs w:val="24"/>
        </w:rPr>
        <w:t>with strong moral conviction be ‘demoralized’?</w:t>
      </w:r>
    </w:p>
    <w:p w14:paraId="533C662F" w14:textId="368A5E14" w:rsidR="00C9037E" w:rsidRDefault="00C9037E" w:rsidP="00C9037E">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Via a pragmatic/economic argument?</w:t>
      </w:r>
    </w:p>
    <w:p w14:paraId="63F618CB" w14:textId="73396752" w:rsidR="00C9037E" w:rsidRPr="0037385A" w:rsidRDefault="00C9037E" w:rsidP="00C9037E">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Via a personal benefit/hedonic argument?</w:t>
      </w:r>
    </w:p>
    <w:p w14:paraId="09C6DC26" w14:textId="4A2647F1" w:rsidR="00B06C5B" w:rsidRDefault="0037385A" w:rsidP="00B06C5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Can we increase the effectiveness of social </w:t>
      </w:r>
      <w:r w:rsidR="00937C37">
        <w:rPr>
          <w:rFonts w:ascii="Times New Roman" w:hAnsi="Times New Roman" w:cs="Times New Roman"/>
          <w:sz w:val="24"/>
          <w:szCs w:val="24"/>
        </w:rPr>
        <w:t>consensus on</w:t>
      </w:r>
      <w:r w:rsidR="00551BAC">
        <w:rPr>
          <w:rFonts w:ascii="Times New Roman" w:hAnsi="Times New Roman" w:cs="Times New Roman"/>
          <w:sz w:val="24"/>
          <w:szCs w:val="24"/>
        </w:rPr>
        <w:t xml:space="preserve"> changing support for highly polarized positions </w:t>
      </w:r>
      <w:r>
        <w:rPr>
          <w:rFonts w:ascii="Times New Roman" w:hAnsi="Times New Roman" w:cs="Times New Roman"/>
          <w:sz w:val="24"/>
          <w:szCs w:val="24"/>
        </w:rPr>
        <w:t>by reducing perceived moral conviction?</w:t>
      </w:r>
      <w:commentRangeEnd w:id="0"/>
      <w:r w:rsidR="00596E42">
        <w:rPr>
          <w:rStyle w:val="CommentReference"/>
        </w:rPr>
        <w:commentReference w:id="0"/>
      </w:r>
      <w:commentRangeEnd w:id="1"/>
      <w:r w:rsidR="00604C28">
        <w:rPr>
          <w:rStyle w:val="CommentReference"/>
        </w:rPr>
        <w:commentReference w:id="1"/>
      </w:r>
    </w:p>
    <w:p w14:paraId="6C52B9EB" w14:textId="586A0533" w:rsidR="0005419E" w:rsidRDefault="009D6994" w:rsidP="00373B3D">
      <w:pPr>
        <w:spacing w:line="240" w:lineRule="auto"/>
        <w:ind w:firstLine="360"/>
        <w:rPr>
          <w:rFonts w:ascii="Times New Roman" w:hAnsi="Times New Roman" w:cs="Times New Roman"/>
          <w:sz w:val="24"/>
          <w:szCs w:val="24"/>
        </w:rPr>
      </w:pPr>
      <w:r>
        <w:rPr>
          <w:rFonts w:ascii="Times New Roman" w:hAnsi="Times New Roman" w:cs="Times New Roman"/>
          <w:sz w:val="24"/>
          <w:szCs w:val="24"/>
        </w:rPr>
        <w:t>Moral convictions are attitudes that are perceived as grounded in fundamental distinctions between right and wrong. Moral conviction, while often correlated with strength of belief, is fundamentally distinct from strong but non-moral attitudes/beliefs. This is because they are perceived as a universal and objective truth, which is relatively resistant to influence from equals or superiors.</w:t>
      </w:r>
      <w:r w:rsidR="00373B3D">
        <w:rPr>
          <w:rFonts w:ascii="Times New Roman" w:hAnsi="Times New Roman" w:cs="Times New Roman"/>
          <w:sz w:val="24"/>
          <w:szCs w:val="24"/>
        </w:rPr>
        <w:t xml:space="preserve"> </w:t>
      </w:r>
      <w:r w:rsidR="00616F8D">
        <w:rPr>
          <w:rFonts w:ascii="Times New Roman" w:hAnsi="Times New Roman" w:cs="Times New Roman"/>
          <w:sz w:val="24"/>
          <w:szCs w:val="24"/>
        </w:rPr>
        <w:t>Thus, morally convicted beliefs are more difficult to change as compared to beliefs grounded in preference or social convention</w:t>
      </w:r>
      <w:r w:rsidR="0060454A">
        <w:rPr>
          <w:rFonts w:ascii="Times New Roman" w:hAnsi="Times New Roman" w:cs="Times New Roman"/>
          <w:sz w:val="24"/>
          <w:szCs w:val="24"/>
        </w:rPr>
        <w:t xml:space="preserve"> (Skitka et al., 2021)</w:t>
      </w:r>
      <w:r w:rsidR="00616F8D">
        <w:rPr>
          <w:rFonts w:ascii="Times New Roman" w:hAnsi="Times New Roman" w:cs="Times New Roman"/>
          <w:sz w:val="24"/>
          <w:szCs w:val="24"/>
        </w:rPr>
        <w:t xml:space="preserve">. </w:t>
      </w:r>
      <w:r w:rsidR="00B144F7">
        <w:rPr>
          <w:rFonts w:ascii="Times New Roman" w:hAnsi="Times New Roman" w:cs="Times New Roman"/>
          <w:sz w:val="24"/>
          <w:szCs w:val="24"/>
        </w:rPr>
        <w:t>O</w:t>
      </w:r>
      <w:r w:rsidR="00451132">
        <w:rPr>
          <w:rFonts w:ascii="Times New Roman" w:hAnsi="Times New Roman" w:cs="Times New Roman"/>
          <w:sz w:val="24"/>
          <w:szCs w:val="24"/>
        </w:rPr>
        <w:t>ur research question is fundamentally, how can we change attitudes that are backed by moral conviction.</w:t>
      </w:r>
    </w:p>
    <w:p w14:paraId="07D387B8" w14:textId="77777777" w:rsidR="00C76A09" w:rsidRDefault="0043430B" w:rsidP="00216A56">
      <w:pPr>
        <w:spacing w:line="240" w:lineRule="auto"/>
        <w:ind w:firstLine="360"/>
        <w:rPr>
          <w:ins w:id="2" w:author="Shaffer, Victoria A." w:date="2024-01-17T11:21:00Z"/>
          <w:rFonts w:ascii="Times New Roman" w:hAnsi="Times New Roman" w:cs="Times New Roman"/>
          <w:sz w:val="24"/>
          <w:szCs w:val="24"/>
        </w:rPr>
      </w:pPr>
      <w:r>
        <w:rPr>
          <w:rFonts w:ascii="Times New Roman" w:hAnsi="Times New Roman" w:cs="Times New Roman"/>
          <w:sz w:val="24"/>
          <w:szCs w:val="24"/>
        </w:rPr>
        <w:t>Given that</w:t>
      </w:r>
      <w:r w:rsidR="00B7287D">
        <w:rPr>
          <w:rFonts w:ascii="Times New Roman" w:hAnsi="Times New Roman" w:cs="Times New Roman"/>
          <w:sz w:val="24"/>
          <w:szCs w:val="24"/>
        </w:rPr>
        <w:t xml:space="preserve"> morally convicted beliefs are hard to change, </w:t>
      </w:r>
      <w:r w:rsidR="003B5B2B">
        <w:rPr>
          <w:rFonts w:ascii="Times New Roman" w:hAnsi="Times New Roman" w:cs="Times New Roman"/>
          <w:sz w:val="24"/>
          <w:szCs w:val="24"/>
        </w:rPr>
        <w:t>one plausible solution would be to first ‘demoralize’ the belief, and then attempt change</w:t>
      </w:r>
      <w:r w:rsidR="00681F30">
        <w:rPr>
          <w:rFonts w:ascii="Times New Roman" w:hAnsi="Times New Roman" w:cs="Times New Roman"/>
          <w:sz w:val="24"/>
          <w:szCs w:val="24"/>
        </w:rPr>
        <w:t>. However, there is mixed evidence that this is effective</w:t>
      </w:r>
      <w:r w:rsidR="00B7287D">
        <w:rPr>
          <w:rFonts w:ascii="Times New Roman" w:hAnsi="Times New Roman" w:cs="Times New Roman"/>
          <w:sz w:val="24"/>
          <w:szCs w:val="24"/>
        </w:rPr>
        <w:t>.</w:t>
      </w:r>
      <w:r w:rsidR="00823D46">
        <w:rPr>
          <w:rFonts w:ascii="Times New Roman" w:hAnsi="Times New Roman" w:cs="Times New Roman"/>
          <w:sz w:val="24"/>
          <w:szCs w:val="24"/>
        </w:rPr>
        <w:t xml:space="preserve"> </w:t>
      </w:r>
      <w:r w:rsidR="00681F30">
        <w:rPr>
          <w:rFonts w:ascii="Times New Roman" w:hAnsi="Times New Roman" w:cs="Times New Roman"/>
          <w:sz w:val="24"/>
          <w:szCs w:val="24"/>
        </w:rPr>
        <w:t>Moral conviction has been successfully reduced by f</w:t>
      </w:r>
      <w:r w:rsidR="00010E3E">
        <w:rPr>
          <w:rFonts w:ascii="Times New Roman" w:hAnsi="Times New Roman" w:cs="Times New Roman"/>
          <w:sz w:val="24"/>
          <w:szCs w:val="24"/>
        </w:rPr>
        <w:t xml:space="preserve">raming arguments using pragmatic or economic </w:t>
      </w:r>
      <w:r w:rsidR="005D5A7D">
        <w:rPr>
          <w:rFonts w:ascii="Times New Roman" w:hAnsi="Times New Roman" w:cs="Times New Roman"/>
          <w:sz w:val="24"/>
          <w:szCs w:val="24"/>
        </w:rPr>
        <w:t>counterarguments</w:t>
      </w:r>
      <w:r w:rsidR="00010E3E">
        <w:rPr>
          <w:rFonts w:ascii="Times New Roman" w:hAnsi="Times New Roman" w:cs="Times New Roman"/>
          <w:sz w:val="24"/>
          <w:szCs w:val="24"/>
        </w:rPr>
        <w:t xml:space="preserve"> (Kodapanakkal et al., 2022, Kutlaca, 2013)</w:t>
      </w:r>
      <w:r w:rsidR="002E4D37">
        <w:rPr>
          <w:rFonts w:ascii="Times New Roman" w:hAnsi="Times New Roman" w:cs="Times New Roman"/>
          <w:sz w:val="24"/>
          <w:szCs w:val="24"/>
        </w:rPr>
        <w:t>,</w:t>
      </w:r>
      <w:r w:rsidR="00216A56">
        <w:rPr>
          <w:rFonts w:ascii="Times New Roman" w:hAnsi="Times New Roman" w:cs="Times New Roman"/>
          <w:sz w:val="24"/>
          <w:szCs w:val="24"/>
        </w:rPr>
        <w:t xml:space="preserve"> </w:t>
      </w:r>
      <w:r w:rsidR="00681F30">
        <w:rPr>
          <w:rFonts w:ascii="Times New Roman" w:hAnsi="Times New Roman" w:cs="Times New Roman"/>
          <w:sz w:val="24"/>
          <w:szCs w:val="24"/>
        </w:rPr>
        <w:t xml:space="preserve">or </w:t>
      </w:r>
      <w:r w:rsidR="00216A56">
        <w:rPr>
          <w:rFonts w:ascii="Times New Roman" w:hAnsi="Times New Roman" w:cs="Times New Roman"/>
          <w:sz w:val="24"/>
          <w:szCs w:val="24"/>
        </w:rPr>
        <w:t xml:space="preserve">by emphasizing </w:t>
      </w:r>
      <w:r w:rsidR="005D5A7D">
        <w:rPr>
          <w:rFonts w:ascii="Times New Roman" w:hAnsi="Times New Roman" w:cs="Times New Roman"/>
          <w:sz w:val="24"/>
          <w:szCs w:val="24"/>
        </w:rPr>
        <w:t>the personal or hedonic benefit of a counter position (Bastian et al, 2015; Feinberg et al, 2019</w:t>
      </w:r>
      <w:r w:rsidR="00681F30">
        <w:rPr>
          <w:rFonts w:ascii="Times New Roman" w:hAnsi="Times New Roman" w:cs="Times New Roman"/>
          <w:sz w:val="24"/>
          <w:szCs w:val="24"/>
        </w:rPr>
        <w:t>).</w:t>
      </w:r>
      <w:r w:rsidR="00922380">
        <w:rPr>
          <w:rFonts w:ascii="Times New Roman" w:hAnsi="Times New Roman" w:cs="Times New Roman"/>
          <w:sz w:val="24"/>
          <w:szCs w:val="24"/>
        </w:rPr>
        <w:t xml:space="preserve"> In contrast, unsuccessful reduction of moral conviction has been attributed to choosing topics that are already highly politicized and polarized (e.g., COVID-19 vaccination)</w:t>
      </w:r>
      <w:r w:rsidR="00043C48">
        <w:rPr>
          <w:rFonts w:ascii="Times New Roman" w:hAnsi="Times New Roman" w:cs="Times New Roman"/>
          <w:sz w:val="24"/>
          <w:szCs w:val="24"/>
        </w:rPr>
        <w:t xml:space="preserve">, framings that are dependent on belief in authority influence, or flawed psychometric measurements of moral conviction </w:t>
      </w:r>
      <w:commentRangeStart w:id="3"/>
      <w:r w:rsidR="00043C48">
        <w:rPr>
          <w:rFonts w:ascii="Times New Roman" w:hAnsi="Times New Roman" w:cs="Times New Roman"/>
          <w:sz w:val="24"/>
          <w:szCs w:val="24"/>
        </w:rPr>
        <w:t xml:space="preserve">itself </w:t>
      </w:r>
      <w:commentRangeEnd w:id="3"/>
      <w:r w:rsidR="00DE2A39">
        <w:rPr>
          <w:rStyle w:val="CommentReference"/>
        </w:rPr>
        <w:commentReference w:id="3"/>
      </w:r>
      <w:r w:rsidR="00043C48">
        <w:rPr>
          <w:rFonts w:ascii="Times New Roman" w:hAnsi="Times New Roman" w:cs="Times New Roman"/>
          <w:sz w:val="24"/>
          <w:szCs w:val="24"/>
        </w:rPr>
        <w:t>(</w:t>
      </w:r>
      <w:r w:rsidR="0032777F">
        <w:rPr>
          <w:rFonts w:ascii="Times New Roman" w:hAnsi="Times New Roman" w:cs="Times New Roman"/>
          <w:sz w:val="24"/>
          <w:szCs w:val="24"/>
        </w:rPr>
        <w:t>Aignesberger et al., 2023; Fenzi et al., 2022</w:t>
      </w:r>
      <w:del w:id="4" w:author="Shaffer, Victoria A." w:date="2024-01-17T11:21:00Z">
        <w:r w:rsidR="0032777F" w:rsidDel="00B54A1B">
          <w:rPr>
            <w:rFonts w:ascii="Times New Roman" w:hAnsi="Times New Roman" w:cs="Times New Roman"/>
            <w:sz w:val="24"/>
            <w:szCs w:val="24"/>
          </w:rPr>
          <w:delText xml:space="preserve"> </w:delText>
        </w:r>
      </w:del>
      <w:r w:rsidR="0032777F">
        <w:rPr>
          <w:rFonts w:ascii="Times New Roman" w:hAnsi="Times New Roman" w:cs="Times New Roman"/>
          <w:sz w:val="24"/>
          <w:szCs w:val="24"/>
        </w:rPr>
        <w:t>;</w:t>
      </w:r>
      <w:ins w:id="5" w:author="Shaffer, Victoria A." w:date="2024-01-17T11:21:00Z">
        <w:r w:rsidR="00B54A1B">
          <w:rPr>
            <w:rFonts w:ascii="Times New Roman" w:hAnsi="Times New Roman" w:cs="Times New Roman"/>
            <w:sz w:val="24"/>
            <w:szCs w:val="24"/>
          </w:rPr>
          <w:t xml:space="preserve"> </w:t>
        </w:r>
      </w:ins>
      <w:r w:rsidR="0032777F">
        <w:rPr>
          <w:rFonts w:ascii="Times New Roman" w:hAnsi="Times New Roman" w:cs="Times New Roman"/>
          <w:sz w:val="24"/>
          <w:szCs w:val="24"/>
        </w:rPr>
        <w:t>Brannon et al., 2019</w:t>
      </w:r>
      <w:r w:rsidR="004B1905">
        <w:rPr>
          <w:rFonts w:ascii="Times New Roman" w:hAnsi="Times New Roman" w:cs="Times New Roman"/>
          <w:sz w:val="24"/>
          <w:szCs w:val="24"/>
        </w:rPr>
        <w:t>)</w:t>
      </w:r>
      <w:r>
        <w:rPr>
          <w:rFonts w:ascii="Times New Roman" w:hAnsi="Times New Roman" w:cs="Times New Roman"/>
          <w:sz w:val="24"/>
          <w:szCs w:val="24"/>
        </w:rPr>
        <w:t xml:space="preserve">. </w:t>
      </w:r>
    </w:p>
    <w:p w14:paraId="7A19A414" w14:textId="31EDB8B3" w:rsidR="00681F30" w:rsidRDefault="0043430B" w:rsidP="00216A56">
      <w:pPr>
        <w:spacing w:line="240" w:lineRule="auto"/>
        <w:ind w:firstLine="360"/>
        <w:rPr>
          <w:rFonts w:ascii="Times New Roman" w:hAnsi="Times New Roman" w:cs="Times New Roman"/>
          <w:sz w:val="24"/>
          <w:szCs w:val="24"/>
        </w:rPr>
      </w:pPr>
      <w:commentRangeStart w:id="6"/>
      <w:commentRangeStart w:id="7"/>
      <w:commentRangeStart w:id="8"/>
      <w:commentRangeStart w:id="9"/>
      <w:r>
        <w:rPr>
          <w:rFonts w:ascii="Times New Roman" w:hAnsi="Times New Roman" w:cs="Times New Roman"/>
          <w:sz w:val="24"/>
          <w:szCs w:val="24"/>
        </w:rPr>
        <w:t>For our first study, we plan on testing several methods of moral conviction reduction (pragmatic/economic argument, and a personal/hedonic benefit argument), across an array of contemporary issues that falls along the spectrum of political belief and polarization (support for universal health care, capital punishment, and desire to exercise)</w:t>
      </w:r>
      <w:r w:rsidR="0051134F">
        <w:rPr>
          <w:rFonts w:ascii="Times New Roman" w:hAnsi="Times New Roman" w:cs="Times New Roman"/>
          <w:sz w:val="24"/>
          <w:szCs w:val="24"/>
        </w:rPr>
        <w:t xml:space="preserve">. </w:t>
      </w:r>
      <w:commentRangeEnd w:id="6"/>
      <w:r w:rsidR="002F24A1">
        <w:rPr>
          <w:rStyle w:val="CommentReference"/>
        </w:rPr>
        <w:commentReference w:id="6"/>
      </w:r>
      <w:commentRangeEnd w:id="7"/>
      <w:r w:rsidR="00512E88">
        <w:rPr>
          <w:rStyle w:val="CommentReference"/>
        </w:rPr>
        <w:commentReference w:id="7"/>
      </w:r>
      <w:commentRangeEnd w:id="8"/>
      <w:r w:rsidR="00604C28">
        <w:rPr>
          <w:rStyle w:val="CommentReference"/>
        </w:rPr>
        <w:commentReference w:id="8"/>
      </w:r>
      <w:commentRangeEnd w:id="9"/>
      <w:r w:rsidR="00604C28">
        <w:rPr>
          <w:rStyle w:val="CommentReference"/>
        </w:rPr>
        <w:commentReference w:id="9"/>
      </w:r>
      <w:r w:rsidR="00563C6B">
        <w:rPr>
          <w:rFonts w:ascii="Times New Roman" w:hAnsi="Times New Roman" w:cs="Times New Roman"/>
          <w:sz w:val="24"/>
          <w:szCs w:val="24"/>
        </w:rPr>
        <w:t xml:space="preserve">Additionally, we plan on using an expanded item for measuring moral conviction that is an adaption of work by Skitka et al., (2021), which is novel insofar as it will measure perceptions of objectivity and universality in belief, which has been assumed but has not been directly assessed. </w:t>
      </w:r>
      <w:commentRangeStart w:id="10"/>
      <w:commentRangeStart w:id="11"/>
      <w:r w:rsidR="0051134F">
        <w:rPr>
          <w:rFonts w:ascii="Times New Roman" w:hAnsi="Times New Roman" w:cs="Times New Roman"/>
          <w:sz w:val="24"/>
          <w:szCs w:val="24"/>
        </w:rPr>
        <w:t>Our goal is to directly reduce moral conviction on these stances, any change in behavior or belief would be a useful, but incidental benefit.</w:t>
      </w:r>
      <w:commentRangeEnd w:id="10"/>
      <w:r w:rsidR="00562902">
        <w:rPr>
          <w:rStyle w:val="CommentReference"/>
        </w:rPr>
        <w:commentReference w:id="10"/>
      </w:r>
      <w:commentRangeEnd w:id="11"/>
      <w:r w:rsidR="00512E88">
        <w:rPr>
          <w:rStyle w:val="CommentReference"/>
        </w:rPr>
        <w:commentReference w:id="11"/>
      </w:r>
    </w:p>
    <w:p w14:paraId="0B90AE39" w14:textId="36631F33" w:rsidR="000B2B41" w:rsidRDefault="005B64D5" w:rsidP="00E615FF">
      <w:pPr>
        <w:spacing w:line="240" w:lineRule="auto"/>
        <w:ind w:firstLine="360"/>
        <w:rPr>
          <w:rFonts w:ascii="Times New Roman" w:hAnsi="Times New Roman" w:cs="Times New Roman"/>
          <w:sz w:val="24"/>
          <w:szCs w:val="24"/>
        </w:rPr>
      </w:pPr>
      <w:r>
        <w:rPr>
          <w:rFonts w:ascii="Times New Roman" w:hAnsi="Times New Roman" w:cs="Times New Roman"/>
          <w:sz w:val="24"/>
          <w:szCs w:val="24"/>
        </w:rPr>
        <w:t>As our final goal is change in attitudes, after ‘demoralization’ we would like to</w:t>
      </w:r>
      <w:r w:rsidR="000B2B41">
        <w:rPr>
          <w:rFonts w:ascii="Times New Roman" w:hAnsi="Times New Roman" w:cs="Times New Roman"/>
          <w:sz w:val="24"/>
          <w:szCs w:val="24"/>
        </w:rPr>
        <w:t xml:space="preserve"> leverage </w:t>
      </w:r>
      <w:r w:rsidR="00C80CC9">
        <w:rPr>
          <w:rFonts w:ascii="Times New Roman" w:hAnsi="Times New Roman" w:cs="Times New Roman"/>
          <w:sz w:val="24"/>
          <w:szCs w:val="24"/>
        </w:rPr>
        <w:t xml:space="preserve">the effects of </w:t>
      </w:r>
      <w:r w:rsidR="000B2B41">
        <w:rPr>
          <w:rFonts w:ascii="Times New Roman" w:hAnsi="Times New Roman" w:cs="Times New Roman"/>
          <w:sz w:val="24"/>
          <w:szCs w:val="24"/>
        </w:rPr>
        <w:t>social influence. One of the strongest findings in psychology is that people conform towards the consensus group opinion (Asch, 1956; Deutsch M, 1955)</w:t>
      </w:r>
      <w:r w:rsidR="00BC0955">
        <w:rPr>
          <w:rFonts w:ascii="Times New Roman" w:hAnsi="Times New Roman" w:cs="Times New Roman"/>
          <w:sz w:val="24"/>
          <w:szCs w:val="24"/>
        </w:rPr>
        <w:t>. However, o</w:t>
      </w:r>
      <w:r w:rsidR="00621BEA">
        <w:rPr>
          <w:rFonts w:ascii="Times New Roman" w:hAnsi="Times New Roman" w:cs="Times New Roman"/>
          <w:sz w:val="24"/>
          <w:szCs w:val="24"/>
        </w:rPr>
        <w:t xml:space="preserve">ne aspect of morally convicted beliefs that sets them apart from simple ‘strongly held’ beliefs, is that </w:t>
      </w:r>
      <w:r w:rsidR="001D08A2">
        <w:rPr>
          <w:rFonts w:ascii="Times New Roman" w:hAnsi="Times New Roman" w:cs="Times New Roman"/>
          <w:sz w:val="24"/>
          <w:szCs w:val="24"/>
        </w:rPr>
        <w:t>they appear to be independent of normative/majority influence (Skitka et al., 2005)</w:t>
      </w:r>
      <w:r w:rsidR="0099166B">
        <w:rPr>
          <w:rFonts w:ascii="Times New Roman" w:hAnsi="Times New Roman" w:cs="Times New Roman"/>
          <w:sz w:val="24"/>
          <w:szCs w:val="24"/>
        </w:rPr>
        <w:t xml:space="preserve">. </w:t>
      </w:r>
      <w:r w:rsidR="00A41D97">
        <w:rPr>
          <w:rFonts w:ascii="Times New Roman" w:hAnsi="Times New Roman" w:cs="Times New Roman"/>
          <w:sz w:val="24"/>
          <w:szCs w:val="24"/>
        </w:rPr>
        <w:t>In preliminary work, we were able to successfully manipulate social consensus by presenting false survey results that were assumed to be real, presenting either an artificially high or artificially low level of agreement with a position.</w:t>
      </w:r>
      <w:r w:rsidR="00E615FF">
        <w:rPr>
          <w:rFonts w:ascii="Times New Roman" w:hAnsi="Times New Roman" w:cs="Times New Roman"/>
          <w:sz w:val="24"/>
          <w:szCs w:val="24"/>
        </w:rPr>
        <w:t xml:space="preserve"> </w:t>
      </w:r>
      <w:commentRangeStart w:id="12"/>
      <w:commentRangeStart w:id="13"/>
      <w:commentRangeStart w:id="14"/>
      <w:commentRangeStart w:id="15"/>
      <w:r w:rsidR="00E615FF">
        <w:rPr>
          <w:rFonts w:ascii="Times New Roman" w:hAnsi="Times New Roman" w:cs="Times New Roman"/>
          <w:sz w:val="24"/>
          <w:szCs w:val="24"/>
        </w:rPr>
        <w:t>We plan to directly test this interaction by attempting to reduce moral conviction and then see</w:t>
      </w:r>
      <w:r w:rsidR="009239D6">
        <w:rPr>
          <w:rFonts w:ascii="Times New Roman" w:hAnsi="Times New Roman" w:cs="Times New Roman"/>
          <w:sz w:val="24"/>
          <w:szCs w:val="24"/>
        </w:rPr>
        <w:t>ing</w:t>
      </w:r>
      <w:r w:rsidR="00E615FF">
        <w:rPr>
          <w:rFonts w:ascii="Times New Roman" w:hAnsi="Times New Roman" w:cs="Times New Roman"/>
          <w:sz w:val="24"/>
          <w:szCs w:val="24"/>
        </w:rPr>
        <w:t xml:space="preserve"> if that increases </w:t>
      </w:r>
      <w:r w:rsidR="007A5338">
        <w:rPr>
          <w:rFonts w:ascii="Times New Roman" w:hAnsi="Times New Roman" w:cs="Times New Roman"/>
          <w:sz w:val="24"/>
          <w:szCs w:val="24"/>
        </w:rPr>
        <w:t>conformation towards the societal consensus.</w:t>
      </w:r>
      <w:commentRangeEnd w:id="12"/>
      <w:r w:rsidR="00710900">
        <w:rPr>
          <w:rStyle w:val="CommentReference"/>
        </w:rPr>
        <w:commentReference w:id="12"/>
      </w:r>
      <w:commentRangeEnd w:id="13"/>
      <w:r w:rsidR="00512E88">
        <w:rPr>
          <w:rStyle w:val="CommentReference"/>
        </w:rPr>
        <w:commentReference w:id="13"/>
      </w:r>
      <w:commentRangeEnd w:id="14"/>
      <w:r w:rsidR="00512E88">
        <w:rPr>
          <w:rStyle w:val="CommentReference"/>
        </w:rPr>
        <w:commentReference w:id="14"/>
      </w:r>
      <w:commentRangeEnd w:id="15"/>
      <w:r w:rsidR="00512E88">
        <w:rPr>
          <w:rStyle w:val="CommentReference"/>
        </w:rPr>
        <w:commentReference w:id="15"/>
      </w:r>
    </w:p>
    <w:p w14:paraId="0A76EFDC" w14:textId="77777777" w:rsidR="003D1A55" w:rsidRDefault="003D1A55">
      <w:pPr>
        <w:spacing w:line="240" w:lineRule="auto"/>
        <w:rPr>
          <w:ins w:id="16" w:author="Duan, Sean (MU-Student)" w:date="2024-01-17T14:15:00Z"/>
          <w:rFonts w:ascii="Times New Roman" w:hAnsi="Times New Roman" w:cs="Times New Roman"/>
          <w:sz w:val="24"/>
          <w:szCs w:val="24"/>
        </w:rPr>
      </w:pPr>
    </w:p>
    <w:p w14:paraId="594D2779" w14:textId="77777777" w:rsidR="0048538E" w:rsidRDefault="0048538E">
      <w:pPr>
        <w:spacing w:line="240" w:lineRule="auto"/>
        <w:rPr>
          <w:ins w:id="17" w:author="Duan, Sean (MU-Student)" w:date="2024-01-17T14:15:00Z"/>
          <w:rFonts w:ascii="Times New Roman" w:hAnsi="Times New Roman" w:cs="Times New Roman"/>
          <w:sz w:val="24"/>
          <w:szCs w:val="24"/>
        </w:rPr>
      </w:pPr>
    </w:p>
    <w:p w14:paraId="3F4C1B6B" w14:textId="57D2FBE9" w:rsidR="0048538E" w:rsidRDefault="0048538E">
      <w:pPr>
        <w:spacing w:line="240" w:lineRule="auto"/>
        <w:rPr>
          <w:ins w:id="18" w:author="Duan, Sean (MU-Student)" w:date="2024-01-17T14:18:00Z"/>
          <w:rFonts w:ascii="Times New Roman" w:hAnsi="Times New Roman" w:cs="Times New Roman"/>
          <w:sz w:val="24"/>
          <w:szCs w:val="24"/>
        </w:rPr>
      </w:pPr>
      <w:ins w:id="19" w:author="Duan, Sean (MU-Student)" w:date="2024-01-17T14:15:00Z">
        <w:r>
          <w:rPr>
            <w:rFonts w:ascii="Times New Roman" w:hAnsi="Times New Roman" w:cs="Times New Roman"/>
            <w:sz w:val="24"/>
            <w:szCs w:val="24"/>
          </w:rPr>
          <w:t>They had problems because they didn’t measure X well, why wasn’t X measured well and what did they do? What are we going to do about X?</w:t>
        </w:r>
      </w:ins>
      <w:ins w:id="20" w:author="Duan, Sean (MU-Student)" w:date="2024-01-17T14:25:00Z">
        <w:r w:rsidR="00146612">
          <w:rPr>
            <w:rFonts w:ascii="Times New Roman" w:hAnsi="Times New Roman" w:cs="Times New Roman"/>
            <w:sz w:val="24"/>
            <w:szCs w:val="24"/>
          </w:rPr>
          <w:t xml:space="preserve"> – This can be it’s own ‘study 1’ the best </w:t>
        </w:r>
      </w:ins>
      <w:ins w:id="21" w:author="Duan, Sean (MU-Student)" w:date="2024-01-17T14:26:00Z">
        <w:r w:rsidR="00146612">
          <w:rPr>
            <w:rFonts w:ascii="Times New Roman" w:hAnsi="Times New Roman" w:cs="Times New Roman"/>
            <w:sz w:val="24"/>
            <w:szCs w:val="24"/>
          </w:rPr>
          <w:t>construct for examining this concept.</w:t>
        </w:r>
      </w:ins>
    </w:p>
    <w:p w14:paraId="16A3A8D9" w14:textId="77777777" w:rsidR="0048538E" w:rsidRDefault="0048538E">
      <w:pPr>
        <w:spacing w:line="240" w:lineRule="auto"/>
        <w:rPr>
          <w:ins w:id="22" w:author="Duan, Sean (MU-Student)" w:date="2024-01-17T14:25:00Z"/>
          <w:rFonts w:ascii="Times New Roman" w:hAnsi="Times New Roman" w:cs="Times New Roman"/>
          <w:sz w:val="24"/>
          <w:szCs w:val="24"/>
        </w:rPr>
      </w:pPr>
    </w:p>
    <w:p w14:paraId="579CCAAC" w14:textId="3506E0E2" w:rsidR="00146612" w:rsidRDefault="00146612">
      <w:pPr>
        <w:spacing w:line="240" w:lineRule="auto"/>
        <w:rPr>
          <w:ins w:id="23" w:author="Duan, Sean (MU-Student)" w:date="2024-01-17T14:18:00Z"/>
          <w:rFonts w:ascii="Times New Roman" w:hAnsi="Times New Roman" w:cs="Times New Roman"/>
          <w:sz w:val="24"/>
          <w:szCs w:val="24"/>
        </w:rPr>
      </w:pPr>
      <w:ins w:id="24" w:author="Duan, Sean (MU-Student)" w:date="2024-01-17T14:25:00Z">
        <w:r>
          <w:rPr>
            <w:rFonts w:ascii="Times New Roman" w:hAnsi="Times New Roman" w:cs="Times New Roman"/>
            <w:sz w:val="24"/>
            <w:szCs w:val="24"/>
          </w:rPr>
          <w:t>Look into more deeply ‘construct validity’ that is the primary concern with regards to this improved psychometric. Is the interpretation of this construct correct?</w:t>
        </w:r>
      </w:ins>
      <w:ins w:id="25" w:author="Duan, Sean (MU-Student)" w:date="2024-01-17T14:27:00Z">
        <w:r>
          <w:rPr>
            <w:rFonts w:ascii="Times New Roman" w:hAnsi="Times New Roman" w:cs="Times New Roman"/>
            <w:sz w:val="24"/>
            <w:szCs w:val="24"/>
          </w:rPr>
          <w:t xml:space="preserve"> What is it that the study had trouble with, with regards to construct validity? “Model Operation Bias” – using a single measure to assess a construct is seen as kind of a bad thing (this is what is happening with the single item moral conviction screener)</w:t>
        </w:r>
      </w:ins>
      <w:ins w:id="26" w:author="Duan, Sean (MU-Student)" w:date="2024-01-17T14:28:00Z">
        <w:r w:rsidR="00977472">
          <w:rPr>
            <w:rFonts w:ascii="Times New Roman" w:hAnsi="Times New Roman" w:cs="Times New Roman"/>
            <w:sz w:val="24"/>
            <w:szCs w:val="24"/>
          </w:rPr>
          <w:t>. Moral conviction is related to strength of belief – how do we measure them differently?</w:t>
        </w:r>
      </w:ins>
    </w:p>
    <w:p w14:paraId="23B89A24" w14:textId="2EFE7494" w:rsidR="0048538E" w:rsidRDefault="002F595F">
      <w:pPr>
        <w:spacing w:line="240" w:lineRule="auto"/>
        <w:rPr>
          <w:ins w:id="27" w:author="Duan, Sean (MU-Student)" w:date="2024-01-17T14:32:00Z"/>
          <w:rFonts w:ascii="Times New Roman" w:hAnsi="Times New Roman" w:cs="Times New Roman"/>
          <w:sz w:val="24"/>
          <w:szCs w:val="24"/>
        </w:rPr>
      </w:pPr>
      <w:ins w:id="28" w:author="Duan, Sean (MU-Student)" w:date="2024-01-17T14:32:00Z">
        <w:r>
          <w:rPr>
            <w:rFonts w:ascii="Times New Roman" w:hAnsi="Times New Roman" w:cs="Times New Roman"/>
            <w:sz w:val="24"/>
            <w:szCs w:val="24"/>
          </w:rPr>
          <w:t>Read a SCALE development paper.</w:t>
        </w:r>
      </w:ins>
    </w:p>
    <w:p w14:paraId="1D6A5663" w14:textId="77777777" w:rsidR="002F595F" w:rsidRDefault="002F595F">
      <w:pPr>
        <w:spacing w:line="240" w:lineRule="auto"/>
        <w:rPr>
          <w:ins w:id="29" w:author="Duan, Sean (MU-Student)" w:date="2024-01-17T14:18:00Z"/>
          <w:rFonts w:ascii="Times New Roman" w:hAnsi="Times New Roman" w:cs="Times New Roman"/>
          <w:sz w:val="24"/>
          <w:szCs w:val="24"/>
        </w:rPr>
      </w:pPr>
    </w:p>
    <w:p w14:paraId="24E420D9" w14:textId="1BBD96BC" w:rsidR="0048538E" w:rsidRDefault="0048538E">
      <w:pPr>
        <w:spacing w:line="240" w:lineRule="auto"/>
        <w:rPr>
          <w:ins w:id="30" w:author="Duan, Sean (MU-Student)" w:date="2024-01-17T14:25:00Z"/>
          <w:rFonts w:ascii="Times New Roman" w:hAnsi="Times New Roman" w:cs="Times New Roman"/>
          <w:sz w:val="24"/>
          <w:szCs w:val="24"/>
        </w:rPr>
      </w:pPr>
      <w:ins w:id="31" w:author="Duan, Sean (MU-Student)" w:date="2024-01-17T14:18:00Z">
        <w:r>
          <w:rPr>
            <w:rFonts w:ascii="Times New Roman" w:hAnsi="Times New Roman" w:cs="Times New Roman"/>
            <w:sz w:val="24"/>
            <w:szCs w:val="24"/>
          </w:rPr>
          <w:t>The moral recognition/amplification bit is an extra addendum.</w:t>
        </w:r>
      </w:ins>
      <w:ins w:id="32" w:author="Duan, Sean (MU-Student)" w:date="2024-01-17T14:23:00Z">
        <w:r w:rsidR="00146612">
          <w:rPr>
            <w:rFonts w:ascii="Times New Roman" w:hAnsi="Times New Roman" w:cs="Times New Roman"/>
            <w:sz w:val="24"/>
            <w:szCs w:val="24"/>
          </w:rPr>
          <w:t xml:space="preserve"> Make sure to describe at the front end the two-part process of ‘moralization’ more broadly.</w:t>
        </w:r>
      </w:ins>
    </w:p>
    <w:p w14:paraId="4C0629F6" w14:textId="77777777" w:rsidR="00146612" w:rsidRDefault="00146612">
      <w:pPr>
        <w:spacing w:line="240" w:lineRule="auto"/>
        <w:rPr>
          <w:ins w:id="33" w:author="Duan, Sean (MU-Student)" w:date="2024-01-17T15:20:00Z"/>
          <w:rFonts w:ascii="Times New Roman" w:hAnsi="Times New Roman" w:cs="Times New Roman"/>
          <w:sz w:val="24"/>
          <w:szCs w:val="24"/>
        </w:rPr>
      </w:pPr>
    </w:p>
    <w:p w14:paraId="26F3D202" w14:textId="02F4260F" w:rsidR="00FC081F" w:rsidRDefault="00FC081F">
      <w:pPr>
        <w:spacing w:line="240" w:lineRule="auto"/>
        <w:rPr>
          <w:ins w:id="34" w:author="Duan, Sean (MU-Student)" w:date="2024-01-17T15:20:00Z"/>
          <w:rFonts w:ascii="Times New Roman" w:hAnsi="Times New Roman" w:cs="Times New Roman"/>
          <w:sz w:val="24"/>
          <w:szCs w:val="24"/>
        </w:rPr>
      </w:pPr>
      <w:ins w:id="35" w:author="Duan, Sean (MU-Student)" w:date="2024-01-17T15:20:00Z">
        <w:r>
          <w:rPr>
            <w:rFonts w:ascii="Times New Roman" w:hAnsi="Times New Roman" w:cs="Times New Roman"/>
            <w:sz w:val="24"/>
            <w:szCs w:val="24"/>
          </w:rPr>
          <w:t>ADDENDUM</w:t>
        </w:r>
      </w:ins>
    </w:p>
    <w:p w14:paraId="59BDE54C" w14:textId="7E136926" w:rsidR="00FC081F" w:rsidRDefault="00FC081F">
      <w:pPr>
        <w:spacing w:line="240" w:lineRule="auto"/>
        <w:rPr>
          <w:ins w:id="36" w:author="Duan, Sean (MU-Student)" w:date="2024-01-17T15:20:00Z"/>
          <w:rFonts w:ascii="Times New Roman" w:hAnsi="Times New Roman" w:cs="Times New Roman"/>
          <w:sz w:val="24"/>
          <w:szCs w:val="24"/>
        </w:rPr>
      </w:pPr>
    </w:p>
    <w:p w14:paraId="36285F2C" w14:textId="1FC62B32" w:rsidR="0069268A" w:rsidRDefault="00FC081F">
      <w:pPr>
        <w:spacing w:line="240" w:lineRule="auto"/>
        <w:rPr>
          <w:ins w:id="37" w:author="Duan, Sean (MU-Student)" w:date="2024-01-17T15:51:00Z"/>
          <w:rFonts w:ascii="Times New Roman" w:hAnsi="Times New Roman" w:cs="Times New Roman"/>
          <w:sz w:val="24"/>
          <w:szCs w:val="24"/>
        </w:rPr>
      </w:pPr>
      <w:ins w:id="38" w:author="Duan, Sean (MU-Student)" w:date="2024-01-17T15:20:00Z">
        <w:r>
          <w:rPr>
            <w:rFonts w:ascii="Times New Roman" w:hAnsi="Times New Roman" w:cs="Times New Roman"/>
            <w:sz w:val="24"/>
            <w:szCs w:val="24"/>
          </w:rPr>
          <w:tab/>
        </w:r>
      </w:ins>
      <w:ins w:id="39" w:author="Duan, Sean (MU-Student)" w:date="2024-01-17T15:23:00Z">
        <w:r>
          <w:rPr>
            <w:rFonts w:ascii="Times New Roman" w:hAnsi="Times New Roman" w:cs="Times New Roman"/>
            <w:sz w:val="24"/>
            <w:szCs w:val="24"/>
          </w:rPr>
          <w:t xml:space="preserve">According to the domain model of attitude moralization, the process of attitude </w:t>
        </w:r>
      </w:ins>
      <w:ins w:id="40" w:author="Duan, Sean (MU-Student)" w:date="2024-01-17T15:24:00Z">
        <w:r>
          <w:rPr>
            <w:rFonts w:ascii="Times New Roman" w:hAnsi="Times New Roman" w:cs="Times New Roman"/>
            <w:sz w:val="24"/>
            <w:szCs w:val="24"/>
          </w:rPr>
          <w:t>moralization is a two</w:t>
        </w:r>
      </w:ins>
      <w:ins w:id="41" w:author="Duan, Sean (MU-Student)" w:date="2024-01-17T15:25:00Z">
        <w:r>
          <w:rPr>
            <w:rFonts w:ascii="Times New Roman" w:hAnsi="Times New Roman" w:cs="Times New Roman"/>
            <w:sz w:val="24"/>
            <w:szCs w:val="24"/>
          </w:rPr>
          <w:t>-part process. The first part is the shift from seeing an initial attitude as being grounded in preference or opinion (e.g., Coke vs. Pepsi) to instead being se</w:t>
        </w:r>
      </w:ins>
      <w:ins w:id="42" w:author="Duan, Sean (MU-Student)" w:date="2024-01-17T15:26:00Z">
        <w:r>
          <w:rPr>
            <w:rFonts w:ascii="Times New Roman" w:hAnsi="Times New Roman" w:cs="Times New Roman"/>
            <w:sz w:val="24"/>
            <w:szCs w:val="24"/>
          </w:rPr>
          <w:t xml:space="preserve">en as having moral significance. This initial step is labeled as “Moral Recognition”. Moral recognition can occur when activities previously seen as </w:t>
        </w:r>
      </w:ins>
      <w:ins w:id="43" w:author="Duan, Sean (MU-Student)" w:date="2024-01-17T15:27:00Z">
        <w:r>
          <w:rPr>
            <w:rFonts w:ascii="Times New Roman" w:hAnsi="Times New Roman" w:cs="Times New Roman"/>
            <w:sz w:val="24"/>
            <w:szCs w:val="24"/>
          </w:rPr>
          <w:t>non-</w:t>
        </w:r>
      </w:ins>
      <w:ins w:id="44" w:author="Duan, Sean (MU-Student)" w:date="2024-01-17T15:26:00Z">
        <w:r>
          <w:rPr>
            <w:rFonts w:ascii="Times New Roman" w:hAnsi="Times New Roman" w:cs="Times New Roman"/>
            <w:sz w:val="24"/>
            <w:szCs w:val="24"/>
          </w:rPr>
          <w:t>moral (e.g</w:t>
        </w:r>
      </w:ins>
      <w:ins w:id="45" w:author="Duan, Sean (MU-Student)" w:date="2024-01-17T15:27:00Z">
        <w:r>
          <w:rPr>
            <w:rFonts w:ascii="Times New Roman" w:hAnsi="Times New Roman" w:cs="Times New Roman"/>
            <w:sz w:val="24"/>
            <w:szCs w:val="24"/>
          </w:rPr>
          <w:t>., eating meat) become connected to already pre-existing moral beliefs (i.e.,</w:t>
        </w:r>
      </w:ins>
      <w:ins w:id="46" w:author="Duan, Sean (MU-Student)" w:date="2024-01-17T15:28:00Z">
        <w:r>
          <w:rPr>
            <w:rFonts w:ascii="Times New Roman" w:hAnsi="Times New Roman" w:cs="Times New Roman"/>
            <w:sz w:val="24"/>
            <w:szCs w:val="24"/>
          </w:rPr>
          <w:t xml:space="preserve"> ending life is immoral, eating meat requires the ending of life,</w:t>
        </w:r>
      </w:ins>
      <w:ins w:id="47" w:author="Duan, Sean (MU-Student)" w:date="2024-01-17T15:29:00Z">
        <w:r>
          <w:rPr>
            <w:rFonts w:ascii="Times New Roman" w:hAnsi="Times New Roman" w:cs="Times New Roman"/>
            <w:sz w:val="24"/>
            <w:szCs w:val="24"/>
          </w:rPr>
          <w:t xml:space="preserve"> </w:t>
        </w:r>
      </w:ins>
      <w:ins w:id="48" w:author="Duan, Sean (MU-Student)" w:date="2024-01-17T15:39:00Z">
        <w:r w:rsidR="00A17EA3">
          <w:rPr>
            <w:rFonts w:ascii="Times New Roman" w:hAnsi="Times New Roman" w:cs="Times New Roman"/>
            <w:sz w:val="24"/>
            <w:szCs w:val="24"/>
          </w:rPr>
          <w:t>thus, eating meat is immoral).</w:t>
        </w:r>
        <w:r w:rsidR="00721EC3">
          <w:rPr>
            <w:rFonts w:ascii="Times New Roman" w:hAnsi="Times New Roman" w:cs="Times New Roman"/>
            <w:sz w:val="24"/>
            <w:szCs w:val="24"/>
          </w:rPr>
          <w:t xml:space="preserve"> This process is defined as ‘Moral Piggybacking’.</w:t>
        </w:r>
      </w:ins>
      <w:r w:rsidR="00B06694">
        <w:rPr>
          <w:rFonts w:ascii="Times New Roman" w:hAnsi="Times New Roman" w:cs="Times New Roman"/>
          <w:sz w:val="24"/>
          <w:szCs w:val="24"/>
        </w:rPr>
        <w:t xml:space="preserve"> M</w:t>
      </w:r>
      <w:ins w:id="49" w:author="Duan, Sean (MU-Student)" w:date="2024-01-17T15:39:00Z">
        <w:r w:rsidR="00721EC3">
          <w:rPr>
            <w:rFonts w:ascii="Times New Roman" w:hAnsi="Times New Roman" w:cs="Times New Roman"/>
            <w:sz w:val="24"/>
            <w:szCs w:val="24"/>
          </w:rPr>
          <w:t xml:space="preserve">oral recognition can also </w:t>
        </w:r>
      </w:ins>
      <w:ins w:id="50" w:author="Duan, Sean (MU-Student)" w:date="2024-01-17T15:40:00Z">
        <w:r w:rsidR="00D41096">
          <w:rPr>
            <w:rFonts w:ascii="Times New Roman" w:hAnsi="Times New Roman" w:cs="Times New Roman"/>
            <w:sz w:val="24"/>
            <w:szCs w:val="24"/>
          </w:rPr>
          <w:t xml:space="preserve">occur when </w:t>
        </w:r>
      </w:ins>
      <w:ins w:id="51" w:author="Duan, Sean (MU-Student)" w:date="2024-01-17T15:43:00Z">
        <w:r w:rsidR="00D41096">
          <w:rPr>
            <w:rFonts w:ascii="Times New Roman" w:hAnsi="Times New Roman" w:cs="Times New Roman"/>
            <w:sz w:val="24"/>
            <w:szCs w:val="24"/>
          </w:rPr>
          <w:t xml:space="preserve">previously </w:t>
        </w:r>
      </w:ins>
      <w:ins w:id="52" w:author="Duan, Sean (MU-Student)" w:date="2024-01-17T15:44:00Z">
        <w:r w:rsidR="00D41096">
          <w:rPr>
            <w:rFonts w:ascii="Times New Roman" w:hAnsi="Times New Roman" w:cs="Times New Roman"/>
            <w:sz w:val="24"/>
            <w:szCs w:val="24"/>
          </w:rPr>
          <w:t xml:space="preserve">unknown </w:t>
        </w:r>
      </w:ins>
      <w:ins w:id="53" w:author="Duan, Sean (MU-Student)" w:date="2024-01-17T15:43:00Z">
        <w:r w:rsidR="00D41096">
          <w:rPr>
            <w:rFonts w:ascii="Times New Roman" w:hAnsi="Times New Roman" w:cs="Times New Roman"/>
            <w:sz w:val="24"/>
            <w:szCs w:val="24"/>
          </w:rPr>
          <w:t xml:space="preserve">moral </w:t>
        </w:r>
      </w:ins>
      <w:r w:rsidR="00B06694">
        <w:rPr>
          <w:rFonts w:ascii="Times New Roman" w:hAnsi="Times New Roman" w:cs="Times New Roman"/>
          <w:sz w:val="24"/>
          <w:szCs w:val="24"/>
        </w:rPr>
        <w:t>objections</w:t>
      </w:r>
      <w:ins w:id="54" w:author="Duan, Sean (MU-Student)" w:date="2024-01-17T15:43:00Z">
        <w:r w:rsidR="00D41096">
          <w:rPr>
            <w:rFonts w:ascii="Times New Roman" w:hAnsi="Times New Roman" w:cs="Times New Roman"/>
            <w:sz w:val="24"/>
            <w:szCs w:val="24"/>
          </w:rPr>
          <w:t xml:space="preserve"> to one’s preferences</w:t>
        </w:r>
      </w:ins>
      <w:ins w:id="55" w:author="Duan, Sean (MU-Student)" w:date="2024-01-17T15:44:00Z">
        <w:r w:rsidR="00D41096">
          <w:rPr>
            <w:rFonts w:ascii="Times New Roman" w:hAnsi="Times New Roman" w:cs="Times New Roman"/>
            <w:sz w:val="24"/>
            <w:szCs w:val="24"/>
          </w:rPr>
          <w:t xml:space="preserve"> are made salient</w:t>
        </w:r>
        <w:r w:rsidR="009D455E">
          <w:rPr>
            <w:rFonts w:ascii="Times New Roman" w:hAnsi="Times New Roman" w:cs="Times New Roman"/>
            <w:sz w:val="24"/>
            <w:szCs w:val="24"/>
          </w:rPr>
          <w:t xml:space="preserve"> (e.g., learning that a brand of luxury goods is produced by slave labor)</w:t>
        </w:r>
        <w:r w:rsidR="00B35B93">
          <w:rPr>
            <w:rFonts w:ascii="Times New Roman" w:hAnsi="Times New Roman" w:cs="Times New Roman"/>
            <w:sz w:val="24"/>
            <w:szCs w:val="24"/>
          </w:rPr>
          <w:t>.</w:t>
        </w:r>
      </w:ins>
      <w:r w:rsidR="00B06694">
        <w:rPr>
          <w:rFonts w:ascii="Times New Roman" w:hAnsi="Times New Roman" w:cs="Times New Roman"/>
          <w:sz w:val="24"/>
          <w:szCs w:val="24"/>
        </w:rPr>
        <w:t xml:space="preserve"> Finally, moral recognition can occur when individuals are induced to attach strong emotions (e.g., disgust or anger)</w:t>
      </w:r>
      <w:r w:rsidR="00CB0B47">
        <w:rPr>
          <w:rFonts w:ascii="Times New Roman" w:hAnsi="Times New Roman" w:cs="Times New Roman"/>
          <w:sz w:val="24"/>
          <w:szCs w:val="24"/>
        </w:rPr>
        <w:t xml:space="preserve"> to the act or concept that is being moralized (i.e., eating meat being moralized through the viewing of videos that show animal suffering</w:t>
      </w:r>
      <w:r w:rsidR="0069781C">
        <w:rPr>
          <w:rFonts w:ascii="Times New Roman" w:hAnsi="Times New Roman" w:cs="Times New Roman"/>
          <w:sz w:val="24"/>
          <w:szCs w:val="24"/>
        </w:rPr>
        <w:t xml:space="preserve"> inflicted by the meat industry</w:t>
      </w:r>
      <w:r w:rsidR="00CB0B47">
        <w:rPr>
          <w:rFonts w:ascii="Times New Roman" w:hAnsi="Times New Roman" w:cs="Times New Roman"/>
          <w:sz w:val="24"/>
          <w:szCs w:val="24"/>
        </w:rPr>
        <w:t>)</w:t>
      </w:r>
      <w:r w:rsidR="0069781C">
        <w:rPr>
          <w:rFonts w:ascii="Times New Roman" w:hAnsi="Times New Roman" w:cs="Times New Roman"/>
          <w:sz w:val="24"/>
          <w:szCs w:val="24"/>
        </w:rPr>
        <w:t>.</w:t>
      </w:r>
    </w:p>
    <w:p w14:paraId="24451E86" w14:textId="1DF6F9DE" w:rsidR="00834937" w:rsidRDefault="00C22D6B" w:rsidP="00834937">
      <w:pPr>
        <w:spacing w:line="240" w:lineRule="auto"/>
        <w:ind w:firstLine="720"/>
        <w:rPr>
          <w:rFonts w:ascii="Times New Roman" w:hAnsi="Times New Roman" w:cs="Times New Roman"/>
          <w:sz w:val="24"/>
          <w:szCs w:val="24"/>
        </w:rPr>
      </w:pPr>
      <w:ins w:id="56" w:author="Duan, Sean (MU-Student)" w:date="2024-01-17T15:44:00Z">
        <w:r>
          <w:rPr>
            <w:rFonts w:ascii="Times New Roman" w:hAnsi="Times New Roman" w:cs="Times New Roman"/>
            <w:sz w:val="24"/>
            <w:szCs w:val="24"/>
          </w:rPr>
          <w:t xml:space="preserve">The </w:t>
        </w:r>
      </w:ins>
      <w:ins w:id="57" w:author="Duan, Sean (MU-Student)" w:date="2024-01-17T15:45:00Z">
        <w:r>
          <w:rPr>
            <w:rFonts w:ascii="Times New Roman" w:hAnsi="Times New Roman" w:cs="Times New Roman"/>
            <w:sz w:val="24"/>
            <w:szCs w:val="24"/>
          </w:rPr>
          <w:t xml:space="preserve">second process is </w:t>
        </w:r>
      </w:ins>
      <w:ins w:id="58" w:author="Duan, Sean (MU-Student)" w:date="2024-01-17T15:48:00Z">
        <w:r>
          <w:rPr>
            <w:rFonts w:ascii="Times New Roman" w:hAnsi="Times New Roman" w:cs="Times New Roman"/>
            <w:sz w:val="24"/>
            <w:szCs w:val="24"/>
          </w:rPr>
          <w:t>the increase in moralization of already moralized attitudes, wherein a relatively less moralized a</w:t>
        </w:r>
      </w:ins>
      <w:ins w:id="59" w:author="Duan, Sean (MU-Student)" w:date="2024-01-17T15:49:00Z">
        <w:r>
          <w:rPr>
            <w:rFonts w:ascii="Times New Roman" w:hAnsi="Times New Roman" w:cs="Times New Roman"/>
            <w:sz w:val="24"/>
            <w:szCs w:val="24"/>
          </w:rPr>
          <w:t>ttitude becomes more moralized.</w:t>
        </w:r>
        <w:r w:rsidR="00D52207">
          <w:rPr>
            <w:rFonts w:ascii="Times New Roman" w:hAnsi="Times New Roman" w:cs="Times New Roman"/>
            <w:sz w:val="24"/>
            <w:szCs w:val="24"/>
          </w:rPr>
          <w:t xml:space="preserve"> </w:t>
        </w:r>
      </w:ins>
      <w:r w:rsidR="002F35C5">
        <w:rPr>
          <w:rFonts w:ascii="Times New Roman" w:hAnsi="Times New Roman" w:cs="Times New Roman"/>
          <w:sz w:val="24"/>
          <w:szCs w:val="24"/>
        </w:rPr>
        <w:t>One aspect in which m</w:t>
      </w:r>
      <w:ins w:id="60" w:author="Duan, Sean (MU-Student)" w:date="2024-01-17T15:49:00Z">
        <w:r w:rsidR="00D52207">
          <w:rPr>
            <w:rFonts w:ascii="Times New Roman" w:hAnsi="Times New Roman" w:cs="Times New Roman"/>
            <w:sz w:val="24"/>
            <w:szCs w:val="24"/>
          </w:rPr>
          <w:t xml:space="preserve">oral amplification differs from moral recognition </w:t>
        </w:r>
      </w:ins>
      <w:r w:rsidR="002F35C5">
        <w:rPr>
          <w:rFonts w:ascii="Times New Roman" w:hAnsi="Times New Roman" w:cs="Times New Roman"/>
          <w:sz w:val="24"/>
          <w:szCs w:val="24"/>
        </w:rPr>
        <w:t>is that</w:t>
      </w:r>
      <w:ins w:id="61" w:author="Duan, Sean (MU-Student)" w:date="2024-01-17T15:49:00Z">
        <w:r w:rsidR="00D52207">
          <w:rPr>
            <w:rFonts w:ascii="Times New Roman" w:hAnsi="Times New Roman" w:cs="Times New Roman"/>
            <w:sz w:val="24"/>
            <w:szCs w:val="24"/>
          </w:rPr>
          <w:t xml:space="preserve"> people who hold weakly moralized attitudes are likely</w:t>
        </w:r>
      </w:ins>
      <w:ins w:id="62" w:author="Duan, Sean (MU-Student)" w:date="2024-01-17T15:50:00Z">
        <w:r w:rsidR="00D52207">
          <w:rPr>
            <w:rFonts w:ascii="Times New Roman" w:hAnsi="Times New Roman" w:cs="Times New Roman"/>
            <w:sz w:val="24"/>
            <w:szCs w:val="24"/>
          </w:rPr>
          <w:t xml:space="preserve"> already aware of societal norms</w:t>
        </w:r>
      </w:ins>
      <w:ins w:id="63" w:author="Duan, Sean (MU-Student)" w:date="2024-01-17T15:51:00Z">
        <w:r w:rsidR="0069268A">
          <w:rPr>
            <w:rFonts w:ascii="Times New Roman" w:hAnsi="Times New Roman" w:cs="Times New Roman"/>
            <w:sz w:val="24"/>
            <w:szCs w:val="24"/>
          </w:rPr>
          <w:t xml:space="preserve"> that exist both in support and opposition to their beliefs</w:t>
        </w:r>
      </w:ins>
      <w:r w:rsidR="004C32CD">
        <w:rPr>
          <w:rFonts w:ascii="Times New Roman" w:hAnsi="Times New Roman" w:cs="Times New Roman"/>
          <w:sz w:val="24"/>
          <w:szCs w:val="24"/>
        </w:rPr>
        <w:t>.</w:t>
      </w:r>
      <w:r w:rsidR="007E21E7">
        <w:rPr>
          <w:rFonts w:ascii="Times New Roman" w:hAnsi="Times New Roman" w:cs="Times New Roman"/>
          <w:sz w:val="24"/>
          <w:szCs w:val="24"/>
        </w:rPr>
        <w:t xml:space="preserve"> Persuasive arguments framed using specifically moral language, centered on perception of harm, rights, and liberties have also been shown to be effective for moral amplification. </w:t>
      </w:r>
      <w:r w:rsidR="004C32CD">
        <w:rPr>
          <w:rFonts w:ascii="Times New Roman" w:hAnsi="Times New Roman" w:cs="Times New Roman"/>
          <w:sz w:val="24"/>
          <w:szCs w:val="24"/>
        </w:rPr>
        <w:t>Additionally, as has already been seen in the process of moral recognition,</w:t>
      </w:r>
      <w:r w:rsidR="00551D1A">
        <w:rPr>
          <w:rFonts w:ascii="Times New Roman" w:hAnsi="Times New Roman" w:cs="Times New Roman"/>
          <w:sz w:val="24"/>
          <w:szCs w:val="24"/>
        </w:rPr>
        <w:t xml:space="preserve"> changes in</w:t>
      </w:r>
      <w:r w:rsidR="004C32CD">
        <w:rPr>
          <w:rFonts w:ascii="Times New Roman" w:hAnsi="Times New Roman" w:cs="Times New Roman"/>
          <w:sz w:val="24"/>
          <w:szCs w:val="24"/>
        </w:rPr>
        <w:t xml:space="preserve"> </w:t>
      </w:r>
      <w:r w:rsidR="00551D1A">
        <w:rPr>
          <w:rFonts w:ascii="Times New Roman" w:hAnsi="Times New Roman" w:cs="Times New Roman"/>
          <w:sz w:val="24"/>
          <w:szCs w:val="24"/>
        </w:rPr>
        <w:t xml:space="preserve">attitude-specific emotions (e.g., happiness, excitement, anger, and disgust) predict parallel changes in </w:t>
      </w:r>
      <w:r w:rsidR="00551D1A">
        <w:rPr>
          <w:rFonts w:ascii="Times New Roman" w:hAnsi="Times New Roman" w:cs="Times New Roman"/>
          <w:sz w:val="24"/>
          <w:szCs w:val="24"/>
        </w:rPr>
        <w:lastRenderedPageBreak/>
        <w:t>extremity of attitude moralization.</w:t>
      </w:r>
      <w:r w:rsidR="00834937">
        <w:rPr>
          <w:rFonts w:ascii="Times New Roman" w:hAnsi="Times New Roman" w:cs="Times New Roman"/>
          <w:sz w:val="24"/>
          <w:szCs w:val="24"/>
        </w:rPr>
        <w:t xml:space="preserve"> While the two concepts of moral amplification and recognition are theoretically distinct, many of the psychological factors affecting one also affect the other. However, </w:t>
      </w:r>
      <w:r w:rsidR="003A23C7">
        <w:rPr>
          <w:rFonts w:ascii="Times New Roman" w:hAnsi="Times New Roman" w:cs="Times New Roman"/>
          <w:sz w:val="24"/>
          <w:szCs w:val="24"/>
        </w:rPr>
        <w:t>distinguishing these two concepts opens the door to</w:t>
      </w:r>
      <w:r w:rsidR="00834937">
        <w:rPr>
          <w:rFonts w:ascii="Times New Roman" w:hAnsi="Times New Roman" w:cs="Times New Roman"/>
          <w:sz w:val="24"/>
          <w:szCs w:val="24"/>
        </w:rPr>
        <w:t xml:space="preserve"> future work that delineates which factors may be more applicable to one process or the other.</w:t>
      </w:r>
    </w:p>
    <w:p w14:paraId="181DEAE6" w14:textId="77777777" w:rsidR="00E829CE" w:rsidRDefault="00E829CE" w:rsidP="00E829CE">
      <w:pPr>
        <w:spacing w:line="240" w:lineRule="auto"/>
        <w:rPr>
          <w:rFonts w:ascii="Times New Roman" w:hAnsi="Times New Roman" w:cs="Times New Roman"/>
          <w:sz w:val="24"/>
          <w:szCs w:val="24"/>
        </w:rPr>
      </w:pPr>
    </w:p>
    <w:p w14:paraId="192FE24B" w14:textId="752482AA" w:rsidR="00E829CE" w:rsidRDefault="00E829CE" w:rsidP="00E829C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One goal of our research is to be successful at ‘demoralizing’ beliefs held with moral conviction. Previous research by </w:t>
      </w:r>
      <w:r w:rsidR="00333815">
        <w:rPr>
          <w:rFonts w:ascii="Times New Roman" w:hAnsi="Times New Roman" w:cs="Times New Roman"/>
          <w:sz w:val="24"/>
          <w:szCs w:val="24"/>
        </w:rPr>
        <w:t xml:space="preserve">Brannon (2019), Clifford (2017) and </w:t>
      </w:r>
      <w:r w:rsidR="002D4592">
        <w:rPr>
          <w:rFonts w:ascii="Times New Roman" w:hAnsi="Times New Roman" w:cs="Times New Roman"/>
          <w:sz w:val="24"/>
          <w:szCs w:val="24"/>
        </w:rPr>
        <w:t>other researchers were unsuccessful at finding any effect of moral conviction at all in circumstances where it would be predicted to be effective (Asadullah 2019). One shared issue that these studies hold is various forms of psychometric measurement issues with regards to the construct of moral conviction.</w:t>
      </w:r>
    </w:p>
    <w:sectPr w:rsidR="00E829C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ffer, Victoria A." w:date="2024-01-17T11:25:00Z" w:initials="VS">
    <w:p w14:paraId="59AF04E1" w14:textId="77777777" w:rsidR="00596E42" w:rsidRDefault="00596E42" w:rsidP="00596E42">
      <w:r>
        <w:rPr>
          <w:rStyle w:val="CommentReference"/>
        </w:rPr>
        <w:annotationRef/>
      </w:r>
      <w:r>
        <w:rPr>
          <w:color w:val="000000"/>
          <w:sz w:val="20"/>
          <w:szCs w:val="20"/>
        </w:rPr>
        <w:t>I would actually move these down underneath the narrative because they don’t make sense until after you have read it.</w:t>
      </w:r>
    </w:p>
  </w:comment>
  <w:comment w:id="1" w:author="Duan, Sean (MU-Student)" w:date="2024-01-17T13:47:00Z" w:initials="SD">
    <w:p w14:paraId="0C8D8519" w14:textId="77777777" w:rsidR="00604C28" w:rsidRDefault="00604C28" w:rsidP="00604C28">
      <w:pPr>
        <w:pStyle w:val="CommentText"/>
      </w:pPr>
      <w:r>
        <w:rPr>
          <w:rStyle w:val="CommentReference"/>
        </w:rPr>
        <w:annotationRef/>
      </w:r>
      <w:r>
        <w:t>We can try to integrate the research question within the paragraphs, we don’t have to have them stand out separately</w:t>
      </w:r>
    </w:p>
  </w:comment>
  <w:comment w:id="3" w:author="Shaffer, Victoria A." w:date="2024-01-17T11:22:00Z" w:initials="VS">
    <w:p w14:paraId="189E9FF1" w14:textId="7F37F972" w:rsidR="00DE2A39" w:rsidRDefault="00DE2A39" w:rsidP="00DE2A39">
      <w:r>
        <w:rPr>
          <w:rStyle w:val="CommentReference"/>
        </w:rPr>
        <w:annotationRef/>
      </w:r>
      <w:r>
        <w:rPr>
          <w:color w:val="000000"/>
          <w:sz w:val="20"/>
          <w:szCs w:val="20"/>
        </w:rPr>
        <w:t>I need some kind of concluding sentence here. Such as, therefore, studies are likely to be successful when they XX and but avoid topics that are YY</w:t>
      </w:r>
    </w:p>
  </w:comment>
  <w:comment w:id="6" w:author="Shaffer, Victoria A." w:date="2024-01-17T11:23:00Z" w:initials="VS">
    <w:p w14:paraId="6E3E00A8" w14:textId="77777777" w:rsidR="002F24A1" w:rsidRDefault="002F24A1" w:rsidP="002F24A1">
      <w:r>
        <w:rPr>
          <w:rStyle w:val="CommentReference"/>
        </w:rPr>
        <w:annotationRef/>
      </w:r>
      <w:r>
        <w:rPr>
          <w:color w:val="000000"/>
          <w:sz w:val="20"/>
          <w:szCs w:val="20"/>
        </w:rPr>
        <w:t>Why given the above literature suggests that highly politicized and polarized topics are unable to be demoralized?</w:t>
      </w:r>
    </w:p>
  </w:comment>
  <w:comment w:id="7" w:author="Duan, Sean (MU-Student)" w:date="2024-01-17T13:36:00Z" w:initials="SD">
    <w:p w14:paraId="4DE99F31" w14:textId="77777777" w:rsidR="00512E88" w:rsidRDefault="00512E88" w:rsidP="00512E88">
      <w:pPr>
        <w:pStyle w:val="CommentText"/>
      </w:pPr>
      <w:r>
        <w:rPr>
          <w:rStyle w:val="CommentReference"/>
        </w:rPr>
        <w:annotationRef/>
      </w:r>
      <w:r>
        <w:t>The previous studies did not succeed because they didn’t properly operationalize the measurement of moral conviction.</w:t>
      </w:r>
    </w:p>
  </w:comment>
  <w:comment w:id="8" w:author="Duan, Sean (MU-Student)" w:date="2024-01-17T13:50:00Z" w:initials="SD">
    <w:p w14:paraId="7B507EF0" w14:textId="77777777" w:rsidR="00604C28" w:rsidRDefault="00604C28" w:rsidP="00604C28">
      <w:pPr>
        <w:pStyle w:val="CommentText"/>
      </w:pPr>
      <w:r>
        <w:rPr>
          <w:rStyle w:val="CommentReference"/>
        </w:rPr>
        <w:annotationRef/>
      </w:r>
      <w:r>
        <w:t>Forward cite to see if there’s any successful manipulations that other people have tried and missed? - Is this low hanging fruit not been picked? Lets’ see if there’s evidence of it.</w:t>
      </w:r>
    </w:p>
  </w:comment>
  <w:comment w:id="9" w:author="Duan, Sean (MU-Student)" w:date="2024-01-17T13:52:00Z" w:initials="SD">
    <w:p w14:paraId="11E877A5" w14:textId="77777777" w:rsidR="00604C28" w:rsidRDefault="00604C28" w:rsidP="00604C28">
      <w:pPr>
        <w:pStyle w:val="CommentText"/>
      </w:pPr>
      <w:r>
        <w:rPr>
          <w:rStyle w:val="CommentReference"/>
        </w:rPr>
        <w:annotationRef/>
      </w:r>
      <w:r>
        <w:t>Emphasize that the ‘additionally, we plan on’ and make certain that we show why this matters - our study improves upon X and Y so we can do whatever they did not do (e.g., more properly parameterized measure of moral conviction)</w:t>
      </w:r>
    </w:p>
  </w:comment>
  <w:comment w:id="10" w:author="Shaffer, Victoria A." w:date="2024-01-17T11:23:00Z" w:initials="VS">
    <w:p w14:paraId="6B3EA855" w14:textId="74777BA3" w:rsidR="00562902" w:rsidRDefault="00562902" w:rsidP="00562902">
      <w:r>
        <w:rPr>
          <w:rStyle w:val="CommentReference"/>
        </w:rPr>
        <w:annotationRef/>
      </w:r>
      <w:r>
        <w:rPr>
          <w:color w:val="000000"/>
          <w:sz w:val="20"/>
          <w:szCs w:val="20"/>
        </w:rPr>
        <w:t>I don’t understand what this means</w:t>
      </w:r>
    </w:p>
  </w:comment>
  <w:comment w:id="11" w:author="Duan, Sean (MU-Student)" w:date="2024-01-17T13:38:00Z" w:initials="SD">
    <w:p w14:paraId="59AFB9E1" w14:textId="77777777" w:rsidR="00512E88" w:rsidRDefault="00512E88" w:rsidP="00512E88">
      <w:pPr>
        <w:pStyle w:val="CommentText"/>
      </w:pPr>
      <w:r>
        <w:rPr>
          <w:rStyle w:val="CommentReference"/>
        </w:rPr>
        <w:annotationRef/>
      </w:r>
      <w:r>
        <w:t>This clause is confusing - should mention what we’re measuring, and be focused on the ‘goal’ to reduce moral conviction (END OF SENTENCE) don’t have to write about how a change in belief is necessary or the secondary goal</w:t>
      </w:r>
    </w:p>
  </w:comment>
  <w:comment w:id="12" w:author="Shaffer, Victoria A." w:date="2024-01-17T11:24:00Z" w:initials="VS">
    <w:p w14:paraId="7042F142" w14:textId="0D47205C" w:rsidR="00710900" w:rsidRDefault="00710900" w:rsidP="00710900">
      <w:r>
        <w:rPr>
          <w:rStyle w:val="CommentReference"/>
        </w:rPr>
        <w:annotationRef/>
      </w:r>
      <w:r>
        <w:rPr>
          <w:color w:val="000000"/>
          <w:sz w:val="20"/>
          <w:szCs w:val="20"/>
        </w:rPr>
        <w:t>I don’t understand this sentence.</w:t>
      </w:r>
    </w:p>
  </w:comment>
  <w:comment w:id="13" w:author="Duan, Sean (MU-Student)" w:date="2024-01-17T13:40:00Z" w:initials="SD">
    <w:p w14:paraId="24942E4C" w14:textId="77777777" w:rsidR="00512E88" w:rsidRDefault="00512E88" w:rsidP="00512E88">
      <w:pPr>
        <w:pStyle w:val="CommentText"/>
      </w:pPr>
      <w:r>
        <w:rPr>
          <w:rStyle w:val="CommentReference"/>
        </w:rPr>
        <w:annotationRef/>
      </w:r>
      <w:r>
        <w:t>Add in some more background, and explain why it is relevant, novel, and worthwhile? - Make sure to communicate as a ‘high-level’ summary.</w:t>
      </w:r>
    </w:p>
  </w:comment>
  <w:comment w:id="14" w:author="Duan, Sean (MU-Student)" w:date="2024-01-17T13:40:00Z" w:initials="SD">
    <w:p w14:paraId="2F2C2E25" w14:textId="77777777" w:rsidR="00512E88" w:rsidRDefault="00512E88" w:rsidP="00512E88">
      <w:pPr>
        <w:pStyle w:val="CommentText"/>
      </w:pPr>
      <w:r>
        <w:rPr>
          <w:rStyle w:val="CommentReference"/>
        </w:rPr>
        <w:annotationRef/>
      </w:r>
      <w:r>
        <w:t>E.g., here’s what we need to know, how we’re going to fill this gap, and what to do next.</w:t>
      </w:r>
    </w:p>
  </w:comment>
  <w:comment w:id="15" w:author="Duan, Sean (MU-Student)" w:date="2024-01-17T13:42:00Z" w:initials="SD">
    <w:p w14:paraId="49C061EA" w14:textId="77777777" w:rsidR="00512E88" w:rsidRDefault="00512E88" w:rsidP="00512E88">
      <w:pPr>
        <w:pStyle w:val="CommentText"/>
      </w:pPr>
      <w:r>
        <w:rPr>
          <w:rStyle w:val="CommentReference"/>
        </w:rPr>
        <w:annotationRef/>
      </w:r>
      <w:r>
        <w:t>Try to communicate WHY this work matters - if we do this, we can do X Y and 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AF04E1" w15:done="0"/>
  <w15:commentEx w15:paraId="0C8D8519" w15:paraIdParent="59AF04E1" w15:done="0"/>
  <w15:commentEx w15:paraId="189E9FF1" w15:done="0"/>
  <w15:commentEx w15:paraId="6E3E00A8" w15:done="0"/>
  <w15:commentEx w15:paraId="4DE99F31" w15:paraIdParent="6E3E00A8" w15:done="0"/>
  <w15:commentEx w15:paraId="7B507EF0" w15:paraIdParent="6E3E00A8" w15:done="0"/>
  <w15:commentEx w15:paraId="11E877A5" w15:paraIdParent="6E3E00A8" w15:done="0"/>
  <w15:commentEx w15:paraId="6B3EA855" w15:done="0"/>
  <w15:commentEx w15:paraId="59AFB9E1" w15:paraIdParent="6B3EA855" w15:done="0"/>
  <w15:commentEx w15:paraId="7042F142" w15:done="0"/>
  <w15:commentEx w15:paraId="24942E4C" w15:paraIdParent="7042F142" w15:done="0"/>
  <w15:commentEx w15:paraId="2F2C2E25" w15:paraIdParent="7042F142" w15:done="0"/>
  <w15:commentEx w15:paraId="49C061EA" w15:paraIdParent="7042F1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EE7BD5" w16cex:dateUtc="2024-01-17T17:25:00Z"/>
  <w16cex:commentExtensible w16cex:durableId="3724127F" w16cex:dateUtc="2024-01-17T19:47:00Z"/>
  <w16cex:commentExtensible w16cex:durableId="6F0FAA41" w16cex:dateUtc="2024-01-17T17:22:00Z"/>
  <w16cex:commentExtensible w16cex:durableId="081CE8D9" w16cex:dateUtc="2024-01-17T17:23:00Z"/>
  <w16cex:commentExtensible w16cex:durableId="17AA8D2E" w16cex:dateUtc="2024-01-17T19:36:00Z"/>
  <w16cex:commentExtensible w16cex:durableId="4C54A49E" w16cex:dateUtc="2024-01-17T19:50:00Z"/>
  <w16cex:commentExtensible w16cex:durableId="76FC9D37" w16cex:dateUtc="2024-01-17T19:52:00Z"/>
  <w16cex:commentExtensible w16cex:durableId="754DF542" w16cex:dateUtc="2024-01-17T17:23:00Z"/>
  <w16cex:commentExtensible w16cex:durableId="50A768F9" w16cex:dateUtc="2024-01-17T19:38:00Z"/>
  <w16cex:commentExtensible w16cex:durableId="07E2C24B" w16cex:dateUtc="2024-01-17T17:24:00Z"/>
  <w16cex:commentExtensible w16cex:durableId="2536CF41" w16cex:dateUtc="2024-01-17T19:40:00Z"/>
  <w16cex:commentExtensible w16cex:durableId="3A0580A1" w16cex:dateUtc="2024-01-17T19:40:00Z"/>
  <w16cex:commentExtensible w16cex:durableId="02C6271F" w16cex:dateUtc="2024-01-17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AF04E1" w16cid:durableId="2DEE7BD5"/>
  <w16cid:commentId w16cid:paraId="0C8D8519" w16cid:durableId="3724127F"/>
  <w16cid:commentId w16cid:paraId="189E9FF1" w16cid:durableId="6F0FAA41"/>
  <w16cid:commentId w16cid:paraId="6E3E00A8" w16cid:durableId="081CE8D9"/>
  <w16cid:commentId w16cid:paraId="4DE99F31" w16cid:durableId="17AA8D2E"/>
  <w16cid:commentId w16cid:paraId="7B507EF0" w16cid:durableId="4C54A49E"/>
  <w16cid:commentId w16cid:paraId="11E877A5" w16cid:durableId="76FC9D37"/>
  <w16cid:commentId w16cid:paraId="6B3EA855" w16cid:durableId="754DF542"/>
  <w16cid:commentId w16cid:paraId="59AFB9E1" w16cid:durableId="50A768F9"/>
  <w16cid:commentId w16cid:paraId="7042F142" w16cid:durableId="07E2C24B"/>
  <w16cid:commentId w16cid:paraId="24942E4C" w16cid:durableId="2536CF41"/>
  <w16cid:commentId w16cid:paraId="2F2C2E25" w16cid:durableId="3A0580A1"/>
  <w16cid:commentId w16cid:paraId="49C061EA" w16cid:durableId="02C627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7603E"/>
    <w:multiLevelType w:val="hybridMultilevel"/>
    <w:tmpl w:val="BB9E4D94"/>
    <w:lvl w:ilvl="0" w:tplc="C5B0690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2260F"/>
    <w:multiLevelType w:val="hybridMultilevel"/>
    <w:tmpl w:val="1B00574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606047">
    <w:abstractNumId w:val="1"/>
  </w:num>
  <w:num w:numId="2" w16cid:durableId="266388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5B"/>
    <w:rsid w:val="000000B9"/>
    <w:rsid w:val="00003719"/>
    <w:rsid w:val="00003EDA"/>
    <w:rsid w:val="00005B63"/>
    <w:rsid w:val="00010E3E"/>
    <w:rsid w:val="0001245B"/>
    <w:rsid w:val="00030C37"/>
    <w:rsid w:val="00043C48"/>
    <w:rsid w:val="000460AE"/>
    <w:rsid w:val="000470A9"/>
    <w:rsid w:val="0005419E"/>
    <w:rsid w:val="00057E9B"/>
    <w:rsid w:val="000653D7"/>
    <w:rsid w:val="000679AB"/>
    <w:rsid w:val="00070099"/>
    <w:rsid w:val="00070513"/>
    <w:rsid w:val="0007416B"/>
    <w:rsid w:val="000945C6"/>
    <w:rsid w:val="000A5E47"/>
    <w:rsid w:val="000A69A1"/>
    <w:rsid w:val="000B2B41"/>
    <w:rsid w:val="000B57C6"/>
    <w:rsid w:val="000B6194"/>
    <w:rsid w:val="000C0E94"/>
    <w:rsid w:val="000C2A19"/>
    <w:rsid w:val="000C783E"/>
    <w:rsid w:val="000C7C2E"/>
    <w:rsid w:val="000D1666"/>
    <w:rsid w:val="000D3166"/>
    <w:rsid w:val="000D4225"/>
    <w:rsid w:val="000E7621"/>
    <w:rsid w:val="000F0465"/>
    <w:rsid w:val="00102491"/>
    <w:rsid w:val="001062B3"/>
    <w:rsid w:val="00107CD7"/>
    <w:rsid w:val="001221AD"/>
    <w:rsid w:val="0012220A"/>
    <w:rsid w:val="0012398C"/>
    <w:rsid w:val="00131464"/>
    <w:rsid w:val="0013626C"/>
    <w:rsid w:val="00146612"/>
    <w:rsid w:val="001530D0"/>
    <w:rsid w:val="00164A77"/>
    <w:rsid w:val="00167813"/>
    <w:rsid w:val="00186E1A"/>
    <w:rsid w:val="00191D7E"/>
    <w:rsid w:val="00192252"/>
    <w:rsid w:val="001A324D"/>
    <w:rsid w:val="001A34DB"/>
    <w:rsid w:val="001B26B2"/>
    <w:rsid w:val="001B39A7"/>
    <w:rsid w:val="001B45F6"/>
    <w:rsid w:val="001B69DD"/>
    <w:rsid w:val="001D08A2"/>
    <w:rsid w:val="001D121C"/>
    <w:rsid w:val="001D7D97"/>
    <w:rsid w:val="001E2330"/>
    <w:rsid w:val="001E4C8D"/>
    <w:rsid w:val="001F5C76"/>
    <w:rsid w:val="0020215E"/>
    <w:rsid w:val="00207E44"/>
    <w:rsid w:val="00213ED7"/>
    <w:rsid w:val="00216A56"/>
    <w:rsid w:val="00223123"/>
    <w:rsid w:val="002407A6"/>
    <w:rsid w:val="002409F3"/>
    <w:rsid w:val="002556DB"/>
    <w:rsid w:val="00264656"/>
    <w:rsid w:val="00270DB8"/>
    <w:rsid w:val="002A6685"/>
    <w:rsid w:val="002B2025"/>
    <w:rsid w:val="002D0597"/>
    <w:rsid w:val="002D4592"/>
    <w:rsid w:val="002E192A"/>
    <w:rsid w:val="002E4D37"/>
    <w:rsid w:val="002F00B3"/>
    <w:rsid w:val="002F0F39"/>
    <w:rsid w:val="002F24A1"/>
    <w:rsid w:val="002F2E6D"/>
    <w:rsid w:val="002F2F1F"/>
    <w:rsid w:val="002F35C5"/>
    <w:rsid w:val="002F595F"/>
    <w:rsid w:val="003031D2"/>
    <w:rsid w:val="003153D8"/>
    <w:rsid w:val="00316DA9"/>
    <w:rsid w:val="00321A60"/>
    <w:rsid w:val="00326D00"/>
    <w:rsid w:val="0032777F"/>
    <w:rsid w:val="00331ADE"/>
    <w:rsid w:val="00333815"/>
    <w:rsid w:val="00343B77"/>
    <w:rsid w:val="00345AF3"/>
    <w:rsid w:val="003466FE"/>
    <w:rsid w:val="00347509"/>
    <w:rsid w:val="003571B6"/>
    <w:rsid w:val="00362841"/>
    <w:rsid w:val="00365B26"/>
    <w:rsid w:val="00372BE4"/>
    <w:rsid w:val="0037385A"/>
    <w:rsid w:val="00373B3D"/>
    <w:rsid w:val="003773DC"/>
    <w:rsid w:val="00386863"/>
    <w:rsid w:val="003A23C7"/>
    <w:rsid w:val="003B1D0A"/>
    <w:rsid w:val="003B40EE"/>
    <w:rsid w:val="003B487B"/>
    <w:rsid w:val="003B5B2B"/>
    <w:rsid w:val="003B5B54"/>
    <w:rsid w:val="003C5B7C"/>
    <w:rsid w:val="003D1A55"/>
    <w:rsid w:val="003D46D2"/>
    <w:rsid w:val="003D66D0"/>
    <w:rsid w:val="003E3AA2"/>
    <w:rsid w:val="004073DF"/>
    <w:rsid w:val="00407805"/>
    <w:rsid w:val="0041465D"/>
    <w:rsid w:val="00416F61"/>
    <w:rsid w:val="00426AA1"/>
    <w:rsid w:val="00427CEC"/>
    <w:rsid w:val="00430AB9"/>
    <w:rsid w:val="00430D7E"/>
    <w:rsid w:val="0043430B"/>
    <w:rsid w:val="004429FA"/>
    <w:rsid w:val="00451132"/>
    <w:rsid w:val="0045643E"/>
    <w:rsid w:val="00456F09"/>
    <w:rsid w:val="00457895"/>
    <w:rsid w:val="00462790"/>
    <w:rsid w:val="00467F59"/>
    <w:rsid w:val="00470104"/>
    <w:rsid w:val="004713EC"/>
    <w:rsid w:val="00471C4F"/>
    <w:rsid w:val="0048538E"/>
    <w:rsid w:val="00487DD5"/>
    <w:rsid w:val="00490AEA"/>
    <w:rsid w:val="004A2FAA"/>
    <w:rsid w:val="004A527B"/>
    <w:rsid w:val="004A76D3"/>
    <w:rsid w:val="004B1905"/>
    <w:rsid w:val="004C1ABD"/>
    <w:rsid w:val="004C32CD"/>
    <w:rsid w:val="004D21F4"/>
    <w:rsid w:val="004D2BE9"/>
    <w:rsid w:val="004D7045"/>
    <w:rsid w:val="004D7371"/>
    <w:rsid w:val="004E4A97"/>
    <w:rsid w:val="004E746A"/>
    <w:rsid w:val="004F2BE1"/>
    <w:rsid w:val="004F3AE5"/>
    <w:rsid w:val="004F518F"/>
    <w:rsid w:val="004F6316"/>
    <w:rsid w:val="00500000"/>
    <w:rsid w:val="00502E4D"/>
    <w:rsid w:val="0050705B"/>
    <w:rsid w:val="00510626"/>
    <w:rsid w:val="0051134F"/>
    <w:rsid w:val="00512E88"/>
    <w:rsid w:val="00525ABF"/>
    <w:rsid w:val="00535427"/>
    <w:rsid w:val="005457E3"/>
    <w:rsid w:val="00551BAC"/>
    <w:rsid w:val="00551D1A"/>
    <w:rsid w:val="005549AA"/>
    <w:rsid w:val="00562902"/>
    <w:rsid w:val="00563C6B"/>
    <w:rsid w:val="00572F50"/>
    <w:rsid w:val="00575CDB"/>
    <w:rsid w:val="00576832"/>
    <w:rsid w:val="005862BD"/>
    <w:rsid w:val="00592F80"/>
    <w:rsid w:val="00596E42"/>
    <w:rsid w:val="005A4EC1"/>
    <w:rsid w:val="005B018E"/>
    <w:rsid w:val="005B21C3"/>
    <w:rsid w:val="005B64D5"/>
    <w:rsid w:val="005B73BC"/>
    <w:rsid w:val="005D5A7D"/>
    <w:rsid w:val="005E0126"/>
    <w:rsid w:val="005E0FFC"/>
    <w:rsid w:val="005F440B"/>
    <w:rsid w:val="006029F9"/>
    <w:rsid w:val="0060454A"/>
    <w:rsid w:val="00604C28"/>
    <w:rsid w:val="006113E1"/>
    <w:rsid w:val="00616F8D"/>
    <w:rsid w:val="00621BEA"/>
    <w:rsid w:val="00627E2D"/>
    <w:rsid w:val="00644528"/>
    <w:rsid w:val="0064645E"/>
    <w:rsid w:val="006606BA"/>
    <w:rsid w:val="006609B6"/>
    <w:rsid w:val="00670790"/>
    <w:rsid w:val="0067200F"/>
    <w:rsid w:val="00673B27"/>
    <w:rsid w:val="00681F30"/>
    <w:rsid w:val="00681F97"/>
    <w:rsid w:val="00683AD7"/>
    <w:rsid w:val="0069268A"/>
    <w:rsid w:val="0069781C"/>
    <w:rsid w:val="006A50FC"/>
    <w:rsid w:val="006B23AF"/>
    <w:rsid w:val="006B54D9"/>
    <w:rsid w:val="006D5CCA"/>
    <w:rsid w:val="006E3886"/>
    <w:rsid w:val="006F5983"/>
    <w:rsid w:val="006F5EA5"/>
    <w:rsid w:val="0070229F"/>
    <w:rsid w:val="007034D4"/>
    <w:rsid w:val="00705EC1"/>
    <w:rsid w:val="00710900"/>
    <w:rsid w:val="00717486"/>
    <w:rsid w:val="00717B8E"/>
    <w:rsid w:val="00721EC3"/>
    <w:rsid w:val="00741A88"/>
    <w:rsid w:val="00741BFB"/>
    <w:rsid w:val="0074376D"/>
    <w:rsid w:val="0074455F"/>
    <w:rsid w:val="007620A2"/>
    <w:rsid w:val="007633FA"/>
    <w:rsid w:val="0076405C"/>
    <w:rsid w:val="00772CC5"/>
    <w:rsid w:val="00777D21"/>
    <w:rsid w:val="007814B9"/>
    <w:rsid w:val="007828B8"/>
    <w:rsid w:val="0078350A"/>
    <w:rsid w:val="007874E8"/>
    <w:rsid w:val="00790ED7"/>
    <w:rsid w:val="00793D21"/>
    <w:rsid w:val="007956C8"/>
    <w:rsid w:val="007A1CBD"/>
    <w:rsid w:val="007A46A5"/>
    <w:rsid w:val="007A5338"/>
    <w:rsid w:val="007B17FF"/>
    <w:rsid w:val="007D2F8A"/>
    <w:rsid w:val="007E1843"/>
    <w:rsid w:val="007E21E7"/>
    <w:rsid w:val="007E270F"/>
    <w:rsid w:val="00801EA2"/>
    <w:rsid w:val="00810A31"/>
    <w:rsid w:val="00814DB9"/>
    <w:rsid w:val="00823D46"/>
    <w:rsid w:val="00824AED"/>
    <w:rsid w:val="00831AFB"/>
    <w:rsid w:val="0083202D"/>
    <w:rsid w:val="00832587"/>
    <w:rsid w:val="00834709"/>
    <w:rsid w:val="00834937"/>
    <w:rsid w:val="00874A66"/>
    <w:rsid w:val="008840AD"/>
    <w:rsid w:val="008A1AEF"/>
    <w:rsid w:val="008A2CE3"/>
    <w:rsid w:val="008B3832"/>
    <w:rsid w:val="008B56E5"/>
    <w:rsid w:val="008C1DFE"/>
    <w:rsid w:val="008E2833"/>
    <w:rsid w:val="008E451A"/>
    <w:rsid w:val="008F3511"/>
    <w:rsid w:val="0091316F"/>
    <w:rsid w:val="00913B66"/>
    <w:rsid w:val="00922380"/>
    <w:rsid w:val="009239D6"/>
    <w:rsid w:val="00924DCC"/>
    <w:rsid w:val="00926673"/>
    <w:rsid w:val="00933965"/>
    <w:rsid w:val="009361BF"/>
    <w:rsid w:val="00937C37"/>
    <w:rsid w:val="00940EDD"/>
    <w:rsid w:val="00950A3C"/>
    <w:rsid w:val="009611F6"/>
    <w:rsid w:val="00963699"/>
    <w:rsid w:val="00963871"/>
    <w:rsid w:val="009700A6"/>
    <w:rsid w:val="00971FBB"/>
    <w:rsid w:val="00973428"/>
    <w:rsid w:val="00973C63"/>
    <w:rsid w:val="00977472"/>
    <w:rsid w:val="0099166B"/>
    <w:rsid w:val="0099301C"/>
    <w:rsid w:val="009943E9"/>
    <w:rsid w:val="009A1CFA"/>
    <w:rsid w:val="009B61CC"/>
    <w:rsid w:val="009C0263"/>
    <w:rsid w:val="009C07A6"/>
    <w:rsid w:val="009D28D2"/>
    <w:rsid w:val="009D455E"/>
    <w:rsid w:val="009D6994"/>
    <w:rsid w:val="009D76B9"/>
    <w:rsid w:val="009E2138"/>
    <w:rsid w:val="009F51EF"/>
    <w:rsid w:val="00A14EC3"/>
    <w:rsid w:val="00A16235"/>
    <w:rsid w:val="00A1783F"/>
    <w:rsid w:val="00A17EA3"/>
    <w:rsid w:val="00A2641C"/>
    <w:rsid w:val="00A41D97"/>
    <w:rsid w:val="00A46BDA"/>
    <w:rsid w:val="00A51165"/>
    <w:rsid w:val="00A548DC"/>
    <w:rsid w:val="00A55C7D"/>
    <w:rsid w:val="00A565AC"/>
    <w:rsid w:val="00A745C1"/>
    <w:rsid w:val="00A805B6"/>
    <w:rsid w:val="00A85A2F"/>
    <w:rsid w:val="00A9759A"/>
    <w:rsid w:val="00AC1728"/>
    <w:rsid w:val="00AC204D"/>
    <w:rsid w:val="00AD00EA"/>
    <w:rsid w:val="00AD43F6"/>
    <w:rsid w:val="00AF1858"/>
    <w:rsid w:val="00AF2C3E"/>
    <w:rsid w:val="00AF6F1A"/>
    <w:rsid w:val="00B06694"/>
    <w:rsid w:val="00B06C5B"/>
    <w:rsid w:val="00B14059"/>
    <w:rsid w:val="00B144F7"/>
    <w:rsid w:val="00B23358"/>
    <w:rsid w:val="00B25E78"/>
    <w:rsid w:val="00B27E5D"/>
    <w:rsid w:val="00B35B93"/>
    <w:rsid w:val="00B438AB"/>
    <w:rsid w:val="00B53A95"/>
    <w:rsid w:val="00B54A1B"/>
    <w:rsid w:val="00B7287D"/>
    <w:rsid w:val="00B742D5"/>
    <w:rsid w:val="00B760CE"/>
    <w:rsid w:val="00BA4D24"/>
    <w:rsid w:val="00BA5237"/>
    <w:rsid w:val="00BA5A2B"/>
    <w:rsid w:val="00BC0446"/>
    <w:rsid w:val="00BC0955"/>
    <w:rsid w:val="00BC3C51"/>
    <w:rsid w:val="00BD06B5"/>
    <w:rsid w:val="00BD5435"/>
    <w:rsid w:val="00BE3E2F"/>
    <w:rsid w:val="00BE6397"/>
    <w:rsid w:val="00C0148A"/>
    <w:rsid w:val="00C106AA"/>
    <w:rsid w:val="00C135AD"/>
    <w:rsid w:val="00C137DF"/>
    <w:rsid w:val="00C14FA3"/>
    <w:rsid w:val="00C226F8"/>
    <w:rsid w:val="00C22D6B"/>
    <w:rsid w:val="00C35336"/>
    <w:rsid w:val="00C45C4B"/>
    <w:rsid w:val="00C54742"/>
    <w:rsid w:val="00C561BA"/>
    <w:rsid w:val="00C57086"/>
    <w:rsid w:val="00C609E3"/>
    <w:rsid w:val="00C71870"/>
    <w:rsid w:val="00C7617D"/>
    <w:rsid w:val="00C76A09"/>
    <w:rsid w:val="00C80CC9"/>
    <w:rsid w:val="00C80FEC"/>
    <w:rsid w:val="00C84060"/>
    <w:rsid w:val="00C86132"/>
    <w:rsid w:val="00C9037E"/>
    <w:rsid w:val="00C9160B"/>
    <w:rsid w:val="00C97780"/>
    <w:rsid w:val="00CA4CD4"/>
    <w:rsid w:val="00CB0B47"/>
    <w:rsid w:val="00CB590B"/>
    <w:rsid w:val="00CC50A1"/>
    <w:rsid w:val="00CD1C68"/>
    <w:rsid w:val="00CD5A1C"/>
    <w:rsid w:val="00CE015F"/>
    <w:rsid w:val="00D2691E"/>
    <w:rsid w:val="00D405E0"/>
    <w:rsid w:val="00D41096"/>
    <w:rsid w:val="00D42CCE"/>
    <w:rsid w:val="00D45106"/>
    <w:rsid w:val="00D5184F"/>
    <w:rsid w:val="00D52207"/>
    <w:rsid w:val="00D6551B"/>
    <w:rsid w:val="00D8050C"/>
    <w:rsid w:val="00DA645F"/>
    <w:rsid w:val="00DA683B"/>
    <w:rsid w:val="00DB3267"/>
    <w:rsid w:val="00DD74D9"/>
    <w:rsid w:val="00DE1D69"/>
    <w:rsid w:val="00DE2A39"/>
    <w:rsid w:val="00DE4941"/>
    <w:rsid w:val="00E159FD"/>
    <w:rsid w:val="00E15AE2"/>
    <w:rsid w:val="00E1688B"/>
    <w:rsid w:val="00E2065A"/>
    <w:rsid w:val="00E219D4"/>
    <w:rsid w:val="00E240F8"/>
    <w:rsid w:val="00E310A5"/>
    <w:rsid w:val="00E44518"/>
    <w:rsid w:val="00E469D4"/>
    <w:rsid w:val="00E5714E"/>
    <w:rsid w:val="00E615FF"/>
    <w:rsid w:val="00E63881"/>
    <w:rsid w:val="00E66756"/>
    <w:rsid w:val="00E678DA"/>
    <w:rsid w:val="00E723EB"/>
    <w:rsid w:val="00E73DCB"/>
    <w:rsid w:val="00E779E5"/>
    <w:rsid w:val="00E820CA"/>
    <w:rsid w:val="00E829CE"/>
    <w:rsid w:val="00E834A2"/>
    <w:rsid w:val="00E8558E"/>
    <w:rsid w:val="00EA426E"/>
    <w:rsid w:val="00EA456D"/>
    <w:rsid w:val="00EB315D"/>
    <w:rsid w:val="00EC6ED3"/>
    <w:rsid w:val="00EC76D7"/>
    <w:rsid w:val="00ED31AA"/>
    <w:rsid w:val="00EE2F41"/>
    <w:rsid w:val="00EF55C9"/>
    <w:rsid w:val="00EF6B7E"/>
    <w:rsid w:val="00EF72B1"/>
    <w:rsid w:val="00F02107"/>
    <w:rsid w:val="00F06F64"/>
    <w:rsid w:val="00F1130C"/>
    <w:rsid w:val="00F20D78"/>
    <w:rsid w:val="00F34F54"/>
    <w:rsid w:val="00F44933"/>
    <w:rsid w:val="00F52E3F"/>
    <w:rsid w:val="00F54011"/>
    <w:rsid w:val="00F60F5C"/>
    <w:rsid w:val="00F61DAF"/>
    <w:rsid w:val="00F663AE"/>
    <w:rsid w:val="00F718CF"/>
    <w:rsid w:val="00F95452"/>
    <w:rsid w:val="00F9791B"/>
    <w:rsid w:val="00FA0146"/>
    <w:rsid w:val="00FA4044"/>
    <w:rsid w:val="00FA6F09"/>
    <w:rsid w:val="00FB337E"/>
    <w:rsid w:val="00FB3BBA"/>
    <w:rsid w:val="00FB5D5E"/>
    <w:rsid w:val="00FC081F"/>
    <w:rsid w:val="00FC1283"/>
    <w:rsid w:val="00FD3BFF"/>
    <w:rsid w:val="00FD4736"/>
    <w:rsid w:val="00FE351B"/>
    <w:rsid w:val="00FE4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A715"/>
  <w15:docId w15:val="{3A4B80EA-E367-45FC-84CE-D7E05A93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5B"/>
    <w:pPr>
      <w:ind w:left="720"/>
      <w:contextualSpacing/>
    </w:pPr>
  </w:style>
  <w:style w:type="character" w:styleId="CommentReference">
    <w:name w:val="annotation reference"/>
    <w:basedOn w:val="DefaultParagraphFont"/>
    <w:uiPriority w:val="99"/>
    <w:semiHidden/>
    <w:unhideWhenUsed/>
    <w:rsid w:val="00B06C5B"/>
    <w:rPr>
      <w:sz w:val="16"/>
      <w:szCs w:val="16"/>
    </w:rPr>
  </w:style>
  <w:style w:type="paragraph" w:styleId="CommentText">
    <w:name w:val="annotation text"/>
    <w:basedOn w:val="Normal"/>
    <w:link w:val="CommentTextChar"/>
    <w:uiPriority w:val="99"/>
    <w:unhideWhenUsed/>
    <w:rsid w:val="00B06C5B"/>
    <w:pPr>
      <w:spacing w:line="240" w:lineRule="auto"/>
    </w:pPr>
    <w:rPr>
      <w:sz w:val="20"/>
      <w:szCs w:val="20"/>
    </w:rPr>
  </w:style>
  <w:style w:type="character" w:customStyle="1" w:styleId="CommentTextChar">
    <w:name w:val="Comment Text Char"/>
    <w:basedOn w:val="DefaultParagraphFont"/>
    <w:link w:val="CommentText"/>
    <w:uiPriority w:val="99"/>
    <w:rsid w:val="00B06C5B"/>
    <w:rPr>
      <w:sz w:val="20"/>
      <w:szCs w:val="20"/>
    </w:rPr>
  </w:style>
  <w:style w:type="paragraph" w:styleId="BalloonText">
    <w:name w:val="Balloon Text"/>
    <w:basedOn w:val="Normal"/>
    <w:link w:val="BalloonTextChar"/>
    <w:uiPriority w:val="99"/>
    <w:semiHidden/>
    <w:unhideWhenUsed/>
    <w:rsid w:val="00B06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C5B"/>
    <w:rPr>
      <w:rFonts w:ascii="Tahoma" w:hAnsi="Tahoma" w:cs="Tahoma"/>
      <w:sz w:val="16"/>
      <w:szCs w:val="16"/>
    </w:rPr>
  </w:style>
  <w:style w:type="paragraph" w:styleId="Revision">
    <w:name w:val="Revision"/>
    <w:hidden/>
    <w:uiPriority w:val="99"/>
    <w:semiHidden/>
    <w:rsid w:val="00B54A1B"/>
    <w:pPr>
      <w:spacing w:after="0" w:line="240" w:lineRule="auto"/>
    </w:pPr>
  </w:style>
  <w:style w:type="paragraph" w:styleId="CommentSubject">
    <w:name w:val="annotation subject"/>
    <w:basedOn w:val="CommentText"/>
    <w:next w:val="CommentText"/>
    <w:link w:val="CommentSubjectChar"/>
    <w:uiPriority w:val="99"/>
    <w:semiHidden/>
    <w:unhideWhenUsed/>
    <w:rsid w:val="00DE2A39"/>
    <w:rPr>
      <w:b/>
      <w:bCs/>
    </w:rPr>
  </w:style>
  <w:style w:type="character" w:customStyle="1" w:styleId="CommentSubjectChar">
    <w:name w:val="Comment Subject Char"/>
    <w:basedOn w:val="CommentTextChar"/>
    <w:link w:val="CommentSubject"/>
    <w:uiPriority w:val="99"/>
    <w:semiHidden/>
    <w:rsid w:val="00DE2A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Sean Duan</dc:creator>
  <cp:lastModifiedBy>Duan, Sean (MU-Student)</cp:lastModifiedBy>
  <cp:revision>20</cp:revision>
  <dcterms:created xsi:type="dcterms:W3CDTF">2024-01-17T21:19:00Z</dcterms:created>
  <dcterms:modified xsi:type="dcterms:W3CDTF">2024-01-18T20:58:00Z</dcterms:modified>
</cp:coreProperties>
</file>