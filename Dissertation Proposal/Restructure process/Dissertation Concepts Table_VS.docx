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186" w:type="dxa"/>
        <w:tblInd w:w="-861" w:type="dxa"/>
        <w:tblLayout w:type="fixed"/>
        <w:tblLook w:val="04A0" w:firstRow="1" w:lastRow="0" w:firstColumn="1" w:lastColumn="0" w:noHBand="0" w:noVBand="1"/>
        <w:tblPrChange w:id="0" w:author="Duan, Sean (MU-Student)" w:date="2023-12-05T15:47:00Z">
          <w:tblPr>
            <w:tblStyle w:val="TableGrid"/>
            <w:tblW w:w="12940" w:type="dxa"/>
            <w:tblInd w:w="-861" w:type="dxa"/>
            <w:tblLayout w:type="fixed"/>
            <w:tblLook w:val="04A0" w:firstRow="1" w:lastRow="0" w:firstColumn="1" w:lastColumn="0" w:noHBand="0" w:noVBand="1"/>
          </w:tblPr>
        </w:tblPrChange>
      </w:tblPr>
      <w:tblGrid>
        <w:gridCol w:w="1623"/>
        <w:gridCol w:w="2478"/>
        <w:gridCol w:w="1008"/>
        <w:gridCol w:w="1008"/>
        <w:gridCol w:w="1008"/>
        <w:gridCol w:w="3547"/>
        <w:gridCol w:w="1344"/>
        <w:gridCol w:w="1170"/>
        <w:tblGridChange w:id="1">
          <w:tblGrid>
            <w:gridCol w:w="1623"/>
            <w:gridCol w:w="2242"/>
            <w:gridCol w:w="1008"/>
            <w:gridCol w:w="1008"/>
            <w:gridCol w:w="1008"/>
            <w:gridCol w:w="2091"/>
            <w:gridCol w:w="1980"/>
            <w:gridCol w:w="1980"/>
          </w:tblGrid>
        </w:tblGridChange>
      </w:tblGrid>
      <w:tr w:rsidR="004954FD" w14:paraId="2FDE446A" w14:textId="77777777" w:rsidTr="002376F0">
        <w:trPr>
          <w:trHeight w:val="808"/>
          <w:trPrChange w:id="2" w:author="Duan, Sean (MU-Student)" w:date="2023-12-05T15:47:00Z">
            <w:trPr>
              <w:trHeight w:val="808"/>
            </w:trPr>
          </w:trPrChange>
        </w:trPr>
        <w:tc>
          <w:tcPr>
            <w:tcW w:w="1623" w:type="dxa"/>
            <w:tcPrChange w:id="3" w:author="Duan, Sean (MU-Student)" w:date="2023-12-05T15:47:00Z">
              <w:tcPr>
                <w:tcW w:w="1623" w:type="dxa"/>
              </w:tcPr>
            </w:tcPrChange>
          </w:tcPr>
          <w:p w14:paraId="589E5BC1" w14:textId="7779229D" w:rsidR="004954FD" w:rsidRPr="00D046D2" w:rsidRDefault="004954FD">
            <w:pPr>
              <w:rPr>
                <w:b/>
                <w:bCs/>
              </w:rPr>
            </w:pPr>
            <w:del w:id="4" w:author="Shaffer, Victoria A." w:date="2023-11-30T10:52:00Z">
              <w:r w:rsidDel="00543ABA">
                <w:rPr>
                  <w:b/>
                  <w:bCs/>
                </w:rPr>
                <w:delText xml:space="preserve">Ethical </w:delText>
              </w:r>
            </w:del>
            <w:r>
              <w:rPr>
                <w:b/>
                <w:bCs/>
              </w:rPr>
              <w:t>Construct</w:t>
            </w:r>
          </w:p>
        </w:tc>
        <w:tc>
          <w:tcPr>
            <w:tcW w:w="2478" w:type="dxa"/>
            <w:tcPrChange w:id="5" w:author="Duan, Sean (MU-Student)" w:date="2023-12-05T15:47:00Z">
              <w:tcPr>
                <w:tcW w:w="2242" w:type="dxa"/>
              </w:tcPr>
            </w:tcPrChange>
          </w:tcPr>
          <w:p w14:paraId="4E32EC54" w14:textId="20DCA4A9" w:rsidR="004954FD" w:rsidRPr="00D046D2" w:rsidRDefault="004954FD">
            <w:pPr>
              <w:rPr>
                <w:b/>
                <w:bCs/>
              </w:rPr>
            </w:pPr>
            <w:r>
              <w:rPr>
                <w:b/>
                <w:bCs/>
              </w:rPr>
              <w:t>Definition</w:t>
            </w:r>
          </w:p>
        </w:tc>
        <w:tc>
          <w:tcPr>
            <w:tcW w:w="1008" w:type="dxa"/>
            <w:tcPrChange w:id="6" w:author="Duan, Sean (MU-Student)" w:date="2023-12-05T15:47:00Z">
              <w:tcPr>
                <w:tcW w:w="1008" w:type="dxa"/>
              </w:tcPr>
            </w:tcPrChange>
          </w:tcPr>
          <w:p w14:paraId="12A13DF7" w14:textId="635D5BB0" w:rsidR="004954FD" w:rsidRPr="007759EB" w:rsidRDefault="004954FD">
            <w:pPr>
              <w:rPr>
                <w:b/>
                <w:bCs/>
              </w:rPr>
            </w:pPr>
            <w:r>
              <w:rPr>
                <w:b/>
                <w:bCs/>
              </w:rPr>
              <w:t>Study 1</w:t>
            </w:r>
          </w:p>
        </w:tc>
        <w:tc>
          <w:tcPr>
            <w:tcW w:w="1008" w:type="dxa"/>
            <w:tcPrChange w:id="7" w:author="Duan, Sean (MU-Student)" w:date="2023-12-05T15:47:00Z">
              <w:tcPr>
                <w:tcW w:w="1008" w:type="dxa"/>
              </w:tcPr>
            </w:tcPrChange>
          </w:tcPr>
          <w:p w14:paraId="4ED2F257" w14:textId="64CE9F8A" w:rsidR="004954FD" w:rsidRPr="007759EB" w:rsidRDefault="004954FD">
            <w:pPr>
              <w:rPr>
                <w:b/>
                <w:bCs/>
              </w:rPr>
            </w:pPr>
            <w:r>
              <w:rPr>
                <w:b/>
                <w:bCs/>
              </w:rPr>
              <w:t>Study 2</w:t>
            </w:r>
          </w:p>
        </w:tc>
        <w:tc>
          <w:tcPr>
            <w:tcW w:w="1008" w:type="dxa"/>
            <w:tcPrChange w:id="8" w:author="Duan, Sean (MU-Student)" w:date="2023-12-05T15:47:00Z">
              <w:tcPr>
                <w:tcW w:w="1008" w:type="dxa"/>
              </w:tcPr>
            </w:tcPrChange>
          </w:tcPr>
          <w:p w14:paraId="5D1B2E51" w14:textId="1DE14160" w:rsidR="004954FD" w:rsidRPr="00D046D2" w:rsidRDefault="004954FD">
            <w:pPr>
              <w:rPr>
                <w:b/>
                <w:bCs/>
              </w:rPr>
            </w:pPr>
            <w:r>
              <w:rPr>
                <w:b/>
                <w:bCs/>
              </w:rPr>
              <w:t>Study 3</w:t>
            </w:r>
          </w:p>
        </w:tc>
        <w:tc>
          <w:tcPr>
            <w:tcW w:w="3547" w:type="dxa"/>
            <w:tcPrChange w:id="9" w:author="Duan, Sean (MU-Student)" w:date="2023-12-05T15:47:00Z">
              <w:tcPr>
                <w:tcW w:w="2091" w:type="dxa"/>
              </w:tcPr>
            </w:tcPrChange>
          </w:tcPr>
          <w:p w14:paraId="0DA7C3A2" w14:textId="2E14555A" w:rsidR="004954FD" w:rsidRPr="00D046D2" w:rsidRDefault="004954FD">
            <w:pPr>
              <w:rPr>
                <w:b/>
                <w:bCs/>
              </w:rPr>
            </w:pPr>
            <w:r w:rsidRPr="00D046D2">
              <w:rPr>
                <w:b/>
                <w:bCs/>
              </w:rPr>
              <w:t>Measure</w:t>
            </w:r>
            <w:del w:id="10" w:author="Shaffer, Victoria A." w:date="2023-11-30T10:52:00Z">
              <w:r w:rsidRPr="00D046D2" w:rsidDel="00543ABA">
                <w:rPr>
                  <w:b/>
                  <w:bCs/>
                </w:rPr>
                <w:delText>s</w:delText>
              </w:r>
            </w:del>
          </w:p>
        </w:tc>
        <w:tc>
          <w:tcPr>
            <w:tcW w:w="1344" w:type="dxa"/>
            <w:tcPrChange w:id="11" w:author="Duan, Sean (MU-Student)" w:date="2023-12-05T15:47:00Z">
              <w:tcPr>
                <w:tcW w:w="1980" w:type="dxa"/>
              </w:tcPr>
            </w:tcPrChange>
          </w:tcPr>
          <w:p w14:paraId="61023176" w14:textId="5998C570" w:rsidR="004954FD" w:rsidRPr="007759EB" w:rsidRDefault="004954FD">
            <w:pPr>
              <w:rPr>
                <w:b/>
                <w:bCs/>
              </w:rPr>
            </w:pPr>
            <w:commentRangeStart w:id="12"/>
            <w:r>
              <w:rPr>
                <w:b/>
                <w:bCs/>
              </w:rPr>
              <w:t>Timing of Assessment</w:t>
            </w:r>
            <w:commentRangeEnd w:id="12"/>
            <w:r w:rsidR="009F359C">
              <w:rPr>
                <w:rStyle w:val="CommentReference"/>
              </w:rPr>
              <w:commentReference w:id="12"/>
            </w:r>
          </w:p>
        </w:tc>
        <w:tc>
          <w:tcPr>
            <w:tcW w:w="1170" w:type="dxa"/>
            <w:tcPrChange w:id="13" w:author="Duan, Sean (MU-Student)" w:date="2023-12-05T15:47:00Z">
              <w:tcPr>
                <w:tcW w:w="1980" w:type="dxa"/>
              </w:tcPr>
            </w:tcPrChange>
          </w:tcPr>
          <w:p w14:paraId="0547D5B5" w14:textId="6D4A934F" w:rsidR="004954FD" w:rsidRPr="007759EB" w:rsidRDefault="004954FD">
            <w:pPr>
              <w:rPr>
                <w:b/>
                <w:bCs/>
              </w:rPr>
            </w:pPr>
            <w:commentRangeStart w:id="14"/>
            <w:r w:rsidRPr="007759EB">
              <w:rPr>
                <w:b/>
                <w:bCs/>
              </w:rPr>
              <w:t>Reference</w:t>
            </w:r>
            <w:del w:id="15" w:author="Shaffer, Victoria A." w:date="2023-11-30T10:52:00Z">
              <w:r w:rsidRPr="007759EB" w:rsidDel="00BD6F78">
                <w:rPr>
                  <w:b/>
                  <w:bCs/>
                </w:rPr>
                <w:delText>s</w:delText>
              </w:r>
            </w:del>
            <w:commentRangeEnd w:id="14"/>
            <w:r w:rsidR="00BD6F78">
              <w:rPr>
                <w:rStyle w:val="CommentReference"/>
              </w:rPr>
              <w:commentReference w:id="14"/>
            </w:r>
          </w:p>
        </w:tc>
      </w:tr>
      <w:tr w:rsidR="004954FD" w14:paraId="29268CC5" w14:textId="77777777" w:rsidTr="002376F0">
        <w:trPr>
          <w:trHeight w:val="962"/>
          <w:trPrChange w:id="16" w:author="Duan, Sean (MU-Student)" w:date="2023-12-05T15:47:00Z">
            <w:trPr>
              <w:trHeight w:val="962"/>
            </w:trPr>
          </w:trPrChange>
        </w:trPr>
        <w:tc>
          <w:tcPr>
            <w:tcW w:w="1623" w:type="dxa"/>
            <w:tcPrChange w:id="17" w:author="Duan, Sean (MU-Student)" w:date="2023-12-05T15:47:00Z">
              <w:tcPr>
                <w:tcW w:w="1623" w:type="dxa"/>
              </w:tcPr>
            </w:tcPrChange>
          </w:tcPr>
          <w:p w14:paraId="7CF3712B" w14:textId="16A6E896" w:rsidR="004954FD" w:rsidRDefault="004954FD">
            <w:r>
              <w:t>Utilitarianism</w:t>
            </w:r>
          </w:p>
        </w:tc>
        <w:tc>
          <w:tcPr>
            <w:tcW w:w="2478" w:type="dxa"/>
            <w:tcPrChange w:id="18" w:author="Duan, Sean (MU-Student)" w:date="2023-12-05T15:47:00Z">
              <w:tcPr>
                <w:tcW w:w="2242" w:type="dxa"/>
              </w:tcPr>
            </w:tcPrChange>
          </w:tcPr>
          <w:p w14:paraId="22497695" w14:textId="481FF155" w:rsidR="004954FD" w:rsidRDefault="004954FD">
            <w:r>
              <w:t xml:space="preserve">Morality of actions depend on consequences </w:t>
            </w:r>
            <w:del w:id="19" w:author="Shaffer, Victoria A." w:date="2023-11-30T10:52:00Z">
              <w:r w:rsidDel="00485ACA">
                <w:delText xml:space="preserve">(e.g., </w:delText>
              </w:r>
              <w:r w:rsidRPr="000E5280" w:rsidDel="00485ACA">
                <w:delText>harming others</w:delText>
              </w:r>
              <w:r w:rsidDel="00485ACA">
                <w:delText xml:space="preserve"> is</w:delText>
              </w:r>
              <w:r w:rsidRPr="000E5280" w:rsidDel="00485ACA">
                <w:delText xml:space="preserve"> </w:delText>
              </w:r>
              <w:r w:rsidDel="00485ACA">
                <w:delText xml:space="preserve">ok </w:delText>
              </w:r>
              <w:r w:rsidRPr="000E5280" w:rsidDel="00485ACA">
                <w:delText>if a greater number of people</w:delText>
              </w:r>
              <w:r w:rsidDel="00485ACA">
                <w:delText xml:space="preserve"> benefit)</w:delText>
              </w:r>
            </w:del>
          </w:p>
        </w:tc>
        <w:tc>
          <w:tcPr>
            <w:tcW w:w="1008" w:type="dxa"/>
            <w:tcPrChange w:id="20" w:author="Duan, Sean (MU-Student)" w:date="2023-12-05T15:47:00Z">
              <w:tcPr>
                <w:tcW w:w="1008" w:type="dxa"/>
              </w:tcPr>
            </w:tcPrChange>
          </w:tcPr>
          <w:p w14:paraId="7757049F" w14:textId="599584E8" w:rsidR="004954FD" w:rsidRDefault="009F359C">
            <w:r>
              <w:t>X</w:t>
            </w:r>
          </w:p>
        </w:tc>
        <w:tc>
          <w:tcPr>
            <w:tcW w:w="1008" w:type="dxa"/>
            <w:tcPrChange w:id="21" w:author="Duan, Sean (MU-Student)" w:date="2023-12-05T15:47:00Z">
              <w:tcPr>
                <w:tcW w:w="1008" w:type="dxa"/>
              </w:tcPr>
            </w:tcPrChange>
          </w:tcPr>
          <w:p w14:paraId="60594770" w14:textId="5818A740" w:rsidR="004954FD" w:rsidRDefault="004954FD"/>
        </w:tc>
        <w:tc>
          <w:tcPr>
            <w:tcW w:w="1008" w:type="dxa"/>
            <w:tcPrChange w:id="22" w:author="Duan, Sean (MU-Student)" w:date="2023-12-05T15:47:00Z">
              <w:tcPr>
                <w:tcW w:w="1008" w:type="dxa"/>
              </w:tcPr>
            </w:tcPrChange>
          </w:tcPr>
          <w:p w14:paraId="28956BE4" w14:textId="3EB1CF62" w:rsidR="004954FD" w:rsidRDefault="009F359C">
            <w:r>
              <w:t>X</w:t>
            </w:r>
          </w:p>
        </w:tc>
        <w:tc>
          <w:tcPr>
            <w:tcW w:w="3547" w:type="dxa"/>
            <w:tcPrChange w:id="23" w:author="Duan, Sean (MU-Student)" w:date="2023-12-05T15:47:00Z">
              <w:tcPr>
                <w:tcW w:w="2091" w:type="dxa"/>
              </w:tcPr>
            </w:tcPrChange>
          </w:tcPr>
          <w:p w14:paraId="5C16814E" w14:textId="71462C0A" w:rsidR="004954FD" w:rsidRDefault="004954FD">
            <w:r>
              <w:t xml:space="preserve">Ethical Standards of Judgement Questionnaire Utilitarian Subscale: </w:t>
            </w:r>
            <w:ins w:id="24" w:author="Duan, Sean (MU-Student)" w:date="2023-12-05T15:46:00Z">
              <w:r w:rsidR="006E198B">
                <w:t xml:space="preserve"> </w:t>
              </w:r>
            </w:ins>
            <w:commentRangeStart w:id="25"/>
            <w:del w:id="26" w:author="Duan, Sean (MU-Student)" w:date="2023-12-05T15:46:00Z">
              <w:r w:rsidDel="006E198B">
                <w:delText>Six</w:delText>
              </w:r>
            </w:del>
            <w:ins w:id="27" w:author="Duan, Sean (MU-Student)" w:date="2023-12-05T15:46:00Z">
              <w:r w:rsidR="006E198B">
                <w:t>6</w:t>
              </w:r>
            </w:ins>
            <w:r>
              <w:t xml:space="preserve"> item, </w:t>
            </w:r>
            <w:del w:id="28" w:author="Duan, Sean (MU-Student)" w:date="2023-12-05T15:46:00Z">
              <w:r w:rsidDel="006E198B">
                <w:delText>five</w:delText>
              </w:r>
            </w:del>
            <w:ins w:id="29" w:author="Duan, Sean (MU-Student)" w:date="2023-12-05T15:46:00Z">
              <w:r w:rsidR="006E198B">
                <w:t>5</w:t>
              </w:r>
            </w:ins>
            <w:r>
              <w:t xml:space="preserve">-point </w:t>
            </w:r>
            <w:proofErr w:type="spellStart"/>
            <w:r>
              <w:t>likert</w:t>
            </w:r>
            <w:proofErr w:type="spellEnd"/>
            <w:r>
              <w:t xml:space="preserve"> scale</w:t>
            </w:r>
            <w:commentRangeEnd w:id="25"/>
            <w:r w:rsidR="00BD6F78">
              <w:rPr>
                <w:rStyle w:val="CommentReference"/>
              </w:rPr>
              <w:commentReference w:id="25"/>
            </w:r>
            <w:r>
              <w:t>, scored as an average</w:t>
            </w:r>
            <w:del w:id="30" w:author="Duan, Sean (MU-Student)" w:date="2023-12-05T15:48:00Z">
              <w:r w:rsidDel="00271FC0">
                <w:delText xml:space="preserve"> </w:delText>
              </w:r>
              <w:commentRangeStart w:id="31"/>
              <w:r w:rsidDel="00271FC0">
                <w:delText>(Love et al., 2018</w:delText>
              </w:r>
              <w:commentRangeEnd w:id="31"/>
              <w:r w:rsidR="00BD6F78" w:rsidDel="00271FC0">
                <w:rPr>
                  <w:rStyle w:val="CommentReference"/>
                </w:rPr>
                <w:commentReference w:id="31"/>
              </w:r>
              <w:r w:rsidDel="00271FC0">
                <w:delText>);</w:delText>
              </w:r>
            </w:del>
            <w:del w:id="32" w:author="Duan, Sean (MU-Student)" w:date="2023-12-05T15:46:00Z">
              <w:r w:rsidDel="00766CCA">
                <w:delText xml:space="preserve"> See Appendix B for item wording</w:delText>
              </w:r>
            </w:del>
          </w:p>
        </w:tc>
        <w:tc>
          <w:tcPr>
            <w:tcW w:w="1344" w:type="dxa"/>
            <w:tcPrChange w:id="33" w:author="Duan, Sean (MU-Student)" w:date="2023-12-05T15:47:00Z">
              <w:tcPr>
                <w:tcW w:w="1980" w:type="dxa"/>
              </w:tcPr>
            </w:tcPrChange>
          </w:tcPr>
          <w:p w14:paraId="4971723D" w14:textId="33379E2E" w:rsidR="004954FD" w:rsidRDefault="002376F0">
            <w:ins w:id="34" w:author="Duan, Sean (MU-Student)" w:date="2023-12-05T15:47:00Z">
              <w:r>
                <w:t>Baseline</w:t>
              </w:r>
            </w:ins>
          </w:p>
        </w:tc>
        <w:tc>
          <w:tcPr>
            <w:tcW w:w="1170" w:type="dxa"/>
            <w:tcPrChange w:id="35" w:author="Duan, Sean (MU-Student)" w:date="2023-12-05T15:47:00Z">
              <w:tcPr>
                <w:tcW w:w="1980" w:type="dxa"/>
              </w:tcPr>
            </w:tcPrChange>
          </w:tcPr>
          <w:p w14:paraId="45A36A01" w14:textId="53011053" w:rsidR="004954FD" w:rsidRDefault="004954FD">
            <w:del w:id="36" w:author="Duan, Sean (MU-Student)" w:date="2023-12-05T15:45:00Z">
              <w:r w:rsidDel="00606FB6">
                <w:delText xml:space="preserve">Singer, 1972; Brady &amp; Wheeler 1996; </w:delText>
              </w:r>
            </w:del>
            <w:r>
              <w:t>Love et al., 2018</w:t>
            </w:r>
          </w:p>
        </w:tc>
      </w:tr>
      <w:tr w:rsidR="004954FD" w14:paraId="4EFDEFFD" w14:textId="77777777" w:rsidTr="002376F0">
        <w:trPr>
          <w:trHeight w:val="818"/>
          <w:trPrChange w:id="37" w:author="Duan, Sean (MU-Student)" w:date="2023-12-05T15:47:00Z">
            <w:trPr>
              <w:trHeight w:val="818"/>
            </w:trPr>
          </w:trPrChange>
        </w:trPr>
        <w:tc>
          <w:tcPr>
            <w:tcW w:w="1623" w:type="dxa"/>
            <w:tcPrChange w:id="38" w:author="Duan, Sean (MU-Student)" w:date="2023-12-05T15:47:00Z">
              <w:tcPr>
                <w:tcW w:w="1623" w:type="dxa"/>
              </w:tcPr>
            </w:tcPrChange>
          </w:tcPr>
          <w:p w14:paraId="46F32454" w14:textId="0775C742" w:rsidR="004954FD" w:rsidRDefault="004954FD">
            <w:r>
              <w:t>Deontology</w:t>
            </w:r>
          </w:p>
        </w:tc>
        <w:tc>
          <w:tcPr>
            <w:tcW w:w="2478" w:type="dxa"/>
            <w:tcPrChange w:id="39" w:author="Duan, Sean (MU-Student)" w:date="2023-12-05T15:47:00Z">
              <w:tcPr>
                <w:tcW w:w="2242" w:type="dxa"/>
              </w:tcPr>
            </w:tcPrChange>
          </w:tcPr>
          <w:p w14:paraId="78C57E48" w14:textId="3A55C780" w:rsidR="004954FD" w:rsidRDefault="004954FD">
            <w:r>
              <w:t xml:space="preserve">Morality of actions depend on the intrinsic nature of the action </w:t>
            </w:r>
            <w:del w:id="40" w:author="Shaffer, Victoria A." w:date="2023-11-30T10:53:00Z">
              <w:r w:rsidDel="00485ACA">
                <w:delText>(</w:delText>
              </w:r>
              <w:r w:rsidRPr="000E5280" w:rsidDel="00485ACA">
                <w:delText xml:space="preserve">e.g., harming others is wrong </w:delText>
              </w:r>
              <w:r w:rsidDel="00485ACA">
                <w:delText>no matter who benefits)</w:delText>
              </w:r>
            </w:del>
          </w:p>
        </w:tc>
        <w:tc>
          <w:tcPr>
            <w:tcW w:w="1008" w:type="dxa"/>
            <w:tcPrChange w:id="41" w:author="Duan, Sean (MU-Student)" w:date="2023-12-05T15:47:00Z">
              <w:tcPr>
                <w:tcW w:w="1008" w:type="dxa"/>
              </w:tcPr>
            </w:tcPrChange>
          </w:tcPr>
          <w:p w14:paraId="4B8A9335" w14:textId="77BB510F" w:rsidR="004954FD" w:rsidRDefault="009F359C">
            <w:r>
              <w:t>X</w:t>
            </w:r>
          </w:p>
        </w:tc>
        <w:tc>
          <w:tcPr>
            <w:tcW w:w="1008" w:type="dxa"/>
            <w:tcPrChange w:id="42" w:author="Duan, Sean (MU-Student)" w:date="2023-12-05T15:47:00Z">
              <w:tcPr>
                <w:tcW w:w="1008" w:type="dxa"/>
              </w:tcPr>
            </w:tcPrChange>
          </w:tcPr>
          <w:p w14:paraId="1E3E2642" w14:textId="6821B351" w:rsidR="004954FD" w:rsidRDefault="004954FD"/>
        </w:tc>
        <w:tc>
          <w:tcPr>
            <w:tcW w:w="1008" w:type="dxa"/>
            <w:tcPrChange w:id="43" w:author="Duan, Sean (MU-Student)" w:date="2023-12-05T15:47:00Z">
              <w:tcPr>
                <w:tcW w:w="1008" w:type="dxa"/>
              </w:tcPr>
            </w:tcPrChange>
          </w:tcPr>
          <w:p w14:paraId="754309E6" w14:textId="0E9453E2" w:rsidR="004954FD" w:rsidRDefault="009F359C">
            <w:r>
              <w:t>X</w:t>
            </w:r>
          </w:p>
        </w:tc>
        <w:tc>
          <w:tcPr>
            <w:tcW w:w="3547" w:type="dxa"/>
            <w:tcPrChange w:id="44" w:author="Duan, Sean (MU-Student)" w:date="2023-12-05T15:47:00Z">
              <w:tcPr>
                <w:tcW w:w="2091" w:type="dxa"/>
              </w:tcPr>
            </w:tcPrChange>
          </w:tcPr>
          <w:p w14:paraId="514E68D3" w14:textId="482ACA8F" w:rsidR="004954FD" w:rsidRDefault="004954FD">
            <w:r>
              <w:t>Ethical Standards of Judgement Questionnaire Deontology Subscale</w:t>
            </w:r>
            <w:ins w:id="45" w:author="Shaffer, Victoria A." w:date="2023-11-30T10:54:00Z">
              <w:r w:rsidR="00384E0C">
                <w:t xml:space="preserve"> (</w:t>
              </w:r>
            </w:ins>
            <w:del w:id="46" w:author="Shaffer, Victoria A." w:date="2023-11-30T10:54:00Z">
              <w:r w:rsidDel="00384E0C">
                <w:delText>: Six</w:delText>
              </w:r>
            </w:del>
            <w:ins w:id="47" w:author="Shaffer, Victoria A." w:date="2023-11-30T10:54:00Z">
              <w:r w:rsidR="00384E0C">
                <w:t>6</w:t>
              </w:r>
            </w:ins>
            <w:r>
              <w:t xml:space="preserve"> item, </w:t>
            </w:r>
            <w:del w:id="48" w:author="Shaffer, Victoria A." w:date="2023-11-30T10:55:00Z">
              <w:r w:rsidDel="00384E0C">
                <w:delText>five</w:delText>
              </w:r>
            </w:del>
            <w:ins w:id="49" w:author="Shaffer, Victoria A." w:date="2023-11-30T10:55:00Z">
              <w:r w:rsidR="00384E0C">
                <w:t>5</w:t>
              </w:r>
            </w:ins>
            <w:r>
              <w:t xml:space="preserve">-point </w:t>
            </w:r>
            <w:proofErr w:type="spellStart"/>
            <w:r>
              <w:t>likert</w:t>
            </w:r>
            <w:proofErr w:type="spellEnd"/>
            <w:r>
              <w:t xml:space="preserve"> scale, scored as an average</w:t>
            </w:r>
            <w:ins w:id="50" w:author="Shaffer, Victoria A." w:date="2023-11-30T10:55:00Z">
              <w:r w:rsidR="00384E0C">
                <w:t>)</w:t>
              </w:r>
            </w:ins>
            <w:del w:id="51" w:author="Shaffer, Victoria A." w:date="2023-11-30T10:54:00Z">
              <w:r w:rsidDel="00384E0C">
                <w:delText xml:space="preserve"> (Love et al., 2018); See Appendix B for item wording</w:delText>
              </w:r>
            </w:del>
          </w:p>
        </w:tc>
        <w:tc>
          <w:tcPr>
            <w:tcW w:w="1344" w:type="dxa"/>
            <w:tcPrChange w:id="52" w:author="Duan, Sean (MU-Student)" w:date="2023-12-05T15:47:00Z">
              <w:tcPr>
                <w:tcW w:w="1980" w:type="dxa"/>
              </w:tcPr>
            </w:tcPrChange>
          </w:tcPr>
          <w:p w14:paraId="51D0452F" w14:textId="4991D79C" w:rsidR="004954FD" w:rsidRDefault="002376F0">
            <w:ins w:id="53" w:author="Duan, Sean (MU-Student)" w:date="2023-12-05T15:47:00Z">
              <w:r>
                <w:t>Baseline</w:t>
              </w:r>
            </w:ins>
          </w:p>
        </w:tc>
        <w:tc>
          <w:tcPr>
            <w:tcW w:w="1170" w:type="dxa"/>
            <w:tcPrChange w:id="54" w:author="Duan, Sean (MU-Student)" w:date="2023-12-05T15:47:00Z">
              <w:tcPr>
                <w:tcW w:w="1980" w:type="dxa"/>
              </w:tcPr>
            </w:tcPrChange>
          </w:tcPr>
          <w:p w14:paraId="65357608" w14:textId="17651E57" w:rsidR="004954FD" w:rsidRDefault="006E624E">
            <w:ins w:id="55" w:author="Duan, Sean (MU-Student)" w:date="2023-12-05T15:45:00Z">
              <w:r>
                <w:t>Love et al., 2018</w:t>
              </w:r>
            </w:ins>
            <w:del w:id="56" w:author="Duan, Sean (MU-Student)" w:date="2023-12-05T15:45:00Z">
              <w:r w:rsidR="004954FD" w:rsidDel="006E624E">
                <w:delText>Conway &amp; Gawronski, 2013; Love et al., 2018</w:delText>
              </w:r>
            </w:del>
          </w:p>
        </w:tc>
      </w:tr>
      <w:tr w:rsidR="004954FD" w14:paraId="0900A74E" w14:textId="77777777" w:rsidTr="002376F0">
        <w:trPr>
          <w:trHeight w:val="1052"/>
          <w:trPrChange w:id="57" w:author="Duan, Sean (MU-Student)" w:date="2023-12-05T15:47:00Z">
            <w:trPr>
              <w:trHeight w:val="1052"/>
            </w:trPr>
          </w:trPrChange>
        </w:trPr>
        <w:tc>
          <w:tcPr>
            <w:tcW w:w="1623" w:type="dxa"/>
            <w:tcPrChange w:id="58" w:author="Duan, Sean (MU-Student)" w:date="2023-12-05T15:47:00Z">
              <w:tcPr>
                <w:tcW w:w="1623" w:type="dxa"/>
              </w:tcPr>
            </w:tcPrChange>
          </w:tcPr>
          <w:p w14:paraId="7EECAA01" w14:textId="65BC01AD" w:rsidR="004954FD" w:rsidRDefault="004954FD">
            <w:r>
              <w:t>Social Consensus</w:t>
            </w:r>
          </w:p>
        </w:tc>
        <w:tc>
          <w:tcPr>
            <w:tcW w:w="2478" w:type="dxa"/>
            <w:tcPrChange w:id="59" w:author="Duan, Sean (MU-Student)" w:date="2023-12-05T15:47:00Z">
              <w:tcPr>
                <w:tcW w:w="2242" w:type="dxa"/>
              </w:tcPr>
            </w:tcPrChange>
          </w:tcPr>
          <w:p w14:paraId="5842D42F" w14:textId="72E9BAB2" w:rsidR="004954FD" w:rsidRDefault="004954FD">
            <w:r>
              <w:t xml:space="preserve">The degree of social agreement that an action is ‘evil’ or ‘good’ </w:t>
            </w:r>
            <w:del w:id="60" w:author="Shaffer, Victoria A." w:date="2023-11-30T10:52:00Z">
              <w:r w:rsidDel="00543ABA">
                <w:delText>(e.g., kicking a dog has greater social consensus on being ‘evil’ than kicking a door)</w:delText>
              </w:r>
            </w:del>
          </w:p>
        </w:tc>
        <w:tc>
          <w:tcPr>
            <w:tcW w:w="1008" w:type="dxa"/>
            <w:tcPrChange w:id="61" w:author="Duan, Sean (MU-Student)" w:date="2023-12-05T15:47:00Z">
              <w:tcPr>
                <w:tcW w:w="1008" w:type="dxa"/>
              </w:tcPr>
            </w:tcPrChange>
          </w:tcPr>
          <w:p w14:paraId="16D2F79A" w14:textId="445E624D" w:rsidR="004954FD" w:rsidRDefault="009F359C">
            <w:r>
              <w:t>X</w:t>
            </w:r>
          </w:p>
        </w:tc>
        <w:tc>
          <w:tcPr>
            <w:tcW w:w="1008" w:type="dxa"/>
            <w:tcPrChange w:id="62" w:author="Duan, Sean (MU-Student)" w:date="2023-12-05T15:47:00Z">
              <w:tcPr>
                <w:tcW w:w="1008" w:type="dxa"/>
              </w:tcPr>
            </w:tcPrChange>
          </w:tcPr>
          <w:p w14:paraId="36719155" w14:textId="0C402576" w:rsidR="004954FD" w:rsidRDefault="009F359C">
            <w:r>
              <w:t>X</w:t>
            </w:r>
          </w:p>
        </w:tc>
        <w:tc>
          <w:tcPr>
            <w:tcW w:w="1008" w:type="dxa"/>
            <w:tcPrChange w:id="63" w:author="Duan, Sean (MU-Student)" w:date="2023-12-05T15:47:00Z">
              <w:tcPr>
                <w:tcW w:w="1008" w:type="dxa"/>
              </w:tcPr>
            </w:tcPrChange>
          </w:tcPr>
          <w:p w14:paraId="4A68121B" w14:textId="0E5791E2" w:rsidR="004954FD" w:rsidRDefault="009F359C">
            <w:r>
              <w:t>X</w:t>
            </w:r>
          </w:p>
        </w:tc>
        <w:tc>
          <w:tcPr>
            <w:tcW w:w="3547" w:type="dxa"/>
            <w:tcPrChange w:id="64" w:author="Duan, Sean (MU-Student)" w:date="2023-12-05T15:47:00Z">
              <w:tcPr>
                <w:tcW w:w="2091" w:type="dxa"/>
              </w:tcPr>
            </w:tcPrChange>
          </w:tcPr>
          <w:p w14:paraId="58903D9A" w14:textId="7B09F1B3" w:rsidR="004954FD" w:rsidDel="00360D37" w:rsidRDefault="004954FD" w:rsidP="00776821">
            <w:pPr>
              <w:rPr>
                <w:del w:id="65" w:author="Shaffer, Victoria A." w:date="2023-11-30T10:55:00Z"/>
              </w:rPr>
            </w:pPr>
            <w:r>
              <w:t xml:space="preserve">“Estimation and Reveal” exercise: Subjects estimate recent levels of social consensus on issues, receive feedback on ‘actual’ consensus as an </w:t>
            </w:r>
          </w:p>
          <w:p w14:paraId="30982D1D" w14:textId="74A6626C" w:rsidR="004954FD" w:rsidDel="00360D37" w:rsidRDefault="004954FD" w:rsidP="00776821">
            <w:pPr>
              <w:rPr>
                <w:del w:id="66" w:author="Shaffer, Victoria A." w:date="2023-11-30T10:55:00Z"/>
              </w:rPr>
            </w:pPr>
            <w:r>
              <w:t>artificial anchor, and finally</w:t>
            </w:r>
            <w:ins w:id="67" w:author="Shaffer, Victoria A." w:date="2023-11-30T10:55:00Z">
              <w:r w:rsidR="00360D37">
                <w:t xml:space="preserve"> </w:t>
              </w:r>
            </w:ins>
          </w:p>
          <w:p w14:paraId="3DE1412C" w14:textId="1D3F65EA" w:rsidR="004954FD" w:rsidRDefault="004954FD" w:rsidP="00776821">
            <w:r>
              <w:t xml:space="preserve">estimate current levels of social consensus </w:t>
            </w:r>
            <w:del w:id="68" w:author="Shaffer, Victoria A." w:date="2023-11-30T10:55:00Z">
              <w:r w:rsidDel="00360D37">
                <w:delText xml:space="preserve">(Kobayashi, 2018); See Appendix B for wording </w:delText>
              </w:r>
            </w:del>
          </w:p>
        </w:tc>
        <w:tc>
          <w:tcPr>
            <w:tcW w:w="1344" w:type="dxa"/>
            <w:tcPrChange w:id="69" w:author="Duan, Sean (MU-Student)" w:date="2023-12-05T15:47:00Z">
              <w:tcPr>
                <w:tcW w:w="1980" w:type="dxa"/>
              </w:tcPr>
            </w:tcPrChange>
          </w:tcPr>
          <w:p w14:paraId="6B7962F0" w14:textId="0C442C0F" w:rsidR="004954FD" w:rsidRDefault="00271FC0">
            <w:ins w:id="70" w:author="Duan, Sean (MU-Student)" w:date="2023-12-05T15:48:00Z">
              <w:r>
                <w:t>Pre a</w:t>
              </w:r>
            </w:ins>
            <w:ins w:id="71" w:author="Duan, Sean (MU-Student)" w:date="2023-12-05T15:49:00Z">
              <w:r>
                <w:t>nd Post Intervention</w:t>
              </w:r>
            </w:ins>
          </w:p>
        </w:tc>
        <w:tc>
          <w:tcPr>
            <w:tcW w:w="1170" w:type="dxa"/>
            <w:tcPrChange w:id="72" w:author="Duan, Sean (MU-Student)" w:date="2023-12-05T15:47:00Z">
              <w:tcPr>
                <w:tcW w:w="1980" w:type="dxa"/>
              </w:tcPr>
            </w:tcPrChange>
          </w:tcPr>
          <w:p w14:paraId="339F8010" w14:textId="0FB50147" w:rsidR="004954FD" w:rsidRDefault="004954FD">
            <w:del w:id="73" w:author="Duan, Sean (MU-Student)" w:date="2023-12-05T15:45:00Z">
              <w:r w:rsidDel="006E624E">
                <w:delText xml:space="preserve">Jones, 1991; </w:delText>
              </w:r>
            </w:del>
            <w:r>
              <w:t>Kobayashi, 2018</w:t>
            </w:r>
            <w:del w:id="74" w:author="Duan, Sean (MU-Student)" w:date="2023-12-05T15:45:00Z">
              <w:r w:rsidDel="006E624E">
                <w:delText>;</w:delText>
              </w:r>
            </w:del>
            <w:r>
              <w:t xml:space="preserve"> </w:t>
            </w:r>
            <w:del w:id="75" w:author="Duan, Sean (MU-Student)" w:date="2023-12-05T15:45:00Z">
              <w:r w:rsidDel="006E624E">
                <w:delText>Goldberg et al., 2019</w:delText>
              </w:r>
            </w:del>
          </w:p>
        </w:tc>
      </w:tr>
      <w:tr w:rsidR="004954FD" w14:paraId="255783A9" w14:textId="77777777" w:rsidTr="002376F0">
        <w:trPr>
          <w:trHeight w:val="818"/>
          <w:trPrChange w:id="76" w:author="Duan, Sean (MU-Student)" w:date="2023-12-05T15:47:00Z">
            <w:trPr>
              <w:trHeight w:val="818"/>
            </w:trPr>
          </w:trPrChange>
        </w:trPr>
        <w:tc>
          <w:tcPr>
            <w:tcW w:w="1623" w:type="dxa"/>
            <w:tcPrChange w:id="77" w:author="Duan, Sean (MU-Student)" w:date="2023-12-05T15:47:00Z">
              <w:tcPr>
                <w:tcW w:w="1623" w:type="dxa"/>
              </w:tcPr>
            </w:tcPrChange>
          </w:tcPr>
          <w:p w14:paraId="791F055E" w14:textId="3D668D79" w:rsidR="004954FD" w:rsidRDefault="004954FD">
            <w:r>
              <w:t>Moral Conviction</w:t>
            </w:r>
          </w:p>
        </w:tc>
        <w:tc>
          <w:tcPr>
            <w:tcW w:w="2478" w:type="dxa"/>
            <w:tcPrChange w:id="78" w:author="Duan, Sean (MU-Student)" w:date="2023-12-05T15:47:00Z">
              <w:tcPr>
                <w:tcW w:w="2242" w:type="dxa"/>
              </w:tcPr>
            </w:tcPrChange>
          </w:tcPr>
          <w:p w14:paraId="361DE388" w14:textId="7B2A8595" w:rsidR="004954FD" w:rsidRDefault="004954FD">
            <w:r>
              <w:t xml:space="preserve">Perception that a belief is </w:t>
            </w:r>
            <w:r w:rsidRPr="007D433D">
              <w:rPr>
                <w:i/>
                <w:iCs/>
              </w:rPr>
              <w:t xml:space="preserve">universal </w:t>
            </w:r>
            <w:del w:id="79" w:author="Shaffer, Victoria A." w:date="2023-11-30T10:53:00Z">
              <w:r w:rsidDel="00485ACA">
                <w:delText>(people around me do/should share this belief),</w:delText>
              </w:r>
            </w:del>
            <w:r>
              <w:t xml:space="preserve"> and </w:t>
            </w:r>
            <w:r w:rsidRPr="007D433D">
              <w:rPr>
                <w:i/>
                <w:iCs/>
              </w:rPr>
              <w:t>objective</w:t>
            </w:r>
            <w:del w:id="80" w:author="Shaffer, Victoria A." w:date="2023-11-30T10:53:00Z">
              <w:r w:rsidDel="00485ACA">
                <w:delText xml:space="preserve"> (seen as an impartial truth of the world, e.g., 2 + 2 = 4</w:delText>
              </w:r>
            </w:del>
            <w:r>
              <w:t>)</w:t>
            </w:r>
          </w:p>
        </w:tc>
        <w:tc>
          <w:tcPr>
            <w:tcW w:w="1008" w:type="dxa"/>
            <w:tcPrChange w:id="81" w:author="Duan, Sean (MU-Student)" w:date="2023-12-05T15:47:00Z">
              <w:tcPr>
                <w:tcW w:w="1008" w:type="dxa"/>
              </w:tcPr>
            </w:tcPrChange>
          </w:tcPr>
          <w:p w14:paraId="33AE9FF7" w14:textId="508441B9" w:rsidR="004954FD" w:rsidRDefault="004954FD"/>
        </w:tc>
        <w:tc>
          <w:tcPr>
            <w:tcW w:w="1008" w:type="dxa"/>
            <w:tcPrChange w:id="82" w:author="Duan, Sean (MU-Student)" w:date="2023-12-05T15:47:00Z">
              <w:tcPr>
                <w:tcW w:w="1008" w:type="dxa"/>
              </w:tcPr>
            </w:tcPrChange>
          </w:tcPr>
          <w:p w14:paraId="4D3B8C1D" w14:textId="5BD6527C" w:rsidR="004954FD" w:rsidRDefault="009F359C">
            <w:r>
              <w:t>X</w:t>
            </w:r>
          </w:p>
        </w:tc>
        <w:tc>
          <w:tcPr>
            <w:tcW w:w="1008" w:type="dxa"/>
            <w:tcPrChange w:id="83" w:author="Duan, Sean (MU-Student)" w:date="2023-12-05T15:47:00Z">
              <w:tcPr>
                <w:tcW w:w="1008" w:type="dxa"/>
              </w:tcPr>
            </w:tcPrChange>
          </w:tcPr>
          <w:p w14:paraId="2315D028" w14:textId="245F26E5" w:rsidR="004954FD" w:rsidRDefault="009F359C">
            <w:r>
              <w:t>X</w:t>
            </w:r>
          </w:p>
        </w:tc>
        <w:tc>
          <w:tcPr>
            <w:tcW w:w="3547" w:type="dxa"/>
            <w:tcPrChange w:id="84" w:author="Duan, Sean (MU-Student)" w:date="2023-12-05T15:47:00Z">
              <w:tcPr>
                <w:tcW w:w="2091" w:type="dxa"/>
              </w:tcPr>
            </w:tcPrChange>
          </w:tcPr>
          <w:p w14:paraId="007B1605" w14:textId="16B629D2" w:rsidR="004954FD" w:rsidRDefault="004954FD">
            <w:r>
              <w:t xml:space="preserve">Single Item Moral Conviction Screener: “My feelings about ‘X’ </w:t>
            </w:r>
            <w:proofErr w:type="gramStart"/>
            <w:r>
              <w:t>are</w:t>
            </w:r>
            <w:proofErr w:type="gramEnd"/>
            <w:r>
              <w:t xml:space="preserve"> a reflection of my core moral beliefs and convictions”</w:t>
            </w:r>
            <w:ins w:id="85" w:author="Shaffer, Victoria A." w:date="2023-11-30T10:55:00Z">
              <w:r w:rsidR="00360D37">
                <w:t>;</w:t>
              </w:r>
            </w:ins>
            <w:del w:id="86" w:author="Shaffer, Victoria A." w:date="2023-11-30T10:55:00Z">
              <w:r w:rsidDel="00360D37">
                <w:delText>.</w:delText>
              </w:r>
            </w:del>
            <w:r>
              <w:t xml:space="preserve"> </w:t>
            </w:r>
            <w:del w:id="87" w:author="Shaffer, Victoria A." w:date="2023-11-30T10:55:00Z">
              <w:r w:rsidDel="00360D37">
                <w:delText xml:space="preserve">Continuous measure ranging from </w:delText>
              </w:r>
            </w:del>
            <w:r>
              <w:t xml:space="preserve">0 (Strongly disagree) to 100 (Strongly agree) </w:t>
            </w:r>
            <w:del w:id="88" w:author="Shaffer, Victoria A." w:date="2023-11-30T10:55:00Z">
              <w:r w:rsidDel="00360D37">
                <w:delText>(Skitka et al., 2005)</w:delText>
              </w:r>
            </w:del>
          </w:p>
        </w:tc>
        <w:tc>
          <w:tcPr>
            <w:tcW w:w="1344" w:type="dxa"/>
            <w:tcPrChange w:id="89" w:author="Duan, Sean (MU-Student)" w:date="2023-12-05T15:47:00Z">
              <w:tcPr>
                <w:tcW w:w="1980" w:type="dxa"/>
              </w:tcPr>
            </w:tcPrChange>
          </w:tcPr>
          <w:p w14:paraId="254D1FA7" w14:textId="31D94773" w:rsidR="004954FD" w:rsidRDefault="00271FC0">
            <w:ins w:id="90" w:author="Duan, Sean (MU-Student)" w:date="2023-12-05T15:49:00Z">
              <w:r>
                <w:t>Pre and Post Intervention</w:t>
              </w:r>
            </w:ins>
          </w:p>
        </w:tc>
        <w:tc>
          <w:tcPr>
            <w:tcW w:w="1170" w:type="dxa"/>
            <w:tcPrChange w:id="91" w:author="Duan, Sean (MU-Student)" w:date="2023-12-05T15:47:00Z">
              <w:tcPr>
                <w:tcW w:w="1980" w:type="dxa"/>
              </w:tcPr>
            </w:tcPrChange>
          </w:tcPr>
          <w:p w14:paraId="19BDE71A" w14:textId="6EC93AED" w:rsidR="004954FD" w:rsidRDefault="004954FD">
            <w:proofErr w:type="spellStart"/>
            <w:r>
              <w:t>Skitka</w:t>
            </w:r>
            <w:proofErr w:type="spellEnd"/>
            <w:r>
              <w:t xml:space="preserve"> et al., 2005</w:t>
            </w:r>
            <w:del w:id="92" w:author="Duan, Sean (MU-Student)" w:date="2023-12-05T15:46:00Z">
              <w:r w:rsidDel="006E624E">
                <w:delText xml:space="preserve">; Skitka, 2010; </w:delText>
              </w:r>
            </w:del>
            <w:del w:id="93" w:author="Duan, Sean (MU-Student)" w:date="2023-12-05T15:45:00Z">
              <w:r w:rsidDel="006E624E">
                <w:delText>Tauber et al., 2014;</w:delText>
              </w:r>
            </w:del>
          </w:p>
        </w:tc>
      </w:tr>
    </w:tbl>
    <w:p w14:paraId="1C1E3486" w14:textId="77777777" w:rsidR="00387BE2" w:rsidRDefault="00387BE2" w:rsidP="00D046D2">
      <w:pPr>
        <w:rPr>
          <w:ins w:id="94" w:author="Duan, Sean (MU-Student)" w:date="2023-12-04T14:51:00Z"/>
        </w:rPr>
      </w:pPr>
    </w:p>
    <w:p w14:paraId="2E71EA52" w14:textId="77777777" w:rsidR="008E0DA0" w:rsidRDefault="008E0DA0" w:rsidP="00D046D2">
      <w:pPr>
        <w:rPr>
          <w:ins w:id="95" w:author="Duan, Sean (MU-Student)" w:date="2023-12-04T14:51:00Z"/>
        </w:rPr>
      </w:pPr>
    </w:p>
    <w:p w14:paraId="1226037F" w14:textId="77777777" w:rsidR="008E0DA0" w:rsidRDefault="008E0DA0" w:rsidP="00D046D2">
      <w:pPr>
        <w:rPr>
          <w:ins w:id="96" w:author="Duan, Sean (MU-Student)" w:date="2023-12-04T14:51:00Z"/>
        </w:rPr>
      </w:pPr>
    </w:p>
    <w:p w14:paraId="59B603FE" w14:textId="132F6AEB" w:rsidR="008E0DA0" w:rsidRDefault="00161A62" w:rsidP="00D046D2">
      <w:pPr>
        <w:rPr>
          <w:ins w:id="97" w:author="Duan, Sean (MU-Student)" w:date="2023-12-04T14:51:00Z"/>
        </w:rPr>
      </w:pPr>
      <w:ins w:id="98" w:author="Duan, Sean (MU-Student)" w:date="2023-12-05T15:50:00Z">
        <w:r>
          <w:t>HOW DOES MORAL CONVICTION DIFFER FROM STRENGTH OF BELIEF????</w:t>
        </w:r>
      </w:ins>
    </w:p>
    <w:p w14:paraId="5C06542F" w14:textId="77777777" w:rsidR="008E0DA0" w:rsidRDefault="008E0DA0" w:rsidP="00D046D2">
      <w:pPr>
        <w:rPr>
          <w:ins w:id="99" w:author="Duan, Sean (MU-Student)" w:date="2023-12-05T15:47:00Z"/>
        </w:rPr>
      </w:pPr>
    </w:p>
    <w:p w14:paraId="4B87622B" w14:textId="77777777" w:rsidR="002376F0" w:rsidRDefault="002376F0" w:rsidP="00D046D2">
      <w:pPr>
        <w:rPr>
          <w:ins w:id="100" w:author="Duan, Sean (MU-Student)" w:date="2023-12-04T14:51:00Z"/>
        </w:rPr>
      </w:pPr>
    </w:p>
    <w:p w14:paraId="471F9CA6" w14:textId="77777777" w:rsidR="008E0DA0" w:rsidRDefault="008E0DA0" w:rsidP="00D046D2">
      <w:pPr>
        <w:rPr>
          <w:ins w:id="101" w:author="Duan, Sean (MU-Student)" w:date="2023-12-04T14:51:00Z"/>
        </w:rPr>
      </w:pPr>
    </w:p>
    <w:p w14:paraId="110FD5F5" w14:textId="6D081A1C" w:rsidR="008E0DA0" w:rsidRPr="00C133A3" w:rsidRDefault="008E0DA0" w:rsidP="00D046D2">
      <w:pPr>
        <w:rPr>
          <w:ins w:id="102" w:author="Duan, Sean (MU-Student)" w:date="2023-12-04T14:51:00Z"/>
          <w:sz w:val="32"/>
          <w:szCs w:val="32"/>
          <w:rPrChange w:id="103" w:author="Duan, Sean (MU-Student)" w:date="2023-12-04T15:02:00Z">
            <w:rPr>
              <w:ins w:id="104" w:author="Duan, Sean (MU-Student)" w:date="2023-12-04T14:51:00Z"/>
              <w:sz w:val="28"/>
              <w:szCs w:val="28"/>
            </w:rPr>
          </w:rPrChange>
        </w:rPr>
      </w:pPr>
      <w:ins w:id="105" w:author="Duan, Sean (MU-Student)" w:date="2023-12-04T14:51:00Z">
        <w:r w:rsidRPr="00C133A3">
          <w:rPr>
            <w:sz w:val="32"/>
            <w:szCs w:val="32"/>
            <w:rPrChange w:id="106" w:author="Duan, Sean (MU-Student)" w:date="2023-12-04T15:02:00Z">
              <w:rPr/>
            </w:rPrChange>
          </w:rPr>
          <w:lastRenderedPageBreak/>
          <w:t>Ancillary Work for Coverage: Moral Conviction Measurement</w:t>
        </w:r>
      </w:ins>
    </w:p>
    <w:p w14:paraId="2318F111" w14:textId="5DB15E03" w:rsidR="008E0DA0" w:rsidRPr="00C133A3" w:rsidRDefault="008E0DA0" w:rsidP="008E0DA0">
      <w:pPr>
        <w:rPr>
          <w:ins w:id="107" w:author="Duan, Sean (MU-Student)" w:date="2023-12-04T14:57:00Z"/>
          <w:sz w:val="28"/>
          <w:szCs w:val="28"/>
          <w:rPrChange w:id="108" w:author="Duan, Sean (MU-Student)" w:date="2023-12-04T15:02:00Z">
            <w:rPr>
              <w:ins w:id="109" w:author="Duan, Sean (MU-Student)" w:date="2023-12-04T14:57:00Z"/>
              <w:sz w:val="32"/>
              <w:szCs w:val="32"/>
            </w:rPr>
          </w:rPrChange>
        </w:rPr>
      </w:pPr>
      <w:proofErr w:type="spellStart"/>
      <w:ins w:id="110" w:author="Duan, Sean (MU-Student)" w:date="2023-12-04T14:56:00Z">
        <w:r w:rsidRPr="00C133A3">
          <w:rPr>
            <w:sz w:val="28"/>
            <w:szCs w:val="28"/>
            <w:rPrChange w:id="111" w:author="Duan, Sean (MU-Student)" w:date="2023-12-04T15:02:00Z">
              <w:rPr>
                <w:sz w:val="36"/>
                <w:szCs w:val="36"/>
              </w:rPr>
            </w:rPrChange>
          </w:rPr>
          <w:t>Skitka</w:t>
        </w:r>
        <w:proofErr w:type="spellEnd"/>
        <w:r w:rsidRPr="00C133A3">
          <w:rPr>
            <w:sz w:val="28"/>
            <w:szCs w:val="28"/>
            <w:rPrChange w:id="112" w:author="Duan, Sean (MU-Student)" w:date="2023-12-04T15:02:00Z">
              <w:rPr>
                <w:sz w:val="36"/>
                <w:szCs w:val="36"/>
              </w:rPr>
            </w:rPrChange>
          </w:rPr>
          <w:t xml:space="preserve"> 2005:</w:t>
        </w:r>
      </w:ins>
    </w:p>
    <w:p w14:paraId="3C7CFA60" w14:textId="641458B4" w:rsidR="008E0DA0" w:rsidRPr="00C133A3" w:rsidRDefault="008E0DA0" w:rsidP="008E0DA0">
      <w:pPr>
        <w:pStyle w:val="ListParagraph"/>
        <w:numPr>
          <w:ilvl w:val="0"/>
          <w:numId w:val="1"/>
        </w:numPr>
        <w:rPr>
          <w:ins w:id="113" w:author="Duan, Sean (MU-Student)" w:date="2023-12-04T14:58:00Z"/>
          <w:sz w:val="28"/>
          <w:szCs w:val="28"/>
          <w:highlight w:val="yellow"/>
          <w:rPrChange w:id="114" w:author="Duan, Sean (MU-Student)" w:date="2023-12-04T15:02:00Z">
            <w:rPr>
              <w:ins w:id="115" w:author="Duan, Sean (MU-Student)" w:date="2023-12-04T14:58:00Z"/>
              <w:sz w:val="32"/>
              <w:szCs w:val="32"/>
              <w:highlight w:val="yellow"/>
            </w:rPr>
          </w:rPrChange>
        </w:rPr>
      </w:pPr>
      <w:ins w:id="116" w:author="Duan, Sean (MU-Student)" w:date="2023-12-04T14:57:00Z">
        <w:r w:rsidRPr="00C133A3">
          <w:rPr>
            <w:sz w:val="28"/>
            <w:szCs w:val="28"/>
            <w:highlight w:val="yellow"/>
            <w:rPrChange w:id="117" w:author="Duan, Sean (MU-Student)" w:date="2023-12-04T15:02:00Z">
              <w:rPr>
                <w:sz w:val="32"/>
                <w:szCs w:val="32"/>
              </w:rPr>
            </w:rPrChange>
          </w:rPr>
          <w:t>‘Attitudes held with strong moral conviction (</w:t>
        </w:r>
        <w:r w:rsidRPr="00C133A3">
          <w:rPr>
            <w:i/>
            <w:iCs/>
            <w:sz w:val="28"/>
            <w:szCs w:val="28"/>
            <w:highlight w:val="yellow"/>
            <w:rPrChange w:id="118" w:author="Duan, Sean (MU-Student)" w:date="2023-12-04T15:02:00Z">
              <w:rPr>
                <w:i/>
                <w:iCs/>
                <w:sz w:val="32"/>
                <w:szCs w:val="32"/>
              </w:rPr>
            </w:rPrChange>
          </w:rPr>
          <w:t>moral mandates</w:t>
        </w:r>
        <w:r w:rsidRPr="00C133A3">
          <w:rPr>
            <w:sz w:val="28"/>
            <w:szCs w:val="28"/>
            <w:highlight w:val="yellow"/>
            <w:rPrChange w:id="119" w:author="Duan, Sean (MU-Student)" w:date="2023-12-04T15:02:00Z">
              <w:rPr>
                <w:sz w:val="32"/>
                <w:szCs w:val="32"/>
              </w:rPr>
            </w:rPrChange>
          </w:rPr>
          <w:t xml:space="preserve">) were predicted to have different interpersonal consequences than STRONG but NONMORAL </w:t>
        </w:r>
        <w:proofErr w:type="gramStart"/>
        <w:r w:rsidRPr="00C133A3">
          <w:rPr>
            <w:sz w:val="28"/>
            <w:szCs w:val="28"/>
            <w:highlight w:val="yellow"/>
            <w:rPrChange w:id="120" w:author="Duan, Sean (MU-Student)" w:date="2023-12-04T15:02:00Z">
              <w:rPr>
                <w:sz w:val="32"/>
                <w:szCs w:val="32"/>
              </w:rPr>
            </w:rPrChange>
          </w:rPr>
          <w:t>attitudes</w:t>
        </w:r>
      </w:ins>
      <w:proofErr w:type="gramEnd"/>
    </w:p>
    <w:p w14:paraId="72C79481" w14:textId="69A4079F" w:rsidR="008E0DA0" w:rsidRPr="00C133A3" w:rsidRDefault="008E0DA0" w:rsidP="008E0DA0">
      <w:pPr>
        <w:pStyle w:val="ListParagraph"/>
        <w:numPr>
          <w:ilvl w:val="1"/>
          <w:numId w:val="1"/>
        </w:numPr>
        <w:rPr>
          <w:ins w:id="121" w:author="Duan, Sean (MU-Student)" w:date="2023-12-04T14:58:00Z"/>
          <w:sz w:val="28"/>
          <w:szCs w:val="28"/>
          <w:rPrChange w:id="122" w:author="Duan, Sean (MU-Student)" w:date="2023-12-04T15:02:00Z">
            <w:rPr>
              <w:ins w:id="123" w:author="Duan, Sean (MU-Student)" w:date="2023-12-04T14:58:00Z"/>
              <w:sz w:val="32"/>
              <w:szCs w:val="32"/>
            </w:rPr>
          </w:rPrChange>
        </w:rPr>
      </w:pPr>
      <w:ins w:id="124" w:author="Duan, Sean (MU-Student)" w:date="2023-12-04T14:58:00Z">
        <w:r w:rsidRPr="00C133A3">
          <w:rPr>
            <w:sz w:val="28"/>
            <w:szCs w:val="28"/>
            <w:rPrChange w:id="125" w:author="Duan, Sean (MU-Student)" w:date="2023-12-04T15:02:00Z">
              <w:rPr>
                <w:sz w:val="32"/>
                <w:szCs w:val="32"/>
                <w:highlight w:val="yellow"/>
              </w:rPr>
            </w:rPrChange>
          </w:rPr>
          <w:t>After controlling for attitude strength</w:t>
        </w:r>
        <w:r w:rsidRPr="00C133A3">
          <w:rPr>
            <w:sz w:val="28"/>
            <w:szCs w:val="28"/>
            <w:rPrChange w:id="126" w:author="Duan, Sean (MU-Student)" w:date="2023-12-04T15:02:00Z">
              <w:rPr>
                <w:sz w:val="32"/>
                <w:szCs w:val="32"/>
              </w:rPr>
            </w:rPrChange>
          </w:rPr>
          <w:t xml:space="preserve"> directly, there was a unique effect of moral </w:t>
        </w:r>
        <w:proofErr w:type="gramStart"/>
        <w:r w:rsidRPr="00C133A3">
          <w:rPr>
            <w:sz w:val="28"/>
            <w:szCs w:val="28"/>
            <w:rPrChange w:id="127" w:author="Duan, Sean (MU-Student)" w:date="2023-12-04T15:02:00Z">
              <w:rPr>
                <w:sz w:val="32"/>
                <w:szCs w:val="32"/>
              </w:rPr>
            </w:rPrChange>
          </w:rPr>
          <w:t>conviction</w:t>
        </w:r>
        <w:proofErr w:type="gramEnd"/>
      </w:ins>
    </w:p>
    <w:p w14:paraId="0606A7F5" w14:textId="041ACB10" w:rsidR="008E0DA0" w:rsidRPr="00C133A3" w:rsidRDefault="008E0DA0" w:rsidP="008E0DA0">
      <w:pPr>
        <w:pStyle w:val="ListParagraph"/>
        <w:numPr>
          <w:ilvl w:val="2"/>
          <w:numId w:val="1"/>
        </w:numPr>
        <w:rPr>
          <w:ins w:id="128" w:author="Duan, Sean (MU-Student)" w:date="2023-12-04T14:58:00Z"/>
          <w:sz w:val="28"/>
          <w:szCs w:val="28"/>
          <w:rPrChange w:id="129" w:author="Duan, Sean (MU-Student)" w:date="2023-12-04T15:02:00Z">
            <w:rPr>
              <w:ins w:id="130" w:author="Duan, Sean (MU-Student)" w:date="2023-12-04T14:58:00Z"/>
              <w:sz w:val="32"/>
              <w:szCs w:val="32"/>
            </w:rPr>
          </w:rPrChange>
        </w:rPr>
      </w:pPr>
      <w:ins w:id="131" w:author="Duan, Sean (MU-Student)" w:date="2023-12-04T14:58:00Z">
        <w:r w:rsidRPr="00C133A3">
          <w:rPr>
            <w:sz w:val="28"/>
            <w:szCs w:val="28"/>
            <w:rPrChange w:id="132" w:author="Duan, Sean (MU-Student)" w:date="2023-12-04T15:02:00Z">
              <w:rPr>
                <w:sz w:val="32"/>
                <w:szCs w:val="32"/>
              </w:rPr>
            </w:rPrChange>
          </w:rPr>
          <w:t>Increase in social and physical distance from those who have different moral convictions.</w:t>
        </w:r>
      </w:ins>
    </w:p>
    <w:p w14:paraId="4AF4AA68" w14:textId="1047AC9D" w:rsidR="008E0DA0" w:rsidRPr="00C133A3" w:rsidRDefault="008E0DA0" w:rsidP="008E0DA0">
      <w:pPr>
        <w:pStyle w:val="ListParagraph"/>
        <w:numPr>
          <w:ilvl w:val="1"/>
          <w:numId w:val="1"/>
        </w:numPr>
        <w:rPr>
          <w:ins w:id="133" w:author="Duan, Sean (MU-Student)" w:date="2023-12-04T14:58:00Z"/>
          <w:sz w:val="28"/>
          <w:szCs w:val="28"/>
          <w:rPrChange w:id="134" w:author="Duan, Sean (MU-Student)" w:date="2023-12-04T15:02:00Z">
            <w:rPr>
              <w:ins w:id="135" w:author="Duan, Sean (MU-Student)" w:date="2023-12-04T14:58:00Z"/>
              <w:sz w:val="32"/>
              <w:szCs w:val="32"/>
            </w:rPr>
          </w:rPrChange>
        </w:rPr>
      </w:pPr>
      <w:ins w:id="136" w:author="Duan, Sean (MU-Student)" w:date="2023-12-04T14:58:00Z">
        <w:r w:rsidRPr="00C133A3">
          <w:rPr>
            <w:sz w:val="28"/>
            <w:szCs w:val="28"/>
            <w:rPrChange w:id="137" w:author="Duan, Sean (MU-Student)" w:date="2023-12-04T15:02:00Z">
              <w:rPr>
                <w:sz w:val="32"/>
                <w:szCs w:val="32"/>
              </w:rPr>
            </w:rPrChange>
          </w:rPr>
          <w:t xml:space="preserve">Stronger moral conviction </w:t>
        </w:r>
        <w:proofErr w:type="gramStart"/>
        <w:r w:rsidRPr="00C133A3">
          <w:rPr>
            <w:sz w:val="28"/>
            <w:szCs w:val="28"/>
            <w:rPrChange w:id="138" w:author="Duan, Sean (MU-Student)" w:date="2023-12-04T15:02:00Z">
              <w:rPr>
                <w:sz w:val="32"/>
                <w:szCs w:val="32"/>
              </w:rPr>
            </w:rPrChange>
          </w:rPr>
          <w:t>lead</w:t>
        </w:r>
        <w:proofErr w:type="gramEnd"/>
        <w:r w:rsidRPr="00C133A3">
          <w:rPr>
            <w:sz w:val="28"/>
            <w:szCs w:val="28"/>
            <w:rPrChange w:id="139" w:author="Duan, Sean (MU-Student)" w:date="2023-12-04T15:02:00Z">
              <w:rPr>
                <w:sz w:val="32"/>
                <w:szCs w:val="32"/>
              </w:rPr>
            </w:rPrChange>
          </w:rPr>
          <w:t xml:space="preserve"> to:</w:t>
        </w:r>
      </w:ins>
    </w:p>
    <w:p w14:paraId="4F6D56B0" w14:textId="47F08233" w:rsidR="008E0DA0" w:rsidRPr="00C133A3" w:rsidRDefault="008E0DA0" w:rsidP="008E0DA0">
      <w:pPr>
        <w:pStyle w:val="ListParagraph"/>
        <w:numPr>
          <w:ilvl w:val="2"/>
          <w:numId w:val="1"/>
        </w:numPr>
        <w:rPr>
          <w:ins w:id="140" w:author="Duan, Sean (MU-Student)" w:date="2023-12-04T14:59:00Z"/>
          <w:sz w:val="28"/>
          <w:szCs w:val="28"/>
          <w:rPrChange w:id="141" w:author="Duan, Sean (MU-Student)" w:date="2023-12-04T15:02:00Z">
            <w:rPr>
              <w:ins w:id="142" w:author="Duan, Sean (MU-Student)" w:date="2023-12-04T14:59:00Z"/>
              <w:sz w:val="32"/>
              <w:szCs w:val="32"/>
            </w:rPr>
          </w:rPrChange>
        </w:rPr>
      </w:pPr>
      <w:ins w:id="143" w:author="Duan, Sean (MU-Student)" w:date="2023-12-04T14:58:00Z">
        <w:r w:rsidRPr="00C133A3">
          <w:rPr>
            <w:sz w:val="28"/>
            <w:szCs w:val="28"/>
            <w:rPrChange w:id="144" w:author="Duan, Sean (MU-Student)" w:date="2023-12-04T15:02:00Z">
              <w:rPr>
                <w:sz w:val="32"/>
                <w:szCs w:val="32"/>
              </w:rPr>
            </w:rPrChange>
          </w:rPr>
          <w:t>Greater preferred social/phy</w:t>
        </w:r>
      </w:ins>
      <w:ins w:id="145" w:author="Duan, Sean (MU-Student)" w:date="2023-12-04T14:59:00Z">
        <w:r w:rsidRPr="00C133A3">
          <w:rPr>
            <w:sz w:val="28"/>
            <w:szCs w:val="28"/>
            <w:rPrChange w:id="146" w:author="Duan, Sean (MU-Student)" w:date="2023-12-04T15:02:00Z">
              <w:rPr>
                <w:sz w:val="32"/>
                <w:szCs w:val="32"/>
              </w:rPr>
            </w:rPrChange>
          </w:rPr>
          <w:t>sical distance from those w/ different moral convictions</w:t>
        </w:r>
      </w:ins>
    </w:p>
    <w:p w14:paraId="0C14A203" w14:textId="33CAAFD6" w:rsidR="008E0DA0" w:rsidRPr="00C133A3" w:rsidRDefault="008E0DA0" w:rsidP="008E0DA0">
      <w:pPr>
        <w:pStyle w:val="ListParagraph"/>
        <w:numPr>
          <w:ilvl w:val="2"/>
          <w:numId w:val="1"/>
        </w:numPr>
        <w:rPr>
          <w:ins w:id="147" w:author="Duan, Sean (MU-Student)" w:date="2023-12-04T14:59:00Z"/>
          <w:sz w:val="28"/>
          <w:szCs w:val="28"/>
          <w:rPrChange w:id="148" w:author="Duan, Sean (MU-Student)" w:date="2023-12-04T15:02:00Z">
            <w:rPr>
              <w:ins w:id="149" w:author="Duan, Sean (MU-Student)" w:date="2023-12-04T14:59:00Z"/>
              <w:sz w:val="32"/>
              <w:szCs w:val="32"/>
            </w:rPr>
          </w:rPrChange>
        </w:rPr>
      </w:pPr>
      <w:ins w:id="150" w:author="Duan, Sean (MU-Student)" w:date="2023-12-04T14:59:00Z">
        <w:r w:rsidRPr="00C133A3">
          <w:rPr>
            <w:sz w:val="28"/>
            <w:szCs w:val="28"/>
            <w:rPrChange w:id="151" w:author="Duan, Sean (MU-Student)" w:date="2023-12-04T15:02:00Z">
              <w:rPr>
                <w:sz w:val="32"/>
                <w:szCs w:val="32"/>
              </w:rPr>
            </w:rPrChange>
          </w:rPr>
          <w:t>Intolerance of different moral conviction in intimate and distant relationships</w:t>
        </w:r>
      </w:ins>
    </w:p>
    <w:p w14:paraId="716A296F" w14:textId="1384BBBC" w:rsidR="008E0DA0" w:rsidRPr="00C133A3" w:rsidRDefault="008E0DA0" w:rsidP="008E0DA0">
      <w:pPr>
        <w:pStyle w:val="ListParagraph"/>
        <w:numPr>
          <w:ilvl w:val="2"/>
          <w:numId w:val="1"/>
        </w:numPr>
        <w:rPr>
          <w:ins w:id="152" w:author="Duan, Sean (MU-Student)" w:date="2023-12-04T14:59:00Z"/>
          <w:sz w:val="28"/>
          <w:szCs w:val="28"/>
          <w:rPrChange w:id="153" w:author="Duan, Sean (MU-Student)" w:date="2023-12-04T15:02:00Z">
            <w:rPr>
              <w:ins w:id="154" w:author="Duan, Sean (MU-Student)" w:date="2023-12-04T14:59:00Z"/>
              <w:sz w:val="32"/>
              <w:szCs w:val="32"/>
            </w:rPr>
          </w:rPrChange>
        </w:rPr>
      </w:pPr>
      <w:ins w:id="155" w:author="Duan, Sean (MU-Student)" w:date="2023-12-04T14:59:00Z">
        <w:r w:rsidRPr="00C133A3">
          <w:rPr>
            <w:sz w:val="28"/>
            <w:szCs w:val="28"/>
            <w:rPrChange w:id="156" w:author="Duan, Sean (MU-Student)" w:date="2023-12-04T15:02:00Z">
              <w:rPr>
                <w:sz w:val="32"/>
                <w:szCs w:val="32"/>
              </w:rPr>
            </w:rPrChange>
          </w:rPr>
          <w:t>Lower levels of good will/cooperation for those with different attitudes.</w:t>
        </w:r>
      </w:ins>
    </w:p>
    <w:p w14:paraId="76C745C8" w14:textId="7D981300" w:rsidR="008E0DA0" w:rsidRPr="00C133A3" w:rsidRDefault="008E0DA0" w:rsidP="008E0DA0">
      <w:pPr>
        <w:pStyle w:val="ListParagraph"/>
        <w:numPr>
          <w:ilvl w:val="2"/>
          <w:numId w:val="1"/>
        </w:numPr>
        <w:rPr>
          <w:ins w:id="157" w:author="Duan, Sean (MU-Student)" w:date="2023-12-04T14:59:00Z"/>
          <w:sz w:val="28"/>
          <w:szCs w:val="28"/>
          <w:rPrChange w:id="158" w:author="Duan, Sean (MU-Student)" w:date="2023-12-04T15:02:00Z">
            <w:rPr>
              <w:ins w:id="159" w:author="Duan, Sean (MU-Student)" w:date="2023-12-04T14:59:00Z"/>
              <w:sz w:val="32"/>
              <w:szCs w:val="32"/>
            </w:rPr>
          </w:rPrChange>
        </w:rPr>
      </w:pPr>
      <w:ins w:id="160" w:author="Duan, Sean (MU-Student)" w:date="2023-12-04T14:59:00Z">
        <w:r w:rsidRPr="00C133A3">
          <w:rPr>
            <w:sz w:val="28"/>
            <w:szCs w:val="28"/>
            <w:rPrChange w:id="161" w:author="Duan, Sean (MU-Student)" w:date="2023-12-04T15:02:00Z">
              <w:rPr>
                <w:sz w:val="32"/>
                <w:szCs w:val="32"/>
              </w:rPr>
            </w:rPrChange>
          </w:rPr>
          <w:t xml:space="preserve">Increased difficulty to find solutions to </w:t>
        </w:r>
        <w:proofErr w:type="gramStart"/>
        <w:r w:rsidRPr="00C133A3">
          <w:rPr>
            <w:sz w:val="28"/>
            <w:szCs w:val="28"/>
            <w:rPrChange w:id="162" w:author="Duan, Sean (MU-Student)" w:date="2023-12-04T15:02:00Z">
              <w:rPr>
                <w:sz w:val="32"/>
                <w:szCs w:val="32"/>
              </w:rPr>
            </w:rPrChange>
          </w:rPr>
          <w:t>disagreements</w:t>
        </w:r>
        <w:proofErr w:type="gramEnd"/>
      </w:ins>
    </w:p>
    <w:p w14:paraId="11AD6A66" w14:textId="6773A0FA" w:rsidR="00C133A3" w:rsidRDefault="00C133A3" w:rsidP="008E0DA0">
      <w:pPr>
        <w:pStyle w:val="ListParagraph"/>
        <w:numPr>
          <w:ilvl w:val="0"/>
          <w:numId w:val="1"/>
        </w:numPr>
        <w:rPr>
          <w:ins w:id="163" w:author="Duan, Sean (MU-Student)" w:date="2023-12-04T15:05:00Z"/>
          <w:sz w:val="28"/>
          <w:szCs w:val="28"/>
        </w:rPr>
      </w:pPr>
      <w:ins w:id="164" w:author="Duan, Sean (MU-Student)" w:date="2023-12-04T15:03:00Z">
        <w:r>
          <w:rPr>
            <w:sz w:val="28"/>
            <w:szCs w:val="28"/>
          </w:rPr>
          <w:t xml:space="preserve">How are </w:t>
        </w:r>
        <w:proofErr w:type="gramStart"/>
        <w:r>
          <w:rPr>
            <w:sz w:val="28"/>
            <w:szCs w:val="28"/>
          </w:rPr>
          <w:t>moral</w:t>
        </w:r>
        <w:proofErr w:type="gramEnd"/>
        <w:r>
          <w:rPr>
            <w:sz w:val="28"/>
            <w:szCs w:val="28"/>
          </w:rPr>
          <w:t xml:space="preserve"> convicted attitudes different from strong nonmoral attitudes?</w:t>
        </w:r>
      </w:ins>
    </w:p>
    <w:p w14:paraId="7EF09878" w14:textId="5989C85E" w:rsidR="00A6475F" w:rsidRDefault="00A6475F" w:rsidP="00A6475F">
      <w:pPr>
        <w:pStyle w:val="ListParagraph"/>
        <w:numPr>
          <w:ilvl w:val="1"/>
          <w:numId w:val="1"/>
        </w:numPr>
        <w:rPr>
          <w:ins w:id="165" w:author="Duan, Sean (MU-Student)" w:date="2023-12-04T15:06:00Z"/>
          <w:sz w:val="28"/>
          <w:szCs w:val="28"/>
        </w:rPr>
      </w:pPr>
      <w:ins w:id="166" w:author="Duan, Sean (MU-Student)" w:date="2023-12-04T15:05:00Z">
        <w:r>
          <w:rPr>
            <w:sz w:val="28"/>
            <w:szCs w:val="28"/>
          </w:rPr>
          <w:t>Several parts of attitude strength are presumed to measure the same laten</w:t>
        </w:r>
      </w:ins>
      <w:ins w:id="167" w:author="Duan, Sean (MU-Student)" w:date="2023-12-04T15:06:00Z">
        <w:r>
          <w:rPr>
            <w:sz w:val="28"/>
            <w:szCs w:val="28"/>
          </w:rPr>
          <w:t>t construct. But there are only low/moderate positive correlations amongst the following items!</w:t>
        </w:r>
      </w:ins>
    </w:p>
    <w:p w14:paraId="59C9D2CA" w14:textId="3066C9BB" w:rsidR="00A6475F" w:rsidRDefault="00A6475F">
      <w:pPr>
        <w:pStyle w:val="ListParagraph"/>
        <w:numPr>
          <w:ilvl w:val="1"/>
          <w:numId w:val="1"/>
        </w:numPr>
        <w:rPr>
          <w:ins w:id="168" w:author="Duan, Sean (MU-Student)" w:date="2023-12-04T15:03:00Z"/>
          <w:sz w:val="28"/>
          <w:szCs w:val="28"/>
        </w:rPr>
        <w:pPrChange w:id="169" w:author="Duan, Sean (MU-Student)" w:date="2023-12-04T15:06:00Z">
          <w:pPr>
            <w:pStyle w:val="ListParagraph"/>
            <w:numPr>
              <w:numId w:val="1"/>
            </w:numPr>
            <w:ind w:hanging="360"/>
          </w:pPr>
        </w:pPrChange>
      </w:pPr>
      <w:ins w:id="170" w:author="Duan, Sean (MU-Student)" w:date="2023-12-04T15:06:00Z">
        <w:r>
          <w:rPr>
            <w:sz w:val="28"/>
            <w:szCs w:val="28"/>
          </w:rPr>
          <w:t xml:space="preserve">Each element here is </w:t>
        </w:r>
      </w:ins>
      <w:ins w:id="171" w:author="Duan, Sean (MU-Student)" w:date="2023-12-04T15:07:00Z">
        <w:r>
          <w:rPr>
            <w:sz w:val="28"/>
            <w:szCs w:val="28"/>
          </w:rPr>
          <w:t xml:space="preserve">seen as distinct contributors to the ‘strength’ of an </w:t>
        </w:r>
        <w:proofErr w:type="gramStart"/>
        <w:r>
          <w:rPr>
            <w:sz w:val="28"/>
            <w:szCs w:val="28"/>
          </w:rPr>
          <w:t>attitude</w:t>
        </w:r>
      </w:ins>
      <w:proofErr w:type="gramEnd"/>
    </w:p>
    <w:p w14:paraId="56D64DDE" w14:textId="0B499454" w:rsidR="00330842" w:rsidRDefault="00330842">
      <w:pPr>
        <w:pStyle w:val="ListParagraph"/>
        <w:numPr>
          <w:ilvl w:val="2"/>
          <w:numId w:val="1"/>
        </w:numPr>
        <w:rPr>
          <w:ins w:id="172" w:author="Duan, Sean (MU-Student)" w:date="2023-12-04T15:04:00Z"/>
          <w:sz w:val="28"/>
          <w:szCs w:val="28"/>
        </w:rPr>
        <w:pPrChange w:id="173" w:author="Duan, Sean (MU-Student)" w:date="2023-12-04T15:05:00Z">
          <w:pPr>
            <w:pStyle w:val="ListParagraph"/>
            <w:numPr>
              <w:ilvl w:val="1"/>
              <w:numId w:val="1"/>
            </w:numPr>
            <w:ind w:left="1440" w:hanging="360"/>
          </w:pPr>
        </w:pPrChange>
      </w:pPr>
      <w:ins w:id="174" w:author="Duan, Sean (MU-Student)" w:date="2023-12-04T15:04:00Z">
        <w:r>
          <w:rPr>
            <w:sz w:val="28"/>
            <w:szCs w:val="28"/>
          </w:rPr>
          <w:t xml:space="preserve">Attitude ‘extremity’ is the extent to which an attitude </w:t>
        </w:r>
        <w:proofErr w:type="gramStart"/>
        <w:r>
          <w:rPr>
            <w:sz w:val="28"/>
            <w:szCs w:val="28"/>
          </w:rPr>
          <w:t>deviations</w:t>
        </w:r>
        <w:proofErr w:type="gramEnd"/>
        <w:r>
          <w:rPr>
            <w:sz w:val="28"/>
            <w:szCs w:val="28"/>
          </w:rPr>
          <w:t xml:space="preserve"> from neutrality</w:t>
        </w:r>
      </w:ins>
    </w:p>
    <w:p w14:paraId="411CAD7D" w14:textId="7071B6EB" w:rsidR="00330842" w:rsidRDefault="00330842">
      <w:pPr>
        <w:pStyle w:val="ListParagraph"/>
        <w:numPr>
          <w:ilvl w:val="2"/>
          <w:numId w:val="1"/>
        </w:numPr>
        <w:rPr>
          <w:ins w:id="175" w:author="Duan, Sean (MU-Student)" w:date="2023-12-04T15:04:00Z"/>
          <w:sz w:val="28"/>
          <w:szCs w:val="28"/>
        </w:rPr>
        <w:pPrChange w:id="176" w:author="Duan, Sean (MU-Student)" w:date="2023-12-04T15:05:00Z">
          <w:pPr>
            <w:pStyle w:val="ListParagraph"/>
            <w:numPr>
              <w:ilvl w:val="1"/>
              <w:numId w:val="1"/>
            </w:numPr>
            <w:ind w:left="1440" w:hanging="360"/>
          </w:pPr>
        </w:pPrChange>
      </w:pPr>
      <w:ins w:id="177" w:author="Duan, Sean (MU-Student)" w:date="2023-12-04T15:04:00Z">
        <w:r>
          <w:rPr>
            <w:sz w:val="28"/>
            <w:szCs w:val="28"/>
          </w:rPr>
          <w:t xml:space="preserve">Attitudes ‘importance’ is subjective significance people attach to an </w:t>
        </w:r>
        <w:proofErr w:type="gramStart"/>
        <w:r>
          <w:rPr>
            <w:sz w:val="28"/>
            <w:szCs w:val="28"/>
          </w:rPr>
          <w:t>attitudes</w:t>
        </w:r>
        <w:proofErr w:type="gramEnd"/>
      </w:ins>
    </w:p>
    <w:p w14:paraId="0E63F71E" w14:textId="2B286DCB" w:rsidR="00330842" w:rsidRDefault="00330842">
      <w:pPr>
        <w:pStyle w:val="ListParagraph"/>
        <w:numPr>
          <w:ilvl w:val="2"/>
          <w:numId w:val="1"/>
        </w:numPr>
        <w:rPr>
          <w:ins w:id="178" w:author="Duan, Sean (MU-Student)" w:date="2023-12-04T15:04:00Z"/>
          <w:sz w:val="28"/>
          <w:szCs w:val="28"/>
        </w:rPr>
        <w:pPrChange w:id="179" w:author="Duan, Sean (MU-Student)" w:date="2023-12-04T15:05:00Z">
          <w:pPr>
            <w:pStyle w:val="ListParagraph"/>
            <w:numPr>
              <w:ilvl w:val="1"/>
              <w:numId w:val="1"/>
            </w:numPr>
            <w:ind w:left="1440" w:hanging="360"/>
          </w:pPr>
        </w:pPrChange>
      </w:pPr>
      <w:ins w:id="180" w:author="Duan, Sean (MU-Student)" w:date="2023-12-04T15:04:00Z">
        <w:r>
          <w:rPr>
            <w:sz w:val="28"/>
            <w:szCs w:val="28"/>
          </w:rPr>
          <w:t xml:space="preserve">Attitude ‘certainty’ is degree that people feel SURE about their position on an </w:t>
        </w:r>
        <w:proofErr w:type="gramStart"/>
        <w:r>
          <w:rPr>
            <w:sz w:val="28"/>
            <w:szCs w:val="28"/>
          </w:rPr>
          <w:t>issue</w:t>
        </w:r>
        <w:proofErr w:type="gramEnd"/>
      </w:ins>
    </w:p>
    <w:p w14:paraId="747A7921" w14:textId="670612ED" w:rsidR="00330842" w:rsidRDefault="00330842" w:rsidP="00A6475F">
      <w:pPr>
        <w:pStyle w:val="ListParagraph"/>
        <w:numPr>
          <w:ilvl w:val="2"/>
          <w:numId w:val="1"/>
        </w:numPr>
        <w:rPr>
          <w:ins w:id="181" w:author="Duan, Sean (MU-Student)" w:date="2023-12-04T15:07:00Z"/>
          <w:sz w:val="28"/>
          <w:szCs w:val="28"/>
        </w:rPr>
      </w:pPr>
      <w:ins w:id="182" w:author="Duan, Sean (MU-Student)" w:date="2023-12-04T15:04:00Z">
        <w:r>
          <w:rPr>
            <w:sz w:val="28"/>
            <w:szCs w:val="28"/>
          </w:rPr>
          <w:t>Attitude ‘centrality’ is how much of an atti</w:t>
        </w:r>
      </w:ins>
      <w:ins w:id="183" w:author="Duan, Sean (MU-Student)" w:date="2023-12-04T15:05:00Z">
        <w:r>
          <w:rPr>
            <w:sz w:val="28"/>
            <w:szCs w:val="28"/>
          </w:rPr>
          <w:t>tude is entangled with a persons’ sense of identity/how interconnected it is with other attitudes/beliefs.</w:t>
        </w:r>
      </w:ins>
    </w:p>
    <w:p w14:paraId="4EC0E270" w14:textId="77777777" w:rsidR="00A6475F" w:rsidRDefault="00A6475F" w:rsidP="00A6475F">
      <w:pPr>
        <w:pStyle w:val="ListParagraph"/>
        <w:numPr>
          <w:ilvl w:val="1"/>
          <w:numId w:val="1"/>
        </w:numPr>
        <w:rPr>
          <w:ins w:id="184" w:author="Duan, Sean (MU-Student)" w:date="2023-12-04T15:07:00Z"/>
          <w:sz w:val="28"/>
          <w:szCs w:val="28"/>
        </w:rPr>
      </w:pPr>
      <w:ins w:id="185" w:author="Duan, Sean (MU-Student)" w:date="2023-12-04T15:07:00Z">
        <w:r w:rsidRPr="000C7F27">
          <w:rPr>
            <w:sz w:val="28"/>
            <w:szCs w:val="28"/>
          </w:rPr>
          <w:t>Strong attitudes are “du</w:t>
        </w:r>
        <w:r>
          <w:rPr>
            <w:sz w:val="28"/>
            <w:szCs w:val="28"/>
          </w:rPr>
          <w:t>rable over time”/</w:t>
        </w:r>
        <w:proofErr w:type="spellStart"/>
        <w:r>
          <w:rPr>
            <w:sz w:val="28"/>
            <w:szCs w:val="28"/>
          </w:rPr>
          <w:t>resisitant</w:t>
        </w:r>
        <w:proofErr w:type="spellEnd"/>
        <w:r>
          <w:rPr>
            <w:sz w:val="28"/>
            <w:szCs w:val="28"/>
          </w:rPr>
          <w:t xml:space="preserve"> to change, and impact judgement/behavior.</w:t>
        </w:r>
      </w:ins>
    </w:p>
    <w:p w14:paraId="786BA5A8" w14:textId="76AC8DA8" w:rsidR="00A6475F" w:rsidRDefault="00A6475F" w:rsidP="00A6475F">
      <w:pPr>
        <w:pStyle w:val="ListParagraph"/>
        <w:numPr>
          <w:ilvl w:val="0"/>
          <w:numId w:val="1"/>
        </w:numPr>
        <w:rPr>
          <w:ins w:id="186" w:author="Duan, Sean (MU-Student)" w:date="2023-12-04T15:08:00Z"/>
          <w:sz w:val="28"/>
          <w:szCs w:val="28"/>
        </w:rPr>
      </w:pPr>
      <w:ins w:id="187" w:author="Duan, Sean (MU-Student)" w:date="2023-12-04T15:08:00Z">
        <w:r>
          <w:rPr>
            <w:sz w:val="28"/>
            <w:szCs w:val="28"/>
          </w:rPr>
          <w:t>Is moral conviction just another contributor to attitude strength, or fundamentally different?</w:t>
        </w:r>
      </w:ins>
    </w:p>
    <w:p w14:paraId="491BAE83" w14:textId="291DBB99" w:rsidR="00A6475F" w:rsidRDefault="00A6475F" w:rsidP="00A6475F">
      <w:pPr>
        <w:pStyle w:val="ListParagraph"/>
        <w:numPr>
          <w:ilvl w:val="1"/>
          <w:numId w:val="1"/>
        </w:numPr>
        <w:rPr>
          <w:ins w:id="188" w:author="Duan, Sean (MU-Student)" w:date="2023-12-04T15:11:00Z"/>
          <w:sz w:val="28"/>
          <w:szCs w:val="28"/>
        </w:rPr>
      </w:pPr>
      <w:ins w:id="189" w:author="Duan, Sean (MU-Student)" w:date="2023-12-04T15:09:00Z">
        <w:r>
          <w:rPr>
            <w:sz w:val="28"/>
            <w:szCs w:val="28"/>
          </w:rPr>
          <w:t xml:space="preserve">Adding assessments of moral </w:t>
        </w:r>
        <w:proofErr w:type="spellStart"/>
        <w:r>
          <w:rPr>
            <w:sz w:val="28"/>
            <w:szCs w:val="28"/>
          </w:rPr>
          <w:t>oblivgation</w:t>
        </w:r>
        <w:proofErr w:type="spellEnd"/>
        <w:r>
          <w:rPr>
            <w:sz w:val="28"/>
            <w:szCs w:val="28"/>
          </w:rPr>
          <w:t xml:space="preserve"> increases attitude-behavior correspondence!</w:t>
        </w:r>
      </w:ins>
    </w:p>
    <w:p w14:paraId="36861031" w14:textId="25217A26" w:rsidR="00A6475F" w:rsidRDefault="00C9083C" w:rsidP="00C9083C">
      <w:pPr>
        <w:pStyle w:val="ListParagraph"/>
        <w:numPr>
          <w:ilvl w:val="1"/>
          <w:numId w:val="1"/>
        </w:numPr>
        <w:rPr>
          <w:ins w:id="190" w:author="Duan, Sean (MU-Student)" w:date="2023-12-04T15:12:00Z"/>
          <w:sz w:val="28"/>
          <w:szCs w:val="28"/>
        </w:rPr>
      </w:pPr>
      <w:ins w:id="191" w:author="Duan, Sean (MU-Student)" w:date="2023-12-04T15:11:00Z">
        <w:r w:rsidRPr="00C9083C">
          <w:rPr>
            <w:sz w:val="28"/>
            <w:szCs w:val="28"/>
          </w:rPr>
          <w:lastRenderedPageBreak/>
          <w:t>Moral based opposition to various policies is also an important predictor of politica</w:t>
        </w:r>
      </w:ins>
      <w:ins w:id="192" w:author="Duan, Sean (MU-Student)" w:date="2023-12-04T15:12:00Z">
        <w:r w:rsidRPr="00C9083C">
          <w:rPr>
            <w:sz w:val="28"/>
            <w:szCs w:val="28"/>
          </w:rPr>
          <w:t xml:space="preserve">l </w:t>
        </w:r>
      </w:ins>
      <w:ins w:id="193" w:author="Duan, Sean (MU-Student)" w:date="2023-12-04T15:11:00Z">
        <w:r w:rsidRPr="00C9083C">
          <w:rPr>
            <w:sz w:val="28"/>
            <w:szCs w:val="28"/>
            <w:rPrChange w:id="194" w:author="Duan, Sean (MU-Student)" w:date="2023-12-04T15:12:00Z">
              <w:rPr/>
            </w:rPrChange>
          </w:rPr>
          <w:t>activism. For example, moral opposition to the nuclear bomb</w:t>
        </w:r>
      </w:ins>
      <w:ins w:id="195" w:author="Duan, Sean (MU-Student)" w:date="2023-12-04T15:12:00Z">
        <w:r w:rsidRPr="00C9083C">
          <w:rPr>
            <w:sz w:val="28"/>
            <w:szCs w:val="28"/>
          </w:rPr>
          <w:t xml:space="preserve"> e</w:t>
        </w:r>
      </w:ins>
      <w:ins w:id="196" w:author="Duan, Sean (MU-Student)" w:date="2023-12-04T15:11:00Z">
        <w:r w:rsidRPr="00C9083C">
          <w:rPr>
            <w:sz w:val="28"/>
            <w:szCs w:val="28"/>
          </w:rPr>
          <w:t>merged as a discriminator of those who did versus did not</w:t>
        </w:r>
      </w:ins>
      <w:ins w:id="197" w:author="Duan, Sean (MU-Student)" w:date="2023-12-04T15:12:00Z">
        <w:r w:rsidRPr="00C9083C">
          <w:rPr>
            <w:sz w:val="28"/>
            <w:szCs w:val="28"/>
          </w:rPr>
          <w:t xml:space="preserve"> </w:t>
        </w:r>
      </w:ins>
      <w:ins w:id="198" w:author="Duan, Sean (MU-Student)" w:date="2023-12-04T15:11:00Z">
        <w:r w:rsidRPr="00C9083C">
          <w:rPr>
            <w:sz w:val="28"/>
            <w:szCs w:val="28"/>
          </w:rPr>
          <w:t>actively campaign for political candidates who took a stand on this</w:t>
        </w:r>
      </w:ins>
      <w:ins w:id="199" w:author="Duan, Sean (MU-Student)" w:date="2023-12-04T15:12:00Z">
        <w:r w:rsidRPr="00C9083C">
          <w:rPr>
            <w:sz w:val="28"/>
            <w:szCs w:val="28"/>
          </w:rPr>
          <w:t xml:space="preserve"> </w:t>
        </w:r>
      </w:ins>
      <w:ins w:id="200" w:author="Duan, Sean (MU-Student)" w:date="2023-12-04T15:11:00Z">
        <w:r w:rsidRPr="00C9083C">
          <w:rPr>
            <w:sz w:val="28"/>
            <w:szCs w:val="28"/>
          </w:rPr>
          <w:t>issue, trumping other possible predictors like fear or having activist</w:t>
        </w:r>
      </w:ins>
      <w:ins w:id="201" w:author="Duan, Sean (MU-Student)" w:date="2023-12-04T15:12:00Z">
        <w:r>
          <w:rPr>
            <w:sz w:val="28"/>
            <w:szCs w:val="28"/>
          </w:rPr>
          <w:t xml:space="preserve"> </w:t>
        </w:r>
      </w:ins>
      <w:proofErr w:type="gramStart"/>
      <w:ins w:id="202" w:author="Duan, Sean (MU-Student)" w:date="2023-12-04T15:11:00Z">
        <w:r w:rsidRPr="00C9083C">
          <w:rPr>
            <w:sz w:val="28"/>
            <w:szCs w:val="28"/>
          </w:rPr>
          <w:t>friends</w:t>
        </w:r>
      </w:ins>
      <w:proofErr w:type="gramEnd"/>
    </w:p>
    <w:p w14:paraId="562AF183" w14:textId="696C878B" w:rsidR="00C9083C" w:rsidRPr="00C9083C" w:rsidRDefault="00C9083C" w:rsidP="00C9083C">
      <w:pPr>
        <w:pStyle w:val="ListParagraph"/>
        <w:numPr>
          <w:ilvl w:val="1"/>
          <w:numId w:val="1"/>
        </w:numPr>
        <w:rPr>
          <w:ins w:id="203" w:author="Duan, Sean (MU-Student)" w:date="2023-12-04T15:12:00Z"/>
          <w:sz w:val="28"/>
          <w:szCs w:val="28"/>
        </w:rPr>
      </w:pPr>
      <w:ins w:id="204" w:author="Duan, Sean (MU-Student)" w:date="2023-12-04T15:12:00Z">
        <w:r w:rsidRPr="00C9083C">
          <w:rPr>
            <w:sz w:val="28"/>
            <w:szCs w:val="28"/>
          </w:rPr>
          <w:t xml:space="preserve">In a related vein, persuasive messages that activated concerns with people’s sense of moral </w:t>
        </w:r>
        <w:proofErr w:type="spellStart"/>
        <w:r w:rsidRPr="00C9083C">
          <w:rPr>
            <w:sz w:val="28"/>
            <w:szCs w:val="28"/>
          </w:rPr>
          <w:t>self led</w:t>
        </w:r>
        <w:proofErr w:type="spellEnd"/>
        <w:r w:rsidRPr="00C9083C">
          <w:rPr>
            <w:sz w:val="28"/>
            <w:szCs w:val="28"/>
          </w:rPr>
          <w:t xml:space="preserve"> to higher levels of donating blood than did exposure to a fear appeal, a</w:t>
        </w:r>
        <w:r>
          <w:rPr>
            <w:sz w:val="28"/>
            <w:szCs w:val="28"/>
          </w:rPr>
          <w:t xml:space="preserve"> </w:t>
        </w:r>
        <w:r w:rsidRPr="00C9083C">
          <w:rPr>
            <w:sz w:val="28"/>
            <w:szCs w:val="28"/>
          </w:rPr>
          <w:t xml:space="preserve">combined moral and fear appeal message, or no </w:t>
        </w:r>
        <w:proofErr w:type="gramStart"/>
        <w:r w:rsidRPr="00C9083C">
          <w:rPr>
            <w:sz w:val="28"/>
            <w:szCs w:val="28"/>
          </w:rPr>
          <w:t>message</w:t>
        </w:r>
        <w:proofErr w:type="gramEnd"/>
      </w:ins>
    </w:p>
    <w:p w14:paraId="4E48A6E4" w14:textId="60F28124" w:rsidR="00C9083C" w:rsidRDefault="00C9083C" w:rsidP="00C9083C">
      <w:pPr>
        <w:pStyle w:val="ListParagraph"/>
        <w:numPr>
          <w:ilvl w:val="2"/>
          <w:numId w:val="1"/>
        </w:numPr>
        <w:rPr>
          <w:ins w:id="205" w:author="Duan, Sean (MU-Student)" w:date="2023-12-04T15:12:00Z"/>
          <w:sz w:val="28"/>
          <w:szCs w:val="28"/>
        </w:rPr>
      </w:pPr>
      <w:ins w:id="206" w:author="Duan, Sean (MU-Student)" w:date="2023-12-04T15:12:00Z">
        <w:r w:rsidRPr="00C9083C">
          <w:rPr>
            <w:sz w:val="28"/>
            <w:szCs w:val="28"/>
          </w:rPr>
          <w:t>Each of these relatively isolated examples is consistent with the prediction that attitudes based on moral convictions may have higher action potentials than attitudes that reflect nonmoral tastes, preferences, or social conventions, however</w:t>
        </w:r>
        <w:r>
          <w:rPr>
            <w:sz w:val="28"/>
            <w:szCs w:val="28"/>
          </w:rPr>
          <w:t xml:space="preserve"> </w:t>
        </w:r>
        <w:r w:rsidRPr="00C9083C">
          <w:rPr>
            <w:sz w:val="28"/>
            <w:szCs w:val="28"/>
          </w:rPr>
          <w:t>strong these may be.</w:t>
        </w:r>
      </w:ins>
    </w:p>
    <w:p w14:paraId="7D7ECCD4" w14:textId="12533D78" w:rsidR="00C9083C" w:rsidRDefault="00C9083C" w:rsidP="00C9083C">
      <w:pPr>
        <w:pStyle w:val="ListParagraph"/>
        <w:numPr>
          <w:ilvl w:val="0"/>
          <w:numId w:val="1"/>
        </w:numPr>
        <w:rPr>
          <w:ins w:id="207" w:author="Duan, Sean (MU-Student)" w:date="2023-12-05T14:48:00Z"/>
          <w:sz w:val="28"/>
          <w:szCs w:val="28"/>
        </w:rPr>
      </w:pPr>
      <w:ins w:id="208" w:author="Duan, Sean (MU-Student)" w:date="2023-12-04T15:12:00Z">
        <w:r>
          <w:rPr>
            <w:sz w:val="28"/>
            <w:szCs w:val="28"/>
          </w:rPr>
          <w:t xml:space="preserve">Definition of </w:t>
        </w:r>
      </w:ins>
      <w:ins w:id="209" w:author="Duan, Sean (MU-Student)" w:date="2023-12-04T15:13:00Z">
        <w:r>
          <w:rPr>
            <w:sz w:val="28"/>
            <w:szCs w:val="28"/>
          </w:rPr>
          <w:t>“Moral Conviction”</w:t>
        </w:r>
      </w:ins>
      <w:ins w:id="210" w:author="Duan, Sean (MU-Student)" w:date="2023-12-04T15:17:00Z">
        <w:r>
          <w:rPr>
            <w:sz w:val="28"/>
            <w:szCs w:val="28"/>
          </w:rPr>
          <w:t xml:space="preserve"> (defined in </w:t>
        </w:r>
        <w:proofErr w:type="spellStart"/>
        <w:r>
          <w:rPr>
            <w:sz w:val="28"/>
            <w:szCs w:val="28"/>
          </w:rPr>
          <w:t>skitka</w:t>
        </w:r>
        <w:proofErr w:type="spellEnd"/>
        <w:r>
          <w:rPr>
            <w:sz w:val="28"/>
            <w:szCs w:val="28"/>
          </w:rPr>
          <w:t xml:space="preserve"> 2002, and </w:t>
        </w:r>
        <w:proofErr w:type="spellStart"/>
        <w:r>
          <w:rPr>
            <w:sz w:val="28"/>
            <w:szCs w:val="28"/>
          </w:rPr>
          <w:t>skitka</w:t>
        </w:r>
        <w:proofErr w:type="spellEnd"/>
        <w:r>
          <w:rPr>
            <w:sz w:val="28"/>
            <w:szCs w:val="28"/>
          </w:rPr>
          <w:t xml:space="preserve"> and </w:t>
        </w:r>
        <w:proofErr w:type="spellStart"/>
        <w:r>
          <w:rPr>
            <w:sz w:val="28"/>
            <w:szCs w:val="28"/>
          </w:rPr>
          <w:t>mullen</w:t>
        </w:r>
        <w:proofErr w:type="spellEnd"/>
        <w:r>
          <w:rPr>
            <w:sz w:val="28"/>
            <w:szCs w:val="28"/>
          </w:rPr>
          <w:t xml:space="preserve"> 2002b??)</w:t>
        </w:r>
      </w:ins>
    </w:p>
    <w:p w14:paraId="5BB0F4BC" w14:textId="50E5FD3A" w:rsidR="00AC65A0" w:rsidRDefault="00435352" w:rsidP="00C9083C">
      <w:pPr>
        <w:pStyle w:val="ListParagraph"/>
        <w:numPr>
          <w:ilvl w:val="0"/>
          <w:numId w:val="1"/>
        </w:numPr>
        <w:rPr>
          <w:ins w:id="211" w:author="Duan, Sean (MU-Student)" w:date="2023-12-05T15:00:00Z"/>
          <w:sz w:val="28"/>
          <w:szCs w:val="28"/>
        </w:rPr>
      </w:pPr>
      <w:ins w:id="212" w:author="Duan, Sean (MU-Student)" w:date="2023-12-05T15:00:00Z">
        <w:r>
          <w:rPr>
            <w:sz w:val="28"/>
            <w:szCs w:val="28"/>
          </w:rPr>
          <w:t>Universalism:</w:t>
        </w:r>
      </w:ins>
    </w:p>
    <w:p w14:paraId="75E1DAD7" w14:textId="61495A4A" w:rsidR="00636704" w:rsidRDefault="00435352" w:rsidP="00636704">
      <w:pPr>
        <w:pStyle w:val="ListParagraph"/>
        <w:numPr>
          <w:ilvl w:val="1"/>
          <w:numId w:val="1"/>
        </w:numPr>
        <w:rPr>
          <w:ins w:id="213" w:author="Duan, Sean (MU-Student)" w:date="2023-12-05T15:01:00Z"/>
          <w:sz w:val="28"/>
          <w:szCs w:val="28"/>
        </w:rPr>
      </w:pPr>
      <w:ins w:id="214" w:author="Duan, Sean (MU-Student)" w:date="2023-12-05T15:01:00Z">
        <w:r w:rsidRPr="00435352">
          <w:rPr>
            <w:sz w:val="28"/>
            <w:szCs w:val="28"/>
          </w:rPr>
          <w:t>If one says, ‘I value gender equality, but others need not value gender equality,’ then gender equality is a matter of personal taste. If one says, ‘We in our culture value gender equality, but people in other</w:t>
        </w:r>
        <w:r>
          <w:rPr>
            <w:sz w:val="28"/>
            <w:szCs w:val="28"/>
          </w:rPr>
          <w:t xml:space="preserve"> </w:t>
        </w:r>
        <w:r w:rsidRPr="00435352">
          <w:rPr>
            <w:sz w:val="28"/>
            <w:szCs w:val="28"/>
          </w:rPr>
          <w:t>cultures need not value gender equality,’ then one is treating gender equality as a social convention. However, if one sees gender equality as a moral good or a moral truth, then one is committed to saying, ‘I value gender equality, and everyone else should too, even in other cultures.’</w:t>
        </w:r>
        <w:r>
          <w:rPr>
            <w:sz w:val="28"/>
            <w:szCs w:val="28"/>
          </w:rPr>
          <w:t xml:space="preserve"> (Haidt, Rosenberg, and Hom, 2003)</w:t>
        </w:r>
      </w:ins>
    </w:p>
    <w:p w14:paraId="6D11CE6A" w14:textId="429A09E7" w:rsidR="00636704" w:rsidRDefault="00636704" w:rsidP="00636704">
      <w:pPr>
        <w:pStyle w:val="ListParagraph"/>
        <w:numPr>
          <w:ilvl w:val="1"/>
          <w:numId w:val="1"/>
        </w:numPr>
        <w:rPr>
          <w:ins w:id="215" w:author="Duan, Sean (MU-Student)" w:date="2023-12-05T15:02:00Z"/>
          <w:sz w:val="28"/>
          <w:szCs w:val="28"/>
        </w:rPr>
      </w:pPr>
      <w:ins w:id="216" w:author="Duan, Sean (MU-Student)" w:date="2023-12-05T15:01:00Z">
        <w:r>
          <w:rPr>
            <w:sz w:val="28"/>
            <w:szCs w:val="28"/>
          </w:rPr>
          <w:t>Universality is s</w:t>
        </w:r>
      </w:ins>
      <w:ins w:id="217" w:author="Duan, Sean (MU-Student)" w:date="2023-12-05T15:02:00Z">
        <w:r>
          <w:rPr>
            <w:sz w:val="28"/>
            <w:szCs w:val="28"/>
          </w:rPr>
          <w:t>een as a distinguishing feature that separates moral from nonmoral beliefs?</w:t>
        </w:r>
      </w:ins>
    </w:p>
    <w:p w14:paraId="546A81AA" w14:textId="0398EA5E" w:rsidR="00FF0DF2" w:rsidRDefault="00FF0DF2" w:rsidP="00636704">
      <w:pPr>
        <w:pStyle w:val="ListParagraph"/>
        <w:numPr>
          <w:ilvl w:val="1"/>
          <w:numId w:val="1"/>
        </w:numPr>
        <w:rPr>
          <w:ins w:id="218" w:author="Duan, Sean (MU-Student)" w:date="2023-12-05T15:02:00Z"/>
          <w:sz w:val="28"/>
          <w:szCs w:val="28"/>
        </w:rPr>
      </w:pPr>
      <w:ins w:id="219" w:author="Duan, Sean (MU-Student)" w:date="2023-12-05T15:02:00Z">
        <w:r>
          <w:rPr>
            <w:sz w:val="28"/>
            <w:szCs w:val="28"/>
          </w:rPr>
          <w:t>These attitudes are seen as ones that transcend boundaries of persons/</w:t>
        </w:r>
        <w:proofErr w:type="gramStart"/>
        <w:r>
          <w:rPr>
            <w:sz w:val="28"/>
            <w:szCs w:val="28"/>
          </w:rPr>
          <w:t>cultures</w:t>
        </w:r>
        <w:proofErr w:type="gramEnd"/>
      </w:ins>
    </w:p>
    <w:p w14:paraId="64100F45" w14:textId="26C1E395" w:rsidR="00901116" w:rsidRDefault="00901116" w:rsidP="00901116">
      <w:pPr>
        <w:pStyle w:val="ListParagraph"/>
        <w:numPr>
          <w:ilvl w:val="1"/>
          <w:numId w:val="1"/>
        </w:numPr>
        <w:rPr>
          <w:ins w:id="220" w:author="Duan, Sean (MU-Student)" w:date="2023-12-05T15:03:00Z"/>
          <w:sz w:val="28"/>
          <w:szCs w:val="28"/>
        </w:rPr>
      </w:pPr>
      <w:ins w:id="221" w:author="Duan, Sean (MU-Student)" w:date="2023-12-05T15:02:00Z">
        <w:r>
          <w:rPr>
            <w:sz w:val="28"/>
            <w:szCs w:val="28"/>
          </w:rPr>
          <w:t>Preferences, conventions, and morals, are seen as psychologically distinct (</w:t>
        </w:r>
        <w:proofErr w:type="spellStart"/>
        <w:r>
          <w:rPr>
            <w:sz w:val="28"/>
            <w:szCs w:val="28"/>
          </w:rPr>
          <w:t>Turiel</w:t>
        </w:r>
        <w:proofErr w:type="spellEnd"/>
        <w:r>
          <w:rPr>
            <w:sz w:val="28"/>
            <w:szCs w:val="28"/>
          </w:rPr>
          <w:t>, 19</w:t>
        </w:r>
      </w:ins>
      <w:ins w:id="222" w:author="Duan, Sean (MU-Student)" w:date="2023-12-05T15:03:00Z">
        <w:r>
          <w:rPr>
            <w:sz w:val="28"/>
            <w:szCs w:val="28"/>
          </w:rPr>
          <w:t>83)</w:t>
        </w:r>
      </w:ins>
    </w:p>
    <w:p w14:paraId="761EE26E" w14:textId="6C489606" w:rsidR="00D30C4E" w:rsidRDefault="00D30C4E" w:rsidP="00D30C4E">
      <w:pPr>
        <w:pStyle w:val="ListParagraph"/>
        <w:numPr>
          <w:ilvl w:val="2"/>
          <w:numId w:val="1"/>
        </w:numPr>
        <w:rPr>
          <w:ins w:id="223" w:author="Duan, Sean (MU-Student)" w:date="2023-12-05T15:03:00Z"/>
          <w:sz w:val="28"/>
          <w:szCs w:val="28"/>
        </w:rPr>
      </w:pPr>
      <w:ins w:id="224" w:author="Duan, Sean (MU-Student)" w:date="2023-12-05T15:03:00Z">
        <w:r>
          <w:rPr>
            <w:sz w:val="28"/>
            <w:szCs w:val="28"/>
          </w:rPr>
          <w:t xml:space="preserve">People ‘experience’ their moral convictions as beliefs that everyone would or could be persuaded to share, in part, because moral convictions are experienced as matters of fact, </w:t>
        </w:r>
        <w:proofErr w:type="gramStart"/>
        <w:r>
          <w:rPr>
            <w:sz w:val="28"/>
            <w:szCs w:val="28"/>
          </w:rPr>
          <w:t>rat her</w:t>
        </w:r>
        <w:proofErr w:type="gramEnd"/>
        <w:r>
          <w:rPr>
            <w:sz w:val="28"/>
            <w:szCs w:val="28"/>
          </w:rPr>
          <w:t xml:space="preserve"> than preference, taste, or conviction.</w:t>
        </w:r>
      </w:ins>
    </w:p>
    <w:p w14:paraId="5540D0F3" w14:textId="507D7C82" w:rsidR="00633830" w:rsidRDefault="00633830" w:rsidP="00633830">
      <w:pPr>
        <w:pStyle w:val="ListParagraph"/>
        <w:numPr>
          <w:ilvl w:val="0"/>
          <w:numId w:val="1"/>
        </w:numPr>
        <w:rPr>
          <w:ins w:id="225" w:author="Duan, Sean (MU-Student)" w:date="2023-12-05T15:04:00Z"/>
          <w:sz w:val="28"/>
          <w:szCs w:val="28"/>
        </w:rPr>
      </w:pPr>
      <w:ins w:id="226" w:author="Duan, Sean (MU-Student)" w:date="2023-12-05T15:03:00Z">
        <w:r>
          <w:rPr>
            <w:sz w:val="28"/>
            <w:szCs w:val="28"/>
          </w:rPr>
          <w:t xml:space="preserve">Moral Conviction as </w:t>
        </w:r>
      </w:ins>
      <w:ins w:id="227" w:author="Duan, Sean (MU-Student)" w:date="2023-12-05T15:04:00Z">
        <w:r>
          <w:rPr>
            <w:sz w:val="28"/>
            <w:szCs w:val="28"/>
          </w:rPr>
          <w:t>experiences of Fact:</w:t>
        </w:r>
      </w:ins>
    </w:p>
    <w:p w14:paraId="522A7600" w14:textId="0D2DDDF6" w:rsidR="00633830" w:rsidRDefault="00633830" w:rsidP="00633830">
      <w:pPr>
        <w:pStyle w:val="ListParagraph"/>
        <w:numPr>
          <w:ilvl w:val="1"/>
          <w:numId w:val="1"/>
        </w:numPr>
        <w:rPr>
          <w:ins w:id="228" w:author="Duan, Sean (MU-Student)" w:date="2023-12-05T15:04:00Z"/>
          <w:sz w:val="28"/>
          <w:szCs w:val="28"/>
        </w:rPr>
      </w:pPr>
      <w:ins w:id="229" w:author="Duan, Sean (MU-Student)" w:date="2023-12-05T15:04:00Z">
        <w:r>
          <w:rPr>
            <w:sz w:val="28"/>
            <w:szCs w:val="28"/>
          </w:rPr>
          <w:lastRenderedPageBreak/>
          <w:t xml:space="preserve">Distinguishes moral convictions from otherwise strong and </w:t>
        </w:r>
        <w:proofErr w:type="gramStart"/>
        <w:r>
          <w:rPr>
            <w:sz w:val="28"/>
            <w:szCs w:val="28"/>
          </w:rPr>
          <w:t>nonmoral</w:t>
        </w:r>
        <w:proofErr w:type="gramEnd"/>
        <w:r>
          <w:rPr>
            <w:sz w:val="28"/>
            <w:szCs w:val="28"/>
          </w:rPr>
          <w:t xml:space="preserve"> attitudes, these are seen as facts about the world.</w:t>
        </w:r>
      </w:ins>
    </w:p>
    <w:p w14:paraId="3BD89CD1" w14:textId="306D2138" w:rsidR="00633830" w:rsidRDefault="00633830" w:rsidP="00633830">
      <w:pPr>
        <w:pStyle w:val="ListParagraph"/>
        <w:numPr>
          <w:ilvl w:val="1"/>
          <w:numId w:val="1"/>
        </w:numPr>
        <w:rPr>
          <w:ins w:id="230" w:author="Duan, Sean (MU-Student)" w:date="2023-12-05T15:06:00Z"/>
          <w:sz w:val="28"/>
          <w:szCs w:val="28"/>
        </w:rPr>
      </w:pPr>
      <w:ins w:id="231" w:author="Duan, Sean (MU-Student)" w:date="2023-12-05T15:04:00Z">
        <w:r>
          <w:rPr>
            <w:sz w:val="28"/>
            <w:szCs w:val="28"/>
          </w:rPr>
          <w:t>“Good and bad” are experienced as objective characteristics, not just verbal labels attached to feelings (</w:t>
        </w:r>
        <w:proofErr w:type="spellStart"/>
        <w:r>
          <w:rPr>
            <w:sz w:val="28"/>
            <w:szCs w:val="28"/>
          </w:rPr>
          <w:t>Shw</w:t>
        </w:r>
      </w:ins>
      <w:ins w:id="232" w:author="Duan, Sean (MU-Student)" w:date="2023-12-05T15:05:00Z">
        <w:r>
          <w:rPr>
            <w:sz w:val="28"/>
            <w:szCs w:val="28"/>
          </w:rPr>
          <w:t>eder</w:t>
        </w:r>
        <w:proofErr w:type="spellEnd"/>
        <w:r>
          <w:rPr>
            <w:sz w:val="28"/>
            <w:szCs w:val="28"/>
          </w:rPr>
          <w:t>, 2002)</w:t>
        </w:r>
      </w:ins>
    </w:p>
    <w:p w14:paraId="58F204D2" w14:textId="704B4A47" w:rsidR="0054664B" w:rsidRDefault="0054664B" w:rsidP="00633830">
      <w:pPr>
        <w:pStyle w:val="ListParagraph"/>
        <w:numPr>
          <w:ilvl w:val="1"/>
          <w:numId w:val="1"/>
        </w:numPr>
        <w:rPr>
          <w:ins w:id="233" w:author="Duan, Sean (MU-Student)" w:date="2023-12-05T15:08:00Z"/>
          <w:sz w:val="28"/>
          <w:szCs w:val="28"/>
        </w:rPr>
      </w:pPr>
      <w:ins w:id="234" w:author="Duan, Sean (MU-Student)" w:date="2023-12-05T15:07:00Z">
        <w:r>
          <w:rPr>
            <w:sz w:val="28"/>
            <w:szCs w:val="28"/>
          </w:rPr>
          <w:t xml:space="preserve">Moral conviction results in experiences of facts as ‘motivational guides’, e.g. water is two hydrogen and one oxygen (fact), but this does not inspire action, however, the ‘fact’ that </w:t>
        </w:r>
      </w:ins>
      <w:ins w:id="235" w:author="Duan, Sean (MU-Student)" w:date="2023-12-05T15:08:00Z">
        <w:r w:rsidRPr="0054664B">
          <w:rPr>
            <w:sz w:val="28"/>
            <w:szCs w:val="28"/>
          </w:rPr>
          <w:t>voluntarily terminating a pregnancy</w:t>
        </w:r>
        <w:r>
          <w:rPr>
            <w:sz w:val="28"/>
            <w:szCs w:val="28"/>
          </w:rPr>
          <w:t xml:space="preserve"> is fundamentally wrong, carries within it an inherent motivational quality</w:t>
        </w:r>
        <w:r w:rsidR="00D00CED">
          <w:rPr>
            <w:sz w:val="28"/>
            <w:szCs w:val="28"/>
          </w:rPr>
          <w:t xml:space="preserve"> (e.g., an ‘ought’ or ‘ought not’) that motivates behavior.</w:t>
        </w:r>
      </w:ins>
    </w:p>
    <w:p w14:paraId="6679A18C" w14:textId="152CBB19" w:rsidR="005A51C4" w:rsidRDefault="005A51C4" w:rsidP="00633830">
      <w:pPr>
        <w:pStyle w:val="ListParagraph"/>
        <w:numPr>
          <w:ilvl w:val="1"/>
          <w:numId w:val="1"/>
        </w:numPr>
        <w:rPr>
          <w:ins w:id="236" w:author="Duan, Sean (MU-Student)" w:date="2023-12-05T15:17:00Z"/>
          <w:sz w:val="28"/>
          <w:szCs w:val="28"/>
        </w:rPr>
      </w:pPr>
      <w:ins w:id="237" w:author="Duan, Sean (MU-Student)" w:date="2023-12-05T15:08:00Z">
        <w:r>
          <w:rPr>
            <w:sz w:val="28"/>
            <w:szCs w:val="28"/>
          </w:rPr>
          <w:t xml:space="preserve">Thus, moral convictions, </w:t>
        </w:r>
      </w:ins>
      <w:ins w:id="238" w:author="Duan, Sean (MU-Student)" w:date="2023-12-05T15:09:00Z">
        <w:r>
          <w:rPr>
            <w:sz w:val="28"/>
            <w:szCs w:val="28"/>
          </w:rPr>
          <w:t>unlike strong but nonmoral attitudes, are experienced as a unique combination of factual belief, compelling motive, and justification for action.</w:t>
        </w:r>
      </w:ins>
    </w:p>
    <w:p w14:paraId="57F7BC77" w14:textId="17066BAA" w:rsidR="00F30AE4" w:rsidRDefault="00F30AE4" w:rsidP="00F30AE4">
      <w:pPr>
        <w:pStyle w:val="ListParagraph"/>
        <w:numPr>
          <w:ilvl w:val="0"/>
          <w:numId w:val="1"/>
        </w:numPr>
        <w:rPr>
          <w:ins w:id="239" w:author="Duan, Sean (MU-Student)" w:date="2023-12-05T15:19:00Z"/>
          <w:sz w:val="28"/>
          <w:szCs w:val="28"/>
        </w:rPr>
      </w:pPr>
      <w:proofErr w:type="gramStart"/>
      <w:ins w:id="240" w:author="Duan, Sean (MU-Student)" w:date="2023-12-05T15:18:00Z">
        <w:r>
          <w:rPr>
            <w:sz w:val="28"/>
            <w:szCs w:val="28"/>
          </w:rPr>
          <w:t>Study</w:t>
        </w:r>
        <w:proofErr w:type="gramEnd"/>
        <w:r>
          <w:rPr>
            <w:sz w:val="28"/>
            <w:szCs w:val="28"/>
          </w:rPr>
          <w:t xml:space="preserve"> here directly tested the universality and impact predictions of moral mandate hypothesis.</w:t>
        </w:r>
      </w:ins>
    </w:p>
    <w:p w14:paraId="1C39AA70" w14:textId="23321A06" w:rsidR="00C55273" w:rsidRDefault="00C55273" w:rsidP="00C55273">
      <w:pPr>
        <w:pStyle w:val="ListParagraph"/>
        <w:numPr>
          <w:ilvl w:val="1"/>
          <w:numId w:val="1"/>
        </w:numPr>
        <w:rPr>
          <w:ins w:id="241" w:author="Duan, Sean (MU-Student)" w:date="2023-12-05T15:20:00Z"/>
          <w:sz w:val="28"/>
          <w:szCs w:val="28"/>
        </w:rPr>
      </w:pPr>
      <w:ins w:id="242" w:author="Duan, Sean (MU-Student)" w:date="2023-12-05T15:19:00Z">
        <w:r w:rsidRPr="00C55273">
          <w:rPr>
            <w:sz w:val="28"/>
            <w:szCs w:val="28"/>
          </w:rPr>
          <w:t>Moral conviction was assessed with “How much are your feelings about ______ connected</w:t>
        </w:r>
        <w:r>
          <w:rPr>
            <w:sz w:val="28"/>
            <w:szCs w:val="28"/>
          </w:rPr>
          <w:t xml:space="preserve"> </w:t>
        </w:r>
        <w:r w:rsidRPr="00C55273">
          <w:rPr>
            <w:sz w:val="28"/>
            <w:szCs w:val="28"/>
          </w:rPr>
          <w:t>to your core moral beliefs or convictions?”</w:t>
        </w:r>
      </w:ins>
    </w:p>
    <w:p w14:paraId="7FE1DCD5" w14:textId="197854D0" w:rsidR="00AF707C" w:rsidRDefault="00AF707C" w:rsidP="00AF707C">
      <w:pPr>
        <w:pStyle w:val="ListParagraph"/>
        <w:numPr>
          <w:ilvl w:val="2"/>
          <w:numId w:val="1"/>
        </w:numPr>
        <w:rPr>
          <w:ins w:id="243" w:author="Duan, Sean (MU-Student)" w:date="2023-12-05T15:26:00Z"/>
          <w:sz w:val="28"/>
          <w:szCs w:val="28"/>
        </w:rPr>
      </w:pPr>
      <w:ins w:id="244" w:author="Duan, Sean (MU-Student)" w:date="2023-12-05T15:20:00Z">
        <w:r>
          <w:rPr>
            <w:sz w:val="28"/>
            <w:szCs w:val="28"/>
          </w:rPr>
          <w:t>Universality prediction tested: 1</w:t>
        </w:r>
        <w:r w:rsidRPr="00AF707C">
          <w:rPr>
            <w:sz w:val="28"/>
            <w:szCs w:val="28"/>
            <w:vertAlign w:val="superscript"/>
            <w:rPrChange w:id="245" w:author="Duan, Sean (MU-Student)" w:date="2023-12-05T15:20:00Z">
              <w:rPr>
                <w:sz w:val="28"/>
                <w:szCs w:val="28"/>
              </w:rPr>
            </w:rPrChange>
          </w:rPr>
          <w:t>st</w:t>
        </w:r>
        <w:r>
          <w:rPr>
            <w:sz w:val="28"/>
            <w:szCs w:val="28"/>
          </w:rPr>
          <w:t xml:space="preserve"> – Indices of attitude strength would correlate more strongly with preferred social distance in intimate vs </w:t>
        </w:r>
      </w:ins>
      <w:ins w:id="246" w:author="Duan, Sean (MU-Student)" w:date="2023-12-05T15:21:00Z">
        <w:r>
          <w:rPr>
            <w:sz w:val="28"/>
            <w:szCs w:val="28"/>
          </w:rPr>
          <w:t>distant relationship</w:t>
        </w:r>
      </w:ins>
      <w:ins w:id="247" w:author="Duan, Sean (MU-Student)" w:date="2023-12-05T15:24:00Z">
        <w:r w:rsidR="00F128B6">
          <w:rPr>
            <w:sz w:val="28"/>
            <w:szCs w:val="28"/>
          </w:rPr>
          <w:t>s, but moral conviction would be equally associated wi</w:t>
        </w:r>
      </w:ins>
      <w:ins w:id="248" w:author="Duan, Sean (MU-Student)" w:date="2023-12-05T15:25:00Z">
        <w:r w:rsidR="00F128B6">
          <w:rPr>
            <w:sz w:val="28"/>
            <w:szCs w:val="28"/>
          </w:rPr>
          <w:t>th social distance in both close and distant relationships.</w:t>
        </w:r>
        <w:r w:rsidR="000C59FE">
          <w:rPr>
            <w:sz w:val="28"/>
            <w:szCs w:val="28"/>
          </w:rPr>
          <w:t xml:space="preserve"> 2</w:t>
        </w:r>
        <w:r w:rsidR="000C59FE" w:rsidRPr="000C59FE">
          <w:rPr>
            <w:sz w:val="28"/>
            <w:szCs w:val="28"/>
            <w:vertAlign w:val="superscript"/>
            <w:rPrChange w:id="249" w:author="Duan, Sean (MU-Student)" w:date="2023-12-05T15:25:00Z">
              <w:rPr>
                <w:sz w:val="28"/>
                <w:szCs w:val="28"/>
              </w:rPr>
            </w:rPrChange>
          </w:rPr>
          <w:t>nd</w:t>
        </w:r>
        <w:r w:rsidR="000C59FE">
          <w:rPr>
            <w:sz w:val="28"/>
            <w:szCs w:val="28"/>
          </w:rPr>
          <w:t xml:space="preserve"> – test whether preferred social distance from an attitudinally dissimilar other would be invariant across the degree of intimacy of the relationship when moral conviction was high.</w:t>
        </w:r>
      </w:ins>
    </w:p>
    <w:p w14:paraId="3E3A7392" w14:textId="5ECB6E1D" w:rsidR="00B519CD" w:rsidRDefault="00B519CD" w:rsidP="00AF707C">
      <w:pPr>
        <w:pStyle w:val="ListParagraph"/>
        <w:numPr>
          <w:ilvl w:val="2"/>
          <w:numId w:val="1"/>
        </w:numPr>
        <w:rPr>
          <w:ins w:id="250" w:author="Duan, Sean (MU-Student)" w:date="2023-12-05T15:27:00Z"/>
          <w:sz w:val="28"/>
          <w:szCs w:val="28"/>
        </w:rPr>
      </w:pPr>
      <w:ins w:id="251" w:author="Duan, Sean (MU-Student)" w:date="2023-12-05T15:26:00Z">
        <w:r>
          <w:rPr>
            <w:sz w:val="28"/>
            <w:szCs w:val="28"/>
          </w:rPr>
          <w:t>E.g. For those who hold a position with low moral conviction, they reject those with dissimilar a</w:t>
        </w:r>
      </w:ins>
      <w:ins w:id="252" w:author="Duan, Sean (MU-Student)" w:date="2023-12-05T15:27:00Z">
        <w:r>
          <w:rPr>
            <w:sz w:val="28"/>
            <w:szCs w:val="28"/>
          </w:rPr>
          <w:t>ttitudes more strongly in intimate relationships, instead of in distant relationships, HOWEVER, those who hold a position with high moral conviction, reject dissimilar attitudes equally in close and distant relationships.</w:t>
        </w:r>
      </w:ins>
    </w:p>
    <w:p w14:paraId="0F25248E" w14:textId="55C77184" w:rsidR="004D4C6B" w:rsidRPr="00C55273" w:rsidRDefault="004D4C6B">
      <w:pPr>
        <w:pStyle w:val="ListParagraph"/>
        <w:numPr>
          <w:ilvl w:val="1"/>
          <w:numId w:val="1"/>
        </w:numPr>
        <w:rPr>
          <w:ins w:id="253" w:author="Duan, Sean (MU-Student)" w:date="2023-12-04T15:17:00Z"/>
          <w:sz w:val="28"/>
          <w:szCs w:val="28"/>
          <w:rPrChange w:id="254" w:author="Duan, Sean (MU-Student)" w:date="2023-12-05T15:19:00Z">
            <w:rPr>
              <w:ins w:id="255" w:author="Duan, Sean (MU-Student)" w:date="2023-12-04T15:17:00Z"/>
            </w:rPr>
          </w:rPrChange>
        </w:rPr>
        <w:pPrChange w:id="256" w:author="Duan, Sean (MU-Student)" w:date="2023-12-05T15:27:00Z">
          <w:pPr>
            <w:pStyle w:val="ListParagraph"/>
            <w:numPr>
              <w:numId w:val="1"/>
            </w:numPr>
            <w:ind w:hanging="360"/>
          </w:pPr>
        </w:pPrChange>
      </w:pPr>
      <w:ins w:id="257" w:author="Duan, Sean (MU-Student)" w:date="2023-12-05T15:27:00Z">
        <w:r>
          <w:rPr>
            <w:sz w:val="28"/>
            <w:szCs w:val="28"/>
          </w:rPr>
          <w:t>Participants rejected those who did not share their moral beliefs, irrespective of whether the relationship was intimate or distant, when</w:t>
        </w:r>
      </w:ins>
      <w:ins w:id="258" w:author="Duan, Sean (MU-Student)" w:date="2023-12-05T15:28:00Z">
        <w:r>
          <w:rPr>
            <w:sz w:val="28"/>
            <w:szCs w:val="28"/>
          </w:rPr>
          <w:t xml:space="preserve"> moral conviction was high.</w:t>
        </w:r>
        <w:r w:rsidR="00787EC7">
          <w:rPr>
            <w:sz w:val="28"/>
            <w:szCs w:val="28"/>
          </w:rPr>
          <w:t xml:space="preserve"> Participants were more </w:t>
        </w:r>
        <w:r w:rsidR="00787EC7">
          <w:rPr>
            <w:sz w:val="28"/>
            <w:szCs w:val="28"/>
          </w:rPr>
          <w:lastRenderedPageBreak/>
          <w:t>tolerant of dissimilar beliefs, and even more so in distant relationships, when moral conviction was low.</w:t>
        </w:r>
      </w:ins>
    </w:p>
    <w:p w14:paraId="28B6974D" w14:textId="77777777" w:rsidR="00C9083C" w:rsidRDefault="00C9083C" w:rsidP="00C9083C">
      <w:pPr>
        <w:rPr>
          <w:ins w:id="259" w:author="Duan, Sean (MU-Student)" w:date="2023-12-04T15:17:00Z"/>
          <w:sz w:val="28"/>
          <w:szCs w:val="28"/>
        </w:rPr>
      </w:pPr>
    </w:p>
    <w:p w14:paraId="0CAAFAF6" w14:textId="415E1F51" w:rsidR="00C9083C" w:rsidRDefault="00C9083C" w:rsidP="00C9083C">
      <w:pPr>
        <w:rPr>
          <w:ins w:id="260" w:author="Duan, Sean (MU-Student)" w:date="2023-12-04T15:19:00Z"/>
          <w:sz w:val="32"/>
          <w:szCs w:val="32"/>
        </w:rPr>
      </w:pPr>
      <w:proofErr w:type="spellStart"/>
      <w:ins w:id="261" w:author="Duan, Sean (MU-Student)" w:date="2023-12-04T15:17:00Z">
        <w:r>
          <w:rPr>
            <w:sz w:val="32"/>
            <w:szCs w:val="32"/>
          </w:rPr>
          <w:t>Skitka</w:t>
        </w:r>
        <w:proofErr w:type="spellEnd"/>
        <w:r>
          <w:rPr>
            <w:sz w:val="32"/>
            <w:szCs w:val="32"/>
          </w:rPr>
          <w:t xml:space="preserve"> 2002:</w:t>
        </w:r>
      </w:ins>
      <w:ins w:id="262" w:author="Duan, Sean (MU-Student)" w:date="2023-12-04T15:19:00Z">
        <w:r w:rsidR="007009A6">
          <w:rPr>
            <w:sz w:val="32"/>
            <w:szCs w:val="32"/>
          </w:rPr>
          <w:t xml:space="preserve"> “The Dark Side” of Moral Conviction</w:t>
        </w:r>
      </w:ins>
    </w:p>
    <w:p w14:paraId="25D40967" w14:textId="78A7A034" w:rsidR="007416F4" w:rsidRDefault="007009A6" w:rsidP="007416F4">
      <w:pPr>
        <w:pStyle w:val="ListParagraph"/>
        <w:numPr>
          <w:ilvl w:val="0"/>
          <w:numId w:val="1"/>
        </w:numPr>
        <w:rPr>
          <w:ins w:id="263" w:author="Duan, Sean (MU-Student)" w:date="2023-12-04T15:22:00Z"/>
          <w:sz w:val="28"/>
          <w:szCs w:val="28"/>
        </w:rPr>
      </w:pPr>
      <w:ins w:id="264" w:author="Duan, Sean (MU-Student)" w:date="2023-12-04T15:19:00Z">
        <w:r>
          <w:rPr>
            <w:sz w:val="28"/>
            <w:szCs w:val="28"/>
          </w:rPr>
          <w:t xml:space="preserve">Moral conviction forms the </w:t>
        </w:r>
      </w:ins>
      <w:ins w:id="265" w:author="Duan, Sean (MU-Student)" w:date="2024-01-09T12:45:00Z">
        <w:r w:rsidR="007B230B">
          <w:rPr>
            <w:sz w:val="28"/>
            <w:szCs w:val="28"/>
          </w:rPr>
          <w:t>foundation</w:t>
        </w:r>
      </w:ins>
      <w:ins w:id="266" w:author="Duan, Sean (MU-Student)" w:date="2023-12-04T15:19:00Z">
        <w:r>
          <w:rPr>
            <w:sz w:val="28"/>
            <w:szCs w:val="28"/>
          </w:rPr>
          <w:t xml:space="preserve"> for ‘strong morally vested attitudes’</w:t>
        </w:r>
      </w:ins>
      <w:ins w:id="267" w:author="Duan, Sean (MU-Student)" w:date="2023-12-04T15:21:00Z">
        <w:r>
          <w:rPr>
            <w:sz w:val="28"/>
            <w:szCs w:val="28"/>
          </w:rPr>
          <w:t xml:space="preserve">, and that these beliefs have strong ‘action potentials’ as compared to other </w:t>
        </w:r>
        <w:r w:rsidR="007416F4">
          <w:rPr>
            <w:sz w:val="28"/>
            <w:szCs w:val="28"/>
          </w:rPr>
          <w:t>strong beliefs, because they are seen as ‘</w:t>
        </w:r>
        <w:proofErr w:type="spellStart"/>
        <w:r w:rsidR="007416F4">
          <w:rPr>
            <w:sz w:val="28"/>
            <w:szCs w:val="28"/>
          </w:rPr>
          <w:t>oughts</w:t>
        </w:r>
        <w:proofErr w:type="spellEnd"/>
        <w:r w:rsidR="007416F4">
          <w:rPr>
            <w:sz w:val="28"/>
            <w:szCs w:val="28"/>
          </w:rPr>
          <w:t xml:space="preserve"> and </w:t>
        </w:r>
        <w:proofErr w:type="spellStart"/>
        <w:r w:rsidR="007416F4">
          <w:rPr>
            <w:sz w:val="28"/>
            <w:szCs w:val="28"/>
          </w:rPr>
          <w:t>shoulds</w:t>
        </w:r>
        <w:proofErr w:type="spellEnd"/>
        <w:r w:rsidR="007416F4">
          <w:rPr>
            <w:sz w:val="28"/>
            <w:szCs w:val="28"/>
          </w:rPr>
          <w:t>’.</w:t>
        </w:r>
      </w:ins>
    </w:p>
    <w:p w14:paraId="2550A65E" w14:textId="2BD79E2B" w:rsidR="007416F4" w:rsidRDefault="007416F4" w:rsidP="007416F4">
      <w:pPr>
        <w:pStyle w:val="ListParagraph"/>
        <w:numPr>
          <w:ilvl w:val="0"/>
          <w:numId w:val="1"/>
        </w:numPr>
        <w:rPr>
          <w:ins w:id="268" w:author="Duan, Sean (MU-Student)" w:date="2023-12-04T15:23:00Z"/>
          <w:sz w:val="28"/>
          <w:szCs w:val="28"/>
        </w:rPr>
      </w:pPr>
      <w:ins w:id="269" w:author="Duan, Sean (MU-Student)" w:date="2023-12-04T15:22:00Z">
        <w:r>
          <w:rPr>
            <w:sz w:val="28"/>
            <w:szCs w:val="28"/>
          </w:rPr>
          <w:t xml:space="preserve">Morality = </w:t>
        </w:r>
      </w:ins>
      <w:ins w:id="270" w:author="Duan, Sean (MU-Student)" w:date="2023-12-04T15:23:00Z">
        <w:r>
          <w:rPr>
            <w:sz w:val="28"/>
            <w:szCs w:val="28"/>
          </w:rPr>
          <w:t>notions of right and wrong and Conviction = unshakable belief in something without needing proof or evidence</w:t>
        </w:r>
      </w:ins>
    </w:p>
    <w:p w14:paraId="034AE0BE" w14:textId="378500B3" w:rsidR="007416F4" w:rsidRDefault="007416F4" w:rsidP="007416F4">
      <w:pPr>
        <w:pStyle w:val="ListParagraph"/>
        <w:numPr>
          <w:ilvl w:val="1"/>
          <w:numId w:val="1"/>
        </w:numPr>
        <w:rPr>
          <w:ins w:id="271" w:author="Duan, Sean (MU-Student)" w:date="2023-12-04T15:23:00Z"/>
          <w:sz w:val="28"/>
          <w:szCs w:val="28"/>
        </w:rPr>
      </w:pPr>
      <w:ins w:id="272" w:author="Duan, Sean (MU-Student)" w:date="2023-12-04T15:23:00Z">
        <w:r>
          <w:rPr>
            <w:sz w:val="28"/>
            <w:szCs w:val="28"/>
          </w:rPr>
          <w:t xml:space="preserve">Thus, moral conviction is “A strong and absolute belief that something is right or wrong, moral or </w:t>
        </w:r>
        <w:proofErr w:type="gramStart"/>
        <w:r>
          <w:rPr>
            <w:sz w:val="28"/>
            <w:szCs w:val="28"/>
          </w:rPr>
          <w:t>immoral</w:t>
        </w:r>
        <w:proofErr w:type="gramEnd"/>
        <w:r>
          <w:rPr>
            <w:sz w:val="28"/>
            <w:szCs w:val="28"/>
          </w:rPr>
          <w:t>”</w:t>
        </w:r>
      </w:ins>
    </w:p>
    <w:p w14:paraId="1B33610B" w14:textId="7CEF8272" w:rsidR="0043519D" w:rsidRDefault="0043519D" w:rsidP="0043519D">
      <w:pPr>
        <w:pStyle w:val="ListParagraph"/>
        <w:numPr>
          <w:ilvl w:val="0"/>
          <w:numId w:val="1"/>
        </w:numPr>
        <w:rPr>
          <w:ins w:id="273" w:author="Duan, Sean (MU-Student)" w:date="2023-12-04T15:25:00Z"/>
          <w:sz w:val="28"/>
          <w:szCs w:val="28"/>
          <w:highlight w:val="yellow"/>
        </w:rPr>
      </w:pPr>
      <w:ins w:id="274" w:author="Duan, Sean (MU-Student)" w:date="2023-12-04T15:24:00Z">
        <w:r w:rsidRPr="0043519D">
          <w:rPr>
            <w:sz w:val="28"/>
            <w:szCs w:val="28"/>
            <w:highlight w:val="yellow"/>
            <w:rPrChange w:id="275" w:author="Duan, Sean (MU-Student)" w:date="2023-12-04T15:25:00Z">
              <w:rPr>
                <w:sz w:val="28"/>
                <w:szCs w:val="28"/>
              </w:rPr>
            </w:rPrChange>
          </w:rPr>
          <w:t xml:space="preserve">Moral mandates share the characteristics of other strong attitudes (extremity, importance, certainty) but have an ADDED motivational and action component, </w:t>
        </w:r>
      </w:ins>
      <w:ins w:id="276" w:author="Duan, Sean (MU-Student)" w:date="2023-12-04T15:25:00Z">
        <w:r w:rsidRPr="0043519D">
          <w:rPr>
            <w:sz w:val="28"/>
            <w:szCs w:val="28"/>
            <w:highlight w:val="yellow"/>
            <w:rPrChange w:id="277" w:author="Duan, Sean (MU-Student)" w:date="2023-12-04T15:25:00Z">
              <w:rPr>
                <w:sz w:val="28"/>
                <w:szCs w:val="28"/>
              </w:rPr>
            </w:rPrChange>
          </w:rPr>
          <w:t xml:space="preserve">BECAUSE they are imbued with moral </w:t>
        </w:r>
        <w:proofErr w:type="gramStart"/>
        <w:r w:rsidRPr="0043519D">
          <w:rPr>
            <w:sz w:val="28"/>
            <w:szCs w:val="28"/>
            <w:highlight w:val="yellow"/>
            <w:rPrChange w:id="278" w:author="Duan, Sean (MU-Student)" w:date="2023-12-04T15:25:00Z">
              <w:rPr>
                <w:sz w:val="28"/>
                <w:szCs w:val="28"/>
              </w:rPr>
            </w:rPrChange>
          </w:rPr>
          <w:t>conviction</w:t>
        </w:r>
        <w:proofErr w:type="gramEnd"/>
      </w:ins>
    </w:p>
    <w:p w14:paraId="45CF8A59" w14:textId="02C5B4B3" w:rsidR="0043519D" w:rsidRDefault="0043519D" w:rsidP="003E3E16">
      <w:pPr>
        <w:rPr>
          <w:ins w:id="279" w:author="Duan, Sean (MU-Student)" w:date="2023-12-04T15:32:00Z"/>
          <w:sz w:val="28"/>
          <w:szCs w:val="28"/>
        </w:rPr>
      </w:pPr>
    </w:p>
    <w:p w14:paraId="171B0D23" w14:textId="26A808C0" w:rsidR="003E3E16" w:rsidRDefault="003E3E16" w:rsidP="003E3E16">
      <w:pPr>
        <w:rPr>
          <w:ins w:id="280" w:author="Duan, Sean (MU-Student)" w:date="2023-12-04T15:39:00Z"/>
          <w:sz w:val="32"/>
          <w:szCs w:val="32"/>
        </w:rPr>
      </w:pPr>
      <w:proofErr w:type="spellStart"/>
      <w:ins w:id="281" w:author="Duan, Sean (MU-Student)" w:date="2023-12-04T15:32:00Z">
        <w:r>
          <w:rPr>
            <w:sz w:val="32"/>
            <w:szCs w:val="32"/>
          </w:rPr>
          <w:t>Skitka</w:t>
        </w:r>
        <w:proofErr w:type="spellEnd"/>
        <w:r>
          <w:rPr>
            <w:sz w:val="32"/>
            <w:szCs w:val="32"/>
          </w:rPr>
          <w:t xml:space="preserve"> and Mullen 2002: </w:t>
        </w:r>
        <w:r w:rsidRPr="003E3E16">
          <w:rPr>
            <w:sz w:val="32"/>
            <w:szCs w:val="32"/>
          </w:rPr>
          <w:t>Understanding Judgments of Fairness in</w:t>
        </w:r>
        <w:r>
          <w:rPr>
            <w:sz w:val="32"/>
            <w:szCs w:val="32"/>
          </w:rPr>
          <w:t xml:space="preserve"> </w:t>
        </w:r>
        <w:r w:rsidRPr="003E3E16">
          <w:rPr>
            <w:sz w:val="32"/>
            <w:szCs w:val="32"/>
          </w:rPr>
          <w:t>a Real-World Political Context: A Test of the</w:t>
        </w:r>
        <w:r>
          <w:rPr>
            <w:sz w:val="32"/>
            <w:szCs w:val="32"/>
          </w:rPr>
          <w:t xml:space="preserve"> </w:t>
        </w:r>
        <w:r w:rsidRPr="003E3E16">
          <w:rPr>
            <w:sz w:val="32"/>
            <w:szCs w:val="32"/>
          </w:rPr>
          <w:t>Value Protection Model of Justice Reasoning</w:t>
        </w:r>
      </w:ins>
    </w:p>
    <w:p w14:paraId="3A8A97E8" w14:textId="2E62B261" w:rsidR="003E3E16" w:rsidRPr="003E3E16" w:rsidRDefault="003E3E16">
      <w:pPr>
        <w:pStyle w:val="ListParagraph"/>
        <w:numPr>
          <w:ilvl w:val="0"/>
          <w:numId w:val="1"/>
        </w:numPr>
        <w:rPr>
          <w:ins w:id="282" w:author="Duan, Sean (MU-Student)" w:date="2023-12-04T15:32:00Z"/>
          <w:sz w:val="28"/>
          <w:szCs w:val="28"/>
          <w:rPrChange w:id="283" w:author="Duan, Sean (MU-Student)" w:date="2023-12-04T15:39:00Z">
            <w:rPr>
              <w:ins w:id="284" w:author="Duan, Sean (MU-Student)" w:date="2023-12-04T15:32:00Z"/>
            </w:rPr>
          </w:rPrChange>
        </w:rPr>
        <w:pPrChange w:id="285" w:author="Duan, Sean (MU-Student)" w:date="2023-12-04T15:39:00Z">
          <w:pPr/>
        </w:pPrChange>
      </w:pPr>
      <w:ins w:id="286" w:author="Duan, Sean (MU-Student)" w:date="2023-12-04T15:39:00Z">
        <w:r w:rsidRPr="003E3E16">
          <w:rPr>
            <w:sz w:val="28"/>
            <w:szCs w:val="28"/>
            <w:rPrChange w:id="287" w:author="Duan, Sean (MU-Student)" w:date="2023-12-04T15:39:00Z">
              <w:rPr>
                <w:sz w:val="32"/>
                <w:szCs w:val="32"/>
              </w:rPr>
            </w:rPrChange>
          </w:rPr>
          <w:t xml:space="preserve">Moral Mandates </w:t>
        </w:r>
        <w:r>
          <w:rPr>
            <w:sz w:val="28"/>
            <w:szCs w:val="28"/>
          </w:rPr>
          <w:t>are important determinants of how people reason about fairness.</w:t>
        </w:r>
      </w:ins>
    </w:p>
    <w:p w14:paraId="6DE125B3" w14:textId="2F280310" w:rsidR="003E3E16" w:rsidRDefault="003E3E16" w:rsidP="000A04FF">
      <w:pPr>
        <w:pStyle w:val="ListParagraph"/>
        <w:numPr>
          <w:ilvl w:val="1"/>
          <w:numId w:val="1"/>
        </w:numPr>
        <w:rPr>
          <w:ins w:id="288" w:author="Duan, Sean (MU-Student)" w:date="2023-12-04T15:45:00Z"/>
          <w:sz w:val="28"/>
          <w:szCs w:val="28"/>
        </w:rPr>
      </w:pPr>
      <w:ins w:id="289" w:author="Duan, Sean (MU-Student)" w:date="2023-12-04T15:32:00Z">
        <w:r>
          <w:rPr>
            <w:sz w:val="28"/>
            <w:szCs w:val="28"/>
          </w:rPr>
          <w:t xml:space="preserve">Strength of moral mandates were </w:t>
        </w:r>
      </w:ins>
      <w:ins w:id="290" w:author="Duan, Sean (MU-Student)" w:date="2023-12-04T15:39:00Z">
        <w:r w:rsidR="000A04FF">
          <w:rPr>
            <w:sz w:val="28"/>
            <w:szCs w:val="28"/>
          </w:rPr>
          <w:t>predictive of outcomes, NOT pre-raid judgements of procedural fairness!</w:t>
        </w:r>
      </w:ins>
    </w:p>
    <w:p w14:paraId="77C81079" w14:textId="211A8439" w:rsidR="00D122C7" w:rsidRDefault="00D122C7" w:rsidP="00D122C7">
      <w:pPr>
        <w:pStyle w:val="ListParagraph"/>
        <w:numPr>
          <w:ilvl w:val="0"/>
          <w:numId w:val="1"/>
        </w:numPr>
        <w:rPr>
          <w:ins w:id="291" w:author="Duan, Sean (MU-Student)" w:date="2023-12-04T15:45:00Z"/>
          <w:sz w:val="28"/>
          <w:szCs w:val="28"/>
        </w:rPr>
      </w:pPr>
      <w:ins w:id="292" w:author="Duan, Sean (MU-Student)" w:date="2023-12-04T15:45:00Z">
        <w:r w:rsidRPr="00D122C7">
          <w:rPr>
            <w:sz w:val="28"/>
            <w:szCs w:val="28"/>
          </w:rPr>
          <w:t>“Moral conviction refers to a strong and absolute belief that</w:t>
        </w:r>
        <w:r>
          <w:rPr>
            <w:sz w:val="28"/>
            <w:szCs w:val="28"/>
          </w:rPr>
          <w:t xml:space="preserve"> </w:t>
        </w:r>
        <w:r w:rsidRPr="00D122C7">
          <w:rPr>
            <w:sz w:val="28"/>
            <w:szCs w:val="28"/>
          </w:rPr>
          <w:t xml:space="preserve">something is right or wrong, moral or </w:t>
        </w:r>
        <w:proofErr w:type="gramStart"/>
        <w:r w:rsidRPr="00D122C7">
          <w:rPr>
            <w:sz w:val="28"/>
            <w:szCs w:val="28"/>
          </w:rPr>
          <w:t>immoral</w:t>
        </w:r>
        <w:proofErr w:type="gramEnd"/>
        <w:r>
          <w:rPr>
            <w:sz w:val="28"/>
            <w:szCs w:val="28"/>
          </w:rPr>
          <w:t>”</w:t>
        </w:r>
      </w:ins>
    </w:p>
    <w:p w14:paraId="5900E99D" w14:textId="62FBF5D9" w:rsidR="00FC6A34" w:rsidRDefault="00FC6A34" w:rsidP="00FC6A34">
      <w:pPr>
        <w:pStyle w:val="ListParagraph"/>
        <w:numPr>
          <w:ilvl w:val="1"/>
          <w:numId w:val="1"/>
        </w:numPr>
        <w:rPr>
          <w:ins w:id="293" w:author="Duan, Sean (MU-Student)" w:date="2023-12-04T15:46:00Z"/>
          <w:sz w:val="28"/>
          <w:szCs w:val="28"/>
        </w:rPr>
      </w:pPr>
      <w:ins w:id="294" w:author="Duan, Sean (MU-Student)" w:date="2023-12-04T15:45:00Z">
        <w:r>
          <w:rPr>
            <w:sz w:val="28"/>
            <w:szCs w:val="28"/>
          </w:rPr>
          <w:t>So</w:t>
        </w:r>
      </w:ins>
      <w:ins w:id="295" w:author="Duan, Sean (MU-Student)" w:date="2023-12-04T15:46:00Z">
        <w:r>
          <w:rPr>
            <w:sz w:val="28"/>
            <w:szCs w:val="28"/>
          </w:rPr>
          <w:t>me convictions are the result of deliberate reasoning and subsequence accepting of a moral precept, but they do not often require reasoning or evidence!</w:t>
        </w:r>
      </w:ins>
    </w:p>
    <w:p w14:paraId="31012118" w14:textId="74FE4B27" w:rsidR="00765A39" w:rsidRDefault="00765A39" w:rsidP="00765A39">
      <w:pPr>
        <w:pStyle w:val="ListParagraph"/>
        <w:numPr>
          <w:ilvl w:val="1"/>
          <w:numId w:val="1"/>
        </w:numPr>
        <w:rPr>
          <w:ins w:id="296" w:author="Duan, Sean (MU-Student)" w:date="2023-12-04T15:46:00Z"/>
          <w:sz w:val="28"/>
          <w:szCs w:val="28"/>
        </w:rPr>
      </w:pPr>
      <w:ins w:id="297" w:author="Duan, Sean (MU-Student)" w:date="2023-12-04T15:46:00Z">
        <w:r w:rsidRPr="00765A39">
          <w:rPr>
            <w:sz w:val="28"/>
            <w:szCs w:val="28"/>
          </w:rPr>
          <w:lastRenderedPageBreak/>
          <w:t>“</w:t>
        </w:r>
        <w:proofErr w:type="gramStart"/>
        <w:r w:rsidRPr="00765A39">
          <w:rPr>
            <w:sz w:val="28"/>
            <w:szCs w:val="28"/>
          </w:rPr>
          <w:t>moral</w:t>
        </w:r>
        <w:proofErr w:type="gramEnd"/>
        <w:r w:rsidRPr="00765A39">
          <w:rPr>
            <w:sz w:val="28"/>
            <w:szCs w:val="28"/>
          </w:rPr>
          <w:t xml:space="preserve"> conviction is hypothesized to be experienced as psychologically nonnegotiable and as a</w:t>
        </w:r>
        <w:r>
          <w:rPr>
            <w:sz w:val="28"/>
            <w:szCs w:val="28"/>
          </w:rPr>
          <w:t xml:space="preserve"> </w:t>
        </w:r>
        <w:r w:rsidRPr="00765A39">
          <w:rPr>
            <w:sz w:val="28"/>
            <w:szCs w:val="28"/>
          </w:rPr>
          <w:t>fundamental truth about right and wrong</w:t>
        </w:r>
        <w:r>
          <w:rPr>
            <w:sz w:val="28"/>
            <w:szCs w:val="28"/>
          </w:rPr>
          <w:t>”</w:t>
        </w:r>
      </w:ins>
    </w:p>
    <w:p w14:paraId="4F36CD4C" w14:textId="3D8B2832" w:rsidR="00187B2E" w:rsidRDefault="00187B2E" w:rsidP="00187B2E">
      <w:pPr>
        <w:pStyle w:val="ListParagraph"/>
        <w:numPr>
          <w:ilvl w:val="0"/>
          <w:numId w:val="1"/>
        </w:numPr>
        <w:rPr>
          <w:ins w:id="298" w:author="Duan, Sean (MU-Student)" w:date="2023-12-04T15:47:00Z"/>
          <w:sz w:val="28"/>
          <w:szCs w:val="28"/>
        </w:rPr>
      </w:pPr>
      <w:ins w:id="299" w:author="Duan, Sean (MU-Student)" w:date="2023-12-04T15:47:00Z">
        <w:r>
          <w:rPr>
            <w:sz w:val="28"/>
            <w:szCs w:val="28"/>
          </w:rPr>
          <w:t>Moral conviction is not seen to exist in every behavior/thought in all contexts!</w:t>
        </w:r>
      </w:ins>
    </w:p>
    <w:p w14:paraId="145B0AC6" w14:textId="48D21DAB" w:rsidR="00187B2E" w:rsidRDefault="00187B2E" w:rsidP="00187B2E">
      <w:pPr>
        <w:pStyle w:val="ListParagraph"/>
        <w:numPr>
          <w:ilvl w:val="1"/>
          <w:numId w:val="1"/>
        </w:numPr>
        <w:rPr>
          <w:ins w:id="300" w:author="Duan, Sean (MU-Student)" w:date="2023-12-04T15:48:00Z"/>
          <w:sz w:val="28"/>
          <w:szCs w:val="28"/>
        </w:rPr>
      </w:pPr>
      <w:ins w:id="301" w:author="Duan, Sean (MU-Student)" w:date="2023-12-04T15:47:00Z">
        <w:r>
          <w:rPr>
            <w:sz w:val="28"/>
            <w:szCs w:val="28"/>
          </w:rPr>
          <w:t>Moral mandates are hypothesized to be a selective self-expressive stand on a specific issue, not a generalization towards the world.</w:t>
        </w:r>
      </w:ins>
    </w:p>
    <w:p w14:paraId="6FF5E2D4" w14:textId="03F69BE4" w:rsidR="001E5B86" w:rsidRDefault="001E5B86" w:rsidP="00187B2E">
      <w:pPr>
        <w:pStyle w:val="ListParagraph"/>
        <w:numPr>
          <w:ilvl w:val="1"/>
          <w:numId w:val="1"/>
        </w:numPr>
        <w:rPr>
          <w:ins w:id="302" w:author="Duan, Sean (MU-Student)" w:date="2023-12-04T15:49:00Z"/>
          <w:sz w:val="28"/>
          <w:szCs w:val="28"/>
        </w:rPr>
      </w:pPr>
      <w:ins w:id="303" w:author="Duan, Sean (MU-Student)" w:date="2023-12-04T15:48:00Z">
        <w:r>
          <w:rPr>
            <w:sz w:val="28"/>
            <w:szCs w:val="28"/>
          </w:rPr>
          <w:t xml:space="preserve">Moral mandates are seen as a ‘special </w:t>
        </w:r>
        <w:proofErr w:type="spellStart"/>
        <w:r>
          <w:rPr>
            <w:sz w:val="28"/>
            <w:szCs w:val="28"/>
          </w:rPr>
          <w:t>class’</w:t>
        </w:r>
        <w:proofErr w:type="spellEnd"/>
        <w:r>
          <w:rPr>
            <w:sz w:val="28"/>
            <w:szCs w:val="28"/>
          </w:rPr>
          <w:t xml:space="preserve"> of strong attitudes.</w:t>
        </w:r>
      </w:ins>
      <w:ins w:id="304" w:author="Duan, Sean (MU-Student)" w:date="2023-12-04T15:49:00Z">
        <w:r w:rsidR="00307945">
          <w:rPr>
            <w:sz w:val="28"/>
            <w:szCs w:val="28"/>
          </w:rPr>
          <w:t xml:space="preserve"> All moral mandates are examples of strong attitudes, not all strong attitudes are moral mandates.</w:t>
        </w:r>
      </w:ins>
    </w:p>
    <w:p w14:paraId="61AE609C" w14:textId="510A3C4F" w:rsidR="00E86175" w:rsidRDefault="00E86175" w:rsidP="00E86175">
      <w:pPr>
        <w:pStyle w:val="ListParagraph"/>
        <w:numPr>
          <w:ilvl w:val="0"/>
          <w:numId w:val="1"/>
        </w:numPr>
        <w:rPr>
          <w:ins w:id="305" w:author="Duan, Sean (MU-Student)" w:date="2023-12-04T15:49:00Z"/>
          <w:sz w:val="28"/>
          <w:szCs w:val="28"/>
        </w:rPr>
      </w:pPr>
      <w:ins w:id="306" w:author="Duan, Sean (MU-Student)" w:date="2023-12-04T15:49:00Z">
        <w:r w:rsidRPr="00E86175">
          <w:rPr>
            <w:sz w:val="28"/>
            <w:szCs w:val="28"/>
          </w:rPr>
          <w:t>“Recent research supports the notion that moral conviction has unique explanatory power above and beyond traditional indices of attitude</w:t>
        </w:r>
        <w:r>
          <w:rPr>
            <w:sz w:val="28"/>
            <w:szCs w:val="28"/>
          </w:rPr>
          <w:t xml:space="preserve"> </w:t>
        </w:r>
        <w:r w:rsidRPr="00E86175">
          <w:rPr>
            <w:sz w:val="28"/>
            <w:szCs w:val="28"/>
          </w:rPr>
          <w:t>strength.</w:t>
        </w:r>
        <w:r>
          <w:rPr>
            <w:sz w:val="28"/>
            <w:szCs w:val="28"/>
          </w:rPr>
          <w:t>”</w:t>
        </w:r>
      </w:ins>
    </w:p>
    <w:p w14:paraId="4585EDCD" w14:textId="1A0AA1E7" w:rsidR="00E86175" w:rsidRDefault="00E86175" w:rsidP="00E86175">
      <w:pPr>
        <w:pStyle w:val="ListParagraph"/>
        <w:numPr>
          <w:ilvl w:val="1"/>
          <w:numId w:val="1"/>
        </w:numPr>
        <w:rPr>
          <w:ins w:id="307" w:author="Duan, Sean (MU-Student)" w:date="2023-12-04T15:50:00Z"/>
          <w:sz w:val="28"/>
          <w:szCs w:val="28"/>
        </w:rPr>
      </w:pPr>
      <w:ins w:id="308" w:author="Duan, Sean (MU-Student)" w:date="2023-12-04T15:49:00Z">
        <w:r>
          <w:rPr>
            <w:sz w:val="28"/>
            <w:szCs w:val="28"/>
          </w:rPr>
          <w:t xml:space="preserve">Preference for presidents in the 2000 election was connected to core moral values and convictions, even </w:t>
        </w:r>
      </w:ins>
      <w:ins w:id="309" w:author="Duan, Sean (MU-Student)" w:date="2023-12-04T15:50:00Z">
        <w:r>
          <w:rPr>
            <w:sz w:val="28"/>
            <w:szCs w:val="28"/>
          </w:rPr>
          <w:t>after controlling for other indices of attitude strength and party identification.</w:t>
        </w:r>
      </w:ins>
    </w:p>
    <w:p w14:paraId="1205D8E6" w14:textId="3382915B" w:rsidR="00A55654" w:rsidRDefault="00BA142C" w:rsidP="00BA142C">
      <w:pPr>
        <w:pStyle w:val="ListParagraph"/>
        <w:numPr>
          <w:ilvl w:val="0"/>
          <w:numId w:val="1"/>
        </w:numPr>
        <w:rPr>
          <w:ins w:id="310" w:author="Duan, Sean (MU-Student)" w:date="2023-12-04T15:57:00Z"/>
          <w:sz w:val="28"/>
          <w:szCs w:val="28"/>
        </w:rPr>
      </w:pPr>
      <w:ins w:id="311" w:author="Duan, Sean (MU-Student)" w:date="2023-12-04T15:57:00Z">
        <w:r>
          <w:rPr>
            <w:sz w:val="28"/>
            <w:szCs w:val="28"/>
          </w:rPr>
          <w:t>Moral Mandates/Convictions were directly tested by asking the extent to which there was an outcome-based moral mandate.</w:t>
        </w:r>
      </w:ins>
    </w:p>
    <w:p w14:paraId="41A11D98" w14:textId="7B6AD1D8" w:rsidR="007A2AE6" w:rsidRDefault="007A2AE6" w:rsidP="007A2AE6">
      <w:pPr>
        <w:pStyle w:val="ListParagraph"/>
        <w:numPr>
          <w:ilvl w:val="1"/>
          <w:numId w:val="1"/>
        </w:numPr>
        <w:rPr>
          <w:ins w:id="312" w:author="Duan, Sean (MU-Student)" w:date="2023-12-04T15:58:00Z"/>
          <w:sz w:val="28"/>
          <w:szCs w:val="28"/>
        </w:rPr>
      </w:pPr>
      <w:ins w:id="313" w:author="Duan, Sean (MU-Student)" w:date="2023-12-04T15:57:00Z">
        <w:r>
          <w:rPr>
            <w:sz w:val="28"/>
            <w:szCs w:val="28"/>
          </w:rPr>
          <w:t>E</w:t>
        </w:r>
      </w:ins>
      <w:ins w:id="314" w:author="Duan, Sean (MU-Student)" w:date="2023-12-04T15:58:00Z">
        <w:r w:rsidR="00BE2B0F">
          <w:rPr>
            <w:sz w:val="28"/>
            <w:szCs w:val="28"/>
          </w:rPr>
          <w:t>xplicit moral framing asked -</w:t>
        </w:r>
      </w:ins>
      <w:ins w:id="315" w:author="Duan, Sean (MU-Student)" w:date="2023-12-04T15:57:00Z">
        <w:r>
          <w:rPr>
            <w:sz w:val="28"/>
            <w:szCs w:val="28"/>
          </w:rPr>
          <w:t xml:space="preserve"> “</w:t>
        </w:r>
      </w:ins>
      <w:ins w:id="316" w:author="Duan, Sean (MU-Student)" w:date="2023-12-04T15:58:00Z">
        <w:r w:rsidR="00E77458">
          <w:rPr>
            <w:sz w:val="28"/>
            <w:szCs w:val="28"/>
          </w:rPr>
          <w:t>Regardless of what the law says about it, t</w:t>
        </w:r>
      </w:ins>
      <w:ins w:id="317" w:author="Duan, Sean (MU-Student)" w:date="2023-12-04T15:57:00Z">
        <w:r>
          <w:rPr>
            <w:sz w:val="28"/>
            <w:szCs w:val="28"/>
          </w:rPr>
          <w:t>he only moral solution in this case is X and Y” vs “</w:t>
        </w:r>
      </w:ins>
      <w:ins w:id="318" w:author="Duan, Sean (MU-Student)" w:date="2023-12-04T15:58:00Z">
        <w:r w:rsidR="00E77458">
          <w:rPr>
            <w:sz w:val="28"/>
            <w:szCs w:val="28"/>
          </w:rPr>
          <w:t xml:space="preserve">Regardless of what the law says about </w:t>
        </w:r>
        <w:proofErr w:type="spellStart"/>
        <w:proofErr w:type="gramStart"/>
        <w:r w:rsidR="00E77458">
          <w:rPr>
            <w:sz w:val="28"/>
            <w:szCs w:val="28"/>
          </w:rPr>
          <w:t>it,</w:t>
        </w:r>
      </w:ins>
      <w:ins w:id="319" w:author="Duan, Sean (MU-Student)" w:date="2023-12-04T15:57:00Z">
        <w:r>
          <w:rPr>
            <w:sz w:val="28"/>
            <w:szCs w:val="28"/>
          </w:rPr>
          <w:t>The</w:t>
        </w:r>
        <w:proofErr w:type="spellEnd"/>
        <w:proofErr w:type="gramEnd"/>
        <w:r>
          <w:rPr>
            <w:sz w:val="28"/>
            <w:szCs w:val="28"/>
          </w:rPr>
          <w:t xml:space="preserve"> </w:t>
        </w:r>
      </w:ins>
      <w:ins w:id="320" w:author="Duan, Sean (MU-Student)" w:date="2023-12-04T15:58:00Z">
        <w:r>
          <w:rPr>
            <w:sz w:val="28"/>
            <w:szCs w:val="28"/>
          </w:rPr>
          <w:t>only moral solution in this case is NOT X and Y”</w:t>
        </w:r>
      </w:ins>
    </w:p>
    <w:p w14:paraId="0AC8251D" w14:textId="01C5CB93" w:rsidR="00E77458" w:rsidRDefault="005A55CB" w:rsidP="005A55CB">
      <w:pPr>
        <w:pStyle w:val="ListParagraph"/>
        <w:numPr>
          <w:ilvl w:val="0"/>
          <w:numId w:val="1"/>
        </w:numPr>
        <w:rPr>
          <w:ins w:id="321" w:author="Duan, Sean (MU-Student)" w:date="2023-12-04T16:00:00Z"/>
          <w:sz w:val="28"/>
          <w:szCs w:val="28"/>
        </w:rPr>
      </w:pPr>
      <w:ins w:id="322" w:author="Duan, Sean (MU-Student)" w:date="2023-12-04T15:59:00Z">
        <w:r>
          <w:rPr>
            <w:sz w:val="28"/>
            <w:szCs w:val="28"/>
          </w:rPr>
          <w:t xml:space="preserve">After controlling </w:t>
        </w:r>
      </w:ins>
      <w:ins w:id="323" w:author="Duan, Sean (MU-Student)" w:date="2023-12-04T16:00:00Z">
        <w:r>
          <w:rPr>
            <w:sz w:val="28"/>
            <w:szCs w:val="28"/>
          </w:rPr>
          <w:t>fo</w:t>
        </w:r>
      </w:ins>
      <w:ins w:id="324" w:author="Duan, Sean (MU-Student)" w:date="2023-12-04T15:59:00Z">
        <w:r>
          <w:rPr>
            <w:sz w:val="28"/>
            <w:szCs w:val="28"/>
          </w:rPr>
          <w:t>r att</w:t>
        </w:r>
      </w:ins>
      <w:ins w:id="325" w:author="Duan, Sean (MU-Student)" w:date="2023-12-04T16:00:00Z">
        <w:r>
          <w:rPr>
            <w:sz w:val="28"/>
            <w:szCs w:val="28"/>
          </w:rPr>
          <w:t>itude importance, the effect of moral mandate was still effective and mattered</w:t>
        </w:r>
        <w:r w:rsidR="006810FD">
          <w:rPr>
            <w:sz w:val="28"/>
            <w:szCs w:val="28"/>
          </w:rPr>
          <w:t>.</w:t>
        </w:r>
      </w:ins>
    </w:p>
    <w:p w14:paraId="37254E05" w14:textId="6A5F5070" w:rsidR="006810FD" w:rsidRDefault="006810FD" w:rsidP="006810FD">
      <w:pPr>
        <w:pStyle w:val="ListParagraph"/>
        <w:numPr>
          <w:ilvl w:val="1"/>
          <w:numId w:val="1"/>
        </w:numPr>
        <w:rPr>
          <w:ins w:id="326" w:author="Duan, Sean (MU-Student)" w:date="2023-12-04T16:00:00Z"/>
          <w:sz w:val="28"/>
          <w:szCs w:val="28"/>
        </w:rPr>
      </w:pPr>
      <w:ins w:id="327" w:author="Duan, Sean (MU-Student)" w:date="2023-12-04T16:00:00Z">
        <w:r>
          <w:rPr>
            <w:sz w:val="28"/>
            <w:szCs w:val="28"/>
          </w:rPr>
          <w:t>These results provide discriminant validity that the index of moral mandate is NOT the same as attitude strength.</w:t>
        </w:r>
      </w:ins>
    </w:p>
    <w:p w14:paraId="188AE42C" w14:textId="40389103" w:rsidR="00875452" w:rsidRDefault="00875452" w:rsidP="00875452">
      <w:pPr>
        <w:pStyle w:val="ListParagraph"/>
        <w:numPr>
          <w:ilvl w:val="0"/>
          <w:numId w:val="1"/>
        </w:numPr>
        <w:rPr>
          <w:ins w:id="328" w:author="Duan, Sean (MU-Student)" w:date="2023-12-04T16:00:00Z"/>
          <w:sz w:val="28"/>
          <w:szCs w:val="28"/>
        </w:rPr>
      </w:pPr>
      <w:ins w:id="329" w:author="Duan, Sean (MU-Student)" w:date="2023-12-04T16:00:00Z">
        <w:r>
          <w:rPr>
            <w:sz w:val="28"/>
            <w:szCs w:val="28"/>
          </w:rPr>
          <w:t xml:space="preserve">Moral mandates predicted willingness to consider alternative </w:t>
        </w:r>
        <w:proofErr w:type="gramStart"/>
        <w:r>
          <w:rPr>
            <w:sz w:val="28"/>
            <w:szCs w:val="28"/>
          </w:rPr>
          <w:t>outcomes, and</w:t>
        </w:r>
        <w:proofErr w:type="gramEnd"/>
        <w:r>
          <w:rPr>
            <w:sz w:val="28"/>
            <w:szCs w:val="28"/>
          </w:rPr>
          <w:t xml:space="preserve"> associated with commitment to one dominant value.</w:t>
        </w:r>
      </w:ins>
    </w:p>
    <w:p w14:paraId="5DF7F1E7" w14:textId="77777777" w:rsidR="00E305E4" w:rsidRDefault="00646D9C" w:rsidP="00646D9C">
      <w:pPr>
        <w:pStyle w:val="ListParagraph"/>
        <w:numPr>
          <w:ilvl w:val="1"/>
          <w:numId w:val="1"/>
        </w:numPr>
        <w:rPr>
          <w:ins w:id="330" w:author="Duan, Sean (MU-Student)" w:date="2023-12-04T16:04:00Z"/>
          <w:sz w:val="28"/>
          <w:szCs w:val="28"/>
        </w:rPr>
      </w:pPr>
      <w:ins w:id="331" w:author="Duan, Sean (MU-Student)" w:date="2023-12-04T16:00:00Z">
        <w:r>
          <w:rPr>
            <w:sz w:val="28"/>
            <w:szCs w:val="28"/>
          </w:rPr>
          <w:t>People WITHOUT a moral mandate in either direction,</w:t>
        </w:r>
      </w:ins>
      <w:ins w:id="332" w:author="Duan, Sean (MU-Student)" w:date="2023-12-04T16:01:00Z">
        <w:r>
          <w:rPr>
            <w:sz w:val="28"/>
            <w:szCs w:val="28"/>
          </w:rPr>
          <w:t xml:space="preserve"> were more flexible about the possibility of there being more than one right </w:t>
        </w:r>
        <w:proofErr w:type="gramStart"/>
        <w:r>
          <w:rPr>
            <w:sz w:val="28"/>
            <w:szCs w:val="28"/>
          </w:rPr>
          <w:t>outcome, and</w:t>
        </w:r>
        <w:proofErr w:type="gramEnd"/>
        <w:r>
          <w:rPr>
            <w:sz w:val="28"/>
            <w:szCs w:val="28"/>
          </w:rPr>
          <w:t xml:space="preserve"> had equal levels of commitment/conflict between all competing values.</w:t>
        </w:r>
      </w:ins>
    </w:p>
    <w:p w14:paraId="2E36FF81" w14:textId="5A73D858" w:rsidR="00646D9C" w:rsidRDefault="00E305E4" w:rsidP="00E305E4">
      <w:pPr>
        <w:pStyle w:val="ListParagraph"/>
        <w:numPr>
          <w:ilvl w:val="1"/>
          <w:numId w:val="1"/>
        </w:numPr>
        <w:rPr>
          <w:ins w:id="333" w:author="Duan, Sean (MU-Student)" w:date="2023-12-04T16:08:00Z"/>
          <w:sz w:val="28"/>
          <w:szCs w:val="28"/>
        </w:rPr>
      </w:pPr>
      <w:ins w:id="334" w:author="Duan, Sean (MU-Student)" w:date="2023-12-04T16:04:00Z">
        <w:r>
          <w:rPr>
            <w:sz w:val="28"/>
            <w:szCs w:val="28"/>
          </w:rPr>
          <w:lastRenderedPageBreak/>
          <w:t xml:space="preserve">People with moral mandates were more likely than those without to both </w:t>
        </w:r>
        <w:proofErr w:type="spellStart"/>
        <w:r>
          <w:rPr>
            <w:sz w:val="28"/>
            <w:szCs w:val="28"/>
          </w:rPr>
          <w:t>critize</w:t>
        </w:r>
        <w:proofErr w:type="spellEnd"/>
        <w:r>
          <w:rPr>
            <w:sz w:val="28"/>
            <w:szCs w:val="28"/>
          </w:rPr>
          <w:t xml:space="preserve"> the government and other parties in the </w:t>
        </w:r>
        <w:proofErr w:type="gramStart"/>
        <w:r>
          <w:rPr>
            <w:sz w:val="28"/>
            <w:szCs w:val="28"/>
          </w:rPr>
          <w:t>case, and</w:t>
        </w:r>
        <w:proofErr w:type="gramEnd"/>
        <w:r>
          <w:rPr>
            <w:sz w:val="28"/>
            <w:szCs w:val="28"/>
          </w:rPr>
          <w:t xml:space="preserve"> reaffirm their commitments to the moral convictions</w:t>
        </w:r>
      </w:ins>
      <w:ins w:id="335" w:author="Duan, Sean (MU-Student)" w:date="2023-12-04T16:05:00Z">
        <w:r>
          <w:rPr>
            <w:sz w:val="28"/>
            <w:szCs w:val="28"/>
          </w:rPr>
          <w:t xml:space="preserve"> when given an open-ended opportunity to do so.</w:t>
        </w:r>
      </w:ins>
      <w:ins w:id="336" w:author="Duan, Sean (MU-Student)" w:date="2023-12-04T16:04:00Z">
        <w:r w:rsidRPr="00E305E4">
          <w:rPr>
            <w:sz w:val="28"/>
            <w:szCs w:val="28"/>
            <w:rPrChange w:id="337" w:author="Duan, Sean (MU-Student)" w:date="2023-12-04T16:05:00Z">
              <w:rPr/>
            </w:rPrChange>
          </w:rPr>
          <w:br/>
        </w:r>
      </w:ins>
    </w:p>
    <w:p w14:paraId="1980821F" w14:textId="5BDDB684" w:rsidR="00E305E4" w:rsidRDefault="00E305E4" w:rsidP="00E305E4">
      <w:pPr>
        <w:rPr>
          <w:ins w:id="338" w:author="Duan, Sean (MU-Student)" w:date="2023-12-04T16:08:00Z"/>
          <w:sz w:val="32"/>
          <w:szCs w:val="32"/>
        </w:rPr>
      </w:pPr>
      <w:proofErr w:type="spellStart"/>
      <w:ins w:id="339" w:author="Duan, Sean (MU-Student)" w:date="2023-12-04T16:08:00Z">
        <w:r>
          <w:rPr>
            <w:sz w:val="32"/>
            <w:szCs w:val="32"/>
          </w:rPr>
          <w:t>Skitka</w:t>
        </w:r>
        <w:proofErr w:type="spellEnd"/>
        <w:r>
          <w:rPr>
            <w:sz w:val="32"/>
            <w:szCs w:val="32"/>
          </w:rPr>
          <w:t xml:space="preserve"> 2002b: </w:t>
        </w:r>
        <w:r w:rsidRPr="00E305E4">
          <w:rPr>
            <w:sz w:val="32"/>
            <w:szCs w:val="32"/>
          </w:rPr>
          <w:t>Do the Means Always Justify the Ends, or</w:t>
        </w:r>
        <w:r>
          <w:rPr>
            <w:sz w:val="32"/>
            <w:szCs w:val="32"/>
          </w:rPr>
          <w:t xml:space="preserve"> </w:t>
        </w:r>
        <w:r w:rsidRPr="00E305E4">
          <w:rPr>
            <w:sz w:val="32"/>
            <w:szCs w:val="32"/>
          </w:rPr>
          <w:t>Do the Ends Sometimes Justify the Means?</w:t>
        </w:r>
        <w:r>
          <w:rPr>
            <w:sz w:val="32"/>
            <w:szCs w:val="32"/>
          </w:rPr>
          <w:t xml:space="preserve"> </w:t>
        </w:r>
        <w:r w:rsidRPr="00E305E4">
          <w:rPr>
            <w:sz w:val="32"/>
            <w:szCs w:val="32"/>
          </w:rPr>
          <w:t>A Value Protection Model of Justice Reasoning</w:t>
        </w:r>
      </w:ins>
    </w:p>
    <w:p w14:paraId="02DAD546" w14:textId="17D427A5" w:rsidR="0092785A" w:rsidRDefault="00740209">
      <w:pPr>
        <w:pStyle w:val="ListParagraph"/>
        <w:numPr>
          <w:ilvl w:val="0"/>
          <w:numId w:val="1"/>
        </w:numPr>
        <w:rPr>
          <w:ins w:id="340" w:author="Duan, Sean (MU-Student)" w:date="2023-12-05T14:44:00Z"/>
          <w:sz w:val="28"/>
          <w:szCs w:val="28"/>
        </w:rPr>
      </w:pPr>
      <w:ins w:id="341" w:author="Duan, Sean (MU-Student)" w:date="2023-12-05T14:44:00Z">
        <w:r>
          <w:rPr>
            <w:sz w:val="28"/>
            <w:szCs w:val="28"/>
          </w:rPr>
          <w:t xml:space="preserve">Hypothesis 1: Moral mandate doesn’t affect perception of fairness when there is no threat to the mandate, but less fairness will be perceived when </w:t>
        </w:r>
        <w:proofErr w:type="gramStart"/>
        <w:r>
          <w:rPr>
            <w:sz w:val="28"/>
            <w:szCs w:val="28"/>
          </w:rPr>
          <w:t>the there</w:t>
        </w:r>
        <w:proofErr w:type="gramEnd"/>
        <w:r>
          <w:rPr>
            <w:sz w:val="28"/>
            <w:szCs w:val="28"/>
          </w:rPr>
          <w:t xml:space="preserve"> is a threat.</w:t>
        </w:r>
      </w:ins>
    </w:p>
    <w:p w14:paraId="630CFB7D" w14:textId="5B51BC0E" w:rsidR="00740209" w:rsidRDefault="00740209">
      <w:pPr>
        <w:pStyle w:val="ListParagraph"/>
        <w:numPr>
          <w:ilvl w:val="0"/>
          <w:numId w:val="1"/>
        </w:numPr>
        <w:rPr>
          <w:ins w:id="342" w:author="Duan, Sean (MU-Student)" w:date="2023-12-05T14:45:00Z"/>
          <w:sz w:val="28"/>
          <w:szCs w:val="28"/>
        </w:rPr>
      </w:pPr>
      <w:ins w:id="343" w:author="Duan, Sean (MU-Student)" w:date="2023-12-05T14:44:00Z">
        <w:r>
          <w:rPr>
            <w:sz w:val="28"/>
            <w:szCs w:val="28"/>
          </w:rPr>
          <w:t>Hypothesis 2: Impact of fairness on outcome judgements will be eliminated (interaction) when people have a st</w:t>
        </w:r>
      </w:ins>
      <w:ins w:id="344" w:author="Duan, Sean (MU-Student)" w:date="2023-12-05T14:45:00Z">
        <w:r>
          <w:rPr>
            <w:sz w:val="28"/>
            <w:szCs w:val="28"/>
          </w:rPr>
          <w:t>rong moral mandate</w:t>
        </w:r>
        <w:r w:rsidR="003102C9">
          <w:rPr>
            <w:sz w:val="28"/>
            <w:szCs w:val="28"/>
          </w:rPr>
          <w:t xml:space="preserve">. Decisions made in a morally mandated </w:t>
        </w:r>
        <w:proofErr w:type="gramStart"/>
        <w:r w:rsidR="003102C9">
          <w:rPr>
            <w:sz w:val="28"/>
            <w:szCs w:val="28"/>
          </w:rPr>
          <w:t>context,</w:t>
        </w:r>
        <w:proofErr w:type="gramEnd"/>
        <w:r w:rsidR="003102C9">
          <w:rPr>
            <w:sz w:val="28"/>
            <w:szCs w:val="28"/>
          </w:rPr>
          <w:t xml:space="preserve"> the outcome judgements are determined by strength of moral mandate.</w:t>
        </w:r>
        <w:r w:rsidR="00E869BB">
          <w:rPr>
            <w:sz w:val="28"/>
            <w:szCs w:val="28"/>
          </w:rPr>
          <w:t xml:space="preserve"> “When one has a moral mandate, any means will justify the </w:t>
        </w:r>
        <w:proofErr w:type="gramStart"/>
        <w:r w:rsidR="00E869BB">
          <w:rPr>
            <w:sz w:val="28"/>
            <w:szCs w:val="28"/>
          </w:rPr>
          <w:t>end</w:t>
        </w:r>
        <w:proofErr w:type="gramEnd"/>
        <w:r w:rsidR="00E869BB">
          <w:rPr>
            <w:sz w:val="28"/>
            <w:szCs w:val="28"/>
          </w:rPr>
          <w:t>”</w:t>
        </w:r>
      </w:ins>
    </w:p>
    <w:p w14:paraId="471DB388" w14:textId="007C5ECC" w:rsidR="007D4D17" w:rsidRDefault="007D4D17">
      <w:pPr>
        <w:pStyle w:val="ListParagraph"/>
        <w:numPr>
          <w:ilvl w:val="0"/>
          <w:numId w:val="1"/>
        </w:numPr>
        <w:rPr>
          <w:ins w:id="345" w:author="Duan, Sean (MU-Student)" w:date="2023-12-05T14:47:00Z"/>
          <w:sz w:val="28"/>
          <w:szCs w:val="28"/>
        </w:rPr>
      </w:pPr>
      <w:ins w:id="346" w:author="Duan, Sean (MU-Student)" w:date="2023-12-05T14:46:00Z">
        <w:r>
          <w:rPr>
            <w:sz w:val="28"/>
            <w:szCs w:val="28"/>
          </w:rPr>
          <w:t>Operationalizing moral mandate: Defined as participants’ attitude po</w:t>
        </w:r>
      </w:ins>
      <w:ins w:id="347" w:author="Duan, Sean (MU-Student)" w:date="2023-12-05T14:47:00Z">
        <w:r>
          <w:rPr>
            <w:sz w:val="28"/>
            <w:szCs w:val="28"/>
          </w:rPr>
          <w:t>sition within each domain, weighted by the moral importance they attach to the position.</w:t>
        </w:r>
      </w:ins>
    </w:p>
    <w:p w14:paraId="7073CDC6" w14:textId="36C1A544" w:rsidR="007D4D17" w:rsidRDefault="007D4D17" w:rsidP="007D4D17">
      <w:pPr>
        <w:pStyle w:val="ListParagraph"/>
        <w:numPr>
          <w:ilvl w:val="1"/>
          <w:numId w:val="1"/>
        </w:numPr>
        <w:rPr>
          <w:ins w:id="348" w:author="Duan, Sean (MU-Student)" w:date="2023-12-05T14:47:00Z"/>
          <w:sz w:val="28"/>
          <w:szCs w:val="28"/>
        </w:rPr>
      </w:pPr>
      <w:ins w:id="349" w:author="Duan, Sean (MU-Student)" w:date="2023-12-05T14:47:00Z">
        <w:r>
          <w:rPr>
            <w:sz w:val="28"/>
            <w:szCs w:val="28"/>
          </w:rPr>
          <w:t xml:space="preserve">Attitude extremity and direction were tapped with 3 items measured in bipolar </w:t>
        </w:r>
        <w:proofErr w:type="gramStart"/>
        <w:r>
          <w:rPr>
            <w:sz w:val="28"/>
            <w:szCs w:val="28"/>
          </w:rPr>
          <w:t>7 point</w:t>
        </w:r>
        <w:proofErr w:type="gramEnd"/>
        <w:r>
          <w:rPr>
            <w:sz w:val="28"/>
            <w:szCs w:val="28"/>
          </w:rPr>
          <w:t xml:space="preserve"> scales.</w:t>
        </w:r>
      </w:ins>
    </w:p>
    <w:p w14:paraId="36E68227" w14:textId="23E9ED1D" w:rsidR="007D4D17" w:rsidRDefault="007D4D17" w:rsidP="007D4D17">
      <w:pPr>
        <w:pStyle w:val="ListParagraph"/>
        <w:numPr>
          <w:ilvl w:val="1"/>
          <w:numId w:val="1"/>
        </w:numPr>
        <w:rPr>
          <w:ins w:id="350" w:author="Duan, Sean (MU-Student)" w:date="2023-12-05T14:47:00Z"/>
          <w:sz w:val="28"/>
          <w:szCs w:val="28"/>
        </w:rPr>
      </w:pPr>
      <w:ins w:id="351" w:author="Duan, Sean (MU-Student)" w:date="2023-12-05T14:47:00Z">
        <w:r>
          <w:rPr>
            <w:sz w:val="28"/>
            <w:szCs w:val="28"/>
          </w:rPr>
          <w:t xml:space="preserve">Average importance score was multiplied by extremity score to yield moral mandate </w:t>
        </w:r>
        <w:proofErr w:type="gramStart"/>
        <w:r>
          <w:rPr>
            <w:sz w:val="28"/>
            <w:szCs w:val="28"/>
          </w:rPr>
          <w:t>measure</w:t>
        </w:r>
        <w:proofErr w:type="gramEnd"/>
      </w:ins>
    </w:p>
    <w:p w14:paraId="49287259" w14:textId="74EFA4CB" w:rsidR="007D4D17" w:rsidRDefault="007D4D17" w:rsidP="007D4D17">
      <w:pPr>
        <w:pStyle w:val="ListParagraph"/>
        <w:numPr>
          <w:ilvl w:val="2"/>
          <w:numId w:val="1"/>
        </w:numPr>
        <w:rPr>
          <w:ins w:id="352" w:author="Duan, Sean (MU-Student)" w:date="2023-12-05T14:48:00Z"/>
          <w:sz w:val="28"/>
          <w:szCs w:val="28"/>
        </w:rPr>
      </w:pPr>
      <w:ins w:id="353" w:author="Duan, Sean (MU-Student)" w:date="2023-12-05T14:47:00Z">
        <w:r>
          <w:rPr>
            <w:sz w:val="28"/>
            <w:szCs w:val="28"/>
          </w:rPr>
          <w:t>Ranged from “Strongly against change and morally important” to “strongly for change, and morally imp</w:t>
        </w:r>
      </w:ins>
      <w:ins w:id="354" w:author="Duan, Sean (MU-Student)" w:date="2023-12-05T14:48:00Z">
        <w:r>
          <w:rPr>
            <w:sz w:val="28"/>
            <w:szCs w:val="28"/>
          </w:rPr>
          <w:t>ortant”.</w:t>
        </w:r>
      </w:ins>
    </w:p>
    <w:p w14:paraId="6DC837D8" w14:textId="77777777" w:rsidR="00AC65A0" w:rsidRDefault="00AC65A0" w:rsidP="00B62C3D">
      <w:pPr>
        <w:pStyle w:val="ListParagraph"/>
        <w:rPr>
          <w:ins w:id="355" w:author="Duan, Sean (MU-Student)" w:date="2023-12-06T15:56:00Z"/>
          <w:sz w:val="28"/>
          <w:szCs w:val="28"/>
        </w:rPr>
      </w:pPr>
    </w:p>
    <w:p w14:paraId="737AB37F" w14:textId="77777777" w:rsidR="00B62C3D" w:rsidRDefault="00B62C3D" w:rsidP="00B62C3D">
      <w:pPr>
        <w:pStyle w:val="ListParagraph"/>
        <w:rPr>
          <w:ins w:id="356" w:author="Duan, Sean (MU-Student)" w:date="2023-12-06T15:56:00Z"/>
          <w:sz w:val="28"/>
          <w:szCs w:val="28"/>
        </w:rPr>
      </w:pPr>
    </w:p>
    <w:p w14:paraId="12393A25" w14:textId="26411339" w:rsidR="00B62C3D" w:rsidRDefault="00B62C3D" w:rsidP="00B62C3D">
      <w:pPr>
        <w:rPr>
          <w:ins w:id="357" w:author="Duan, Sean (MU-Student)" w:date="2023-12-06T15:56:00Z"/>
          <w:sz w:val="28"/>
          <w:szCs w:val="28"/>
        </w:rPr>
      </w:pPr>
    </w:p>
    <w:p w14:paraId="6FC56B82" w14:textId="77777777" w:rsidR="00DA10A1" w:rsidRDefault="00DA10A1" w:rsidP="00DA10A1">
      <w:pPr>
        <w:rPr>
          <w:ins w:id="358" w:author="Duan, Sean (MU-Student)" w:date="2023-12-07T13:59:00Z"/>
          <w:sz w:val="36"/>
          <w:szCs w:val="36"/>
        </w:rPr>
      </w:pPr>
    </w:p>
    <w:p w14:paraId="6FAFB6F9" w14:textId="6A73991A" w:rsidR="00B62C3D" w:rsidRDefault="00B62C3D" w:rsidP="00DA10A1">
      <w:pPr>
        <w:rPr>
          <w:ins w:id="359" w:author="Duan, Sean (MU-Student)" w:date="2023-12-07T13:59:00Z"/>
          <w:sz w:val="36"/>
          <w:szCs w:val="36"/>
        </w:rPr>
      </w:pPr>
      <w:proofErr w:type="spellStart"/>
      <w:ins w:id="360" w:author="Duan, Sean (MU-Student)" w:date="2023-12-06T15:57:00Z">
        <w:r>
          <w:rPr>
            <w:sz w:val="36"/>
            <w:szCs w:val="36"/>
          </w:rPr>
          <w:lastRenderedPageBreak/>
          <w:t>Skitka</w:t>
        </w:r>
        <w:proofErr w:type="spellEnd"/>
        <w:r>
          <w:rPr>
            <w:sz w:val="36"/>
            <w:szCs w:val="36"/>
          </w:rPr>
          <w:t xml:space="preserve"> 2021</w:t>
        </w:r>
      </w:ins>
      <w:ins w:id="361" w:author="Duan, Sean (MU-Student)" w:date="2023-12-07T13:59:00Z">
        <w:r w:rsidR="00DA10A1">
          <w:rPr>
            <w:sz w:val="36"/>
            <w:szCs w:val="36"/>
          </w:rPr>
          <w:t xml:space="preserve">: </w:t>
        </w:r>
        <w:r w:rsidR="00DA10A1" w:rsidRPr="00DA10A1">
          <w:rPr>
            <w:sz w:val="36"/>
            <w:szCs w:val="36"/>
          </w:rPr>
          <w:t>The Psychology of</w:t>
        </w:r>
        <w:r w:rsidR="00DA10A1">
          <w:rPr>
            <w:sz w:val="36"/>
            <w:szCs w:val="36"/>
          </w:rPr>
          <w:t xml:space="preserve"> </w:t>
        </w:r>
        <w:r w:rsidR="00DA10A1" w:rsidRPr="00DA10A1">
          <w:rPr>
            <w:sz w:val="36"/>
            <w:szCs w:val="36"/>
          </w:rPr>
          <w:t>Moral Conviction</w:t>
        </w:r>
      </w:ins>
    </w:p>
    <w:p w14:paraId="5C5A1656" w14:textId="4E1A453B" w:rsidR="00DA10A1" w:rsidRDefault="00DA10A1" w:rsidP="00DA10A1">
      <w:pPr>
        <w:pStyle w:val="ListParagraph"/>
        <w:numPr>
          <w:ilvl w:val="0"/>
          <w:numId w:val="1"/>
        </w:numPr>
        <w:rPr>
          <w:ins w:id="362" w:author="Duan, Sean (MU-Student)" w:date="2023-12-07T14:05:00Z"/>
          <w:sz w:val="32"/>
          <w:szCs w:val="32"/>
        </w:rPr>
      </w:pPr>
      <w:ins w:id="363" w:author="Duan, Sean (MU-Student)" w:date="2023-12-07T13:59:00Z">
        <w:r>
          <w:rPr>
            <w:sz w:val="32"/>
            <w:szCs w:val="32"/>
          </w:rPr>
          <w:t xml:space="preserve">Review that covers theory and research on </w:t>
        </w:r>
      </w:ins>
      <w:ins w:id="364" w:author="Duan, Sean (MU-Student)" w:date="2023-12-07T14:00:00Z">
        <w:r>
          <w:rPr>
            <w:sz w:val="32"/>
            <w:szCs w:val="32"/>
          </w:rPr>
          <w:t>elements of moral conviction</w:t>
        </w:r>
      </w:ins>
    </w:p>
    <w:p w14:paraId="7BE88C31" w14:textId="5B238178" w:rsidR="00DA10A1" w:rsidRDefault="00DA10A1" w:rsidP="00DA10A1">
      <w:pPr>
        <w:pStyle w:val="ListParagraph"/>
        <w:numPr>
          <w:ilvl w:val="0"/>
          <w:numId w:val="1"/>
        </w:numPr>
        <w:rPr>
          <w:ins w:id="365" w:author="Duan, Sean (MU-Student)" w:date="2023-12-07T14:05:00Z"/>
          <w:sz w:val="32"/>
          <w:szCs w:val="32"/>
        </w:rPr>
      </w:pPr>
      <w:ins w:id="366" w:author="Duan, Sean (MU-Student)" w:date="2023-12-07T14:05:00Z">
        <w:r>
          <w:rPr>
            <w:sz w:val="32"/>
            <w:szCs w:val="32"/>
          </w:rPr>
          <w:t>Moral conviction predicts social/political consequences, associated with greater intolerance of attitude dissimilarity, resistance to procedural solutions for that issue, and increased engagement/volunteerism for that issue.</w:t>
        </w:r>
      </w:ins>
    </w:p>
    <w:p w14:paraId="537FB86F" w14:textId="74CB2EC6" w:rsidR="007F754D" w:rsidRDefault="007F754D" w:rsidP="00DA10A1">
      <w:pPr>
        <w:pStyle w:val="ListParagraph"/>
        <w:numPr>
          <w:ilvl w:val="0"/>
          <w:numId w:val="1"/>
        </w:numPr>
        <w:rPr>
          <w:ins w:id="367" w:author="Duan, Sean (MU-Student)" w:date="2023-12-07T14:07:00Z"/>
          <w:sz w:val="32"/>
          <w:szCs w:val="32"/>
        </w:rPr>
      </w:pPr>
      <w:ins w:id="368" w:author="Duan, Sean (MU-Student)" w:date="2023-12-07T14:07:00Z">
        <w:r>
          <w:rPr>
            <w:sz w:val="32"/>
            <w:szCs w:val="32"/>
          </w:rPr>
          <w:t>Essentialism vs Subjectivism:</w:t>
        </w:r>
      </w:ins>
    </w:p>
    <w:p w14:paraId="4432489E" w14:textId="0E45BF51" w:rsidR="007F754D" w:rsidRDefault="00694C4C" w:rsidP="00694C4C">
      <w:pPr>
        <w:pStyle w:val="ListParagraph"/>
        <w:numPr>
          <w:ilvl w:val="1"/>
          <w:numId w:val="1"/>
        </w:numPr>
        <w:rPr>
          <w:ins w:id="369" w:author="Duan, Sean (MU-Student)" w:date="2023-12-07T14:10:00Z"/>
          <w:sz w:val="32"/>
          <w:szCs w:val="32"/>
        </w:rPr>
      </w:pPr>
      <w:ins w:id="370" w:author="Duan, Sean (MU-Student)" w:date="2023-12-07T14:09:00Z">
        <w:r w:rsidRPr="00694C4C">
          <w:rPr>
            <w:sz w:val="32"/>
            <w:szCs w:val="32"/>
          </w:rPr>
          <w:t>“Asking people whether and to what degree a given attitude is one they hold with moral conviction differs from most other contemporary approaches to studying morality, which generally</w:t>
        </w:r>
        <w:r>
          <w:rPr>
            <w:sz w:val="32"/>
            <w:szCs w:val="32"/>
          </w:rPr>
          <w:t xml:space="preserve"> </w:t>
        </w:r>
        <w:r w:rsidRPr="00694C4C">
          <w:rPr>
            <w:sz w:val="32"/>
            <w:szCs w:val="32"/>
          </w:rPr>
          <w:t>start with a theoretical orientation of what counts as a moral concern instead.</w:t>
        </w:r>
        <w:r>
          <w:rPr>
            <w:sz w:val="32"/>
            <w:szCs w:val="32"/>
          </w:rPr>
          <w:t>”</w:t>
        </w:r>
      </w:ins>
    </w:p>
    <w:p w14:paraId="2D3CD56F" w14:textId="28A34963" w:rsidR="003E4212" w:rsidRDefault="009C51C6" w:rsidP="003E4212">
      <w:pPr>
        <w:pStyle w:val="ListParagraph"/>
        <w:numPr>
          <w:ilvl w:val="1"/>
          <w:numId w:val="1"/>
        </w:numPr>
        <w:rPr>
          <w:ins w:id="371" w:author="Duan, Sean (MU-Student)" w:date="2023-12-07T14:10:00Z"/>
          <w:sz w:val="32"/>
          <w:szCs w:val="32"/>
        </w:rPr>
      </w:pPr>
      <w:ins w:id="372" w:author="Duan, Sean (MU-Student)" w:date="2023-12-07T14:10:00Z">
        <w:r>
          <w:rPr>
            <w:sz w:val="32"/>
            <w:szCs w:val="32"/>
          </w:rPr>
          <w:t>“</w:t>
        </w:r>
        <w:r w:rsidR="003E4212" w:rsidRPr="003E4212">
          <w:rPr>
            <w:sz w:val="32"/>
            <w:szCs w:val="32"/>
          </w:rPr>
          <w:t>Rather than start with a definition of what counts as a moral concern, researchers working on moral conviction have instead asked people whether they see their position</w:t>
        </w:r>
        <w:r w:rsidR="003E4212">
          <w:rPr>
            <w:sz w:val="32"/>
            <w:szCs w:val="32"/>
          </w:rPr>
          <w:t xml:space="preserve"> </w:t>
        </w:r>
        <w:r w:rsidR="003E4212" w:rsidRPr="003E4212">
          <w:rPr>
            <w:sz w:val="32"/>
            <w:szCs w:val="32"/>
          </w:rPr>
          <w:t xml:space="preserve">on given issues as a reflection of their personal moral beliefs and </w:t>
        </w:r>
        <w:proofErr w:type="gramStart"/>
        <w:r w:rsidR="003E4212" w:rsidRPr="003E4212">
          <w:rPr>
            <w:sz w:val="32"/>
            <w:szCs w:val="32"/>
          </w:rPr>
          <w:t>convictions</w:t>
        </w:r>
        <w:proofErr w:type="gramEnd"/>
        <w:r>
          <w:rPr>
            <w:sz w:val="32"/>
            <w:szCs w:val="32"/>
          </w:rPr>
          <w:t>”</w:t>
        </w:r>
      </w:ins>
    </w:p>
    <w:p w14:paraId="7874CE3F" w14:textId="758AEB03" w:rsidR="000308D1" w:rsidRDefault="000308D1" w:rsidP="000308D1">
      <w:pPr>
        <w:pStyle w:val="ListParagraph"/>
        <w:numPr>
          <w:ilvl w:val="2"/>
          <w:numId w:val="1"/>
        </w:numPr>
        <w:rPr>
          <w:ins w:id="373" w:author="Duan, Sean (MU-Student)" w:date="2023-12-07T14:11:00Z"/>
          <w:sz w:val="32"/>
          <w:szCs w:val="32"/>
          <w:highlight w:val="yellow"/>
        </w:rPr>
      </w:pPr>
      <w:ins w:id="374" w:author="Duan, Sean (MU-Student)" w:date="2023-12-07T14:10:00Z">
        <w:r w:rsidRPr="000308D1">
          <w:rPr>
            <w:sz w:val="32"/>
            <w:szCs w:val="32"/>
            <w:highlight w:val="yellow"/>
            <w:rPrChange w:id="375" w:author="Duan, Sean (MU-Student)" w:date="2023-12-07T14:11:00Z">
              <w:rPr>
                <w:sz w:val="32"/>
                <w:szCs w:val="32"/>
              </w:rPr>
            </w:rPrChange>
          </w:rPr>
          <w:t>Unlike other approaches that define a-priori ‘what is moral’, this moral conviction approach allows participants to define the degree to which thoughts/feelings/beliefs reflect something moral! (This is a FEATURE, not a BUG)</w:t>
        </w:r>
      </w:ins>
    </w:p>
    <w:p w14:paraId="540B1ACB" w14:textId="184425E0" w:rsidR="000308D1" w:rsidRDefault="000308D1" w:rsidP="000308D1">
      <w:pPr>
        <w:pStyle w:val="ListParagraph"/>
        <w:numPr>
          <w:ilvl w:val="2"/>
          <w:numId w:val="1"/>
        </w:numPr>
        <w:rPr>
          <w:ins w:id="376" w:author="Duan, Sean (MU-Student)" w:date="2023-12-07T14:11:00Z"/>
          <w:sz w:val="32"/>
          <w:szCs w:val="32"/>
          <w:highlight w:val="yellow"/>
        </w:rPr>
      </w:pPr>
      <w:ins w:id="377" w:author="Duan, Sean (MU-Student)" w:date="2023-12-07T14:11:00Z">
        <w:r>
          <w:rPr>
            <w:sz w:val="32"/>
            <w:szCs w:val="32"/>
            <w:highlight w:val="yellow"/>
          </w:rPr>
          <w:t xml:space="preserve">E.g., the Moral Conviction research is ‘bottom up’ rather than ‘top </w:t>
        </w:r>
        <w:proofErr w:type="gramStart"/>
        <w:r>
          <w:rPr>
            <w:sz w:val="32"/>
            <w:szCs w:val="32"/>
            <w:highlight w:val="yellow"/>
          </w:rPr>
          <w:t>down</w:t>
        </w:r>
        <w:proofErr w:type="gramEnd"/>
        <w:r>
          <w:rPr>
            <w:sz w:val="32"/>
            <w:szCs w:val="32"/>
            <w:highlight w:val="yellow"/>
          </w:rPr>
          <w:t>’</w:t>
        </w:r>
      </w:ins>
    </w:p>
    <w:p w14:paraId="5752C75E" w14:textId="57CBB7BE" w:rsidR="008C78E0" w:rsidRDefault="008C78E0" w:rsidP="008C78E0">
      <w:pPr>
        <w:pStyle w:val="ListParagraph"/>
        <w:numPr>
          <w:ilvl w:val="1"/>
          <w:numId w:val="1"/>
        </w:numPr>
        <w:rPr>
          <w:ins w:id="378" w:author="Duan, Sean (MU-Student)" w:date="2023-12-07T14:11:00Z"/>
          <w:sz w:val="32"/>
          <w:szCs w:val="32"/>
          <w:highlight w:val="yellow"/>
        </w:rPr>
      </w:pPr>
      <w:ins w:id="379" w:author="Duan, Sean (MU-Student)" w:date="2023-12-07T14:11:00Z">
        <w:r>
          <w:rPr>
            <w:sz w:val="32"/>
            <w:szCs w:val="32"/>
            <w:highlight w:val="yellow"/>
          </w:rPr>
          <w:t>TWO key assumptions of moral conviction research!</w:t>
        </w:r>
      </w:ins>
    </w:p>
    <w:p w14:paraId="170DCCDC" w14:textId="4F3A461E" w:rsidR="008C78E0" w:rsidRDefault="008C78E0" w:rsidP="008C78E0">
      <w:pPr>
        <w:pStyle w:val="ListParagraph"/>
        <w:numPr>
          <w:ilvl w:val="2"/>
          <w:numId w:val="1"/>
        </w:numPr>
        <w:rPr>
          <w:ins w:id="380" w:author="Duan, Sean (MU-Student)" w:date="2023-12-07T14:12:00Z"/>
          <w:sz w:val="32"/>
          <w:szCs w:val="32"/>
          <w:highlight w:val="yellow"/>
        </w:rPr>
      </w:pPr>
      <w:ins w:id="381" w:author="Duan, Sean (MU-Student)" w:date="2023-12-07T14:11:00Z">
        <w:r>
          <w:rPr>
            <w:sz w:val="32"/>
            <w:szCs w:val="32"/>
            <w:highlight w:val="yellow"/>
          </w:rPr>
          <w:t>A: People can access and report the degree to which their attitudes reflect their core moral beliefs/convictions</w:t>
        </w:r>
      </w:ins>
    </w:p>
    <w:p w14:paraId="2F460EEC" w14:textId="572FF9E7" w:rsidR="00930796" w:rsidRDefault="00930796" w:rsidP="00930796">
      <w:pPr>
        <w:pStyle w:val="ListParagraph"/>
        <w:numPr>
          <w:ilvl w:val="3"/>
          <w:numId w:val="1"/>
        </w:numPr>
        <w:rPr>
          <w:ins w:id="382" w:author="Duan, Sean (MU-Student)" w:date="2023-12-07T14:13:00Z"/>
          <w:sz w:val="32"/>
          <w:szCs w:val="32"/>
          <w:highlight w:val="yellow"/>
        </w:rPr>
      </w:pPr>
      <w:ins w:id="383" w:author="Duan, Sean (MU-Student)" w:date="2023-12-07T14:12:00Z">
        <w:r>
          <w:rPr>
            <w:sz w:val="32"/>
            <w:szCs w:val="32"/>
            <w:highlight w:val="yellow"/>
          </w:rPr>
          <w:t>Social domain theory confirms that people can access and report directly when asked about their moral concerns (</w:t>
        </w:r>
        <w:proofErr w:type="spellStart"/>
        <w:r>
          <w:rPr>
            <w:sz w:val="32"/>
            <w:szCs w:val="32"/>
            <w:highlight w:val="yellow"/>
          </w:rPr>
          <w:t>Turiel</w:t>
        </w:r>
        <w:proofErr w:type="spellEnd"/>
        <w:r>
          <w:rPr>
            <w:sz w:val="32"/>
            <w:szCs w:val="32"/>
            <w:highlight w:val="yellow"/>
          </w:rPr>
          <w:t xml:space="preserve"> 2006;</w:t>
        </w:r>
      </w:ins>
      <w:ins w:id="384" w:author="Duan, Sean (MU-Student)" w:date="2023-12-07T14:13:00Z">
        <w:r w:rsidR="001020CA">
          <w:rPr>
            <w:sz w:val="32"/>
            <w:szCs w:val="32"/>
            <w:highlight w:val="yellow"/>
          </w:rPr>
          <w:t xml:space="preserve"> </w:t>
        </w:r>
      </w:ins>
      <w:ins w:id="385" w:author="Duan, Sean (MU-Student)" w:date="2023-12-07T14:12:00Z">
        <w:r>
          <w:rPr>
            <w:sz w:val="32"/>
            <w:szCs w:val="32"/>
            <w:highlight w:val="yellow"/>
          </w:rPr>
          <w:t>2012)</w:t>
        </w:r>
        <w:r w:rsidR="001020CA">
          <w:rPr>
            <w:sz w:val="32"/>
            <w:szCs w:val="32"/>
            <w:highlight w:val="yellow"/>
          </w:rPr>
          <w:t xml:space="preserve"> and by researc</w:t>
        </w:r>
      </w:ins>
      <w:ins w:id="386" w:author="Duan, Sean (MU-Student)" w:date="2023-12-07T14:13:00Z">
        <w:r w:rsidR="001020CA">
          <w:rPr>
            <w:sz w:val="32"/>
            <w:szCs w:val="32"/>
            <w:highlight w:val="yellow"/>
          </w:rPr>
          <w:t xml:space="preserve">h </w:t>
        </w:r>
        <w:r w:rsidR="001020CA">
          <w:rPr>
            <w:sz w:val="32"/>
            <w:szCs w:val="32"/>
            <w:highlight w:val="yellow"/>
          </w:rPr>
          <w:lastRenderedPageBreak/>
          <w:t>showing people’s ability to distinguish between preferences (personal), normative conventions (societal), and moral concerns (actual moral issue).</w:t>
        </w:r>
      </w:ins>
    </w:p>
    <w:p w14:paraId="25C461EB" w14:textId="05C5514C" w:rsidR="00DA7BFC" w:rsidRDefault="00DA7BFC" w:rsidP="00930796">
      <w:pPr>
        <w:pStyle w:val="ListParagraph"/>
        <w:numPr>
          <w:ilvl w:val="3"/>
          <w:numId w:val="1"/>
        </w:numPr>
        <w:rPr>
          <w:ins w:id="387" w:author="Duan, Sean (MU-Student)" w:date="2023-12-07T14:14:00Z"/>
          <w:sz w:val="32"/>
          <w:szCs w:val="32"/>
          <w:highlight w:val="yellow"/>
        </w:rPr>
      </w:pPr>
      <w:ins w:id="388" w:author="Duan, Sean (MU-Student)" w:date="2023-12-07T14:13:00Z">
        <w:r>
          <w:rPr>
            <w:sz w:val="32"/>
            <w:szCs w:val="32"/>
            <w:highlight w:val="yellow"/>
          </w:rPr>
          <w:t xml:space="preserve">Boundaries </w:t>
        </w:r>
      </w:ins>
      <w:ins w:id="389" w:author="Duan, Sean (MU-Student)" w:date="2023-12-07T14:14:00Z">
        <w:r>
          <w:rPr>
            <w:sz w:val="32"/>
            <w:szCs w:val="32"/>
            <w:highlight w:val="yellow"/>
          </w:rPr>
          <w:t xml:space="preserve">between moral and conventional domains are separated enough that even VERY young children can recognize/distinguish between moral and conventional notions of right/wrong (Smetana &amp; </w:t>
        </w:r>
        <w:proofErr w:type="spellStart"/>
        <w:r>
          <w:rPr>
            <w:sz w:val="32"/>
            <w:szCs w:val="32"/>
            <w:highlight w:val="yellow"/>
          </w:rPr>
          <w:t>Braeges</w:t>
        </w:r>
        <w:proofErr w:type="spellEnd"/>
        <w:r>
          <w:rPr>
            <w:sz w:val="32"/>
            <w:szCs w:val="32"/>
            <w:highlight w:val="yellow"/>
          </w:rPr>
          <w:t xml:space="preserve"> 1990).</w:t>
        </w:r>
      </w:ins>
    </w:p>
    <w:p w14:paraId="2DD9EAD3" w14:textId="77777777" w:rsidR="000E2B9A" w:rsidRDefault="00653CA9" w:rsidP="00653CA9">
      <w:pPr>
        <w:pStyle w:val="ListParagraph"/>
        <w:numPr>
          <w:ilvl w:val="3"/>
          <w:numId w:val="1"/>
        </w:numPr>
        <w:rPr>
          <w:ins w:id="390" w:author="Duan, Sean (MU-Student)" w:date="2023-12-07T14:36:00Z"/>
          <w:sz w:val="32"/>
          <w:szCs w:val="32"/>
          <w:highlight w:val="yellow"/>
        </w:rPr>
      </w:pPr>
      <w:ins w:id="391" w:author="Duan, Sean (MU-Student)" w:date="2023-12-07T14:14:00Z">
        <w:r>
          <w:rPr>
            <w:sz w:val="32"/>
            <w:szCs w:val="32"/>
            <w:highlight w:val="yellow"/>
          </w:rPr>
          <w:t>Thus… people (including children!) can indeed reliably access concepts of morality and can distinguish those concepts from</w:t>
        </w:r>
      </w:ins>
      <w:ins w:id="392" w:author="Duan, Sean (MU-Student)" w:date="2023-12-07T14:15:00Z">
        <w:r>
          <w:rPr>
            <w:sz w:val="32"/>
            <w:szCs w:val="32"/>
            <w:highlight w:val="yellow"/>
          </w:rPr>
          <w:t xml:space="preserve"> PREFERENCES</w:t>
        </w:r>
      </w:ins>
      <w:ins w:id="393" w:author="Duan, Sean (MU-Student)" w:date="2023-12-07T14:14:00Z">
        <w:r>
          <w:rPr>
            <w:sz w:val="32"/>
            <w:szCs w:val="32"/>
            <w:highlight w:val="yellow"/>
          </w:rPr>
          <w:t xml:space="preserve"> and </w:t>
        </w:r>
      </w:ins>
      <w:ins w:id="394" w:author="Duan, Sean (MU-Student)" w:date="2023-12-07T14:15:00Z">
        <w:r>
          <w:rPr>
            <w:sz w:val="32"/>
            <w:szCs w:val="32"/>
            <w:highlight w:val="yellow"/>
          </w:rPr>
          <w:t>NORMATIVE CONVENTIONS</w:t>
        </w:r>
      </w:ins>
      <w:ins w:id="395" w:author="Duan, Sean (MU-Student)" w:date="2023-12-07T14:16:00Z">
        <w:r w:rsidR="00E16304">
          <w:rPr>
            <w:sz w:val="32"/>
            <w:szCs w:val="32"/>
            <w:highlight w:val="yellow"/>
          </w:rPr>
          <w:t xml:space="preserve"> (Huebner 2010)</w:t>
        </w:r>
      </w:ins>
    </w:p>
    <w:p w14:paraId="0C092EA3" w14:textId="7F5EEA7F" w:rsidR="008C78E0" w:rsidRDefault="008C78E0" w:rsidP="008C78E0">
      <w:pPr>
        <w:pStyle w:val="ListParagraph"/>
        <w:numPr>
          <w:ilvl w:val="2"/>
          <w:numId w:val="1"/>
        </w:numPr>
        <w:rPr>
          <w:ins w:id="396" w:author="Duan, Sean (MU-Student)" w:date="2023-12-07T14:36:00Z"/>
          <w:sz w:val="32"/>
          <w:szCs w:val="32"/>
          <w:highlight w:val="yellow"/>
        </w:rPr>
      </w:pPr>
      <w:ins w:id="397" w:author="Duan, Sean (MU-Student)" w:date="2023-12-07T14:11:00Z">
        <w:r>
          <w:rPr>
            <w:sz w:val="32"/>
            <w:szCs w:val="32"/>
            <w:highlight w:val="yellow"/>
          </w:rPr>
          <w:t xml:space="preserve">B: </w:t>
        </w:r>
      </w:ins>
      <w:ins w:id="398" w:author="Duan, Sean (MU-Student)" w:date="2023-12-07T14:12:00Z">
        <w:r>
          <w:rPr>
            <w:sz w:val="32"/>
            <w:szCs w:val="32"/>
            <w:highlight w:val="yellow"/>
          </w:rPr>
          <w:t>Perceptions of morality are a matter of degree, rather than only a matter of kind</w:t>
        </w:r>
        <w:r w:rsidR="005C7F3C">
          <w:rPr>
            <w:sz w:val="32"/>
            <w:szCs w:val="32"/>
            <w:highlight w:val="yellow"/>
          </w:rPr>
          <w:t xml:space="preserve"> (e.g., some things can be </w:t>
        </w:r>
        <w:proofErr w:type="gramStart"/>
        <w:r w:rsidR="005C7F3C">
          <w:rPr>
            <w:sz w:val="32"/>
            <w:szCs w:val="32"/>
            <w:highlight w:val="yellow"/>
          </w:rPr>
          <w:t>MORE or LESS intensely</w:t>
        </w:r>
        <w:proofErr w:type="gramEnd"/>
        <w:r w:rsidR="005C7F3C">
          <w:rPr>
            <w:sz w:val="32"/>
            <w:szCs w:val="32"/>
            <w:highlight w:val="yellow"/>
          </w:rPr>
          <w:t xml:space="preserve"> moral)</w:t>
        </w:r>
      </w:ins>
    </w:p>
    <w:p w14:paraId="02729C5A" w14:textId="2797C464" w:rsidR="000E2B9A" w:rsidRPr="00562AC0" w:rsidRDefault="000E2B9A" w:rsidP="000E2B9A">
      <w:pPr>
        <w:pStyle w:val="ListParagraph"/>
        <w:numPr>
          <w:ilvl w:val="3"/>
          <w:numId w:val="1"/>
        </w:numPr>
        <w:rPr>
          <w:ins w:id="399" w:author="Duan, Sean (MU-Student)" w:date="2023-12-07T14:36:00Z"/>
          <w:sz w:val="32"/>
          <w:szCs w:val="32"/>
          <w:rPrChange w:id="400" w:author="Duan, Sean (MU-Student)" w:date="2023-12-07T14:37:00Z">
            <w:rPr>
              <w:ins w:id="401" w:author="Duan, Sean (MU-Student)" w:date="2023-12-07T14:36:00Z"/>
              <w:sz w:val="32"/>
              <w:szCs w:val="32"/>
              <w:highlight w:val="yellow"/>
            </w:rPr>
          </w:rPrChange>
        </w:rPr>
      </w:pPr>
      <w:ins w:id="402" w:author="Duan, Sean (MU-Student)" w:date="2023-12-07T14:36:00Z">
        <w:r w:rsidRPr="00562AC0">
          <w:rPr>
            <w:sz w:val="32"/>
            <w:szCs w:val="32"/>
            <w:rPrChange w:id="403" w:author="Duan, Sean (MU-Student)" w:date="2023-12-07T14:37:00Z">
              <w:rPr>
                <w:sz w:val="32"/>
                <w:szCs w:val="32"/>
                <w:highlight w:val="yellow"/>
              </w:rPr>
            </w:rPrChange>
          </w:rPr>
          <w:t>This is clearly the case, as perceptions on what is moral have changed bit by bit over time.</w:t>
        </w:r>
      </w:ins>
    </w:p>
    <w:p w14:paraId="492D8337" w14:textId="55C5224A" w:rsidR="00562AC0" w:rsidRDefault="00562AC0" w:rsidP="000E2B9A">
      <w:pPr>
        <w:pStyle w:val="ListParagraph"/>
        <w:numPr>
          <w:ilvl w:val="3"/>
          <w:numId w:val="1"/>
        </w:numPr>
        <w:rPr>
          <w:ins w:id="404" w:author="Duan, Sean (MU-Student)" w:date="2023-12-07T14:37:00Z"/>
          <w:sz w:val="32"/>
          <w:szCs w:val="32"/>
        </w:rPr>
      </w:pPr>
      <w:ins w:id="405" w:author="Duan, Sean (MU-Student)" w:date="2023-12-07T14:36:00Z">
        <w:r w:rsidRPr="00562AC0">
          <w:rPr>
            <w:sz w:val="32"/>
            <w:szCs w:val="32"/>
            <w:rPrChange w:id="406" w:author="Duan, Sean (MU-Student)" w:date="2023-12-07T14:37:00Z">
              <w:rPr>
                <w:sz w:val="32"/>
                <w:szCs w:val="32"/>
                <w:highlight w:val="yellow"/>
              </w:rPr>
            </w:rPrChange>
          </w:rPr>
          <w:t>Or another example, abortion attitudes vary wildly across cultures, as well as within cultures (firear</w:t>
        </w:r>
      </w:ins>
      <w:ins w:id="407" w:author="Duan, Sean (MU-Student)" w:date="2023-12-07T14:37:00Z">
        <w:r w:rsidRPr="00562AC0">
          <w:rPr>
            <w:sz w:val="32"/>
            <w:szCs w:val="32"/>
            <w:rPrChange w:id="408" w:author="Duan, Sean (MU-Student)" w:date="2023-12-07T14:37:00Z">
              <w:rPr>
                <w:sz w:val="32"/>
                <w:szCs w:val="32"/>
                <w:highlight w:val="yellow"/>
              </w:rPr>
            </w:rPrChange>
          </w:rPr>
          <w:t>ms are a good analogy?)</w:t>
        </w:r>
      </w:ins>
    </w:p>
    <w:p w14:paraId="6F6960E5" w14:textId="421102BE" w:rsidR="00A315CD" w:rsidRDefault="00A315CD" w:rsidP="00A315CD">
      <w:pPr>
        <w:pStyle w:val="ListParagraph"/>
        <w:numPr>
          <w:ilvl w:val="4"/>
          <w:numId w:val="1"/>
        </w:numPr>
        <w:rPr>
          <w:ins w:id="409" w:author="Duan, Sean (MU-Student)" w:date="2023-12-07T14:37:00Z"/>
          <w:sz w:val="32"/>
          <w:szCs w:val="32"/>
        </w:rPr>
      </w:pPr>
      <w:ins w:id="410" w:author="Duan, Sean (MU-Student)" w:date="2023-12-07T14:37:00Z">
        <w:r>
          <w:rPr>
            <w:sz w:val="32"/>
            <w:szCs w:val="32"/>
          </w:rPr>
          <w:t>Some attitudes on abortion represent personal preferences, others represent commitment to faith or religion.</w:t>
        </w:r>
      </w:ins>
    </w:p>
    <w:p w14:paraId="6FEEDD55" w14:textId="6563DB91" w:rsidR="008B6EC2" w:rsidRDefault="00A315CD" w:rsidP="008B6EC2">
      <w:pPr>
        <w:pStyle w:val="ListParagraph"/>
        <w:numPr>
          <w:ilvl w:val="1"/>
          <w:numId w:val="1"/>
        </w:numPr>
        <w:rPr>
          <w:ins w:id="411" w:author="Duan, Sean (MU-Student)" w:date="2023-12-07T14:38:00Z"/>
          <w:sz w:val="32"/>
          <w:szCs w:val="32"/>
          <w:highlight w:val="yellow"/>
        </w:rPr>
      </w:pPr>
      <w:ins w:id="412" w:author="Duan, Sean (MU-Student)" w:date="2023-12-07T14:38:00Z">
        <w:r>
          <w:rPr>
            <w:sz w:val="32"/>
            <w:szCs w:val="32"/>
            <w:highlight w:val="yellow"/>
          </w:rPr>
          <w:t>“</w:t>
        </w:r>
      </w:ins>
      <w:ins w:id="413" w:author="Duan, Sean (MU-Student)" w:date="2023-12-07T14:37:00Z">
        <w:r w:rsidRPr="00A315CD">
          <w:rPr>
            <w:sz w:val="32"/>
            <w:szCs w:val="32"/>
            <w:highlight w:val="yellow"/>
            <w:rPrChange w:id="414" w:author="Duan, Sean (MU-Student)" w:date="2023-12-07T14:38:00Z">
              <w:rPr>
                <w:sz w:val="32"/>
                <w:szCs w:val="32"/>
              </w:rPr>
            </w:rPrChange>
          </w:rPr>
          <w:t>Morality is not an essential feature of some decisions, choices, judgments, or attitude domains—rather, it is a meta-perception people have about some of their decisions, choices, judgments, and attitudes that can vary in strength.</w:t>
        </w:r>
      </w:ins>
      <w:ins w:id="415" w:author="Duan, Sean (MU-Student)" w:date="2023-12-07T14:38:00Z">
        <w:r>
          <w:rPr>
            <w:sz w:val="32"/>
            <w:szCs w:val="32"/>
            <w:highlight w:val="yellow"/>
          </w:rPr>
          <w:t>”</w:t>
        </w:r>
      </w:ins>
    </w:p>
    <w:p w14:paraId="616C1880" w14:textId="3D5102DF" w:rsidR="008B6EC2" w:rsidRDefault="008B6EC2" w:rsidP="008B6EC2">
      <w:pPr>
        <w:pStyle w:val="ListParagraph"/>
        <w:numPr>
          <w:ilvl w:val="0"/>
          <w:numId w:val="1"/>
        </w:numPr>
        <w:rPr>
          <w:ins w:id="416" w:author="Duan, Sean (MU-Student)" w:date="2023-12-07T14:38:00Z"/>
          <w:sz w:val="32"/>
          <w:szCs w:val="32"/>
        </w:rPr>
      </w:pPr>
      <w:ins w:id="417" w:author="Duan, Sean (MU-Student)" w:date="2023-12-07T14:38:00Z">
        <w:r w:rsidRPr="008B6EC2">
          <w:rPr>
            <w:sz w:val="32"/>
            <w:szCs w:val="32"/>
            <w:rPrChange w:id="418" w:author="Duan, Sean (MU-Student)" w:date="2023-12-07T14:38:00Z">
              <w:rPr>
                <w:sz w:val="32"/>
                <w:szCs w:val="32"/>
                <w:highlight w:val="yellow"/>
              </w:rPr>
            </w:rPrChange>
          </w:rPr>
          <w:t>Domain Theory of Attitudes</w:t>
        </w:r>
      </w:ins>
    </w:p>
    <w:p w14:paraId="7E4E367E" w14:textId="1A5E8BC8" w:rsidR="008B6EC2" w:rsidRDefault="008B6EC2" w:rsidP="008B6EC2">
      <w:pPr>
        <w:pStyle w:val="ListParagraph"/>
        <w:numPr>
          <w:ilvl w:val="1"/>
          <w:numId w:val="1"/>
        </w:numPr>
        <w:rPr>
          <w:ins w:id="419" w:author="Duan, Sean (MU-Student)" w:date="2023-12-07T14:39:00Z"/>
          <w:sz w:val="32"/>
          <w:szCs w:val="32"/>
        </w:rPr>
      </w:pPr>
      <w:ins w:id="420" w:author="Duan, Sean (MU-Student)" w:date="2023-12-07T14:38:00Z">
        <w:r>
          <w:rPr>
            <w:sz w:val="32"/>
            <w:szCs w:val="32"/>
          </w:rPr>
          <w:t>Predicts that subjective experience of morality is different from those seen as p</w:t>
        </w:r>
      </w:ins>
      <w:ins w:id="421" w:author="Duan, Sean (MU-Student)" w:date="2023-12-07T14:39:00Z">
        <w:r>
          <w:rPr>
            <w:sz w:val="32"/>
            <w:szCs w:val="32"/>
          </w:rPr>
          <w:t>reference or convention (</w:t>
        </w:r>
        <w:r w:rsidRPr="008B6EC2">
          <w:rPr>
            <w:sz w:val="32"/>
            <w:szCs w:val="32"/>
          </w:rPr>
          <w:t xml:space="preserve">Nucci </w:t>
        </w:r>
        <w:proofErr w:type="gramStart"/>
        <w:r w:rsidRPr="008B6EC2">
          <w:rPr>
            <w:sz w:val="32"/>
            <w:szCs w:val="32"/>
          </w:rPr>
          <w:t>2001,Nucci</w:t>
        </w:r>
        <w:proofErr w:type="gramEnd"/>
        <w:r w:rsidRPr="008B6EC2">
          <w:rPr>
            <w:sz w:val="32"/>
            <w:szCs w:val="32"/>
          </w:rPr>
          <w:t xml:space="preserve"> &amp; </w:t>
        </w:r>
        <w:proofErr w:type="spellStart"/>
        <w:r w:rsidRPr="008B6EC2">
          <w:rPr>
            <w:sz w:val="32"/>
            <w:szCs w:val="32"/>
          </w:rPr>
          <w:t>Turiel</w:t>
        </w:r>
        <w:proofErr w:type="spellEnd"/>
        <w:r w:rsidRPr="008B6EC2">
          <w:rPr>
            <w:sz w:val="32"/>
            <w:szCs w:val="32"/>
          </w:rPr>
          <w:t xml:space="preserve"> 1978, </w:t>
        </w:r>
        <w:proofErr w:type="spellStart"/>
        <w:r w:rsidRPr="008B6EC2">
          <w:rPr>
            <w:sz w:val="32"/>
            <w:szCs w:val="32"/>
          </w:rPr>
          <w:t>Skitka</w:t>
        </w:r>
        <w:proofErr w:type="spellEnd"/>
        <w:r w:rsidRPr="008B6EC2">
          <w:rPr>
            <w:sz w:val="32"/>
            <w:szCs w:val="32"/>
          </w:rPr>
          <w:t xml:space="preserve"> 2014, </w:t>
        </w:r>
        <w:proofErr w:type="spellStart"/>
        <w:r w:rsidRPr="008B6EC2">
          <w:rPr>
            <w:sz w:val="32"/>
            <w:szCs w:val="32"/>
          </w:rPr>
          <w:t>Skitka</w:t>
        </w:r>
        <w:proofErr w:type="spellEnd"/>
        <w:r w:rsidRPr="008B6EC2">
          <w:rPr>
            <w:sz w:val="32"/>
            <w:szCs w:val="32"/>
          </w:rPr>
          <w:t xml:space="preserve"> et al. 2005</w:t>
        </w:r>
        <w:r>
          <w:rPr>
            <w:sz w:val="32"/>
            <w:szCs w:val="32"/>
          </w:rPr>
          <w:t>)</w:t>
        </w:r>
      </w:ins>
    </w:p>
    <w:p w14:paraId="1570833D" w14:textId="15A6ED67" w:rsidR="002C7656" w:rsidRDefault="002C7656" w:rsidP="008B6EC2">
      <w:pPr>
        <w:pStyle w:val="ListParagraph"/>
        <w:numPr>
          <w:ilvl w:val="1"/>
          <w:numId w:val="1"/>
        </w:numPr>
        <w:rPr>
          <w:ins w:id="422" w:author="Duan, Sean (MU-Student)" w:date="2023-12-07T14:39:00Z"/>
          <w:sz w:val="32"/>
          <w:szCs w:val="32"/>
        </w:rPr>
      </w:pPr>
      <w:ins w:id="423" w:author="Duan, Sean (MU-Student)" w:date="2023-12-07T14:39:00Z">
        <w:r>
          <w:rPr>
            <w:sz w:val="32"/>
            <w:szCs w:val="32"/>
          </w:rPr>
          <w:lastRenderedPageBreak/>
          <w:t>Preferences: Matters of taste or subjectivity, people are very tolerant of those with different PREFERENCES</w:t>
        </w:r>
      </w:ins>
    </w:p>
    <w:p w14:paraId="60CC1E76" w14:textId="43ADC6E0" w:rsidR="002C7656" w:rsidRDefault="002C7656" w:rsidP="008B6EC2">
      <w:pPr>
        <w:pStyle w:val="ListParagraph"/>
        <w:numPr>
          <w:ilvl w:val="1"/>
          <w:numId w:val="1"/>
        </w:numPr>
        <w:rPr>
          <w:ins w:id="424" w:author="Duan, Sean (MU-Student)" w:date="2023-12-07T14:45:00Z"/>
          <w:sz w:val="32"/>
          <w:szCs w:val="32"/>
        </w:rPr>
      </w:pPr>
      <w:ins w:id="425" w:author="Duan, Sean (MU-Student)" w:date="2023-12-07T14:39:00Z">
        <w:r>
          <w:rPr>
            <w:sz w:val="32"/>
            <w:szCs w:val="32"/>
          </w:rPr>
          <w:t xml:space="preserve">Conventions: Rooted in norms, or what </w:t>
        </w:r>
      </w:ins>
      <w:ins w:id="426" w:author="Duan, Sean (MU-Student)" w:date="2023-12-07T14:40:00Z">
        <w:r>
          <w:rPr>
            <w:sz w:val="32"/>
            <w:szCs w:val="32"/>
          </w:rPr>
          <w:t>the in-group tends to believe</w:t>
        </w:r>
      </w:ins>
      <w:ins w:id="427" w:author="Duan, Sean (MU-Student)" w:date="2023-12-07T14:44:00Z">
        <w:r>
          <w:rPr>
            <w:sz w:val="32"/>
            <w:szCs w:val="32"/>
          </w:rPr>
          <w:t>, acts are ‘wrong’ insofar as they break a coordination rule, not due to being inherently bad</w:t>
        </w:r>
        <w:r w:rsidR="00D21BA0">
          <w:rPr>
            <w:sz w:val="32"/>
            <w:szCs w:val="32"/>
          </w:rPr>
          <w:t xml:space="preserve"> (e.g., drive on the right side of the road</w:t>
        </w:r>
      </w:ins>
      <w:ins w:id="428" w:author="Duan, Sean (MU-Student)" w:date="2023-12-07T14:45:00Z">
        <w:r w:rsidR="00D21BA0">
          <w:rPr>
            <w:sz w:val="32"/>
            <w:szCs w:val="32"/>
          </w:rPr>
          <w:t>)</w:t>
        </w:r>
        <w:r w:rsidR="004E2D8D">
          <w:rPr>
            <w:sz w:val="32"/>
            <w:szCs w:val="32"/>
          </w:rPr>
          <w:t>.</w:t>
        </w:r>
      </w:ins>
    </w:p>
    <w:p w14:paraId="5D8AA998" w14:textId="268CFBD5" w:rsidR="004E2D8D" w:rsidRDefault="004E2D8D" w:rsidP="008B6EC2">
      <w:pPr>
        <w:pStyle w:val="ListParagraph"/>
        <w:numPr>
          <w:ilvl w:val="1"/>
          <w:numId w:val="1"/>
        </w:numPr>
        <w:rPr>
          <w:ins w:id="429" w:author="Duan, Sean (MU-Student)" w:date="2023-12-07T14:45:00Z"/>
          <w:sz w:val="32"/>
          <w:szCs w:val="32"/>
        </w:rPr>
      </w:pPr>
      <w:ins w:id="430" w:author="Duan, Sean (MU-Student)" w:date="2023-12-07T14:45:00Z">
        <w:r>
          <w:rPr>
            <w:sz w:val="32"/>
            <w:szCs w:val="32"/>
          </w:rPr>
          <w:t>Moral Convictions: Seen as culturally universal, absolute facts, independent from authorities and the law.</w:t>
        </w:r>
      </w:ins>
    </w:p>
    <w:p w14:paraId="02EC1C08" w14:textId="33E0413A" w:rsidR="00CE5264" w:rsidRDefault="00CE5264" w:rsidP="00CE5264">
      <w:pPr>
        <w:pStyle w:val="ListParagraph"/>
        <w:numPr>
          <w:ilvl w:val="0"/>
          <w:numId w:val="1"/>
        </w:numPr>
        <w:rPr>
          <w:ins w:id="431" w:author="Duan, Sean (MU-Student)" w:date="2023-12-07T14:45:00Z"/>
          <w:sz w:val="32"/>
          <w:szCs w:val="32"/>
          <w:highlight w:val="yellow"/>
        </w:rPr>
      </w:pPr>
      <w:ins w:id="432" w:author="Duan, Sean (MU-Student)" w:date="2023-12-07T14:45:00Z">
        <w:r w:rsidRPr="00CE5264">
          <w:rPr>
            <w:sz w:val="32"/>
            <w:szCs w:val="32"/>
            <w:highlight w:val="yellow"/>
            <w:rPrChange w:id="433" w:author="Duan, Sean (MU-Student)" w:date="2023-12-07T14:45:00Z">
              <w:rPr>
                <w:sz w:val="32"/>
                <w:szCs w:val="32"/>
              </w:rPr>
            </w:rPrChange>
          </w:rPr>
          <w:t>Measurement and Operationalization!</w:t>
        </w:r>
      </w:ins>
    </w:p>
    <w:p w14:paraId="1A9D896E" w14:textId="652CBB2F" w:rsidR="00CE5264" w:rsidRDefault="00CE5264" w:rsidP="00CE5264">
      <w:pPr>
        <w:pStyle w:val="ListParagraph"/>
        <w:numPr>
          <w:ilvl w:val="1"/>
          <w:numId w:val="1"/>
        </w:numPr>
        <w:rPr>
          <w:ins w:id="434" w:author="Duan, Sean (MU-Student)" w:date="2023-12-07T14:46:00Z"/>
          <w:sz w:val="32"/>
          <w:szCs w:val="32"/>
          <w:highlight w:val="yellow"/>
        </w:rPr>
      </w:pPr>
      <w:ins w:id="435" w:author="Duan, Sean (MU-Student)" w:date="2023-12-07T14:46:00Z">
        <w:r>
          <w:rPr>
            <w:sz w:val="32"/>
            <w:szCs w:val="32"/>
            <w:highlight w:val="yellow"/>
          </w:rPr>
          <w:t>Most measures are considered ‘transparent’ and ‘face-</w:t>
        </w:r>
        <w:proofErr w:type="gramStart"/>
        <w:r>
          <w:rPr>
            <w:sz w:val="32"/>
            <w:szCs w:val="32"/>
            <w:highlight w:val="yellow"/>
          </w:rPr>
          <w:t>valid</w:t>
        </w:r>
        <w:proofErr w:type="gramEnd"/>
        <w:r>
          <w:rPr>
            <w:sz w:val="32"/>
            <w:szCs w:val="32"/>
            <w:highlight w:val="yellow"/>
          </w:rPr>
          <w:t>’</w:t>
        </w:r>
      </w:ins>
    </w:p>
    <w:p w14:paraId="66874B83" w14:textId="5FEB5464" w:rsidR="00CA7D86" w:rsidRDefault="00CA7D86" w:rsidP="00CA7D86">
      <w:pPr>
        <w:pStyle w:val="ListParagraph"/>
        <w:numPr>
          <w:ilvl w:val="2"/>
          <w:numId w:val="1"/>
        </w:numPr>
        <w:rPr>
          <w:ins w:id="436" w:author="Duan, Sean (MU-Student)" w:date="2023-12-07T14:46:00Z"/>
          <w:sz w:val="32"/>
          <w:szCs w:val="32"/>
          <w:highlight w:val="yellow"/>
        </w:rPr>
      </w:pPr>
      <w:ins w:id="437" w:author="Duan, Sean (MU-Student)" w:date="2023-12-07T14:46:00Z">
        <w:r>
          <w:rPr>
            <w:sz w:val="32"/>
            <w:szCs w:val="32"/>
            <w:highlight w:val="yellow"/>
          </w:rPr>
          <w:t>Although it can be hard to explain why an attitude is moral, people can recognize and determine the degree to which something reflects moral conventions.</w:t>
        </w:r>
      </w:ins>
    </w:p>
    <w:p w14:paraId="534CA91B" w14:textId="46FA4B56" w:rsidR="008B1890" w:rsidRDefault="008B1890" w:rsidP="008B1890">
      <w:pPr>
        <w:pStyle w:val="ListParagraph"/>
        <w:numPr>
          <w:ilvl w:val="1"/>
          <w:numId w:val="1"/>
        </w:numPr>
        <w:rPr>
          <w:ins w:id="438" w:author="Duan, Sean (MU-Student)" w:date="2023-12-07T14:47:00Z"/>
          <w:sz w:val="32"/>
          <w:szCs w:val="32"/>
          <w:highlight w:val="yellow"/>
        </w:rPr>
      </w:pPr>
      <w:ins w:id="439" w:author="Duan, Sean (MU-Student)" w:date="2023-12-07T14:47:00Z">
        <w:r>
          <w:rPr>
            <w:sz w:val="32"/>
            <w:szCs w:val="32"/>
            <w:highlight w:val="yellow"/>
          </w:rPr>
          <w:t xml:space="preserve">Knowing the ‘strength’ of moral conviction, and NOT just a binary determinant of </w:t>
        </w:r>
        <w:proofErr w:type="spellStart"/>
        <w:proofErr w:type="gramStart"/>
        <w:r>
          <w:rPr>
            <w:sz w:val="32"/>
            <w:szCs w:val="32"/>
            <w:highlight w:val="yellow"/>
          </w:rPr>
          <w:t>it’s</w:t>
        </w:r>
        <w:proofErr w:type="spellEnd"/>
        <w:proofErr w:type="gramEnd"/>
        <w:r>
          <w:rPr>
            <w:sz w:val="32"/>
            <w:szCs w:val="32"/>
            <w:highlight w:val="yellow"/>
          </w:rPr>
          <w:t xml:space="preserve"> existence, </w:t>
        </w:r>
        <w:r w:rsidR="001A089B">
          <w:rPr>
            <w:sz w:val="32"/>
            <w:szCs w:val="32"/>
            <w:highlight w:val="yellow"/>
          </w:rPr>
          <w:t>is behaviorally predictive and worth having (Wright et al., 2008)</w:t>
        </w:r>
      </w:ins>
    </w:p>
    <w:p w14:paraId="12758F22" w14:textId="0CE86ADE" w:rsidR="002E40B8" w:rsidRDefault="002E40B8" w:rsidP="008B1890">
      <w:pPr>
        <w:pStyle w:val="ListParagraph"/>
        <w:numPr>
          <w:ilvl w:val="1"/>
          <w:numId w:val="1"/>
        </w:numPr>
        <w:rPr>
          <w:ins w:id="440" w:author="Duan, Sean (MU-Student)" w:date="2023-12-07T14:48:00Z"/>
          <w:sz w:val="32"/>
          <w:szCs w:val="32"/>
          <w:highlight w:val="yellow"/>
        </w:rPr>
      </w:pPr>
      <w:ins w:id="441" w:author="Duan, Sean (MU-Student)" w:date="2023-12-07T14:47:00Z">
        <w:r>
          <w:rPr>
            <w:sz w:val="32"/>
            <w:szCs w:val="32"/>
            <w:highlight w:val="yellow"/>
          </w:rPr>
          <w:t xml:space="preserve">Some operationalizations are no good because they directly confound moral conviction with the concepts that moral conviction should predict, such as universalism </w:t>
        </w:r>
      </w:ins>
      <w:ins w:id="442" w:author="Duan, Sean (MU-Student)" w:date="2023-12-07T14:48:00Z">
        <w:r>
          <w:rPr>
            <w:sz w:val="32"/>
            <w:szCs w:val="32"/>
            <w:highlight w:val="yellow"/>
          </w:rPr>
          <w:t>or authority independence.</w:t>
        </w:r>
      </w:ins>
    </w:p>
    <w:p w14:paraId="643D1D6E" w14:textId="0F235F13" w:rsidR="003E04A8" w:rsidRDefault="003E04A8" w:rsidP="003E04A8">
      <w:pPr>
        <w:pStyle w:val="ListParagraph"/>
        <w:numPr>
          <w:ilvl w:val="1"/>
          <w:numId w:val="1"/>
        </w:numPr>
        <w:rPr>
          <w:ins w:id="443" w:author="Duan, Sean (MU-Student)" w:date="2023-12-07T14:49:00Z"/>
          <w:sz w:val="32"/>
          <w:szCs w:val="32"/>
          <w:highlight w:val="yellow"/>
        </w:rPr>
      </w:pPr>
      <w:ins w:id="444" w:author="Duan, Sean (MU-Student)" w:date="2023-12-07T14:48:00Z">
        <w:r>
          <w:rPr>
            <w:sz w:val="32"/>
            <w:szCs w:val="32"/>
            <w:highlight w:val="yellow"/>
          </w:rPr>
          <w:t>These are considered confusing! Moral conviction is theoretically and empirically distinct from attitude strength dimen</w:t>
        </w:r>
      </w:ins>
      <w:ins w:id="445" w:author="Duan, Sean (MU-Student)" w:date="2023-12-07T14:49:00Z">
        <w:r>
          <w:rPr>
            <w:sz w:val="32"/>
            <w:szCs w:val="32"/>
            <w:highlight w:val="yellow"/>
          </w:rPr>
          <w:t>sions</w:t>
        </w:r>
        <w:r w:rsidR="007E1D19">
          <w:rPr>
            <w:sz w:val="32"/>
            <w:szCs w:val="32"/>
            <w:highlight w:val="yellow"/>
          </w:rPr>
          <w:t>.</w:t>
        </w:r>
      </w:ins>
    </w:p>
    <w:p w14:paraId="0BB9C5D9" w14:textId="3D6AED9C" w:rsidR="007E1D19" w:rsidRDefault="007E1D19" w:rsidP="007E1D19">
      <w:pPr>
        <w:pStyle w:val="ListParagraph"/>
        <w:numPr>
          <w:ilvl w:val="1"/>
          <w:numId w:val="1"/>
        </w:numPr>
        <w:rPr>
          <w:ins w:id="446" w:author="Duan, Sean (MU-Student)" w:date="2023-12-07T14:49:00Z"/>
          <w:sz w:val="32"/>
          <w:szCs w:val="32"/>
          <w:highlight w:val="yellow"/>
        </w:rPr>
      </w:pPr>
      <w:ins w:id="447" w:author="Duan, Sean (MU-Student)" w:date="2023-12-07T14:49:00Z">
        <w:r>
          <w:rPr>
            <w:sz w:val="32"/>
            <w:szCs w:val="32"/>
            <w:highlight w:val="yellow"/>
          </w:rPr>
          <w:t>Measuring moral conviction should use items that capture people’s ‘meta-perceptions’ of the degree to which a specific attitude reflects moral concerns.</w:t>
        </w:r>
        <w:r w:rsidR="00F62AFB">
          <w:rPr>
            <w:sz w:val="32"/>
            <w:szCs w:val="32"/>
            <w:highlight w:val="yellow"/>
          </w:rPr>
          <w:t xml:space="preserve"> No proxy items are allowable for measurement!</w:t>
        </w:r>
      </w:ins>
    </w:p>
    <w:p w14:paraId="6C5291CE" w14:textId="64282227" w:rsidR="000B618C" w:rsidRDefault="000B618C" w:rsidP="000B618C">
      <w:pPr>
        <w:pStyle w:val="ListParagraph"/>
        <w:numPr>
          <w:ilvl w:val="0"/>
          <w:numId w:val="1"/>
        </w:numPr>
        <w:rPr>
          <w:ins w:id="448" w:author="Duan, Sean (MU-Student)" w:date="2023-12-07T14:50:00Z"/>
          <w:sz w:val="32"/>
          <w:szCs w:val="32"/>
        </w:rPr>
      </w:pPr>
      <w:ins w:id="449" w:author="Duan, Sean (MU-Student)" w:date="2023-12-07T14:50:00Z">
        <w:r w:rsidRPr="000B618C">
          <w:rPr>
            <w:sz w:val="32"/>
            <w:szCs w:val="32"/>
            <w:rPrChange w:id="450" w:author="Duan, Sean (MU-Student)" w:date="2023-12-07T14:50:00Z">
              <w:rPr>
                <w:sz w:val="32"/>
                <w:szCs w:val="32"/>
                <w:highlight w:val="yellow"/>
              </w:rPr>
            </w:rPrChange>
          </w:rPr>
          <w:t>Perceived Objectivity/Universality</w:t>
        </w:r>
      </w:ins>
    </w:p>
    <w:p w14:paraId="3176F3A5" w14:textId="562DF2C8" w:rsidR="000B618C" w:rsidRDefault="000B618C" w:rsidP="000B618C">
      <w:pPr>
        <w:pStyle w:val="ListParagraph"/>
        <w:numPr>
          <w:ilvl w:val="1"/>
          <w:numId w:val="1"/>
        </w:numPr>
        <w:rPr>
          <w:ins w:id="451" w:author="Duan, Sean (MU-Student)" w:date="2023-12-07T14:54:00Z"/>
          <w:sz w:val="32"/>
          <w:szCs w:val="32"/>
        </w:rPr>
      </w:pPr>
      <w:ins w:id="452" w:author="Duan, Sean (MU-Student)" w:date="2023-12-07T14:54:00Z">
        <w:r>
          <w:rPr>
            <w:sz w:val="32"/>
            <w:szCs w:val="32"/>
          </w:rPr>
          <w:lastRenderedPageBreak/>
          <w:t>A Main characterizer of morally convicted attitudes that are related: Perceived objectivity and Universality!</w:t>
        </w:r>
      </w:ins>
    </w:p>
    <w:p w14:paraId="189E42F8" w14:textId="5045B221" w:rsidR="005006FE" w:rsidRDefault="003E2DDA" w:rsidP="005006FE">
      <w:pPr>
        <w:pStyle w:val="ListParagraph"/>
        <w:numPr>
          <w:ilvl w:val="1"/>
          <w:numId w:val="1"/>
        </w:numPr>
        <w:rPr>
          <w:ins w:id="453" w:author="Duan, Sean (MU-Student)" w:date="2023-12-07T15:01:00Z"/>
          <w:sz w:val="32"/>
          <w:szCs w:val="32"/>
        </w:rPr>
      </w:pPr>
      <w:ins w:id="454" w:author="Duan, Sean (MU-Student)" w:date="2023-12-07T14:55:00Z">
        <w:r>
          <w:rPr>
            <w:sz w:val="32"/>
            <w:szCs w:val="32"/>
          </w:rPr>
          <w:t>People see their moral conviction attitudes as ‘objectively true facts’ grounded in ‘fundamental truths about reality’</w:t>
        </w:r>
        <w:r w:rsidR="005006FE">
          <w:rPr>
            <w:sz w:val="32"/>
            <w:szCs w:val="32"/>
          </w:rPr>
          <w:t>. As well as perceive them as universally generalizable truths that apply across time, places, and cultures</w:t>
        </w:r>
        <w:r w:rsidR="00CE418F">
          <w:rPr>
            <w:sz w:val="32"/>
            <w:szCs w:val="32"/>
          </w:rPr>
          <w:t>.</w:t>
        </w:r>
      </w:ins>
    </w:p>
    <w:p w14:paraId="298DC431" w14:textId="02C090D8" w:rsidR="00A50C98" w:rsidRDefault="00A50C98" w:rsidP="00A50C98">
      <w:pPr>
        <w:pStyle w:val="ListParagraph"/>
        <w:numPr>
          <w:ilvl w:val="2"/>
          <w:numId w:val="1"/>
        </w:numPr>
        <w:rPr>
          <w:ins w:id="455" w:author="Duan, Sean (MU-Student)" w:date="2023-12-07T15:02:00Z"/>
          <w:sz w:val="32"/>
          <w:szCs w:val="32"/>
        </w:rPr>
      </w:pPr>
      <w:ins w:id="456" w:author="Duan, Sean (MU-Student)" w:date="2023-12-07T15:01:00Z">
        <w:r>
          <w:rPr>
            <w:sz w:val="32"/>
            <w:szCs w:val="32"/>
          </w:rPr>
          <w:t>Moral conviction consistently predicted perceived objectivity and universality across issues, even when con</w:t>
        </w:r>
      </w:ins>
      <w:ins w:id="457" w:author="Duan, Sean (MU-Student)" w:date="2023-12-07T15:02:00Z">
        <w:r>
          <w:rPr>
            <w:sz w:val="32"/>
            <w:szCs w:val="32"/>
          </w:rPr>
          <w:t>trolling for indices of attitude strength!</w:t>
        </w:r>
        <w:r w:rsidR="00976395">
          <w:rPr>
            <w:sz w:val="32"/>
            <w:szCs w:val="32"/>
          </w:rPr>
          <w:t xml:space="preserve"> Meta analysis of 21 issues across 3 studies indicate that strength of moral conviction is significantly associated with perceived objectivity and </w:t>
        </w:r>
        <w:proofErr w:type="gramStart"/>
        <w:r w:rsidR="00976395">
          <w:rPr>
            <w:sz w:val="32"/>
            <w:szCs w:val="32"/>
          </w:rPr>
          <w:t>universality</w:t>
        </w:r>
        <w:proofErr w:type="gramEnd"/>
      </w:ins>
    </w:p>
    <w:p w14:paraId="18F0B51C" w14:textId="7F0F4882" w:rsidR="000D4961" w:rsidRDefault="000D4961" w:rsidP="000D4961">
      <w:pPr>
        <w:pStyle w:val="ListParagraph"/>
        <w:numPr>
          <w:ilvl w:val="2"/>
          <w:numId w:val="1"/>
        </w:numPr>
        <w:rPr>
          <w:ins w:id="458" w:author="Duan, Sean (MU-Student)" w:date="2023-12-07T15:03:00Z"/>
          <w:sz w:val="32"/>
          <w:szCs w:val="32"/>
        </w:rPr>
      </w:pPr>
      <w:ins w:id="459" w:author="Duan, Sean (MU-Student)" w:date="2023-12-07T15:02:00Z">
        <w:r>
          <w:rPr>
            <w:sz w:val="32"/>
            <w:szCs w:val="32"/>
          </w:rPr>
          <w:t>People make faster universality associations if the behavior was FIRST eva</w:t>
        </w:r>
      </w:ins>
      <w:ins w:id="460" w:author="Duan, Sean (MU-Student)" w:date="2023-12-07T15:03:00Z">
        <w:r>
          <w:rPr>
            <w:sz w:val="32"/>
            <w:szCs w:val="32"/>
          </w:rPr>
          <w:t>luated as morally right or wrong, rather than pragmatically good or bad, or pleasant and unpleasant</w:t>
        </w:r>
        <w:r w:rsidR="00CA18C8">
          <w:rPr>
            <w:sz w:val="32"/>
            <w:szCs w:val="32"/>
          </w:rPr>
          <w:t xml:space="preserve"> (Van Bavel et al., 2012)</w:t>
        </w:r>
      </w:ins>
    </w:p>
    <w:p w14:paraId="5266B04F" w14:textId="367BDB32" w:rsidR="00157C57" w:rsidRDefault="00157C57" w:rsidP="00157C57">
      <w:pPr>
        <w:pStyle w:val="ListParagraph"/>
        <w:numPr>
          <w:ilvl w:val="0"/>
          <w:numId w:val="1"/>
        </w:numPr>
        <w:rPr>
          <w:ins w:id="461" w:author="Duan, Sean (MU-Student)" w:date="2023-12-07T15:03:00Z"/>
          <w:sz w:val="32"/>
          <w:szCs w:val="32"/>
        </w:rPr>
      </w:pPr>
      <w:ins w:id="462" w:author="Duan, Sean (MU-Student)" w:date="2023-12-07T15:03:00Z">
        <w:r>
          <w:rPr>
            <w:sz w:val="32"/>
            <w:szCs w:val="32"/>
          </w:rPr>
          <w:t>Authority and Peer Independence</w:t>
        </w:r>
      </w:ins>
    </w:p>
    <w:p w14:paraId="1EE45217" w14:textId="6EA3BDF8" w:rsidR="00157C57" w:rsidRDefault="00157C57" w:rsidP="00157C57">
      <w:pPr>
        <w:pStyle w:val="ListParagraph"/>
        <w:numPr>
          <w:ilvl w:val="1"/>
          <w:numId w:val="1"/>
        </w:numPr>
        <w:rPr>
          <w:ins w:id="463" w:author="Duan, Sean (MU-Student)" w:date="2023-12-07T15:04:00Z"/>
          <w:sz w:val="32"/>
          <w:szCs w:val="32"/>
        </w:rPr>
      </w:pPr>
      <w:ins w:id="464" w:author="Duan, Sean (MU-Student)" w:date="2023-12-07T15:03:00Z">
        <w:r>
          <w:rPr>
            <w:sz w:val="32"/>
            <w:szCs w:val="32"/>
          </w:rPr>
          <w:t>When moral conviction is at sta</w:t>
        </w:r>
      </w:ins>
      <w:ins w:id="465" w:author="Duan, Sean (MU-Student)" w:date="2023-12-07T15:04:00Z">
        <w:r>
          <w:rPr>
            <w:sz w:val="32"/>
            <w:szCs w:val="32"/>
          </w:rPr>
          <w:t>ke, people are more likely to believe that duties and rights follow from greater moral purposes, than the rules and procedures and authorities themselves.</w:t>
        </w:r>
      </w:ins>
    </w:p>
    <w:p w14:paraId="7A574B45" w14:textId="77777777" w:rsidR="00CE5902" w:rsidRPr="001D40A1" w:rsidRDefault="0017571E" w:rsidP="0017571E">
      <w:pPr>
        <w:pStyle w:val="ListParagraph"/>
        <w:numPr>
          <w:ilvl w:val="1"/>
          <w:numId w:val="1"/>
        </w:numPr>
        <w:rPr>
          <w:ins w:id="466" w:author="Duan, Sean (MU-Student)" w:date="2023-12-07T15:04:00Z"/>
          <w:sz w:val="32"/>
          <w:szCs w:val="32"/>
          <w:highlight w:val="yellow"/>
          <w:rPrChange w:id="467" w:author="Duan, Sean (MU-Student)" w:date="2023-12-07T15:05:00Z">
            <w:rPr>
              <w:ins w:id="468" w:author="Duan, Sean (MU-Student)" w:date="2023-12-07T15:04:00Z"/>
              <w:sz w:val="32"/>
              <w:szCs w:val="32"/>
            </w:rPr>
          </w:rPrChange>
        </w:rPr>
      </w:pPr>
      <w:ins w:id="469" w:author="Duan, Sean (MU-Student)" w:date="2023-12-07T15:04:00Z">
        <w:r w:rsidRPr="001D40A1">
          <w:rPr>
            <w:sz w:val="32"/>
            <w:szCs w:val="32"/>
            <w:highlight w:val="yellow"/>
            <w:rPrChange w:id="470" w:author="Duan, Sean (MU-Student)" w:date="2023-12-07T15:05:00Z">
              <w:rPr>
                <w:sz w:val="32"/>
                <w:szCs w:val="32"/>
              </w:rPr>
            </w:rPrChange>
          </w:rPr>
          <w:t>“Moral beliefs are not inherently antiestablishment or antiauthority; they just are not dependent on establishment, convention, rules, or authorities.”</w:t>
        </w:r>
      </w:ins>
    </w:p>
    <w:p w14:paraId="536B8A7B" w14:textId="31D4FCCF" w:rsidR="00CE5902" w:rsidRDefault="00CE5902" w:rsidP="00CE5902">
      <w:pPr>
        <w:pStyle w:val="ListParagraph"/>
        <w:numPr>
          <w:ilvl w:val="1"/>
          <w:numId w:val="1"/>
        </w:numPr>
        <w:rPr>
          <w:ins w:id="471" w:author="Duan, Sean (MU-Student)" w:date="2023-12-07T15:05:00Z"/>
          <w:sz w:val="32"/>
          <w:szCs w:val="32"/>
          <w:highlight w:val="yellow"/>
        </w:rPr>
      </w:pPr>
      <w:ins w:id="472" w:author="Duan, Sean (MU-Student)" w:date="2023-12-07T15:05:00Z">
        <w:r w:rsidRPr="001D40A1">
          <w:rPr>
            <w:sz w:val="32"/>
            <w:szCs w:val="32"/>
            <w:highlight w:val="yellow"/>
            <w:rPrChange w:id="473" w:author="Duan, Sean (MU-Student)" w:date="2023-12-07T15:05:00Z">
              <w:rPr>
                <w:sz w:val="32"/>
                <w:szCs w:val="32"/>
              </w:rPr>
            </w:rPrChange>
          </w:rPr>
          <w:t>“Regardless of how legitimate they thought the Supreme Court was at baseline, morally convicted opponents of physician assisted suicide perceived the decision to be unfair and nonbinding, whereas morally convicted</w:t>
        </w:r>
        <w:r w:rsidR="001D40A1" w:rsidRPr="001D40A1">
          <w:rPr>
            <w:sz w:val="32"/>
            <w:szCs w:val="32"/>
            <w:highlight w:val="yellow"/>
          </w:rPr>
          <w:t xml:space="preserve"> </w:t>
        </w:r>
        <w:r w:rsidR="001D40A1" w:rsidRPr="001D40A1">
          <w:rPr>
            <w:sz w:val="32"/>
            <w:szCs w:val="32"/>
            <w:highlight w:val="yellow"/>
            <w:rPrChange w:id="474" w:author="Duan, Sean (MU-Student)" w:date="2023-12-07T15:05:00Z">
              <w:rPr>
                <w:sz w:val="32"/>
                <w:szCs w:val="32"/>
              </w:rPr>
            </w:rPrChange>
          </w:rPr>
          <w:t xml:space="preserve">opponents perceived the </w:t>
        </w:r>
        <w:proofErr w:type="gramStart"/>
        <w:r w:rsidR="001D40A1" w:rsidRPr="001D40A1">
          <w:rPr>
            <w:sz w:val="32"/>
            <w:szCs w:val="32"/>
            <w:highlight w:val="yellow"/>
            <w:rPrChange w:id="475" w:author="Duan, Sean (MU-Student)" w:date="2023-12-07T15:05:00Z">
              <w:rPr>
                <w:sz w:val="32"/>
                <w:szCs w:val="32"/>
              </w:rPr>
            </w:rPrChange>
          </w:rPr>
          <w:t>reverse</w:t>
        </w:r>
        <w:proofErr w:type="gramEnd"/>
        <w:r w:rsidRPr="001D40A1">
          <w:rPr>
            <w:sz w:val="32"/>
            <w:szCs w:val="32"/>
            <w:highlight w:val="yellow"/>
            <w:rPrChange w:id="476" w:author="Duan, Sean (MU-Student)" w:date="2023-12-07T15:05:00Z">
              <w:rPr>
                <w:sz w:val="32"/>
                <w:szCs w:val="32"/>
              </w:rPr>
            </w:rPrChange>
          </w:rPr>
          <w:t>”</w:t>
        </w:r>
      </w:ins>
    </w:p>
    <w:p w14:paraId="4CF31E01" w14:textId="7DB09F2E" w:rsidR="001D40A1" w:rsidRPr="001D40A1" w:rsidRDefault="001D40A1">
      <w:pPr>
        <w:pStyle w:val="ListParagraph"/>
        <w:numPr>
          <w:ilvl w:val="2"/>
          <w:numId w:val="1"/>
        </w:numPr>
        <w:rPr>
          <w:ins w:id="477" w:author="Duan, Sean (MU-Student)" w:date="2023-12-07T15:05:00Z"/>
          <w:sz w:val="32"/>
          <w:szCs w:val="32"/>
        </w:rPr>
        <w:pPrChange w:id="478" w:author="Duan, Sean (MU-Student)" w:date="2023-12-07T15:05:00Z">
          <w:pPr>
            <w:pStyle w:val="ListParagraph"/>
            <w:numPr>
              <w:ilvl w:val="1"/>
              <w:numId w:val="1"/>
            </w:numPr>
            <w:ind w:left="1440" w:hanging="360"/>
          </w:pPr>
        </w:pPrChange>
      </w:pPr>
      <w:ins w:id="479" w:author="Duan, Sean (MU-Student)" w:date="2023-12-07T15:05:00Z">
        <w:r w:rsidRPr="001D40A1">
          <w:rPr>
            <w:sz w:val="32"/>
            <w:szCs w:val="32"/>
          </w:rPr>
          <w:lastRenderedPageBreak/>
          <w:t xml:space="preserve">The Supreme Court study was also later replicated in the context of the US Supreme Court’s decision that laws prohibiting same-sex marriage were unconstitutional </w:t>
        </w:r>
        <w:r w:rsidRPr="001D40A1">
          <w:rPr>
            <w:sz w:val="32"/>
            <w:szCs w:val="32"/>
            <w:highlight w:val="yellow"/>
            <w:rPrChange w:id="480" w:author="Duan, Sean (MU-Student)" w:date="2023-12-07T15:05:00Z">
              <w:rPr>
                <w:sz w:val="32"/>
                <w:szCs w:val="32"/>
              </w:rPr>
            </w:rPrChange>
          </w:rPr>
          <w:t>(Hanson et al. 2016)</w:t>
        </w:r>
        <w:r w:rsidRPr="001D40A1">
          <w:rPr>
            <w:sz w:val="32"/>
            <w:szCs w:val="32"/>
          </w:rPr>
          <w:t>.</w:t>
        </w:r>
      </w:ins>
    </w:p>
    <w:p w14:paraId="21CC73C8" w14:textId="77777777" w:rsidR="00AD5786" w:rsidRDefault="00AD5786" w:rsidP="00AD5786">
      <w:pPr>
        <w:pStyle w:val="ListParagraph"/>
        <w:numPr>
          <w:ilvl w:val="1"/>
          <w:numId w:val="1"/>
        </w:numPr>
        <w:rPr>
          <w:ins w:id="481" w:author="Duan, Sean (MU-Student)" w:date="2023-12-07T15:07:00Z"/>
          <w:sz w:val="32"/>
          <w:szCs w:val="32"/>
        </w:rPr>
      </w:pPr>
      <w:ins w:id="482" w:author="Duan, Sean (MU-Student)" w:date="2023-12-07T15:06:00Z">
        <w:r w:rsidRPr="00AD5786">
          <w:rPr>
            <w:sz w:val="32"/>
            <w:szCs w:val="32"/>
          </w:rPr>
          <w:t>One of the most replicated findings in social psychology is that people tend to conform to majority group opinion (see Cialdini &amp; Trost 1998 for a review). People conform to majority group norms even when they individually have a contrary point of view for largely two reasons. First, people are often concerned that going against group norms could expose them to ridicule and disenfranchisement from the group, and they hope that going along will maintain or build acceptance and belonging (Asch 1956). Second, people conform when they are not confident about the right answer or the</w:t>
        </w:r>
      </w:ins>
      <w:ins w:id="483" w:author="Duan, Sean (MU-Student)" w:date="2023-12-07T15:07:00Z">
        <w:r w:rsidRPr="00AD5786">
          <w:rPr>
            <w:sz w:val="32"/>
            <w:szCs w:val="32"/>
          </w:rPr>
          <w:t xml:space="preserve"> </w:t>
        </w:r>
      </w:ins>
      <w:ins w:id="484" w:author="Duan, Sean (MU-Student)" w:date="2023-12-07T15:06:00Z">
        <w:r w:rsidRPr="00AD5786">
          <w:rPr>
            <w:sz w:val="32"/>
            <w:szCs w:val="32"/>
          </w:rPr>
          <w:t>best way to behave, and they turn to peers for guidance and information (e.g., Deutsch &amp; Gerard</w:t>
        </w:r>
      </w:ins>
      <w:ins w:id="485" w:author="Duan, Sean (MU-Student)" w:date="2023-12-07T15:07:00Z">
        <w:r>
          <w:rPr>
            <w:sz w:val="32"/>
            <w:szCs w:val="32"/>
          </w:rPr>
          <w:t xml:space="preserve"> </w:t>
        </w:r>
      </w:ins>
      <w:ins w:id="486" w:author="Duan, Sean (MU-Student)" w:date="2023-12-07T15:06:00Z">
        <w:r w:rsidRPr="00AD5786">
          <w:rPr>
            <w:sz w:val="32"/>
            <w:szCs w:val="32"/>
          </w:rPr>
          <w:t>1955, Sherif 1936).</w:t>
        </w:r>
      </w:ins>
    </w:p>
    <w:p w14:paraId="6A45F2A7" w14:textId="77777777" w:rsidR="00B86CFF" w:rsidRDefault="00AD5786" w:rsidP="00AD5786">
      <w:pPr>
        <w:pStyle w:val="ListParagraph"/>
        <w:numPr>
          <w:ilvl w:val="2"/>
          <w:numId w:val="1"/>
        </w:numPr>
        <w:rPr>
          <w:ins w:id="487" w:author="Duan, Sean (MU-Student)" w:date="2023-12-07T15:08:00Z"/>
          <w:sz w:val="32"/>
          <w:szCs w:val="32"/>
        </w:rPr>
      </w:pPr>
      <w:ins w:id="488" w:author="Duan, Sean (MU-Student)" w:date="2023-12-07T15:07:00Z">
        <w:r>
          <w:rPr>
            <w:sz w:val="32"/>
            <w:szCs w:val="32"/>
          </w:rPr>
          <w:t>When people have STRONG moral convictions however, they prefer distance from attitudinally dissimilar others, and thus, do not care to look to attitudinally dissimilar peers to search out more information/change their mind.</w:t>
        </w:r>
      </w:ins>
    </w:p>
    <w:p w14:paraId="03225B8B" w14:textId="77777777" w:rsidR="00B86CFF" w:rsidRDefault="00B86CFF" w:rsidP="00B86CFF">
      <w:pPr>
        <w:pStyle w:val="ListParagraph"/>
        <w:numPr>
          <w:ilvl w:val="0"/>
          <w:numId w:val="1"/>
        </w:numPr>
        <w:rPr>
          <w:ins w:id="489" w:author="Duan, Sean (MU-Student)" w:date="2023-12-07T15:08:00Z"/>
          <w:sz w:val="32"/>
          <w:szCs w:val="32"/>
        </w:rPr>
      </w:pPr>
      <w:ins w:id="490" w:author="Duan, Sean (MU-Student)" w:date="2023-12-07T15:08:00Z">
        <w:r>
          <w:rPr>
            <w:sz w:val="32"/>
            <w:szCs w:val="32"/>
          </w:rPr>
          <w:t xml:space="preserve">Means vs </w:t>
        </w:r>
        <w:proofErr w:type="gramStart"/>
        <w:r>
          <w:rPr>
            <w:sz w:val="32"/>
            <w:szCs w:val="32"/>
          </w:rPr>
          <w:t>Ends</w:t>
        </w:r>
        <w:proofErr w:type="gramEnd"/>
      </w:ins>
    </w:p>
    <w:p w14:paraId="08B21CBF" w14:textId="77777777" w:rsidR="00B3328F" w:rsidRDefault="00B86CFF" w:rsidP="00B86CFF">
      <w:pPr>
        <w:pStyle w:val="ListParagraph"/>
        <w:numPr>
          <w:ilvl w:val="1"/>
          <w:numId w:val="1"/>
        </w:numPr>
        <w:rPr>
          <w:ins w:id="491" w:author="Duan, Sean (MU-Student)" w:date="2023-12-07T15:09:00Z"/>
          <w:sz w:val="32"/>
          <w:szCs w:val="32"/>
        </w:rPr>
      </w:pPr>
      <w:ins w:id="492" w:author="Duan, Sean (MU-Student)" w:date="2023-12-07T15:08:00Z">
        <w:r>
          <w:rPr>
            <w:sz w:val="32"/>
            <w:szCs w:val="32"/>
          </w:rPr>
          <w:t xml:space="preserve">When people are CERTAIN about the outcome that systems should deliver, they judge </w:t>
        </w:r>
        <w:proofErr w:type="gramStart"/>
        <w:r>
          <w:rPr>
            <w:sz w:val="32"/>
            <w:szCs w:val="32"/>
          </w:rPr>
          <w:t>whether or not</w:t>
        </w:r>
        <w:proofErr w:type="gramEnd"/>
        <w:r>
          <w:rPr>
            <w:sz w:val="32"/>
            <w:szCs w:val="32"/>
          </w:rPr>
          <w:t xml:space="preserve"> the system itself is legitimate based on whether or not they produced the ‘correct’ answer (e.g., the one that the perceiver </w:t>
        </w:r>
      </w:ins>
      <w:ins w:id="493" w:author="Duan, Sean (MU-Student)" w:date="2023-12-07T15:09:00Z">
        <w:r>
          <w:rPr>
            <w:sz w:val="32"/>
            <w:szCs w:val="32"/>
          </w:rPr>
          <w:t>has moral conviction for)</w:t>
        </w:r>
        <w:r w:rsidR="00C823A7">
          <w:rPr>
            <w:sz w:val="32"/>
            <w:szCs w:val="32"/>
          </w:rPr>
          <w:t>.</w:t>
        </w:r>
      </w:ins>
    </w:p>
    <w:p w14:paraId="2AED0926" w14:textId="77777777" w:rsidR="00ED7ED2" w:rsidRDefault="00B3328F" w:rsidP="00B3328F">
      <w:pPr>
        <w:pStyle w:val="ListParagraph"/>
        <w:numPr>
          <w:ilvl w:val="2"/>
          <w:numId w:val="1"/>
        </w:numPr>
        <w:rPr>
          <w:ins w:id="494" w:author="Duan, Sean (MU-Student)" w:date="2023-12-07T15:11:00Z"/>
          <w:sz w:val="32"/>
          <w:szCs w:val="32"/>
        </w:rPr>
      </w:pPr>
      <w:ins w:id="495" w:author="Duan, Sean (MU-Student)" w:date="2023-12-07T15:09:00Z">
        <w:r w:rsidRPr="00ED7ED2">
          <w:rPr>
            <w:sz w:val="32"/>
            <w:szCs w:val="32"/>
          </w:rPr>
          <w:t>“Correct” decisions indicate that the authorities/institutions are fair</w:t>
        </w:r>
      </w:ins>
      <w:ins w:id="496" w:author="Duan, Sean (MU-Student)" w:date="2023-12-07T15:11:00Z">
        <w:r w:rsidR="00ED7ED2">
          <w:rPr>
            <w:sz w:val="32"/>
            <w:szCs w:val="32"/>
          </w:rPr>
          <w:t xml:space="preserve">, </w:t>
        </w:r>
      </w:ins>
      <w:ins w:id="497" w:author="Duan, Sean (MU-Student)" w:date="2023-12-07T15:09:00Z">
        <w:r w:rsidRPr="00ED7ED2">
          <w:rPr>
            <w:sz w:val="32"/>
            <w:szCs w:val="32"/>
          </w:rPr>
          <w:t>“Incorrect” decisions signal that the system is ‘broken’ and not working as it should</w:t>
        </w:r>
      </w:ins>
      <w:ins w:id="498" w:author="Duan, Sean (MU-Student)" w:date="2023-12-07T15:11:00Z">
        <w:r w:rsidR="00ED7ED2">
          <w:rPr>
            <w:sz w:val="32"/>
            <w:szCs w:val="32"/>
          </w:rPr>
          <w:t>.</w:t>
        </w:r>
      </w:ins>
    </w:p>
    <w:p w14:paraId="4F04A233" w14:textId="77777777" w:rsidR="00C226FA" w:rsidRDefault="00ED7ED2" w:rsidP="00ED7ED2">
      <w:pPr>
        <w:pStyle w:val="ListParagraph"/>
        <w:numPr>
          <w:ilvl w:val="3"/>
          <w:numId w:val="1"/>
        </w:numPr>
        <w:rPr>
          <w:ins w:id="499" w:author="Duan, Sean (MU-Student)" w:date="2023-12-07T15:11:00Z"/>
          <w:sz w:val="32"/>
          <w:szCs w:val="32"/>
        </w:rPr>
      </w:pPr>
      <w:ins w:id="500" w:author="Duan, Sean (MU-Student)" w:date="2023-12-07T15:11:00Z">
        <w:r w:rsidRPr="00ED7ED2">
          <w:rPr>
            <w:sz w:val="32"/>
            <w:szCs w:val="32"/>
          </w:rPr>
          <w:lastRenderedPageBreak/>
          <w:t xml:space="preserve">Thus, people use their ‘sense’ of morality as a barometer to determine how to judge outcome/procedural fairness, as well as how legitimate the system itself is (e.g., </w:t>
        </w:r>
        <w:proofErr w:type="spellStart"/>
        <w:r w:rsidRPr="00ED7ED2">
          <w:rPr>
            <w:sz w:val="32"/>
            <w:szCs w:val="32"/>
          </w:rPr>
          <w:t>Skitka</w:t>
        </w:r>
        <w:proofErr w:type="spellEnd"/>
        <w:r w:rsidRPr="00ED7ED2">
          <w:rPr>
            <w:sz w:val="32"/>
            <w:szCs w:val="32"/>
          </w:rPr>
          <w:t xml:space="preserve"> et al. 2009,</w:t>
        </w:r>
        <w:r>
          <w:rPr>
            <w:sz w:val="32"/>
            <w:szCs w:val="32"/>
          </w:rPr>
          <w:t xml:space="preserve"> </w:t>
        </w:r>
        <w:r w:rsidRPr="00ED7ED2">
          <w:rPr>
            <w:sz w:val="32"/>
            <w:szCs w:val="32"/>
          </w:rPr>
          <w:t>Wisneski</w:t>
        </w:r>
        <w:r>
          <w:rPr>
            <w:sz w:val="32"/>
            <w:szCs w:val="32"/>
          </w:rPr>
          <w:t xml:space="preserve"> </w:t>
        </w:r>
        <w:r w:rsidRPr="00ED7ED2">
          <w:rPr>
            <w:sz w:val="32"/>
            <w:szCs w:val="32"/>
          </w:rPr>
          <w:t>et al. 2009</w:t>
        </w:r>
        <w:r>
          <w:rPr>
            <w:sz w:val="32"/>
            <w:szCs w:val="32"/>
          </w:rPr>
          <w:t>)</w:t>
        </w:r>
      </w:ins>
    </w:p>
    <w:p w14:paraId="539DDD52" w14:textId="77777777" w:rsidR="00FD1346" w:rsidRDefault="00C226FA" w:rsidP="00C226FA">
      <w:pPr>
        <w:pStyle w:val="ListParagraph"/>
        <w:numPr>
          <w:ilvl w:val="1"/>
          <w:numId w:val="1"/>
        </w:numPr>
        <w:rPr>
          <w:ins w:id="501" w:author="Duan, Sean (MU-Student)" w:date="2023-12-07T15:22:00Z"/>
          <w:sz w:val="32"/>
          <w:szCs w:val="32"/>
        </w:rPr>
      </w:pPr>
      <w:ins w:id="502" w:author="Duan, Sean (MU-Student)" w:date="2023-12-07T15:11:00Z">
        <w:r>
          <w:rPr>
            <w:sz w:val="32"/>
            <w:szCs w:val="32"/>
          </w:rPr>
          <w:t>The moral convi</w:t>
        </w:r>
      </w:ins>
      <w:ins w:id="503" w:author="Duan, Sean (MU-Student)" w:date="2023-12-07T15:12:00Z">
        <w:r>
          <w:rPr>
            <w:sz w:val="32"/>
            <w:szCs w:val="32"/>
          </w:rPr>
          <w:t>ctions themselves predict judgement of fairness in these circumstances ABOVE and BEYOND consideration of whether the decisions themselves are made with fair or unfair procedures.</w:t>
        </w:r>
      </w:ins>
    </w:p>
    <w:p w14:paraId="2B30895B" w14:textId="77777777" w:rsidR="004417AB" w:rsidRDefault="00FD1346" w:rsidP="00C226FA">
      <w:pPr>
        <w:pStyle w:val="ListParagraph"/>
        <w:numPr>
          <w:ilvl w:val="1"/>
          <w:numId w:val="1"/>
        </w:numPr>
        <w:rPr>
          <w:ins w:id="504" w:author="Duan, Sean (MU-Student)" w:date="2023-12-07T15:22:00Z"/>
          <w:sz w:val="32"/>
          <w:szCs w:val="32"/>
        </w:rPr>
      </w:pPr>
      <w:ins w:id="505" w:author="Duan, Sean (MU-Student)" w:date="2023-12-07T15:22:00Z">
        <w:r>
          <w:rPr>
            <w:sz w:val="32"/>
            <w:szCs w:val="32"/>
          </w:rPr>
          <w:t>Support for vigilante justice also rises when there is alignment with morally convicted positions that a subject holds.</w:t>
        </w:r>
      </w:ins>
    </w:p>
    <w:p w14:paraId="00CE3C9C" w14:textId="77777777" w:rsidR="004417AB" w:rsidRDefault="004417AB" w:rsidP="004417AB">
      <w:pPr>
        <w:pStyle w:val="ListParagraph"/>
        <w:numPr>
          <w:ilvl w:val="0"/>
          <w:numId w:val="1"/>
        </w:numPr>
        <w:rPr>
          <w:ins w:id="506" w:author="Duan, Sean (MU-Student)" w:date="2023-12-07T15:23:00Z"/>
          <w:sz w:val="32"/>
          <w:szCs w:val="32"/>
        </w:rPr>
      </w:pPr>
      <w:ins w:id="507" w:author="Duan, Sean (MU-Student)" w:date="2023-12-07T15:23:00Z">
        <w:r>
          <w:rPr>
            <w:sz w:val="32"/>
            <w:szCs w:val="32"/>
          </w:rPr>
          <w:t>Obligation and Motivation:</w:t>
        </w:r>
      </w:ins>
    </w:p>
    <w:p w14:paraId="10FC7A38" w14:textId="77777777" w:rsidR="009C3DE4" w:rsidRDefault="004417AB" w:rsidP="004417AB">
      <w:pPr>
        <w:pStyle w:val="ListParagraph"/>
        <w:numPr>
          <w:ilvl w:val="1"/>
          <w:numId w:val="1"/>
        </w:numPr>
        <w:rPr>
          <w:ins w:id="508" w:author="Duan, Sean (MU-Student)" w:date="2023-12-07T15:24:00Z"/>
          <w:sz w:val="32"/>
          <w:szCs w:val="32"/>
        </w:rPr>
      </w:pPr>
      <w:ins w:id="509" w:author="Duan, Sean (MU-Student)" w:date="2023-12-07T15:23:00Z">
        <w:r>
          <w:rPr>
            <w:sz w:val="32"/>
            <w:szCs w:val="32"/>
          </w:rPr>
          <w:t xml:space="preserve">More moral conviction = less perception of a ‘free’ choice existing, instead feeling strong obligation to </w:t>
        </w:r>
        <w:proofErr w:type="gramStart"/>
        <w:r>
          <w:rPr>
            <w:sz w:val="32"/>
            <w:szCs w:val="32"/>
          </w:rPr>
          <w:t>make a decision</w:t>
        </w:r>
        <w:proofErr w:type="gramEnd"/>
        <w:r>
          <w:rPr>
            <w:sz w:val="32"/>
            <w:szCs w:val="32"/>
          </w:rPr>
          <w:t xml:space="preserve"> a particular way.</w:t>
        </w:r>
      </w:ins>
    </w:p>
    <w:p w14:paraId="120A86AF" w14:textId="77777777" w:rsidR="00BE23D3" w:rsidRDefault="009C3DE4" w:rsidP="004417AB">
      <w:pPr>
        <w:pStyle w:val="ListParagraph"/>
        <w:numPr>
          <w:ilvl w:val="1"/>
          <w:numId w:val="1"/>
        </w:numPr>
        <w:rPr>
          <w:ins w:id="510" w:author="Duan, Sean (MU-Student)" w:date="2023-12-07T15:25:00Z"/>
          <w:sz w:val="32"/>
          <w:szCs w:val="32"/>
        </w:rPr>
      </w:pPr>
      <w:ins w:id="511" w:author="Duan, Sean (MU-Student)" w:date="2023-12-07T15:25:00Z">
        <w:r>
          <w:rPr>
            <w:sz w:val="32"/>
            <w:szCs w:val="32"/>
          </w:rPr>
          <w:t>These perceived obligations strongly mediate the relationship between moral conviction and intended ac</w:t>
        </w:r>
        <w:r w:rsidR="00936B3E">
          <w:rPr>
            <w:sz w:val="32"/>
            <w:szCs w:val="32"/>
          </w:rPr>
          <w:t>tivism.</w:t>
        </w:r>
      </w:ins>
    </w:p>
    <w:p w14:paraId="39CC7066" w14:textId="77777777" w:rsidR="00165C92" w:rsidRDefault="00BE23D3" w:rsidP="004417AB">
      <w:pPr>
        <w:pStyle w:val="ListParagraph"/>
        <w:numPr>
          <w:ilvl w:val="1"/>
          <w:numId w:val="1"/>
        </w:numPr>
        <w:rPr>
          <w:ins w:id="512" w:author="Duan, Sean (MU-Student)" w:date="2023-12-07T15:25:00Z"/>
          <w:sz w:val="32"/>
          <w:szCs w:val="32"/>
        </w:rPr>
      </w:pPr>
      <w:ins w:id="513" w:author="Duan, Sean (MU-Student)" w:date="2023-12-07T15:25:00Z">
        <w:r>
          <w:rPr>
            <w:sz w:val="32"/>
            <w:szCs w:val="32"/>
          </w:rPr>
          <w:t>Stronger moral conviction on an issue = more negative emotion towards political opponents</w:t>
        </w:r>
        <w:r w:rsidR="00DF67F5">
          <w:rPr>
            <w:sz w:val="32"/>
            <w:szCs w:val="32"/>
          </w:rPr>
          <w:t>, due to feeling morally obligated to strongly support one’s own side.</w:t>
        </w:r>
        <w:r w:rsidR="002F62EA">
          <w:rPr>
            <w:sz w:val="32"/>
            <w:szCs w:val="32"/>
          </w:rPr>
          <w:t xml:space="preserve"> (Zaal et al., 2017)</w:t>
        </w:r>
      </w:ins>
    </w:p>
    <w:p w14:paraId="7F82696E" w14:textId="77777777" w:rsidR="00165C92" w:rsidRDefault="00165C92" w:rsidP="00165C92">
      <w:pPr>
        <w:pStyle w:val="ListParagraph"/>
        <w:numPr>
          <w:ilvl w:val="0"/>
          <w:numId w:val="1"/>
        </w:numPr>
        <w:rPr>
          <w:ins w:id="514" w:author="Duan, Sean (MU-Student)" w:date="2023-12-07T15:30:00Z"/>
          <w:sz w:val="32"/>
          <w:szCs w:val="32"/>
        </w:rPr>
      </w:pPr>
      <w:ins w:id="515" w:author="Duan, Sean (MU-Student)" w:date="2023-12-07T15:30:00Z">
        <w:r>
          <w:rPr>
            <w:sz w:val="32"/>
            <w:szCs w:val="32"/>
          </w:rPr>
          <w:t>Political Engagement:</w:t>
        </w:r>
      </w:ins>
    </w:p>
    <w:p w14:paraId="15FF1ACF" w14:textId="77777777" w:rsidR="00120303" w:rsidRDefault="00165C92" w:rsidP="00165C92">
      <w:pPr>
        <w:pStyle w:val="ListParagraph"/>
        <w:numPr>
          <w:ilvl w:val="1"/>
          <w:numId w:val="1"/>
        </w:numPr>
        <w:rPr>
          <w:ins w:id="516" w:author="Duan, Sean (MU-Student)" w:date="2023-12-07T15:30:00Z"/>
          <w:sz w:val="32"/>
          <w:szCs w:val="32"/>
        </w:rPr>
      </w:pPr>
      <w:ins w:id="517" w:author="Duan, Sean (MU-Student)" w:date="2023-12-07T15:30:00Z">
        <w:r>
          <w:rPr>
            <w:sz w:val="32"/>
            <w:szCs w:val="32"/>
          </w:rPr>
          <w:t>Moral conviction predicts political engagement!</w:t>
        </w:r>
      </w:ins>
    </w:p>
    <w:p w14:paraId="0CF3886B" w14:textId="77777777" w:rsidR="002B4629" w:rsidRDefault="00120303" w:rsidP="00120303">
      <w:pPr>
        <w:pStyle w:val="ListParagraph"/>
        <w:numPr>
          <w:ilvl w:val="0"/>
          <w:numId w:val="1"/>
        </w:numPr>
        <w:rPr>
          <w:ins w:id="518" w:author="Duan, Sean (MU-Student)" w:date="2023-12-07T15:31:00Z"/>
          <w:sz w:val="32"/>
          <w:szCs w:val="32"/>
        </w:rPr>
      </w:pPr>
      <w:ins w:id="519" w:author="Duan, Sean (MU-Student)" w:date="2023-12-07T15:30:00Z">
        <w:r>
          <w:rPr>
            <w:sz w:val="32"/>
            <w:szCs w:val="32"/>
          </w:rPr>
          <w:t>Intolerance:</w:t>
        </w:r>
      </w:ins>
      <w:ins w:id="520" w:author="Duan, Sean (MU-Student)" w:date="2023-12-07T15:31:00Z">
        <w:r>
          <w:rPr>
            <w:sz w:val="32"/>
            <w:szCs w:val="32"/>
          </w:rPr>
          <w:t xml:space="preserve"> People who have moral beliefs seen as ‘objectively correct and universally applicable’, then those who disagree with them are ‘fundamentally wrong’ and opposed to truth.</w:t>
        </w:r>
        <w:r w:rsidR="002B4629">
          <w:rPr>
            <w:sz w:val="32"/>
            <w:szCs w:val="32"/>
          </w:rPr>
          <w:t xml:space="preserve"> Thus, there should be some intolerance with those who disagree!</w:t>
        </w:r>
      </w:ins>
    </w:p>
    <w:p w14:paraId="791CED4C" w14:textId="06F90EE2" w:rsidR="002B4629" w:rsidRDefault="002B4629" w:rsidP="002B4629">
      <w:pPr>
        <w:pStyle w:val="ListParagraph"/>
        <w:numPr>
          <w:ilvl w:val="1"/>
          <w:numId w:val="1"/>
        </w:numPr>
        <w:rPr>
          <w:ins w:id="521" w:author="Duan, Sean (MU-Student)" w:date="2023-12-07T15:31:00Z"/>
          <w:sz w:val="32"/>
          <w:szCs w:val="32"/>
        </w:rPr>
      </w:pPr>
      <w:ins w:id="522" w:author="Duan, Sean (MU-Student)" w:date="2023-12-07T15:31:00Z">
        <w:r>
          <w:rPr>
            <w:sz w:val="32"/>
            <w:szCs w:val="32"/>
          </w:rPr>
          <w:t>This manifests itself as unwillingness to compromise (</w:t>
        </w:r>
        <w:r w:rsidRPr="002B4629">
          <w:rPr>
            <w:sz w:val="32"/>
            <w:szCs w:val="32"/>
          </w:rPr>
          <w:t>Delton et al. 2020).</w:t>
        </w:r>
      </w:ins>
    </w:p>
    <w:p w14:paraId="0C6D344C" w14:textId="77777777" w:rsidR="00A8151B" w:rsidRDefault="00A8151B" w:rsidP="00A8151B">
      <w:pPr>
        <w:pStyle w:val="ListParagraph"/>
        <w:numPr>
          <w:ilvl w:val="0"/>
          <w:numId w:val="1"/>
        </w:numPr>
        <w:rPr>
          <w:ins w:id="523" w:author="Duan, Sean (MU-Student)" w:date="2023-12-07T15:32:00Z"/>
          <w:sz w:val="32"/>
          <w:szCs w:val="32"/>
        </w:rPr>
      </w:pPr>
      <w:ins w:id="524" w:author="Duan, Sean (MU-Student)" w:date="2023-12-07T15:32:00Z">
        <w:r>
          <w:rPr>
            <w:sz w:val="32"/>
            <w:szCs w:val="32"/>
          </w:rPr>
          <w:lastRenderedPageBreak/>
          <w:t>Emotion:</w:t>
        </w:r>
      </w:ins>
    </w:p>
    <w:p w14:paraId="752FEF17" w14:textId="77777777" w:rsidR="00A8151B" w:rsidRDefault="00A8151B" w:rsidP="00A8151B">
      <w:pPr>
        <w:pStyle w:val="ListParagraph"/>
        <w:numPr>
          <w:ilvl w:val="1"/>
          <w:numId w:val="1"/>
        </w:numPr>
        <w:rPr>
          <w:ins w:id="525" w:author="Duan, Sean (MU-Student)" w:date="2023-12-07T15:32:00Z"/>
          <w:sz w:val="32"/>
          <w:szCs w:val="32"/>
        </w:rPr>
      </w:pPr>
      <w:ins w:id="526" w:author="Duan, Sean (MU-Student)" w:date="2023-12-07T15:32:00Z">
        <w:r>
          <w:rPr>
            <w:sz w:val="32"/>
            <w:szCs w:val="32"/>
          </w:rPr>
          <w:t>Attitudes high in moral conviction result in complex and multifaceted relationship to emotions.</w:t>
        </w:r>
      </w:ins>
    </w:p>
    <w:p w14:paraId="68043100" w14:textId="77777777" w:rsidR="00A8151B" w:rsidRDefault="00A8151B" w:rsidP="00A8151B">
      <w:pPr>
        <w:pStyle w:val="ListParagraph"/>
        <w:numPr>
          <w:ilvl w:val="1"/>
          <w:numId w:val="1"/>
        </w:numPr>
        <w:rPr>
          <w:ins w:id="527" w:author="Duan, Sean (MU-Student)" w:date="2023-12-07T15:33:00Z"/>
          <w:sz w:val="32"/>
          <w:szCs w:val="32"/>
        </w:rPr>
      </w:pPr>
      <w:ins w:id="528" w:author="Duan, Sean (MU-Student)" w:date="2023-12-07T15:32:00Z">
        <w:r>
          <w:rPr>
            <w:sz w:val="32"/>
            <w:szCs w:val="32"/>
          </w:rPr>
          <w:t>Moral conviction and emotion are tightly linked, very much a ‘chicken or egg’ problem, where both sid</w:t>
        </w:r>
      </w:ins>
      <w:ins w:id="529" w:author="Duan, Sean (MU-Student)" w:date="2023-12-07T15:33:00Z">
        <w:r>
          <w:rPr>
            <w:sz w:val="32"/>
            <w:szCs w:val="32"/>
          </w:rPr>
          <w:t>es can feed into each other.</w:t>
        </w:r>
      </w:ins>
    </w:p>
    <w:p w14:paraId="3851C426" w14:textId="77777777" w:rsidR="00280EDE" w:rsidRDefault="00167BB5" w:rsidP="00167BB5">
      <w:pPr>
        <w:pStyle w:val="ListParagraph"/>
        <w:numPr>
          <w:ilvl w:val="0"/>
          <w:numId w:val="1"/>
        </w:numPr>
        <w:rPr>
          <w:ins w:id="530" w:author="Duan, Sean (MU-Student)" w:date="2023-12-11T15:46:00Z"/>
          <w:sz w:val="32"/>
          <w:szCs w:val="32"/>
        </w:rPr>
      </w:pPr>
      <w:ins w:id="531" w:author="Duan, Sean (MU-Student)" w:date="2023-12-07T15:33:00Z">
        <w:r>
          <w:rPr>
            <w:sz w:val="32"/>
            <w:szCs w:val="32"/>
          </w:rPr>
          <w:t>Attitude Moralization:</w:t>
        </w:r>
      </w:ins>
      <w:ins w:id="532" w:author="Duan, Sean (MU-Student)" w:date="2023-12-11T15:46:00Z">
        <w:r w:rsidR="00280EDE">
          <w:rPr>
            <w:sz w:val="32"/>
            <w:szCs w:val="32"/>
          </w:rPr>
          <w:t xml:space="preserve"> </w:t>
        </w:r>
      </w:ins>
    </w:p>
    <w:p w14:paraId="2B07AD0E" w14:textId="36002FA1" w:rsidR="00167BB5" w:rsidRDefault="00280EDE" w:rsidP="00280EDE">
      <w:pPr>
        <w:pStyle w:val="ListParagraph"/>
        <w:numPr>
          <w:ilvl w:val="1"/>
          <w:numId w:val="1"/>
        </w:numPr>
        <w:rPr>
          <w:ins w:id="533" w:author="Duan, Sean (MU-Student)" w:date="2023-12-11T15:46:00Z"/>
          <w:sz w:val="32"/>
          <w:szCs w:val="32"/>
        </w:rPr>
      </w:pPr>
      <w:ins w:id="534" w:author="Duan, Sean (MU-Student)" w:date="2023-12-11T15:46:00Z">
        <w:r>
          <w:rPr>
            <w:sz w:val="32"/>
            <w:szCs w:val="32"/>
          </w:rPr>
          <w:t>Social Intuitionist Model (SIM) = attitudes are moralized through ‘flashes’ of moral intuition, a fast/automatic/affect-laden process that is independent of deliberate reasoning</w:t>
        </w:r>
      </w:ins>
    </w:p>
    <w:p w14:paraId="7D5A0403" w14:textId="0B413402" w:rsidR="00280EDE" w:rsidRDefault="00280EDE" w:rsidP="00280EDE">
      <w:pPr>
        <w:pStyle w:val="ListParagraph"/>
        <w:numPr>
          <w:ilvl w:val="1"/>
          <w:numId w:val="1"/>
        </w:numPr>
        <w:rPr>
          <w:ins w:id="535" w:author="Duan, Sean (MU-Student)" w:date="2023-12-11T15:47:00Z"/>
          <w:sz w:val="32"/>
          <w:szCs w:val="32"/>
        </w:rPr>
      </w:pPr>
      <w:ins w:id="536" w:author="Duan, Sean (MU-Student)" w:date="2023-12-11T15:46:00Z">
        <w:r>
          <w:rPr>
            <w:sz w:val="32"/>
            <w:szCs w:val="32"/>
          </w:rPr>
          <w:t xml:space="preserve">Theory of Dyadic Morality (TDM) = Moralization process is intuitive, but it is the perception of </w:t>
        </w:r>
      </w:ins>
      <w:ins w:id="537" w:author="Duan, Sean (MU-Student)" w:date="2023-12-11T15:47:00Z">
        <w:r>
          <w:rPr>
            <w:sz w:val="32"/>
            <w:szCs w:val="32"/>
          </w:rPr>
          <w:t>harm (defined broadly) that moralizes. Feelings of moral conviction are associated with an attitude object to the extent that harm is intuitively associated with it.</w:t>
        </w:r>
      </w:ins>
    </w:p>
    <w:p w14:paraId="712006A6" w14:textId="0D7085FD" w:rsidR="00A66450" w:rsidRDefault="00A66450" w:rsidP="00A66450">
      <w:pPr>
        <w:pStyle w:val="ListParagraph"/>
        <w:numPr>
          <w:ilvl w:val="2"/>
          <w:numId w:val="1"/>
        </w:numPr>
        <w:rPr>
          <w:ins w:id="538" w:author="Duan, Sean (MU-Student)" w:date="2023-12-11T15:48:00Z"/>
          <w:sz w:val="32"/>
          <w:szCs w:val="32"/>
        </w:rPr>
      </w:pPr>
      <w:ins w:id="539" w:author="Duan, Sean (MU-Student)" w:date="2023-12-11T15:47:00Z">
        <w:r>
          <w:rPr>
            <w:sz w:val="32"/>
            <w:szCs w:val="32"/>
          </w:rPr>
          <w:t xml:space="preserve">Push/Pull model w/ both </w:t>
        </w:r>
        <w:proofErr w:type="gramStart"/>
        <w:r>
          <w:rPr>
            <w:sz w:val="32"/>
            <w:szCs w:val="32"/>
          </w:rPr>
          <w:t>element</w:t>
        </w:r>
        <w:proofErr w:type="gramEnd"/>
        <w:r>
          <w:rPr>
            <w:sz w:val="32"/>
            <w:szCs w:val="32"/>
          </w:rPr>
          <w:t>. Moralization can occur when new information leads to recognition of a link between something previously viewed as unrelated (</w:t>
        </w:r>
      </w:ins>
      <w:ins w:id="540" w:author="Duan, Sean (MU-Student)" w:date="2023-12-11T15:48:00Z">
        <w:r>
          <w:rPr>
            <w:sz w:val="32"/>
            <w:szCs w:val="32"/>
          </w:rPr>
          <w:t>e.g., eating meat) and an already existing moral belief (e.g., killing is wrong!)</w:t>
        </w:r>
        <w:r w:rsidR="00FB4FA3">
          <w:rPr>
            <w:sz w:val="32"/>
            <w:szCs w:val="32"/>
          </w:rPr>
          <w:t xml:space="preserve"> Moral piggybacking occurs when people recognize these inconsistencies.</w:t>
        </w:r>
      </w:ins>
    </w:p>
    <w:p w14:paraId="6F8310FA" w14:textId="065F4035" w:rsidR="005F5B73" w:rsidRDefault="005F5B73" w:rsidP="00A66450">
      <w:pPr>
        <w:pStyle w:val="ListParagraph"/>
        <w:numPr>
          <w:ilvl w:val="2"/>
          <w:numId w:val="1"/>
        </w:numPr>
        <w:rPr>
          <w:ins w:id="541" w:author="Duan, Sean (MU-Student)" w:date="2023-12-11T15:49:00Z"/>
          <w:sz w:val="32"/>
          <w:szCs w:val="32"/>
        </w:rPr>
      </w:pPr>
      <w:ins w:id="542" w:author="Duan, Sean (MU-Student)" w:date="2023-12-11T15:48:00Z">
        <w:r>
          <w:rPr>
            <w:sz w:val="32"/>
            <w:szCs w:val="32"/>
          </w:rPr>
          <w:t>People may react defensively when confronted with moral shocks or explicit attempts to alter moral sensibilities (reactance? Brehm, 1966)</w:t>
        </w:r>
      </w:ins>
    </w:p>
    <w:p w14:paraId="7A0DBB3C" w14:textId="659FD08C" w:rsidR="00AD6F9A" w:rsidRDefault="00AD6F9A" w:rsidP="00A66450">
      <w:pPr>
        <w:pStyle w:val="ListParagraph"/>
        <w:numPr>
          <w:ilvl w:val="2"/>
          <w:numId w:val="1"/>
        </w:numPr>
        <w:rPr>
          <w:ins w:id="543" w:author="Duan, Sean (MU-Student)" w:date="2023-12-11T15:49:00Z"/>
          <w:sz w:val="32"/>
          <w:szCs w:val="32"/>
        </w:rPr>
      </w:pPr>
      <w:ins w:id="544" w:author="Duan, Sean (MU-Student)" w:date="2023-12-11T15:49:00Z">
        <w:r>
          <w:rPr>
            <w:sz w:val="32"/>
            <w:szCs w:val="32"/>
          </w:rPr>
          <w:t>Having strong attitudinally relevant emotions increases feelings of moral convictions.</w:t>
        </w:r>
      </w:ins>
    </w:p>
    <w:p w14:paraId="518ABB32" w14:textId="2C580A8E" w:rsidR="00AD6F9A" w:rsidRDefault="00AD6F9A" w:rsidP="00AD6F9A">
      <w:pPr>
        <w:pStyle w:val="ListParagraph"/>
        <w:numPr>
          <w:ilvl w:val="3"/>
          <w:numId w:val="1"/>
        </w:numPr>
        <w:rPr>
          <w:ins w:id="545" w:author="Duan, Sean (MU-Student)" w:date="2023-12-11T15:51:00Z"/>
          <w:sz w:val="32"/>
          <w:szCs w:val="32"/>
        </w:rPr>
      </w:pPr>
      <w:ins w:id="546" w:author="Duan, Sean (MU-Student)" w:date="2023-12-11T15:49:00Z">
        <w:r>
          <w:rPr>
            <w:sz w:val="32"/>
            <w:szCs w:val="32"/>
          </w:rPr>
          <w:lastRenderedPageBreak/>
          <w:t>E.g., showing disgusting images related to abortion increases moral conviction about abortion, not just disgusting images unrelated to the issue or control i</w:t>
        </w:r>
      </w:ins>
      <w:ins w:id="547" w:author="Duan, Sean (MU-Student)" w:date="2023-12-11T15:50:00Z">
        <w:r>
          <w:rPr>
            <w:sz w:val="32"/>
            <w:szCs w:val="32"/>
          </w:rPr>
          <w:t>mages</w:t>
        </w:r>
        <w:r w:rsidR="00931F68">
          <w:rPr>
            <w:sz w:val="32"/>
            <w:szCs w:val="32"/>
          </w:rPr>
          <w:t>. This only occurs when the images are visible consciously.</w:t>
        </w:r>
      </w:ins>
    </w:p>
    <w:p w14:paraId="2E3AF2CE" w14:textId="5E33FA06" w:rsidR="00F65CA2" w:rsidRDefault="00F65CA2" w:rsidP="00F65CA2">
      <w:pPr>
        <w:pStyle w:val="ListParagraph"/>
        <w:numPr>
          <w:ilvl w:val="1"/>
          <w:numId w:val="1"/>
        </w:numPr>
        <w:rPr>
          <w:ins w:id="548" w:author="Duan, Sean (MU-Student)" w:date="2023-12-11T15:52:00Z"/>
          <w:sz w:val="32"/>
          <w:szCs w:val="32"/>
        </w:rPr>
      </w:pPr>
      <w:proofErr w:type="gramStart"/>
      <w:ins w:id="549" w:author="Duan, Sean (MU-Student)" w:date="2023-12-11T15:51:00Z">
        <w:r>
          <w:rPr>
            <w:sz w:val="32"/>
            <w:szCs w:val="32"/>
          </w:rPr>
          <w:t>As a whole, attitude</w:t>
        </w:r>
        <w:proofErr w:type="gramEnd"/>
        <w:r>
          <w:rPr>
            <w:sz w:val="32"/>
            <w:szCs w:val="32"/>
          </w:rPr>
          <w:t xml:space="preserve"> moralization has some mixed results in the role of harm perception. Moral issues differ drastically, and some may require more emphasis on harm to become moralized, and </w:t>
        </w:r>
        <w:r w:rsidRPr="00F65CA2">
          <w:rPr>
            <w:sz w:val="32"/>
            <w:szCs w:val="32"/>
            <w:highlight w:val="yellow"/>
            <w:rPrChange w:id="550" w:author="Duan, Sean (MU-Student)" w:date="2023-12-11T15:52:00Z">
              <w:rPr>
                <w:sz w:val="32"/>
                <w:szCs w:val="32"/>
              </w:rPr>
            </w:rPrChange>
          </w:rPr>
          <w:t xml:space="preserve">there may be multiple routes to </w:t>
        </w:r>
        <w:proofErr w:type="gramStart"/>
        <w:r w:rsidRPr="00F65CA2">
          <w:rPr>
            <w:sz w:val="32"/>
            <w:szCs w:val="32"/>
            <w:highlight w:val="yellow"/>
            <w:rPrChange w:id="551" w:author="Duan, Sean (MU-Student)" w:date="2023-12-11T15:52:00Z">
              <w:rPr>
                <w:sz w:val="32"/>
                <w:szCs w:val="32"/>
              </w:rPr>
            </w:rPrChange>
          </w:rPr>
          <w:t>moralization</w:t>
        </w:r>
        <w:proofErr w:type="gramEnd"/>
        <w:r>
          <w:rPr>
            <w:sz w:val="32"/>
            <w:szCs w:val="32"/>
          </w:rPr>
          <w:t xml:space="preserve"> </w:t>
        </w:r>
      </w:ins>
    </w:p>
    <w:p w14:paraId="35392444" w14:textId="6776202D" w:rsidR="00F65CA2" w:rsidRDefault="00342D7E">
      <w:pPr>
        <w:pStyle w:val="ListParagraph"/>
        <w:numPr>
          <w:ilvl w:val="0"/>
          <w:numId w:val="1"/>
        </w:numPr>
        <w:rPr>
          <w:ins w:id="552" w:author="Duan, Sean (MU-Student)" w:date="2023-12-11T15:52:00Z"/>
          <w:sz w:val="32"/>
          <w:szCs w:val="32"/>
        </w:rPr>
        <w:pPrChange w:id="553" w:author="Duan, Sean (MU-Student)" w:date="2023-12-11T15:55:00Z">
          <w:pPr>
            <w:pStyle w:val="ListParagraph"/>
            <w:numPr>
              <w:ilvl w:val="1"/>
              <w:numId w:val="1"/>
            </w:numPr>
            <w:ind w:left="1440" w:hanging="360"/>
          </w:pPr>
        </w:pPrChange>
      </w:pPr>
      <w:ins w:id="554" w:author="Duan, Sean (MU-Student)" w:date="2023-12-11T15:52:00Z">
        <w:r>
          <w:rPr>
            <w:sz w:val="32"/>
            <w:szCs w:val="32"/>
          </w:rPr>
          <w:t>Domain theory of attitudes indicates some information:</w:t>
        </w:r>
      </w:ins>
    </w:p>
    <w:p w14:paraId="70B38246" w14:textId="4F7B7041" w:rsidR="00342D7E" w:rsidRDefault="00342D7E">
      <w:pPr>
        <w:pStyle w:val="ListParagraph"/>
        <w:numPr>
          <w:ilvl w:val="1"/>
          <w:numId w:val="1"/>
        </w:numPr>
        <w:rPr>
          <w:ins w:id="555" w:author="Duan, Sean (MU-Student)" w:date="2023-12-11T15:53:00Z"/>
          <w:sz w:val="32"/>
          <w:szCs w:val="32"/>
        </w:rPr>
        <w:pPrChange w:id="556" w:author="Duan, Sean (MU-Student)" w:date="2023-12-11T15:55:00Z">
          <w:pPr>
            <w:pStyle w:val="ListParagraph"/>
            <w:numPr>
              <w:ilvl w:val="2"/>
              <w:numId w:val="1"/>
            </w:numPr>
            <w:ind w:left="2160" w:hanging="360"/>
          </w:pPr>
        </w:pPrChange>
      </w:pPr>
      <w:ins w:id="557" w:author="Duan, Sean (MU-Student)" w:date="2023-12-11T15:52:00Z">
        <w:r>
          <w:rPr>
            <w:sz w:val="32"/>
            <w:szCs w:val="32"/>
          </w:rPr>
          <w:t xml:space="preserve">For example, meat </w:t>
        </w:r>
        <w:proofErr w:type="gramStart"/>
        <w:r>
          <w:rPr>
            <w:sz w:val="32"/>
            <w:szCs w:val="32"/>
          </w:rPr>
          <w:t>eating</w:t>
        </w:r>
        <w:proofErr w:type="gramEnd"/>
        <w:r>
          <w:rPr>
            <w:sz w:val="32"/>
            <w:szCs w:val="32"/>
          </w:rPr>
          <w:t xml:space="preserve"> and abortion differ in % of each who see the issues </w:t>
        </w:r>
        <w:proofErr w:type="spellStart"/>
        <w:r>
          <w:rPr>
            <w:sz w:val="32"/>
            <w:szCs w:val="32"/>
          </w:rPr>
          <w:t>ase</w:t>
        </w:r>
        <w:proofErr w:type="spellEnd"/>
        <w:r>
          <w:rPr>
            <w:sz w:val="32"/>
            <w:szCs w:val="32"/>
          </w:rPr>
          <w:t xml:space="preserve"> preference, convention, or moral imperatives</w:t>
        </w:r>
        <w:r w:rsidR="008255DA">
          <w:rPr>
            <w:sz w:val="32"/>
            <w:szCs w:val="32"/>
          </w:rPr>
          <w:t>.</w:t>
        </w:r>
      </w:ins>
    </w:p>
    <w:p w14:paraId="38A1642D" w14:textId="7314BB1B" w:rsidR="00850A49" w:rsidRDefault="008255DA">
      <w:pPr>
        <w:pStyle w:val="ListParagraph"/>
        <w:numPr>
          <w:ilvl w:val="1"/>
          <w:numId w:val="1"/>
        </w:numPr>
        <w:rPr>
          <w:ins w:id="558" w:author="Duan, Sean (MU-Student)" w:date="2023-12-11T15:54:00Z"/>
          <w:sz w:val="32"/>
          <w:szCs w:val="32"/>
        </w:rPr>
        <w:pPrChange w:id="559" w:author="Duan, Sean (MU-Student)" w:date="2023-12-11T15:55:00Z">
          <w:pPr>
            <w:pStyle w:val="ListParagraph"/>
            <w:numPr>
              <w:ilvl w:val="2"/>
              <w:numId w:val="1"/>
            </w:numPr>
            <w:ind w:left="2160" w:hanging="360"/>
          </w:pPr>
        </w:pPrChange>
      </w:pPr>
      <w:ins w:id="560" w:author="Duan, Sean (MU-Student)" w:date="2023-12-11T15:53:00Z">
        <w:r>
          <w:rPr>
            <w:sz w:val="32"/>
            <w:szCs w:val="32"/>
          </w:rPr>
          <w:t>Attitudes about meat consumption are likely reflective of preferences/normative conventions, however, only 31% of Americans say abortion is NOT a moral issue. Thus, studies using different attitude objects (one tended to be viewed as moral, and one that is not) likely can reach different conclusions about the role of elaboration and harm in attitudes.</w:t>
        </w:r>
      </w:ins>
    </w:p>
    <w:p w14:paraId="533E9853" w14:textId="2EE409AA" w:rsidR="00850A49" w:rsidRDefault="00850A49">
      <w:pPr>
        <w:pStyle w:val="ListParagraph"/>
        <w:numPr>
          <w:ilvl w:val="1"/>
          <w:numId w:val="1"/>
        </w:numPr>
        <w:rPr>
          <w:ins w:id="561" w:author="Duan, Sean (MU-Student)" w:date="2023-12-11T15:55:00Z"/>
          <w:sz w:val="32"/>
          <w:szCs w:val="32"/>
        </w:rPr>
        <w:pPrChange w:id="562" w:author="Duan, Sean (MU-Student)" w:date="2023-12-11T15:55:00Z">
          <w:pPr>
            <w:pStyle w:val="ListParagraph"/>
            <w:numPr>
              <w:ilvl w:val="2"/>
              <w:numId w:val="1"/>
            </w:numPr>
            <w:ind w:left="2160" w:hanging="360"/>
          </w:pPr>
        </w:pPrChange>
      </w:pPr>
      <w:ins w:id="563" w:author="Duan, Sean (MU-Student)" w:date="2023-12-11T15:54:00Z">
        <w:r>
          <w:rPr>
            <w:sz w:val="32"/>
            <w:szCs w:val="32"/>
          </w:rPr>
          <w:t>For already moral issues, we get ‘Moral Amplification’, wherein perceivers are likely to already have basic moral recognition of issues, but for those that are not seen as primarily moral, ‘moral recognition’ of the issue as needing moral consideration is instead the first step</w:t>
        </w:r>
      </w:ins>
      <w:ins w:id="564" w:author="Duan, Sean (MU-Student)" w:date="2023-12-11T15:55:00Z">
        <w:r>
          <w:rPr>
            <w:sz w:val="32"/>
            <w:szCs w:val="32"/>
          </w:rPr>
          <w:t>.</w:t>
        </w:r>
      </w:ins>
    </w:p>
    <w:p w14:paraId="402E86C2" w14:textId="31CDCCF6" w:rsidR="00315E3A" w:rsidRDefault="00315E3A" w:rsidP="00315E3A">
      <w:pPr>
        <w:pStyle w:val="ListParagraph"/>
        <w:numPr>
          <w:ilvl w:val="1"/>
          <w:numId w:val="1"/>
        </w:numPr>
        <w:rPr>
          <w:ins w:id="565" w:author="Duan, Sean (MU-Student)" w:date="2023-12-11T15:56:00Z"/>
          <w:sz w:val="32"/>
          <w:szCs w:val="32"/>
        </w:rPr>
      </w:pPr>
      <w:ins w:id="566" w:author="Duan, Sean (MU-Student)" w:date="2023-12-11T15:55:00Z">
        <w:r>
          <w:rPr>
            <w:sz w:val="32"/>
            <w:szCs w:val="32"/>
          </w:rPr>
          <w:t>When the initial attitude is seen as a preference, the process of moralization requires an initial stage of moral recognitio</w:t>
        </w:r>
      </w:ins>
      <w:ins w:id="567" w:author="Duan, Sean (MU-Student)" w:date="2023-12-11T15:56:00Z">
        <w:r w:rsidR="005457AB">
          <w:rPr>
            <w:sz w:val="32"/>
            <w:szCs w:val="32"/>
          </w:rPr>
          <w:t>n, followed by moral amplification. When attitudes are seen as conventions instead, there is primarily moral amplification!</w:t>
        </w:r>
      </w:ins>
    </w:p>
    <w:p w14:paraId="7D6E4410" w14:textId="387407F9" w:rsidR="0077373B" w:rsidRDefault="0077373B" w:rsidP="0077373B">
      <w:pPr>
        <w:pStyle w:val="ListParagraph"/>
        <w:numPr>
          <w:ilvl w:val="1"/>
          <w:numId w:val="1"/>
        </w:numPr>
        <w:rPr>
          <w:ins w:id="568" w:author="Duan, Sean (MU-Student)" w:date="2023-12-11T15:57:00Z"/>
          <w:sz w:val="32"/>
          <w:szCs w:val="32"/>
        </w:rPr>
      </w:pPr>
      <w:ins w:id="569" w:author="Duan, Sean (MU-Student)" w:date="2023-12-11T15:56:00Z">
        <w:r>
          <w:rPr>
            <w:sz w:val="32"/>
            <w:szCs w:val="32"/>
          </w:rPr>
          <w:lastRenderedPageBreak/>
          <w:t>Moral Recognition: Recognition that one’s position can be construed in moral rather than preference terms.</w:t>
        </w:r>
      </w:ins>
    </w:p>
    <w:p w14:paraId="523E871C" w14:textId="119947FF" w:rsidR="00210297" w:rsidRDefault="00210297" w:rsidP="00210297">
      <w:pPr>
        <w:pStyle w:val="ListParagraph"/>
        <w:numPr>
          <w:ilvl w:val="2"/>
          <w:numId w:val="1"/>
        </w:numPr>
        <w:rPr>
          <w:ins w:id="570" w:author="Duan, Sean (MU-Student)" w:date="2023-12-11T15:57:00Z"/>
          <w:sz w:val="32"/>
          <w:szCs w:val="32"/>
        </w:rPr>
      </w:pPr>
      <w:ins w:id="571" w:author="Duan, Sean (MU-Student)" w:date="2023-12-11T15:57:00Z">
        <w:r>
          <w:rPr>
            <w:sz w:val="32"/>
            <w:szCs w:val="32"/>
          </w:rPr>
          <w:t>Moral recognition is more likely to be cognitively effortful, deliberate, and elaborative even when emotions are involved.</w:t>
        </w:r>
      </w:ins>
    </w:p>
    <w:p w14:paraId="7EF08C83" w14:textId="616B8F38" w:rsidR="00361D64" w:rsidRDefault="00361D64" w:rsidP="00361D64">
      <w:pPr>
        <w:pStyle w:val="ListParagraph"/>
        <w:numPr>
          <w:ilvl w:val="2"/>
          <w:numId w:val="1"/>
        </w:numPr>
        <w:rPr>
          <w:ins w:id="572" w:author="Duan, Sean (MU-Student)" w:date="2023-12-11T15:58:00Z"/>
          <w:sz w:val="32"/>
          <w:szCs w:val="32"/>
        </w:rPr>
      </w:pPr>
      <w:ins w:id="573" w:author="Duan, Sean (MU-Student)" w:date="2023-12-11T15:57:00Z">
        <w:r>
          <w:rPr>
            <w:sz w:val="32"/>
            <w:szCs w:val="32"/>
          </w:rPr>
          <w:t xml:space="preserve">Predictive factors are likely strength of the personal benefits of preference, habits, and rationalizations of the </w:t>
        </w:r>
      </w:ins>
      <w:ins w:id="574" w:author="Duan, Sean (MU-Student)" w:date="2023-12-11T15:58:00Z">
        <w:r>
          <w:rPr>
            <w:sz w:val="32"/>
            <w:szCs w:val="32"/>
          </w:rPr>
          <w:t xml:space="preserve">desirability of initial preference </w:t>
        </w:r>
        <w:r w:rsidRPr="000C060B">
          <w:rPr>
            <w:sz w:val="32"/>
            <w:szCs w:val="32"/>
            <w:highlight w:val="yellow"/>
            <w:rPrChange w:id="575" w:author="Duan, Sean (MU-Student)" w:date="2023-12-11T15:58:00Z">
              <w:rPr>
                <w:sz w:val="32"/>
                <w:szCs w:val="32"/>
              </w:rPr>
            </w:rPrChange>
          </w:rPr>
          <w:t>(Feinberg et al., 2019)</w:t>
        </w:r>
      </w:ins>
    </w:p>
    <w:p w14:paraId="73799429" w14:textId="51D404C7" w:rsidR="000C060B" w:rsidRDefault="000C060B" w:rsidP="000C060B">
      <w:pPr>
        <w:pStyle w:val="ListParagraph"/>
        <w:numPr>
          <w:ilvl w:val="1"/>
          <w:numId w:val="1"/>
        </w:numPr>
        <w:rPr>
          <w:ins w:id="576" w:author="Duan, Sean (MU-Student)" w:date="2023-12-11T15:58:00Z"/>
          <w:sz w:val="32"/>
          <w:szCs w:val="32"/>
        </w:rPr>
      </w:pPr>
      <w:ins w:id="577" w:author="Duan, Sean (MU-Student)" w:date="2023-12-11T15:58:00Z">
        <w:r>
          <w:rPr>
            <w:sz w:val="32"/>
            <w:szCs w:val="32"/>
          </w:rPr>
          <w:t>Moral Amplification</w:t>
        </w:r>
      </w:ins>
    </w:p>
    <w:p w14:paraId="003834DF" w14:textId="65FAA7A1" w:rsidR="000C060B" w:rsidRDefault="000C060B" w:rsidP="000C060B">
      <w:pPr>
        <w:pStyle w:val="ListParagraph"/>
        <w:numPr>
          <w:ilvl w:val="2"/>
          <w:numId w:val="1"/>
        </w:numPr>
        <w:rPr>
          <w:ins w:id="578" w:author="Duan, Sean (MU-Student)" w:date="2023-12-11T15:59:00Z"/>
          <w:sz w:val="32"/>
          <w:szCs w:val="32"/>
        </w:rPr>
      </w:pPr>
      <w:ins w:id="579" w:author="Duan, Sean (MU-Student)" w:date="2023-12-11T15:58:00Z">
        <w:r>
          <w:rPr>
            <w:sz w:val="32"/>
            <w:szCs w:val="32"/>
          </w:rPr>
          <w:t xml:space="preserve">Moralization for convention based or weakly moral attitudes are different, </w:t>
        </w:r>
      </w:ins>
      <w:ins w:id="580" w:author="Duan, Sean (MU-Student)" w:date="2023-12-11T15:59:00Z">
        <w:r>
          <w:rPr>
            <w:sz w:val="32"/>
            <w:szCs w:val="32"/>
          </w:rPr>
          <w:t>moralization here does NOT require the acquisition of a new moral recognition, but instead the amplification and strengthening of an existing (but weak) moral recognition.</w:t>
        </w:r>
      </w:ins>
    </w:p>
    <w:p w14:paraId="5B30F6F1" w14:textId="25C5E2DC" w:rsidR="00121BE7" w:rsidRDefault="00121BE7" w:rsidP="00121BE7">
      <w:pPr>
        <w:pStyle w:val="ListParagraph"/>
        <w:numPr>
          <w:ilvl w:val="3"/>
          <w:numId w:val="1"/>
        </w:numPr>
        <w:rPr>
          <w:ins w:id="581" w:author="Duan, Sean (MU-Student)" w:date="2023-12-11T15:59:00Z"/>
          <w:sz w:val="32"/>
          <w:szCs w:val="32"/>
        </w:rPr>
      </w:pPr>
      <w:ins w:id="582" w:author="Duan, Sean (MU-Student)" w:date="2023-12-11T15:59:00Z">
        <w:r>
          <w:rPr>
            <w:sz w:val="32"/>
            <w:szCs w:val="32"/>
          </w:rPr>
          <w:t>People with attitudes in these perceptual domains are more likely to be aware of proscriptive norms against, or norms in support of, the initial attitude.</w:t>
        </w:r>
      </w:ins>
    </w:p>
    <w:p w14:paraId="27F0B91F" w14:textId="22FC4274" w:rsidR="000333E3" w:rsidRDefault="000333E3" w:rsidP="00121BE7">
      <w:pPr>
        <w:pStyle w:val="ListParagraph"/>
        <w:numPr>
          <w:ilvl w:val="3"/>
          <w:numId w:val="1"/>
        </w:numPr>
        <w:rPr>
          <w:ins w:id="583" w:author="Duan, Sean (MU-Student)" w:date="2023-12-11T16:00:00Z"/>
          <w:sz w:val="32"/>
          <w:szCs w:val="32"/>
        </w:rPr>
      </w:pPr>
      <w:ins w:id="584" w:author="Duan, Sean (MU-Student)" w:date="2023-12-11T15:59:00Z">
        <w:r>
          <w:rPr>
            <w:sz w:val="32"/>
            <w:szCs w:val="32"/>
          </w:rPr>
          <w:t xml:space="preserve">Hedonic benefits likely matter </w:t>
        </w:r>
        <w:proofErr w:type="gramStart"/>
        <w:r>
          <w:rPr>
            <w:sz w:val="32"/>
            <w:szCs w:val="32"/>
          </w:rPr>
          <w:t>less, since</w:t>
        </w:r>
        <w:proofErr w:type="gramEnd"/>
        <w:r>
          <w:rPr>
            <w:sz w:val="32"/>
            <w:szCs w:val="32"/>
          </w:rPr>
          <w:t xml:space="preserve"> thi</w:t>
        </w:r>
      </w:ins>
      <w:ins w:id="585" w:author="Duan, Sean (MU-Student)" w:date="2023-12-11T16:00:00Z">
        <w:r>
          <w:rPr>
            <w:sz w:val="32"/>
            <w:szCs w:val="32"/>
          </w:rPr>
          <w:t>s isn’t really an issue of preferences.</w:t>
        </w:r>
      </w:ins>
    </w:p>
    <w:p w14:paraId="37C94DB8" w14:textId="027DBC29" w:rsidR="003B5402" w:rsidRPr="003B5402" w:rsidRDefault="007B6919">
      <w:pPr>
        <w:pStyle w:val="ListParagraph"/>
        <w:numPr>
          <w:ilvl w:val="3"/>
          <w:numId w:val="1"/>
        </w:numPr>
        <w:rPr>
          <w:ins w:id="586" w:author="Duan, Sean (MU-Student)" w:date="2023-12-07T15:33:00Z"/>
          <w:sz w:val="32"/>
          <w:szCs w:val="32"/>
          <w:rPrChange w:id="587" w:author="Duan, Sean (MU-Student)" w:date="2023-12-11T16:00:00Z">
            <w:rPr>
              <w:ins w:id="588" w:author="Duan, Sean (MU-Student)" w:date="2023-12-07T15:33:00Z"/>
            </w:rPr>
          </w:rPrChange>
        </w:rPr>
        <w:pPrChange w:id="589" w:author="Duan, Sean (MU-Student)" w:date="2023-12-11T16:00:00Z">
          <w:pPr>
            <w:pStyle w:val="ListParagraph"/>
            <w:numPr>
              <w:numId w:val="1"/>
            </w:numPr>
            <w:ind w:hanging="360"/>
          </w:pPr>
        </w:pPrChange>
      </w:pPr>
      <w:ins w:id="590" w:author="Duan, Sean (MU-Student)" w:date="2023-12-11T16:00:00Z">
        <w:r>
          <w:rPr>
            <w:sz w:val="32"/>
            <w:szCs w:val="32"/>
          </w:rPr>
          <w:t>Conformity pressure/Group loyalty is likely more salient and important, given that the groundwork for this is likely based on group identity.</w:t>
        </w:r>
      </w:ins>
    </w:p>
    <w:p w14:paraId="561C62C8" w14:textId="0A4198E6" w:rsidR="003B5402" w:rsidRDefault="00167BB5" w:rsidP="003B5402">
      <w:pPr>
        <w:pStyle w:val="ListParagraph"/>
        <w:numPr>
          <w:ilvl w:val="0"/>
          <w:numId w:val="1"/>
        </w:numPr>
        <w:rPr>
          <w:ins w:id="591" w:author="Duan, Sean (MU-Student)" w:date="2023-12-11T16:00:00Z"/>
          <w:sz w:val="32"/>
          <w:szCs w:val="32"/>
        </w:rPr>
      </w:pPr>
      <w:ins w:id="592" w:author="Duan, Sean (MU-Student)" w:date="2023-12-07T15:33:00Z">
        <w:r>
          <w:rPr>
            <w:sz w:val="32"/>
            <w:szCs w:val="32"/>
          </w:rPr>
          <w:t>Demoralization:</w:t>
        </w:r>
      </w:ins>
      <w:ins w:id="593" w:author="Duan, Sean (MU-Student)" w:date="2023-12-11T16:00:00Z">
        <w:r w:rsidR="003B5402">
          <w:rPr>
            <w:sz w:val="32"/>
            <w:szCs w:val="32"/>
          </w:rPr>
          <w:t xml:space="preserve"> What predicts attitude change when there’s high moral conviction?</w:t>
        </w:r>
      </w:ins>
    </w:p>
    <w:p w14:paraId="14D3A1FF" w14:textId="77777777" w:rsidR="002D1F3F" w:rsidRDefault="00D82FB8" w:rsidP="003B5402">
      <w:pPr>
        <w:pStyle w:val="ListParagraph"/>
        <w:numPr>
          <w:ilvl w:val="1"/>
          <w:numId w:val="1"/>
        </w:numPr>
        <w:rPr>
          <w:ins w:id="594" w:author="Duan, Sean (MU-Student)" w:date="2023-12-11T16:01:00Z"/>
          <w:sz w:val="32"/>
          <w:szCs w:val="32"/>
        </w:rPr>
      </w:pPr>
      <w:ins w:id="595" w:author="Duan, Sean (MU-Student)" w:date="2023-12-11T16:01:00Z">
        <w:r>
          <w:rPr>
            <w:sz w:val="32"/>
            <w:szCs w:val="32"/>
          </w:rPr>
          <w:t>Mixed evidence about how vulnerable high moral conviction attitudes are compared to those with low moral conviction (</w:t>
        </w:r>
        <w:r w:rsidRPr="00D82FB8">
          <w:rPr>
            <w:sz w:val="32"/>
            <w:szCs w:val="32"/>
            <w:highlight w:val="yellow"/>
            <w:rPrChange w:id="596" w:author="Duan, Sean (MU-Student)" w:date="2023-12-11T16:01:00Z">
              <w:rPr>
                <w:sz w:val="32"/>
                <w:szCs w:val="32"/>
              </w:rPr>
            </w:rPrChange>
          </w:rPr>
          <w:t>e.g., Brannon et al. 2019, Luttrell et al. 2016)</w:t>
        </w:r>
        <w:r w:rsidR="002D1F3F">
          <w:rPr>
            <w:sz w:val="32"/>
            <w:szCs w:val="32"/>
          </w:rPr>
          <w:t>.</w:t>
        </w:r>
      </w:ins>
    </w:p>
    <w:p w14:paraId="25877237" w14:textId="77777777" w:rsidR="00377897" w:rsidRDefault="002D1F3F" w:rsidP="002D1F3F">
      <w:pPr>
        <w:pStyle w:val="ListParagraph"/>
        <w:numPr>
          <w:ilvl w:val="1"/>
          <w:numId w:val="1"/>
        </w:numPr>
        <w:rPr>
          <w:ins w:id="597" w:author="Duan, Sean (MU-Student)" w:date="2023-12-11T16:02:00Z"/>
          <w:sz w:val="32"/>
          <w:szCs w:val="32"/>
        </w:rPr>
      </w:pPr>
      <w:ins w:id="598" w:author="Duan, Sean (MU-Student)" w:date="2023-12-11T16:01:00Z">
        <w:r>
          <w:rPr>
            <w:sz w:val="32"/>
            <w:szCs w:val="32"/>
          </w:rPr>
          <w:lastRenderedPageBreak/>
          <w:t xml:space="preserve">Moral conviction attitudes APPEAR to be resistant to nonmoral counter messages (e.g., those that frame </w:t>
        </w:r>
      </w:ins>
      <w:ins w:id="599" w:author="Duan, Sean (MU-Student)" w:date="2023-12-11T16:02:00Z">
        <w:r>
          <w:rPr>
            <w:sz w:val="32"/>
            <w:szCs w:val="32"/>
          </w:rPr>
          <w:t>arguments in terms of pragmatics/practical issues), or those that emphasize consequences (harms and benefits)</w:t>
        </w:r>
        <w:r w:rsidR="00377897">
          <w:rPr>
            <w:sz w:val="32"/>
            <w:szCs w:val="32"/>
          </w:rPr>
          <w:t>.</w:t>
        </w:r>
      </w:ins>
    </w:p>
    <w:p w14:paraId="7668DE96" w14:textId="77777777" w:rsidR="008815DE" w:rsidRDefault="00377897" w:rsidP="008815DE">
      <w:pPr>
        <w:pStyle w:val="ListParagraph"/>
        <w:numPr>
          <w:ilvl w:val="1"/>
          <w:numId w:val="1"/>
        </w:numPr>
        <w:rPr>
          <w:ins w:id="600" w:author="Duan, Sean (MU-Student)" w:date="2023-12-11T16:03:00Z"/>
          <w:sz w:val="32"/>
          <w:szCs w:val="32"/>
        </w:rPr>
      </w:pPr>
      <w:ins w:id="601" w:author="Duan, Sean (MU-Student)" w:date="2023-12-11T16:02:00Z">
        <w:r>
          <w:rPr>
            <w:sz w:val="32"/>
            <w:szCs w:val="32"/>
          </w:rPr>
          <w:t xml:space="preserve">Moralized attitudes are more affected by moralized counter-attitudinal messaging (e.g., arguments framed using deontological or </w:t>
        </w:r>
        <w:proofErr w:type="gramStart"/>
        <w:r>
          <w:rPr>
            <w:sz w:val="32"/>
            <w:szCs w:val="32"/>
          </w:rPr>
          <w:t>rule based</w:t>
        </w:r>
        <w:proofErr w:type="gramEnd"/>
        <w:r>
          <w:rPr>
            <w:sz w:val="32"/>
            <w:szCs w:val="32"/>
          </w:rPr>
          <w:t xml:space="preserve"> messaging </w:t>
        </w:r>
        <w:r w:rsidRPr="00377897">
          <w:rPr>
            <w:sz w:val="32"/>
            <w:szCs w:val="32"/>
            <w:highlight w:val="yellow"/>
            <w:rPrChange w:id="602" w:author="Duan, Sean (MU-Student)" w:date="2023-12-11T16:03:00Z">
              <w:rPr>
                <w:sz w:val="32"/>
                <w:szCs w:val="32"/>
              </w:rPr>
            </w:rPrChange>
          </w:rPr>
          <w:t>(Luttrell et al. 2019, Ryan 2019)</w:t>
        </w:r>
      </w:ins>
      <w:ins w:id="603" w:author="Duan, Sean (MU-Student)" w:date="2023-12-11T16:03:00Z">
        <w:r w:rsidR="00C51250">
          <w:rPr>
            <w:sz w:val="32"/>
            <w:szCs w:val="32"/>
          </w:rPr>
          <w:t>.</w:t>
        </w:r>
        <w:r w:rsidR="00AD16E6">
          <w:rPr>
            <w:sz w:val="32"/>
            <w:szCs w:val="32"/>
          </w:rPr>
          <w:t xml:space="preserve"> </w:t>
        </w:r>
        <w:proofErr w:type="gramStart"/>
        <w:r w:rsidR="00AD16E6">
          <w:rPr>
            <w:sz w:val="32"/>
            <w:szCs w:val="32"/>
          </w:rPr>
          <w:t>Or,</w:t>
        </w:r>
        <w:proofErr w:type="gramEnd"/>
        <w:r w:rsidR="00AD16E6">
          <w:rPr>
            <w:sz w:val="32"/>
            <w:szCs w:val="32"/>
          </w:rPr>
          <w:t xml:space="preserve"> messages that emphasize counter-attitudinal anger and disgust</w:t>
        </w:r>
        <w:r w:rsidR="008815DE">
          <w:rPr>
            <w:sz w:val="32"/>
            <w:szCs w:val="32"/>
          </w:rPr>
          <w:t>.</w:t>
        </w:r>
      </w:ins>
    </w:p>
    <w:p w14:paraId="3AEEE87D" w14:textId="77777777" w:rsidR="00A82221" w:rsidRDefault="008815DE" w:rsidP="008815DE">
      <w:pPr>
        <w:pStyle w:val="ListParagraph"/>
        <w:numPr>
          <w:ilvl w:val="2"/>
          <w:numId w:val="1"/>
        </w:numPr>
        <w:rPr>
          <w:ins w:id="604" w:author="Duan, Sean (MU-Student)" w:date="2023-12-11T16:03:00Z"/>
          <w:sz w:val="32"/>
          <w:szCs w:val="32"/>
        </w:rPr>
      </w:pPr>
      <w:ins w:id="605" w:author="Duan, Sean (MU-Student)" w:date="2023-12-11T16:03:00Z">
        <w:r>
          <w:rPr>
            <w:sz w:val="32"/>
            <w:szCs w:val="32"/>
          </w:rPr>
          <w:t xml:space="preserve">Personal financial interest may play a role? </w:t>
        </w:r>
        <w:r w:rsidRPr="008815DE">
          <w:rPr>
            <w:sz w:val="32"/>
            <w:szCs w:val="32"/>
            <w:highlight w:val="yellow"/>
            <w:rPrChange w:id="606" w:author="Duan, Sean (MU-Student)" w:date="2023-12-11T16:03:00Z">
              <w:rPr>
                <w:sz w:val="32"/>
                <w:szCs w:val="32"/>
              </w:rPr>
            </w:rPrChange>
          </w:rPr>
          <w:t>(Bastian et al. 2015).</w:t>
        </w:r>
      </w:ins>
    </w:p>
    <w:p w14:paraId="23B833C0" w14:textId="77777777" w:rsidR="00154105" w:rsidRPr="00154105" w:rsidRDefault="00A82221">
      <w:pPr>
        <w:pStyle w:val="ListParagraph"/>
        <w:numPr>
          <w:ilvl w:val="2"/>
          <w:numId w:val="1"/>
        </w:numPr>
        <w:rPr>
          <w:ins w:id="607" w:author="Duan, Sean (MU-Student)" w:date="2023-12-11T16:04:00Z"/>
          <w:sz w:val="32"/>
          <w:szCs w:val="32"/>
          <w:highlight w:val="yellow"/>
          <w:rPrChange w:id="608" w:author="Duan, Sean (MU-Student)" w:date="2023-12-11T16:04:00Z">
            <w:rPr>
              <w:ins w:id="609" w:author="Duan, Sean (MU-Student)" w:date="2023-12-11T16:04:00Z"/>
              <w:sz w:val="32"/>
              <w:szCs w:val="32"/>
            </w:rPr>
          </w:rPrChange>
        </w:rPr>
        <w:pPrChange w:id="610" w:author="Duan, Sean (MU-Student)" w:date="2023-12-11T16:04:00Z">
          <w:pPr>
            <w:pStyle w:val="ListParagraph"/>
            <w:numPr>
              <w:ilvl w:val="1"/>
              <w:numId w:val="1"/>
            </w:numPr>
            <w:ind w:left="1440" w:hanging="360"/>
          </w:pPr>
        </w:pPrChange>
      </w:pPr>
      <w:ins w:id="611" w:author="Duan, Sean (MU-Student)" w:date="2023-12-11T16:04:00Z">
        <w:r w:rsidRPr="00154105">
          <w:rPr>
            <w:sz w:val="32"/>
            <w:szCs w:val="32"/>
            <w:highlight w:val="yellow"/>
            <w:rPrChange w:id="612" w:author="Duan, Sean (MU-Student)" w:date="2023-12-11T16:04:00Z">
              <w:rPr>
                <w:sz w:val="32"/>
                <w:szCs w:val="32"/>
              </w:rPr>
            </w:rPrChange>
          </w:rPr>
          <w:t xml:space="preserve">None of these studies were specifically designed to examine attitude </w:t>
        </w:r>
        <w:proofErr w:type="gramStart"/>
        <w:r w:rsidRPr="00154105">
          <w:rPr>
            <w:sz w:val="32"/>
            <w:szCs w:val="32"/>
            <w:highlight w:val="yellow"/>
            <w:rPrChange w:id="613" w:author="Duan, Sean (MU-Student)" w:date="2023-12-11T16:04:00Z">
              <w:rPr>
                <w:sz w:val="32"/>
                <w:szCs w:val="32"/>
              </w:rPr>
            </w:rPrChange>
          </w:rPr>
          <w:t>demoralization</w:t>
        </w:r>
        <w:r w:rsidR="00BF2542" w:rsidRPr="00154105">
          <w:rPr>
            <w:sz w:val="32"/>
            <w:szCs w:val="32"/>
            <w:highlight w:val="yellow"/>
            <w:rPrChange w:id="614" w:author="Duan, Sean (MU-Student)" w:date="2023-12-11T16:04:00Z">
              <w:rPr>
                <w:sz w:val="32"/>
                <w:szCs w:val="32"/>
              </w:rPr>
            </w:rPrChange>
          </w:rPr>
          <w:t>, and</w:t>
        </w:r>
        <w:proofErr w:type="gramEnd"/>
        <w:r w:rsidR="00BF2542" w:rsidRPr="00154105">
          <w:rPr>
            <w:sz w:val="32"/>
            <w:szCs w:val="32"/>
            <w:highlight w:val="yellow"/>
            <w:rPrChange w:id="615" w:author="Duan, Sean (MU-Student)" w:date="2023-12-11T16:04:00Z">
              <w:rPr>
                <w:sz w:val="32"/>
                <w:szCs w:val="32"/>
              </w:rPr>
            </w:rPrChange>
          </w:rPr>
          <w:t xml:space="preserve"> were mostly focused on </w:t>
        </w:r>
        <w:proofErr w:type="gramStart"/>
        <w:r w:rsidR="00BF2542" w:rsidRPr="00154105">
          <w:rPr>
            <w:sz w:val="32"/>
            <w:szCs w:val="32"/>
            <w:highlight w:val="yellow"/>
            <w:rPrChange w:id="616" w:author="Duan, Sean (MU-Student)" w:date="2023-12-11T16:04:00Z">
              <w:rPr>
                <w:sz w:val="32"/>
                <w:szCs w:val="32"/>
              </w:rPr>
            </w:rPrChange>
          </w:rPr>
          <w:t>instead attitude change</w:t>
        </w:r>
        <w:proofErr w:type="gramEnd"/>
        <w:r w:rsidR="00BF2542" w:rsidRPr="00154105">
          <w:rPr>
            <w:sz w:val="32"/>
            <w:szCs w:val="32"/>
            <w:highlight w:val="yellow"/>
            <w:rPrChange w:id="617" w:author="Duan, Sean (MU-Student)" w:date="2023-12-11T16:04:00Z">
              <w:rPr>
                <w:sz w:val="32"/>
                <w:szCs w:val="32"/>
              </w:rPr>
            </w:rPrChange>
          </w:rPr>
          <w:t>.</w:t>
        </w:r>
      </w:ins>
    </w:p>
    <w:p w14:paraId="602B5857" w14:textId="38A428FC" w:rsidR="0017571E" w:rsidRPr="008815DE" w:rsidRDefault="00154105">
      <w:pPr>
        <w:pStyle w:val="ListParagraph"/>
        <w:numPr>
          <w:ilvl w:val="2"/>
          <w:numId w:val="1"/>
        </w:numPr>
        <w:rPr>
          <w:ins w:id="618" w:author="Duan, Sean (MU-Student)" w:date="2023-12-07T14:09:00Z"/>
          <w:sz w:val="32"/>
          <w:szCs w:val="32"/>
          <w:rPrChange w:id="619" w:author="Duan, Sean (MU-Student)" w:date="2023-12-11T16:03:00Z">
            <w:rPr>
              <w:ins w:id="620" w:author="Duan, Sean (MU-Student)" w:date="2023-12-07T14:09:00Z"/>
            </w:rPr>
          </w:rPrChange>
        </w:rPr>
        <w:pPrChange w:id="621" w:author="Duan, Sean (MU-Student)" w:date="2023-12-11T16:04:00Z">
          <w:pPr>
            <w:pStyle w:val="ListParagraph"/>
            <w:numPr>
              <w:ilvl w:val="1"/>
              <w:numId w:val="1"/>
            </w:numPr>
            <w:ind w:left="1440" w:hanging="360"/>
          </w:pPr>
        </w:pPrChange>
      </w:pPr>
      <w:ins w:id="622" w:author="Duan, Sean (MU-Student)" w:date="2023-12-11T16:04:00Z">
        <w:r>
          <w:rPr>
            <w:sz w:val="32"/>
            <w:szCs w:val="32"/>
          </w:rPr>
          <w:t>Belief-inconsistent information, shifts in moral cognitions (harms that are reconstrued to come across as neutral, or even beneficial!)</w:t>
        </w:r>
        <w:r w:rsidR="00C56534">
          <w:rPr>
            <w:sz w:val="32"/>
            <w:szCs w:val="32"/>
          </w:rPr>
          <w:t>, emotional de-</w:t>
        </w:r>
      </w:ins>
      <w:ins w:id="623" w:author="Duan, Sean (MU-Student)" w:date="2023-12-11T16:05:00Z">
        <w:r w:rsidR="00C56534">
          <w:rPr>
            <w:sz w:val="32"/>
            <w:szCs w:val="32"/>
          </w:rPr>
          <w:t>escalation, and/or moralization of an alternative position on the issue.</w:t>
        </w:r>
      </w:ins>
      <w:ins w:id="624" w:author="Duan, Sean (MU-Student)" w:date="2023-12-07T15:04:00Z">
        <w:r w:rsidR="0017571E" w:rsidRPr="008815DE">
          <w:rPr>
            <w:sz w:val="32"/>
            <w:szCs w:val="32"/>
            <w:rPrChange w:id="625" w:author="Duan, Sean (MU-Student)" w:date="2023-12-11T16:03:00Z">
              <w:rPr/>
            </w:rPrChange>
          </w:rPr>
          <w:br/>
        </w:r>
      </w:ins>
    </w:p>
    <w:p w14:paraId="72FA2DB5" w14:textId="0D51CDDC" w:rsidR="00B62C3D" w:rsidRDefault="00B62C3D" w:rsidP="00B62C3D">
      <w:pPr>
        <w:rPr>
          <w:ins w:id="626" w:author="Duan, Sean (MU-Student)" w:date="2023-12-06T15:59:00Z"/>
          <w:sz w:val="36"/>
          <w:szCs w:val="36"/>
        </w:rPr>
      </w:pPr>
      <w:proofErr w:type="spellStart"/>
      <w:ins w:id="627" w:author="Duan, Sean (MU-Student)" w:date="2023-12-06T15:57:00Z">
        <w:r>
          <w:rPr>
            <w:sz w:val="36"/>
            <w:szCs w:val="36"/>
          </w:rPr>
          <w:t>Skitka</w:t>
        </w:r>
        <w:proofErr w:type="spellEnd"/>
        <w:r>
          <w:rPr>
            <w:sz w:val="36"/>
            <w:szCs w:val="36"/>
          </w:rPr>
          <w:t xml:space="preserve"> 2008</w:t>
        </w:r>
      </w:ins>
      <w:ins w:id="628" w:author="Duan, Sean (MU-Student)" w:date="2023-12-12T14:56:00Z">
        <w:r w:rsidR="009F430E">
          <w:rPr>
            <w:sz w:val="36"/>
            <w:szCs w:val="36"/>
          </w:rPr>
          <w:t>:</w:t>
        </w:r>
      </w:ins>
    </w:p>
    <w:p w14:paraId="7E3527C3" w14:textId="15BEA445" w:rsidR="001B17B6" w:rsidRDefault="001B17B6" w:rsidP="00451BF1">
      <w:pPr>
        <w:rPr>
          <w:ins w:id="629" w:author="Duan, Sean (MU-Student)" w:date="2023-12-11T16:06:00Z"/>
          <w:sz w:val="36"/>
          <w:szCs w:val="36"/>
        </w:rPr>
      </w:pPr>
      <w:ins w:id="630" w:author="Duan, Sean (MU-Student)" w:date="2023-12-06T15:59:00Z">
        <w:r>
          <w:rPr>
            <w:sz w:val="36"/>
            <w:szCs w:val="36"/>
          </w:rPr>
          <w:t>Philipp-Muller 2019</w:t>
        </w:r>
      </w:ins>
      <w:ins w:id="631" w:author="Duan, Sean (MU-Student)" w:date="2023-12-11T16:06:00Z">
        <w:r w:rsidR="00451BF1">
          <w:rPr>
            <w:sz w:val="36"/>
            <w:szCs w:val="36"/>
          </w:rPr>
          <w:t xml:space="preserve">: </w:t>
        </w:r>
        <w:r w:rsidR="00451BF1" w:rsidRPr="00451BF1">
          <w:rPr>
            <w:sz w:val="36"/>
            <w:szCs w:val="36"/>
          </w:rPr>
          <w:t xml:space="preserve">Where does moral conviction </w:t>
        </w:r>
        <w:proofErr w:type="gramStart"/>
        <w:r w:rsidR="00451BF1" w:rsidRPr="00451BF1">
          <w:rPr>
            <w:sz w:val="36"/>
            <w:szCs w:val="36"/>
          </w:rPr>
          <w:t>fit?:</w:t>
        </w:r>
        <w:proofErr w:type="gramEnd"/>
        <w:r w:rsidR="00451BF1" w:rsidRPr="00451BF1">
          <w:rPr>
            <w:sz w:val="36"/>
            <w:szCs w:val="36"/>
          </w:rPr>
          <w:t xml:space="preserve"> A factor analytic approach examining</w:t>
        </w:r>
        <w:r w:rsidR="00451BF1">
          <w:rPr>
            <w:sz w:val="36"/>
            <w:szCs w:val="36"/>
          </w:rPr>
          <w:t xml:space="preserve"> </w:t>
        </w:r>
        <w:r w:rsidR="00451BF1" w:rsidRPr="00451BF1">
          <w:rPr>
            <w:sz w:val="36"/>
            <w:szCs w:val="36"/>
          </w:rPr>
          <w:t>antecedents to attitude strength</w:t>
        </w:r>
      </w:ins>
    </w:p>
    <w:p w14:paraId="60FE54DE" w14:textId="39FE0CC6" w:rsidR="00ED2855" w:rsidRDefault="00ED2855" w:rsidP="00ED2855">
      <w:pPr>
        <w:pStyle w:val="ListParagraph"/>
        <w:numPr>
          <w:ilvl w:val="0"/>
          <w:numId w:val="1"/>
        </w:numPr>
        <w:rPr>
          <w:ins w:id="632" w:author="Duan, Sean (MU-Student)" w:date="2023-12-11T16:24:00Z"/>
          <w:sz w:val="32"/>
          <w:szCs w:val="32"/>
        </w:rPr>
      </w:pPr>
      <w:ins w:id="633" w:author="Duan, Sean (MU-Student)" w:date="2023-12-11T16:23:00Z">
        <w:r>
          <w:rPr>
            <w:sz w:val="32"/>
            <w:szCs w:val="32"/>
          </w:rPr>
          <w:t>“Correctness”: A sense that one’s attitude is objectively true, is analogous to ‘correctness’, the belief that an at</w:t>
        </w:r>
      </w:ins>
      <w:ins w:id="634" w:author="Duan, Sean (MU-Student)" w:date="2023-12-11T16:24:00Z">
        <w:r>
          <w:rPr>
            <w:sz w:val="32"/>
            <w:szCs w:val="32"/>
          </w:rPr>
          <w:t>titude is right to hold</w:t>
        </w:r>
        <w:r w:rsidR="003765DE">
          <w:rPr>
            <w:sz w:val="32"/>
            <w:szCs w:val="32"/>
          </w:rPr>
          <w:t>.</w:t>
        </w:r>
      </w:ins>
    </w:p>
    <w:p w14:paraId="4127401F" w14:textId="02370979" w:rsidR="00836A00" w:rsidRDefault="00836A00" w:rsidP="00836A00">
      <w:pPr>
        <w:pStyle w:val="ListParagraph"/>
        <w:numPr>
          <w:ilvl w:val="1"/>
          <w:numId w:val="1"/>
        </w:numPr>
        <w:rPr>
          <w:ins w:id="635" w:author="Duan, Sean (MU-Student)" w:date="2023-12-11T16:24:00Z"/>
          <w:sz w:val="32"/>
          <w:szCs w:val="32"/>
        </w:rPr>
      </w:pPr>
      <w:ins w:id="636" w:author="Duan, Sean (MU-Student)" w:date="2023-12-11T16:24:00Z">
        <w:r>
          <w:rPr>
            <w:sz w:val="32"/>
            <w:szCs w:val="32"/>
          </w:rPr>
          <w:t>You can have a correct attitude that isn’t full of moral conviction of</w:t>
        </w:r>
        <w:r w:rsidR="00920DD8">
          <w:rPr>
            <w:sz w:val="32"/>
            <w:szCs w:val="32"/>
          </w:rPr>
          <w:t xml:space="preserve"> course!</w:t>
        </w:r>
        <w:r w:rsidR="000139F3">
          <w:rPr>
            <w:sz w:val="32"/>
            <w:szCs w:val="32"/>
          </w:rPr>
          <w:t xml:space="preserve"> However, all attitudes that have moral conviction SHOULD be perceived as ‘correct’</w:t>
        </w:r>
        <w:r w:rsidR="000346E5">
          <w:rPr>
            <w:sz w:val="32"/>
            <w:szCs w:val="32"/>
          </w:rPr>
          <w:t>.</w:t>
        </w:r>
      </w:ins>
    </w:p>
    <w:p w14:paraId="0A6747B7" w14:textId="14A08F47" w:rsidR="000346E5" w:rsidRDefault="000346E5" w:rsidP="00836A00">
      <w:pPr>
        <w:pStyle w:val="ListParagraph"/>
        <w:numPr>
          <w:ilvl w:val="1"/>
          <w:numId w:val="1"/>
        </w:numPr>
        <w:rPr>
          <w:ins w:id="637" w:author="Duan, Sean (MU-Student)" w:date="2023-12-11T16:25:00Z"/>
          <w:sz w:val="32"/>
          <w:szCs w:val="32"/>
        </w:rPr>
      </w:pPr>
      <w:proofErr w:type="gramStart"/>
      <w:ins w:id="638" w:author="Duan, Sean (MU-Student)" w:date="2023-12-11T16:24:00Z">
        <w:r>
          <w:rPr>
            <w:sz w:val="32"/>
            <w:szCs w:val="32"/>
          </w:rPr>
          <w:lastRenderedPageBreak/>
          <w:t>However</w:t>
        </w:r>
        <w:proofErr w:type="gramEnd"/>
        <w:r>
          <w:rPr>
            <w:sz w:val="32"/>
            <w:szCs w:val="32"/>
          </w:rPr>
          <w:t xml:space="preserve">… </w:t>
        </w:r>
      </w:ins>
      <w:ins w:id="639" w:author="Duan, Sean (MU-Student)" w:date="2023-12-11T16:25:00Z">
        <w:r>
          <w:rPr>
            <w:sz w:val="32"/>
            <w:szCs w:val="32"/>
          </w:rPr>
          <w:t xml:space="preserve">certainty has not mediated the effect of manipulated moral conviction, and some studies have failed to find any relation between attitude ‘objectivity’ and ‘moral conviction’ </w:t>
        </w:r>
        <w:r w:rsidRPr="000346E5">
          <w:rPr>
            <w:sz w:val="32"/>
            <w:szCs w:val="32"/>
            <w:highlight w:val="yellow"/>
            <w:rPrChange w:id="640" w:author="Duan, Sean (MU-Student)" w:date="2023-12-11T16:25:00Z">
              <w:rPr>
                <w:sz w:val="32"/>
                <w:szCs w:val="32"/>
              </w:rPr>
            </w:rPrChange>
          </w:rPr>
          <w:t>(Kidder, 2016)</w:t>
        </w:r>
      </w:ins>
    </w:p>
    <w:p w14:paraId="0D82D03E" w14:textId="2B30B36D" w:rsidR="00FC27DA" w:rsidRDefault="00FC27DA" w:rsidP="00FC27DA">
      <w:pPr>
        <w:pStyle w:val="ListParagraph"/>
        <w:numPr>
          <w:ilvl w:val="0"/>
          <w:numId w:val="1"/>
        </w:numPr>
        <w:rPr>
          <w:ins w:id="641" w:author="Duan, Sean (MU-Student)" w:date="2023-12-11T16:31:00Z"/>
          <w:sz w:val="32"/>
          <w:szCs w:val="32"/>
        </w:rPr>
      </w:pPr>
      <w:ins w:id="642" w:author="Duan, Sean (MU-Student)" w:date="2023-12-11T16:25:00Z">
        <w:r>
          <w:rPr>
            <w:sz w:val="32"/>
            <w:szCs w:val="32"/>
          </w:rPr>
          <w:t>Values basis: The extent to which an individual believes the</w:t>
        </w:r>
      </w:ins>
      <w:ins w:id="643" w:author="Duan, Sean (MU-Student)" w:date="2023-12-11T16:26:00Z">
        <w:r>
          <w:rPr>
            <w:sz w:val="32"/>
            <w:szCs w:val="32"/>
          </w:rPr>
          <w:t>ir attitude is based on core values</w:t>
        </w:r>
      </w:ins>
      <w:ins w:id="644" w:author="Duan, Sean (MU-Student)" w:date="2023-12-11T16:30:00Z">
        <w:r w:rsidR="004206AE">
          <w:rPr>
            <w:sz w:val="32"/>
            <w:szCs w:val="32"/>
          </w:rPr>
          <w:t>. Moral beliefs and core values MAY be distinguishable, but these are likely bl</w:t>
        </w:r>
      </w:ins>
      <w:ins w:id="645" w:author="Duan, Sean (MU-Student)" w:date="2023-12-11T16:31:00Z">
        <w:r w:rsidR="004206AE">
          <w:rPr>
            <w:sz w:val="32"/>
            <w:szCs w:val="32"/>
          </w:rPr>
          <w:t>urry lines.</w:t>
        </w:r>
      </w:ins>
    </w:p>
    <w:p w14:paraId="2786BB70" w14:textId="2D9C91A9" w:rsidR="004206AE" w:rsidRDefault="004206AE" w:rsidP="00FC27DA">
      <w:pPr>
        <w:pStyle w:val="ListParagraph"/>
        <w:numPr>
          <w:ilvl w:val="0"/>
          <w:numId w:val="1"/>
        </w:numPr>
        <w:rPr>
          <w:ins w:id="646" w:author="Duan, Sean (MU-Student)" w:date="2023-12-11T16:33:00Z"/>
          <w:sz w:val="32"/>
          <w:szCs w:val="32"/>
        </w:rPr>
      </w:pPr>
      <w:ins w:id="647" w:author="Duan, Sean (MU-Student)" w:date="2023-12-11T16:31:00Z">
        <w:r>
          <w:rPr>
            <w:sz w:val="32"/>
            <w:szCs w:val="32"/>
          </w:rPr>
          <w:t>Attitude clarity: The extent to which one’s attitude is clear in one’s mind, is a component.</w:t>
        </w:r>
        <w:r w:rsidR="005A181C">
          <w:rPr>
            <w:sz w:val="32"/>
            <w:szCs w:val="32"/>
          </w:rPr>
          <w:t xml:space="preserve"> Greater moral conviction could be accompanied by a sense of clarity regarding content.</w:t>
        </w:r>
      </w:ins>
    </w:p>
    <w:p w14:paraId="3C41E7D1" w14:textId="5AEC1279" w:rsidR="005E282A" w:rsidRDefault="005E282A" w:rsidP="005E282A">
      <w:pPr>
        <w:pStyle w:val="ListParagraph"/>
        <w:numPr>
          <w:ilvl w:val="0"/>
          <w:numId w:val="1"/>
        </w:numPr>
        <w:rPr>
          <w:ins w:id="648" w:author="Duan, Sean (MU-Student)" w:date="2023-12-11T16:36:00Z"/>
          <w:sz w:val="32"/>
          <w:szCs w:val="32"/>
        </w:rPr>
      </w:pPr>
      <w:ins w:id="649" w:author="Duan, Sean (MU-Student)" w:date="2023-12-11T16:33:00Z">
        <w:r>
          <w:rPr>
            <w:sz w:val="32"/>
            <w:szCs w:val="32"/>
          </w:rPr>
          <w:t xml:space="preserve">Participants were DIRECTLY given the definition for moral mandates, and </w:t>
        </w:r>
      </w:ins>
      <w:ins w:id="650" w:author="Duan, Sean (MU-Student)" w:date="2023-12-11T16:34:00Z">
        <w:r>
          <w:rPr>
            <w:sz w:val="32"/>
            <w:szCs w:val="32"/>
          </w:rPr>
          <w:t>attitude certainty, and were asked to give examples of one that holds strong moral mandate, and one that holds attitude certainty and NO mandate. Change in paradigm that allows for examination of moral vs nonmoral attitudes.</w:t>
        </w:r>
      </w:ins>
    </w:p>
    <w:p w14:paraId="379F39AB" w14:textId="415F424B" w:rsidR="001720DF" w:rsidRDefault="001720DF" w:rsidP="005E282A">
      <w:pPr>
        <w:pStyle w:val="ListParagraph"/>
        <w:numPr>
          <w:ilvl w:val="0"/>
          <w:numId w:val="1"/>
        </w:numPr>
        <w:rPr>
          <w:ins w:id="651" w:author="Duan, Sean (MU-Student)" w:date="2023-12-11T16:38:00Z"/>
          <w:sz w:val="32"/>
          <w:szCs w:val="32"/>
        </w:rPr>
      </w:pPr>
      <w:ins w:id="652" w:author="Duan, Sean (MU-Student)" w:date="2023-12-11T16:36:00Z">
        <w:r>
          <w:rPr>
            <w:sz w:val="32"/>
            <w:szCs w:val="32"/>
          </w:rPr>
          <w:t>Two major factors were determined, “Embeddedness” e.g.  how dee</w:t>
        </w:r>
      </w:ins>
      <w:ins w:id="653" w:author="Duan, Sean (MU-Student)" w:date="2023-12-11T16:37:00Z">
        <w:r w:rsidR="005402E7">
          <w:rPr>
            <w:sz w:val="32"/>
            <w:szCs w:val="32"/>
          </w:rPr>
          <w:t>p</w:t>
        </w:r>
      </w:ins>
      <w:ins w:id="654" w:author="Duan, Sean (MU-Student)" w:date="2023-12-11T16:36:00Z">
        <w:r>
          <w:rPr>
            <w:sz w:val="32"/>
            <w:szCs w:val="32"/>
          </w:rPr>
          <w:t xml:space="preserve">ly embedded an idea is in </w:t>
        </w:r>
        <w:proofErr w:type="gramStart"/>
        <w:r>
          <w:rPr>
            <w:sz w:val="32"/>
            <w:szCs w:val="32"/>
          </w:rPr>
          <w:t>one’s self</w:t>
        </w:r>
        <w:proofErr w:type="gramEnd"/>
        <w:r>
          <w:rPr>
            <w:sz w:val="32"/>
            <w:szCs w:val="32"/>
          </w:rPr>
          <w:t>, and “Consis</w:t>
        </w:r>
      </w:ins>
      <w:ins w:id="655" w:author="Duan, Sean (MU-Student)" w:date="2023-12-11T16:37:00Z">
        <w:r>
          <w:rPr>
            <w:sz w:val="32"/>
            <w:szCs w:val="32"/>
          </w:rPr>
          <w:t>tency” e.g., how much there is adherence to a particular attitude.</w:t>
        </w:r>
      </w:ins>
    </w:p>
    <w:p w14:paraId="44A6A33A" w14:textId="18E2B4CE" w:rsidR="00AE31D1" w:rsidRPr="00ED2855" w:rsidRDefault="00AE31D1">
      <w:pPr>
        <w:pStyle w:val="ListParagraph"/>
        <w:numPr>
          <w:ilvl w:val="1"/>
          <w:numId w:val="1"/>
        </w:numPr>
        <w:rPr>
          <w:ins w:id="656" w:author="Duan, Sean (MU-Student)" w:date="2023-12-11T16:22:00Z"/>
          <w:sz w:val="32"/>
          <w:szCs w:val="32"/>
          <w:rPrChange w:id="657" w:author="Duan, Sean (MU-Student)" w:date="2023-12-11T16:22:00Z">
            <w:rPr>
              <w:ins w:id="658" w:author="Duan, Sean (MU-Student)" w:date="2023-12-11T16:22:00Z"/>
            </w:rPr>
          </w:rPrChange>
        </w:rPr>
        <w:pPrChange w:id="659" w:author="Duan, Sean (MU-Student)" w:date="2023-12-11T16:38:00Z">
          <w:pPr>
            <w:pStyle w:val="ListParagraph"/>
            <w:numPr>
              <w:numId w:val="1"/>
            </w:numPr>
            <w:ind w:hanging="360"/>
          </w:pPr>
        </w:pPrChange>
      </w:pPr>
      <w:ins w:id="660" w:author="Duan, Sean (MU-Student)" w:date="2023-12-11T16:38:00Z">
        <w:r>
          <w:rPr>
            <w:sz w:val="32"/>
            <w:szCs w:val="32"/>
          </w:rPr>
          <w:t>Both factors independently predicted advocacy outcomes!</w:t>
        </w:r>
      </w:ins>
    </w:p>
    <w:p w14:paraId="4500E390" w14:textId="3AB80FC0" w:rsidR="00ED2855" w:rsidRDefault="00ED2855" w:rsidP="009F430E">
      <w:pPr>
        <w:rPr>
          <w:ins w:id="661" w:author="Duan, Sean (MU-Student)" w:date="2023-12-12T14:56:00Z"/>
          <w:sz w:val="36"/>
          <w:szCs w:val="36"/>
        </w:rPr>
      </w:pPr>
      <w:ins w:id="662" w:author="Duan, Sean (MU-Student)" w:date="2023-12-11T16:22:00Z">
        <w:r w:rsidRPr="00ED2855">
          <w:rPr>
            <w:sz w:val="36"/>
            <w:szCs w:val="36"/>
            <w:rPrChange w:id="663" w:author="Duan, Sean (MU-Student)" w:date="2023-12-11T16:22:00Z">
              <w:rPr/>
            </w:rPrChange>
          </w:rPr>
          <w:t>Luttrell 2019:</w:t>
        </w:r>
      </w:ins>
      <w:ins w:id="664" w:author="Duan, Sean (MU-Student)" w:date="2023-12-12T14:56:00Z">
        <w:r w:rsidR="009F430E">
          <w:rPr>
            <w:sz w:val="36"/>
            <w:szCs w:val="36"/>
          </w:rPr>
          <w:t xml:space="preserve"> </w:t>
        </w:r>
        <w:r w:rsidR="009F430E" w:rsidRPr="009F430E">
          <w:rPr>
            <w:sz w:val="36"/>
            <w:szCs w:val="36"/>
          </w:rPr>
          <w:t xml:space="preserve">Challenging Moral Attitudes </w:t>
        </w:r>
      </w:ins>
      <w:ins w:id="665" w:author="Duan, Sean (MU-Student)" w:date="2023-12-12T15:02:00Z">
        <w:r w:rsidR="009F430E" w:rsidRPr="009F430E">
          <w:rPr>
            <w:sz w:val="36"/>
            <w:szCs w:val="36"/>
          </w:rPr>
          <w:t>with</w:t>
        </w:r>
      </w:ins>
      <w:ins w:id="666" w:author="Duan, Sean (MU-Student)" w:date="2023-12-12T14:56:00Z">
        <w:r w:rsidR="009F430E">
          <w:rPr>
            <w:sz w:val="36"/>
            <w:szCs w:val="36"/>
          </w:rPr>
          <w:t xml:space="preserve"> </w:t>
        </w:r>
        <w:r w:rsidR="009F430E" w:rsidRPr="009F430E">
          <w:rPr>
            <w:sz w:val="36"/>
            <w:szCs w:val="36"/>
          </w:rPr>
          <w:t>Moral Messages</w:t>
        </w:r>
      </w:ins>
    </w:p>
    <w:p w14:paraId="6DE2953E" w14:textId="12027065" w:rsidR="009F430E" w:rsidRDefault="009F430E" w:rsidP="009F430E">
      <w:pPr>
        <w:pStyle w:val="ListParagraph"/>
        <w:numPr>
          <w:ilvl w:val="0"/>
          <w:numId w:val="1"/>
        </w:numPr>
        <w:rPr>
          <w:ins w:id="667" w:author="Duan, Sean (MU-Student)" w:date="2023-12-12T15:03:00Z"/>
          <w:sz w:val="32"/>
          <w:szCs w:val="32"/>
        </w:rPr>
      </w:pPr>
      <w:proofErr w:type="gramStart"/>
      <w:ins w:id="668" w:author="Duan, Sean (MU-Student)" w:date="2023-12-12T15:02:00Z">
        <w:r>
          <w:rPr>
            <w:sz w:val="32"/>
            <w:szCs w:val="32"/>
          </w:rPr>
          <w:t>Do</w:t>
        </w:r>
        <w:proofErr w:type="gramEnd"/>
        <w:r>
          <w:rPr>
            <w:sz w:val="32"/>
            <w:szCs w:val="32"/>
          </w:rPr>
          <w:t xml:space="preserve"> exp</w:t>
        </w:r>
      </w:ins>
      <w:ins w:id="669" w:author="Duan, Sean (MU-Student)" w:date="2023-12-12T15:03:00Z">
        <w:r>
          <w:rPr>
            <w:sz w:val="32"/>
            <w:szCs w:val="32"/>
          </w:rPr>
          <w:t>licitly moral counter-attitudinal messaging influence those who have moral conviction on a belief?</w:t>
        </w:r>
      </w:ins>
    </w:p>
    <w:p w14:paraId="3F154701" w14:textId="4680497E" w:rsidR="008B3287" w:rsidRDefault="008B3287" w:rsidP="009F430E">
      <w:pPr>
        <w:pStyle w:val="ListParagraph"/>
        <w:numPr>
          <w:ilvl w:val="0"/>
          <w:numId w:val="1"/>
        </w:numPr>
        <w:rPr>
          <w:ins w:id="670" w:author="Duan, Sean (MU-Student)" w:date="2023-12-12T15:03:00Z"/>
          <w:sz w:val="32"/>
          <w:szCs w:val="32"/>
        </w:rPr>
      </w:pPr>
      <w:ins w:id="671" w:author="Duan, Sean (MU-Student)" w:date="2023-12-12T15:03:00Z">
        <w:r>
          <w:rPr>
            <w:sz w:val="32"/>
            <w:szCs w:val="32"/>
          </w:rPr>
          <w:t xml:space="preserve">Several competing </w:t>
        </w:r>
        <w:proofErr w:type="gramStart"/>
        <w:r>
          <w:rPr>
            <w:sz w:val="32"/>
            <w:szCs w:val="32"/>
          </w:rPr>
          <w:t>hypothesis</w:t>
        </w:r>
        <w:proofErr w:type="gramEnd"/>
        <w:r>
          <w:rPr>
            <w:sz w:val="32"/>
            <w:szCs w:val="32"/>
          </w:rPr>
          <w:t xml:space="preserve"> tested – resulting in a ‘Persuasive-matching’ pattern</w:t>
        </w:r>
      </w:ins>
    </w:p>
    <w:p w14:paraId="12E5DFDD" w14:textId="5E24AB1C" w:rsidR="008B3287" w:rsidRDefault="008B3287" w:rsidP="008B3287">
      <w:pPr>
        <w:pStyle w:val="ListParagraph"/>
        <w:numPr>
          <w:ilvl w:val="1"/>
          <w:numId w:val="1"/>
        </w:numPr>
        <w:rPr>
          <w:ins w:id="672" w:author="Duan, Sean (MU-Student)" w:date="2023-12-12T15:04:00Z"/>
          <w:sz w:val="32"/>
          <w:szCs w:val="32"/>
        </w:rPr>
      </w:pPr>
      <w:ins w:id="673" w:author="Duan, Sean (MU-Student)" w:date="2023-12-12T15:03:00Z">
        <w:r>
          <w:rPr>
            <w:sz w:val="32"/>
            <w:szCs w:val="32"/>
          </w:rPr>
          <w:t>Moral appeal is more persuasive than a nonmoral appeal, whenev</w:t>
        </w:r>
      </w:ins>
      <w:ins w:id="674" w:author="Duan, Sean (MU-Student)" w:date="2023-12-12T15:04:00Z">
        <w:r>
          <w:rPr>
            <w:sz w:val="32"/>
            <w:szCs w:val="32"/>
          </w:rPr>
          <w:t xml:space="preserve">er the initial attitude has a high moral conviction (e.g., moral arguments convince those w/ moral reasoning?). </w:t>
        </w:r>
        <w:r>
          <w:rPr>
            <w:sz w:val="32"/>
            <w:szCs w:val="32"/>
          </w:rPr>
          <w:lastRenderedPageBreak/>
          <w:t>Nonmoral arguments are more persuasive however, when the initial attitude has low moral conviction.</w:t>
        </w:r>
      </w:ins>
    </w:p>
    <w:p w14:paraId="07BADBEC" w14:textId="31C1D987" w:rsidR="00D34B64" w:rsidRDefault="00D34B64" w:rsidP="00D34B64">
      <w:pPr>
        <w:pStyle w:val="ListParagraph"/>
        <w:numPr>
          <w:ilvl w:val="1"/>
          <w:numId w:val="1"/>
        </w:numPr>
        <w:rPr>
          <w:ins w:id="675" w:author="Duan, Sean (MU-Student)" w:date="2023-12-12T15:06:00Z"/>
          <w:sz w:val="32"/>
          <w:szCs w:val="32"/>
        </w:rPr>
      </w:pPr>
      <w:ins w:id="676" w:author="Duan, Sean (MU-Student)" w:date="2023-12-12T15:04:00Z">
        <w:r>
          <w:rPr>
            <w:sz w:val="32"/>
            <w:szCs w:val="32"/>
          </w:rPr>
          <w:t xml:space="preserve">These effects are mediated by </w:t>
        </w:r>
      </w:ins>
      <w:ins w:id="677" w:author="Duan, Sean (MU-Student)" w:date="2023-12-12T15:05:00Z">
        <w:r>
          <w:rPr>
            <w:sz w:val="32"/>
            <w:szCs w:val="32"/>
          </w:rPr>
          <w:t>‘</w:t>
        </w:r>
        <w:proofErr w:type="spellStart"/>
        <w:r>
          <w:rPr>
            <w:sz w:val="32"/>
            <w:szCs w:val="32"/>
          </w:rPr>
          <w:t>valenced</w:t>
        </w:r>
        <w:proofErr w:type="spellEnd"/>
        <w:r>
          <w:rPr>
            <w:sz w:val="32"/>
            <w:szCs w:val="32"/>
          </w:rPr>
          <w:t xml:space="preserve">’ thoughts about the </w:t>
        </w:r>
        <w:proofErr w:type="gramStart"/>
        <w:r>
          <w:rPr>
            <w:sz w:val="32"/>
            <w:szCs w:val="32"/>
          </w:rPr>
          <w:t>message,</w:t>
        </w:r>
      </w:ins>
      <w:ins w:id="678" w:author="Duan, Sean (MU-Student)" w:date="2023-12-12T15:06:00Z">
        <w:r>
          <w:rPr>
            <w:sz w:val="32"/>
            <w:szCs w:val="32"/>
          </w:rPr>
          <w:t xml:space="preserve"> and</w:t>
        </w:r>
        <w:proofErr w:type="gramEnd"/>
        <w:r>
          <w:rPr>
            <w:sz w:val="32"/>
            <w:szCs w:val="32"/>
          </w:rPr>
          <w:t xml:space="preserve"> moderated by political orientation!</w:t>
        </w:r>
      </w:ins>
    </w:p>
    <w:p w14:paraId="55AF2912" w14:textId="7A3593B3" w:rsidR="00F672C8" w:rsidRDefault="00B427D8" w:rsidP="00F672C8">
      <w:pPr>
        <w:pStyle w:val="ListParagraph"/>
        <w:numPr>
          <w:ilvl w:val="0"/>
          <w:numId w:val="1"/>
        </w:numPr>
        <w:rPr>
          <w:ins w:id="679" w:author="Duan, Sean (MU-Student)" w:date="2023-12-12T15:08:00Z"/>
          <w:sz w:val="32"/>
          <w:szCs w:val="32"/>
        </w:rPr>
      </w:pPr>
      <w:ins w:id="680" w:author="Duan, Sean (MU-Student)" w:date="2023-12-12T15:06:00Z">
        <w:r>
          <w:rPr>
            <w:sz w:val="32"/>
            <w:szCs w:val="32"/>
          </w:rPr>
          <w:t>“Moral Reframing” how different moral arguments can be pe</w:t>
        </w:r>
      </w:ins>
      <w:ins w:id="681" w:author="Duan, Sean (MU-Student)" w:date="2023-12-12T15:07:00Z">
        <w:r>
          <w:rPr>
            <w:sz w:val="32"/>
            <w:szCs w:val="32"/>
          </w:rPr>
          <w:t>rsuasive, using liberal or more conservative moral values (</w:t>
        </w:r>
        <w:r w:rsidRPr="00F3534C">
          <w:rPr>
            <w:sz w:val="32"/>
            <w:szCs w:val="32"/>
            <w:highlight w:val="yellow"/>
            <w:rPrChange w:id="682" w:author="Duan, Sean (MU-Student)" w:date="2023-12-12T15:07:00Z">
              <w:rPr>
                <w:sz w:val="32"/>
                <w:szCs w:val="32"/>
              </w:rPr>
            </w:rPrChange>
          </w:rPr>
          <w:t>Graham et al., 2013</w:t>
        </w:r>
        <w:r>
          <w:rPr>
            <w:sz w:val="32"/>
            <w:szCs w:val="32"/>
          </w:rPr>
          <w:t>)</w:t>
        </w:r>
      </w:ins>
    </w:p>
    <w:p w14:paraId="0BC48FA1" w14:textId="3E9C7CEC" w:rsidR="006344EA" w:rsidRDefault="006344EA" w:rsidP="006344EA">
      <w:pPr>
        <w:pStyle w:val="ListParagraph"/>
        <w:numPr>
          <w:ilvl w:val="1"/>
          <w:numId w:val="1"/>
        </w:numPr>
        <w:rPr>
          <w:ins w:id="683" w:author="Duan, Sean (MU-Student)" w:date="2023-12-12T15:08:00Z"/>
          <w:sz w:val="32"/>
          <w:szCs w:val="32"/>
        </w:rPr>
      </w:pPr>
      <w:ins w:id="684" w:author="Duan, Sean (MU-Student)" w:date="2023-12-12T15:08:00Z">
        <w:r>
          <w:rPr>
            <w:sz w:val="32"/>
            <w:szCs w:val="32"/>
          </w:rPr>
          <w:t xml:space="preserve">Previous studies have compared messages where different moral values are </w:t>
        </w:r>
        <w:proofErr w:type="gramStart"/>
        <w:r>
          <w:rPr>
            <w:sz w:val="32"/>
            <w:szCs w:val="32"/>
          </w:rPr>
          <w:t>used, but</w:t>
        </w:r>
        <w:proofErr w:type="gramEnd"/>
        <w:r>
          <w:rPr>
            <w:sz w:val="32"/>
            <w:szCs w:val="32"/>
          </w:rPr>
          <w:t xml:space="preserve"> </w:t>
        </w:r>
        <w:proofErr w:type="gramStart"/>
        <w:r>
          <w:rPr>
            <w:sz w:val="32"/>
            <w:szCs w:val="32"/>
          </w:rPr>
          <w:t>does</w:t>
        </w:r>
        <w:proofErr w:type="gramEnd"/>
        <w:r>
          <w:rPr>
            <w:sz w:val="32"/>
            <w:szCs w:val="32"/>
          </w:rPr>
          <w:t xml:space="preserve"> NOT compare moral vs nonmoral arguments.</w:t>
        </w:r>
      </w:ins>
    </w:p>
    <w:p w14:paraId="4D45F854" w14:textId="1A2A718F" w:rsidR="006344EA" w:rsidRDefault="006344EA" w:rsidP="006344EA">
      <w:pPr>
        <w:pStyle w:val="ListParagraph"/>
        <w:numPr>
          <w:ilvl w:val="1"/>
          <w:numId w:val="1"/>
        </w:numPr>
        <w:rPr>
          <w:ins w:id="685" w:author="Duan, Sean (MU-Student)" w:date="2023-12-12T15:09:00Z"/>
          <w:sz w:val="32"/>
          <w:szCs w:val="32"/>
        </w:rPr>
      </w:pPr>
      <w:ins w:id="686" w:author="Duan, Sean (MU-Student)" w:date="2023-12-12T15:08:00Z">
        <w:r>
          <w:rPr>
            <w:sz w:val="32"/>
            <w:szCs w:val="32"/>
          </w:rPr>
          <w:t>What are the effects of CLEAR</w:t>
        </w:r>
      </w:ins>
      <w:ins w:id="687" w:author="Duan, Sean (MU-Student)" w:date="2023-12-12T15:09:00Z">
        <w:r>
          <w:rPr>
            <w:sz w:val="32"/>
            <w:szCs w:val="32"/>
          </w:rPr>
          <w:t>L</w:t>
        </w:r>
      </w:ins>
      <w:ins w:id="688" w:author="Duan, Sean (MU-Student)" w:date="2023-12-12T15:08:00Z">
        <w:r>
          <w:rPr>
            <w:sz w:val="32"/>
            <w:szCs w:val="32"/>
          </w:rPr>
          <w:t xml:space="preserve">Y </w:t>
        </w:r>
      </w:ins>
      <w:ins w:id="689" w:author="Duan, Sean (MU-Student)" w:date="2023-12-12T15:09:00Z">
        <w:r>
          <w:rPr>
            <w:sz w:val="32"/>
            <w:szCs w:val="32"/>
          </w:rPr>
          <w:t>counter attitudinal positions?</w:t>
        </w:r>
      </w:ins>
    </w:p>
    <w:p w14:paraId="1822E8FB" w14:textId="749AD09F" w:rsidR="006344EA" w:rsidRDefault="00A7435E" w:rsidP="00A7435E">
      <w:pPr>
        <w:pStyle w:val="ListParagraph"/>
        <w:numPr>
          <w:ilvl w:val="0"/>
          <w:numId w:val="1"/>
        </w:numPr>
        <w:rPr>
          <w:ins w:id="690" w:author="Duan, Sean (MU-Student)" w:date="2023-12-12T15:09:00Z"/>
          <w:sz w:val="32"/>
          <w:szCs w:val="32"/>
        </w:rPr>
      </w:pPr>
      <w:ins w:id="691" w:author="Duan, Sean (MU-Student)" w:date="2023-12-12T15:09:00Z">
        <w:r>
          <w:rPr>
            <w:sz w:val="32"/>
            <w:szCs w:val="32"/>
          </w:rPr>
          <w:t xml:space="preserve">Contemporary moral appeal research has not spent a lot of time examining </w:t>
        </w:r>
        <w:proofErr w:type="gramStart"/>
        <w:r>
          <w:rPr>
            <w:sz w:val="32"/>
            <w:szCs w:val="32"/>
          </w:rPr>
          <w:t>whether or not</w:t>
        </w:r>
        <w:proofErr w:type="gramEnd"/>
        <w:r>
          <w:rPr>
            <w:sz w:val="32"/>
            <w:szCs w:val="32"/>
          </w:rPr>
          <w:t xml:space="preserve"> subjects see their attitudes as ALREADY grounded in morality</w:t>
        </w:r>
        <w:r w:rsidR="002D3DED">
          <w:rPr>
            <w:sz w:val="32"/>
            <w:szCs w:val="32"/>
          </w:rPr>
          <w:t>.</w:t>
        </w:r>
      </w:ins>
    </w:p>
    <w:p w14:paraId="345549D0" w14:textId="75C1C059" w:rsidR="002D3DED" w:rsidRDefault="002D3DED" w:rsidP="002D3DED">
      <w:pPr>
        <w:pStyle w:val="ListParagraph"/>
        <w:numPr>
          <w:ilvl w:val="1"/>
          <w:numId w:val="1"/>
        </w:numPr>
        <w:rPr>
          <w:ins w:id="692" w:author="Duan, Sean (MU-Student)" w:date="2023-12-12T15:10:00Z"/>
          <w:sz w:val="32"/>
          <w:szCs w:val="32"/>
        </w:rPr>
      </w:pPr>
      <w:ins w:id="693" w:author="Duan, Sean (MU-Student)" w:date="2023-12-12T15:09:00Z">
        <w:r>
          <w:rPr>
            <w:sz w:val="32"/>
            <w:szCs w:val="32"/>
          </w:rPr>
          <w:t>While it may SEEM that some issues are more moral than others, it’s plau</w:t>
        </w:r>
      </w:ins>
      <w:ins w:id="694" w:author="Duan, Sean (MU-Student)" w:date="2023-12-12T15:10:00Z">
        <w:r>
          <w:rPr>
            <w:sz w:val="32"/>
            <w:szCs w:val="32"/>
          </w:rPr>
          <w:t>sible that two people can hold the same attitude but differ in how much moral conviction is in that belief.</w:t>
        </w:r>
      </w:ins>
    </w:p>
    <w:p w14:paraId="55A1B46E" w14:textId="121A8191" w:rsidR="00933EBD" w:rsidRDefault="00933EBD" w:rsidP="000204B3">
      <w:pPr>
        <w:pStyle w:val="ListParagraph"/>
        <w:numPr>
          <w:ilvl w:val="2"/>
          <w:numId w:val="1"/>
        </w:numPr>
        <w:rPr>
          <w:ins w:id="695" w:author="Duan, Sean (MU-Student)" w:date="2023-12-12T15:10:00Z"/>
          <w:sz w:val="32"/>
          <w:szCs w:val="32"/>
        </w:rPr>
      </w:pPr>
      <w:ins w:id="696" w:author="Duan, Sean (MU-Student)" w:date="2023-12-12T15:10:00Z">
        <w:r>
          <w:rPr>
            <w:sz w:val="32"/>
            <w:szCs w:val="32"/>
          </w:rPr>
          <w:t xml:space="preserve">‘Moral-Matching’ hypothesis: Moral appeals are persuasive for audiences with morally based </w:t>
        </w:r>
        <w:proofErr w:type="gramStart"/>
        <w:r>
          <w:rPr>
            <w:sz w:val="32"/>
            <w:szCs w:val="32"/>
          </w:rPr>
          <w:t>attitudes</w:t>
        </w:r>
        <w:proofErr w:type="gramEnd"/>
      </w:ins>
    </w:p>
    <w:p w14:paraId="3BF439F0" w14:textId="6997BF4C" w:rsidR="000204B3" w:rsidRDefault="000204B3" w:rsidP="000204B3">
      <w:pPr>
        <w:pStyle w:val="ListParagraph"/>
        <w:numPr>
          <w:ilvl w:val="2"/>
          <w:numId w:val="1"/>
        </w:numPr>
        <w:rPr>
          <w:ins w:id="697" w:author="Duan, Sean (MU-Student)" w:date="2023-12-12T15:11:00Z"/>
          <w:sz w:val="32"/>
          <w:szCs w:val="32"/>
        </w:rPr>
      </w:pPr>
      <w:ins w:id="698" w:author="Duan, Sean (MU-Student)" w:date="2023-12-12T15:10:00Z">
        <w:r>
          <w:rPr>
            <w:sz w:val="32"/>
            <w:szCs w:val="32"/>
          </w:rPr>
          <w:t>‘</w:t>
        </w:r>
        <w:proofErr w:type="gramStart"/>
        <w:r>
          <w:rPr>
            <w:sz w:val="32"/>
            <w:szCs w:val="32"/>
          </w:rPr>
          <w:t>Moral-strength</w:t>
        </w:r>
        <w:proofErr w:type="gramEnd"/>
        <w:r>
          <w:rPr>
            <w:sz w:val="32"/>
            <w:szCs w:val="32"/>
          </w:rPr>
          <w:t xml:space="preserve">’ hypothesis: The more people’s attitudes are based </w:t>
        </w:r>
        <w:proofErr w:type="gramStart"/>
        <w:r>
          <w:rPr>
            <w:sz w:val="32"/>
            <w:szCs w:val="32"/>
          </w:rPr>
          <w:t>in</w:t>
        </w:r>
        <w:proofErr w:type="gramEnd"/>
        <w:r>
          <w:rPr>
            <w:sz w:val="32"/>
            <w:szCs w:val="32"/>
          </w:rPr>
          <w:t xml:space="preserve"> morality, the more they will resist persuasion</w:t>
        </w:r>
      </w:ins>
      <w:ins w:id="699" w:author="Duan, Sean (MU-Student)" w:date="2023-12-12T15:11:00Z">
        <w:r>
          <w:rPr>
            <w:sz w:val="32"/>
            <w:szCs w:val="32"/>
          </w:rPr>
          <w:t>, regardless of the nature of the message.</w:t>
        </w:r>
      </w:ins>
    </w:p>
    <w:p w14:paraId="5A86D126" w14:textId="453A4EE9" w:rsidR="000A4069" w:rsidRDefault="000A4069" w:rsidP="000204B3">
      <w:pPr>
        <w:pStyle w:val="ListParagraph"/>
        <w:numPr>
          <w:ilvl w:val="2"/>
          <w:numId w:val="1"/>
        </w:numPr>
        <w:rPr>
          <w:ins w:id="700" w:author="Duan, Sean (MU-Student)" w:date="2023-12-12T15:12:00Z"/>
          <w:sz w:val="32"/>
          <w:szCs w:val="32"/>
        </w:rPr>
      </w:pPr>
      <w:ins w:id="701" w:author="Duan, Sean (MU-Student)" w:date="2023-12-12T15:11:00Z">
        <w:r>
          <w:rPr>
            <w:sz w:val="32"/>
            <w:szCs w:val="32"/>
          </w:rPr>
          <w:t>‘</w:t>
        </w:r>
        <w:proofErr w:type="gramStart"/>
        <w:r>
          <w:rPr>
            <w:sz w:val="32"/>
            <w:szCs w:val="32"/>
          </w:rPr>
          <w:t>Moral-rejection</w:t>
        </w:r>
        <w:proofErr w:type="gramEnd"/>
        <w:r>
          <w:rPr>
            <w:sz w:val="32"/>
            <w:szCs w:val="32"/>
          </w:rPr>
          <w:t>’ hypothesis: Moral (vs. nonmoral) arguments that oppose an existing attitude, may be even MORE objectionable when that attitude has a highly moral basis.</w:t>
        </w:r>
        <w:r w:rsidR="00883631">
          <w:rPr>
            <w:sz w:val="32"/>
            <w:szCs w:val="32"/>
          </w:rPr>
          <w:t xml:space="preserve"> (e.g., people are especially offended when moral attitudes are </w:t>
        </w:r>
        <w:r w:rsidR="00883631">
          <w:rPr>
            <w:sz w:val="32"/>
            <w:szCs w:val="32"/>
          </w:rPr>
          <w:lastRenderedPageBreak/>
          <w:t>challenged with moral appeals</w:t>
        </w:r>
        <w:r w:rsidR="00712ECA">
          <w:rPr>
            <w:sz w:val="32"/>
            <w:szCs w:val="32"/>
          </w:rPr>
          <w:t xml:space="preserve">, </w:t>
        </w:r>
      </w:ins>
      <w:ins w:id="702" w:author="Duan, Sean (MU-Student)" w:date="2023-12-12T15:12:00Z">
        <w:r w:rsidR="00712ECA">
          <w:rPr>
            <w:sz w:val="32"/>
            <w:szCs w:val="32"/>
          </w:rPr>
          <w:t>thus, moral conviction may be associated with EVEN MORE resistance for those arguments)</w:t>
        </w:r>
        <w:r w:rsidR="00294DE3">
          <w:rPr>
            <w:sz w:val="32"/>
            <w:szCs w:val="32"/>
          </w:rPr>
          <w:t>.</w:t>
        </w:r>
      </w:ins>
    </w:p>
    <w:p w14:paraId="185F0801" w14:textId="3292092C" w:rsidR="006B0598" w:rsidRDefault="00B765E8" w:rsidP="006B0598">
      <w:pPr>
        <w:pStyle w:val="ListParagraph"/>
        <w:numPr>
          <w:ilvl w:val="0"/>
          <w:numId w:val="1"/>
        </w:numPr>
        <w:rPr>
          <w:ins w:id="703" w:author="Duan, Sean (MU-Student)" w:date="2023-12-12T15:20:00Z"/>
          <w:sz w:val="32"/>
          <w:szCs w:val="32"/>
        </w:rPr>
      </w:pPr>
      <w:ins w:id="704" w:author="Duan, Sean (MU-Student)" w:date="2023-12-12T15:18:00Z">
        <w:r>
          <w:rPr>
            <w:sz w:val="32"/>
            <w:szCs w:val="32"/>
          </w:rPr>
          <w:t>Tested counter-attitudinal messaging using ‘recycling’ and providing moral and nonmoral anti-recycling messaging.</w:t>
        </w:r>
      </w:ins>
    </w:p>
    <w:p w14:paraId="1B7A0943" w14:textId="12CE9B07" w:rsidR="00203842" w:rsidRDefault="00731DE7" w:rsidP="00203842">
      <w:pPr>
        <w:pStyle w:val="ListParagraph"/>
        <w:numPr>
          <w:ilvl w:val="1"/>
          <w:numId w:val="1"/>
        </w:numPr>
        <w:rPr>
          <w:ins w:id="705" w:author="Duan, Sean (MU-Student)" w:date="2023-12-12T15:21:00Z"/>
          <w:sz w:val="32"/>
          <w:szCs w:val="32"/>
        </w:rPr>
      </w:pPr>
      <w:ins w:id="706" w:author="Duan, Sean (MU-Student)" w:date="2023-12-12T15:20:00Z">
        <w:r>
          <w:rPr>
            <w:sz w:val="32"/>
            <w:szCs w:val="32"/>
          </w:rPr>
          <w:t>Participants read a brief intro to recycling, tested their attitudes towards it, and the degree to which the attitude was based on moral or practical concerns (conviction measure)</w:t>
        </w:r>
      </w:ins>
      <w:ins w:id="707" w:author="Duan, Sean (MU-Student)" w:date="2023-12-12T15:21:00Z">
        <w:r>
          <w:rPr>
            <w:sz w:val="32"/>
            <w:szCs w:val="32"/>
          </w:rPr>
          <w:t>.</w:t>
        </w:r>
      </w:ins>
    </w:p>
    <w:p w14:paraId="203D04ED" w14:textId="32842D7E" w:rsidR="00731DE7" w:rsidRDefault="00731DE7" w:rsidP="00203842">
      <w:pPr>
        <w:pStyle w:val="ListParagraph"/>
        <w:numPr>
          <w:ilvl w:val="1"/>
          <w:numId w:val="1"/>
        </w:numPr>
        <w:rPr>
          <w:ins w:id="708" w:author="Duan, Sean (MU-Student)" w:date="2023-12-12T15:21:00Z"/>
          <w:sz w:val="32"/>
          <w:szCs w:val="32"/>
        </w:rPr>
      </w:pPr>
      <w:ins w:id="709" w:author="Duan, Sean (MU-Student)" w:date="2023-12-12T15:21:00Z">
        <w:r>
          <w:rPr>
            <w:sz w:val="32"/>
            <w:szCs w:val="32"/>
          </w:rPr>
          <w:t>Randomly assigned to either moral or nonmoral appeal, then, measured attitudes towards recycling, towards the message, and various demographics (political orientation) afterwards.</w:t>
        </w:r>
      </w:ins>
    </w:p>
    <w:p w14:paraId="3E2C07BD" w14:textId="47FB2B27" w:rsidR="00E06AC6" w:rsidRDefault="00E06AC6" w:rsidP="00203842">
      <w:pPr>
        <w:pStyle w:val="ListParagraph"/>
        <w:numPr>
          <w:ilvl w:val="1"/>
          <w:numId w:val="1"/>
        </w:numPr>
        <w:rPr>
          <w:ins w:id="710" w:author="Duan, Sean (MU-Student)" w:date="2023-12-12T15:22:00Z"/>
          <w:sz w:val="32"/>
          <w:szCs w:val="32"/>
        </w:rPr>
      </w:pPr>
      <w:ins w:id="711" w:author="Duan, Sean (MU-Student)" w:date="2023-12-12T15:22:00Z">
        <w:r>
          <w:rPr>
            <w:sz w:val="32"/>
            <w:szCs w:val="32"/>
          </w:rPr>
          <w:t xml:space="preserve">Added in other measures of </w:t>
        </w:r>
        <w:proofErr w:type="gramStart"/>
        <w:r>
          <w:rPr>
            <w:sz w:val="32"/>
            <w:szCs w:val="32"/>
          </w:rPr>
          <w:t>whether or not</w:t>
        </w:r>
        <w:proofErr w:type="gramEnd"/>
        <w:r>
          <w:rPr>
            <w:sz w:val="32"/>
            <w:szCs w:val="32"/>
          </w:rPr>
          <w:t xml:space="preserve"> perceived attitude is based on ‘emotion’, ‘knowledge’, and ‘what other people think’, wherein emotion and what other people think are useful, knowledge is a filler, and the main question of based on conviction is still there.</w:t>
        </w:r>
      </w:ins>
    </w:p>
    <w:p w14:paraId="75923B4D" w14:textId="7867F446" w:rsidR="000C2292" w:rsidRDefault="000C2292" w:rsidP="000C2292">
      <w:pPr>
        <w:pStyle w:val="ListParagraph"/>
        <w:numPr>
          <w:ilvl w:val="0"/>
          <w:numId w:val="1"/>
        </w:numPr>
        <w:rPr>
          <w:ins w:id="712" w:author="Duan, Sean (MU-Student)" w:date="2023-12-12T15:23:00Z"/>
          <w:sz w:val="32"/>
          <w:szCs w:val="32"/>
        </w:rPr>
      </w:pPr>
      <w:proofErr w:type="spellStart"/>
      <w:ins w:id="713" w:author="Duan, Sean (MU-Student)" w:date="2023-12-12T15:23:00Z">
        <w:r>
          <w:rPr>
            <w:sz w:val="32"/>
            <w:szCs w:val="32"/>
          </w:rPr>
          <w:t>Counterattitudinal</w:t>
        </w:r>
        <w:proofErr w:type="spellEnd"/>
        <w:r>
          <w:rPr>
            <w:sz w:val="32"/>
            <w:szCs w:val="32"/>
          </w:rPr>
          <w:t xml:space="preserve"> message: </w:t>
        </w:r>
      </w:ins>
    </w:p>
    <w:p w14:paraId="2D89CB71" w14:textId="77AC9FC0" w:rsidR="000C2292" w:rsidRDefault="000C2292" w:rsidP="000C2292">
      <w:pPr>
        <w:pStyle w:val="ListParagraph"/>
        <w:numPr>
          <w:ilvl w:val="1"/>
          <w:numId w:val="1"/>
        </w:numPr>
        <w:rPr>
          <w:ins w:id="714" w:author="Duan, Sean (MU-Student)" w:date="2023-12-12T15:24:00Z"/>
          <w:sz w:val="32"/>
          <w:szCs w:val="32"/>
        </w:rPr>
      </w:pPr>
      <w:ins w:id="715" w:author="Duan, Sean (MU-Student)" w:date="2023-12-12T15:23:00Z">
        <w:r>
          <w:rPr>
            <w:sz w:val="32"/>
            <w:szCs w:val="32"/>
          </w:rPr>
          <w:t xml:space="preserve">Moral appeal: Recycling is harmful and immoral, framed anti-recycling using moral terms (e.g., supporting recycling is a grave moral transgression, etc.) and cited </w:t>
        </w:r>
        <w:proofErr w:type="gramStart"/>
        <w:r>
          <w:rPr>
            <w:sz w:val="32"/>
            <w:szCs w:val="32"/>
          </w:rPr>
          <w:t>particular moral</w:t>
        </w:r>
        <w:proofErr w:type="gramEnd"/>
        <w:r>
          <w:rPr>
            <w:sz w:val="32"/>
            <w:szCs w:val="32"/>
          </w:rPr>
          <w:t xml:space="preserve"> reasons against recycling programs (e.g., pets and animals are mercilessly killed by fumes produc</w:t>
        </w:r>
      </w:ins>
      <w:ins w:id="716" w:author="Duan, Sean (MU-Student)" w:date="2023-12-12T15:24:00Z">
        <w:r>
          <w:rPr>
            <w:sz w:val="32"/>
            <w:szCs w:val="32"/>
          </w:rPr>
          <w:t>ed in the recycling process)</w:t>
        </w:r>
        <w:r w:rsidR="0053339B">
          <w:rPr>
            <w:sz w:val="32"/>
            <w:szCs w:val="32"/>
          </w:rPr>
          <w:t>.</w:t>
        </w:r>
      </w:ins>
    </w:p>
    <w:p w14:paraId="7D9D9D7B" w14:textId="2E5C3061" w:rsidR="0053339B" w:rsidRDefault="0053339B" w:rsidP="000C2292">
      <w:pPr>
        <w:pStyle w:val="ListParagraph"/>
        <w:numPr>
          <w:ilvl w:val="1"/>
          <w:numId w:val="1"/>
        </w:numPr>
        <w:rPr>
          <w:ins w:id="717" w:author="Duan, Sean (MU-Student)" w:date="2023-12-12T15:24:00Z"/>
          <w:sz w:val="32"/>
          <w:szCs w:val="32"/>
        </w:rPr>
      </w:pPr>
      <w:ins w:id="718" w:author="Duan, Sean (MU-Student)" w:date="2023-12-12T15:24:00Z">
        <w:r>
          <w:rPr>
            <w:sz w:val="32"/>
            <w:szCs w:val="32"/>
          </w:rPr>
          <w:t>Nonmoral appeal: Recycling is costly and unfeasible, framed recycling as inefficient and unfeasible, with economic and pragmatic concerns (increases traffic, etc.)</w:t>
        </w:r>
      </w:ins>
    </w:p>
    <w:p w14:paraId="1EAFDEC3" w14:textId="600BB676" w:rsidR="00410735" w:rsidRDefault="00410735" w:rsidP="00410735">
      <w:pPr>
        <w:pStyle w:val="ListParagraph"/>
        <w:numPr>
          <w:ilvl w:val="2"/>
          <w:numId w:val="1"/>
        </w:numPr>
        <w:rPr>
          <w:ins w:id="719" w:author="Duan, Sean (MU-Student)" w:date="2023-12-12T15:24:00Z"/>
          <w:sz w:val="32"/>
          <w:szCs w:val="32"/>
        </w:rPr>
      </w:pPr>
      <w:ins w:id="720" w:author="Duan, Sean (MU-Student)" w:date="2023-12-12T15:24:00Z">
        <w:r>
          <w:rPr>
            <w:sz w:val="32"/>
            <w:szCs w:val="32"/>
          </w:rPr>
          <w:lastRenderedPageBreak/>
          <w:t>Practical appeal is chosen as a common nonmoral persuasive argument (</w:t>
        </w:r>
        <w:proofErr w:type="spellStart"/>
        <w:r w:rsidRPr="00410735">
          <w:rPr>
            <w:sz w:val="32"/>
            <w:szCs w:val="32"/>
            <w:highlight w:val="yellow"/>
            <w:rPrChange w:id="721" w:author="Duan, Sean (MU-Student)" w:date="2023-12-12T15:24:00Z">
              <w:rPr>
                <w:sz w:val="32"/>
                <w:szCs w:val="32"/>
              </w:rPr>
            </w:rPrChange>
          </w:rPr>
          <w:t>Mucciaroni</w:t>
        </w:r>
        <w:proofErr w:type="spellEnd"/>
        <w:r w:rsidRPr="00410735">
          <w:rPr>
            <w:sz w:val="32"/>
            <w:szCs w:val="32"/>
            <w:highlight w:val="yellow"/>
            <w:rPrChange w:id="722" w:author="Duan, Sean (MU-Student)" w:date="2023-12-12T15:24:00Z">
              <w:rPr>
                <w:sz w:val="32"/>
                <w:szCs w:val="32"/>
              </w:rPr>
            </w:rPrChange>
          </w:rPr>
          <w:t xml:space="preserve"> 2011</w:t>
        </w:r>
        <w:r>
          <w:rPr>
            <w:sz w:val="32"/>
            <w:szCs w:val="32"/>
          </w:rPr>
          <w:t>)</w:t>
        </w:r>
      </w:ins>
    </w:p>
    <w:p w14:paraId="01689CAA" w14:textId="7228F51D" w:rsidR="00410735" w:rsidRDefault="00410735" w:rsidP="00410735">
      <w:pPr>
        <w:pStyle w:val="ListParagraph"/>
        <w:numPr>
          <w:ilvl w:val="1"/>
          <w:numId w:val="1"/>
        </w:numPr>
        <w:rPr>
          <w:ins w:id="723" w:author="Duan, Sean (MU-Student)" w:date="2023-12-12T15:27:00Z"/>
          <w:sz w:val="32"/>
          <w:szCs w:val="32"/>
        </w:rPr>
      </w:pPr>
      <w:ins w:id="724" w:author="Duan, Sean (MU-Student)" w:date="2023-12-12T15:26:00Z">
        <w:r>
          <w:rPr>
            <w:sz w:val="32"/>
            <w:szCs w:val="32"/>
          </w:rPr>
          <w:t>Checked both using manipulation checks, to see if moral and nonmoral message worked as intended.</w:t>
        </w:r>
      </w:ins>
    </w:p>
    <w:p w14:paraId="5B62DBD5" w14:textId="77777777" w:rsidR="003B105B" w:rsidRDefault="00074A76" w:rsidP="00074A76">
      <w:pPr>
        <w:pStyle w:val="ListParagraph"/>
        <w:numPr>
          <w:ilvl w:val="0"/>
          <w:numId w:val="1"/>
        </w:numPr>
        <w:rPr>
          <w:ins w:id="725" w:author="Duan, Sean (MU-Student)" w:date="2023-12-12T15:27:00Z"/>
          <w:sz w:val="32"/>
          <w:szCs w:val="32"/>
        </w:rPr>
      </w:pPr>
      <w:ins w:id="726" w:author="Duan, Sean (MU-Student)" w:date="2023-12-12T15:27:00Z">
        <w:r>
          <w:rPr>
            <w:sz w:val="32"/>
            <w:szCs w:val="32"/>
          </w:rPr>
          <w:t xml:space="preserve">Measures: </w:t>
        </w:r>
      </w:ins>
    </w:p>
    <w:p w14:paraId="605FB85B" w14:textId="75C32B59" w:rsidR="00074A76" w:rsidRDefault="00074A76">
      <w:pPr>
        <w:pStyle w:val="ListParagraph"/>
        <w:numPr>
          <w:ilvl w:val="1"/>
          <w:numId w:val="1"/>
        </w:numPr>
        <w:rPr>
          <w:ins w:id="727" w:author="Duan, Sean (MU-Student)" w:date="2023-12-12T15:27:00Z"/>
          <w:sz w:val="32"/>
          <w:szCs w:val="32"/>
        </w:rPr>
        <w:pPrChange w:id="728" w:author="Duan, Sean (MU-Student)" w:date="2023-12-12T15:27:00Z">
          <w:pPr>
            <w:pStyle w:val="ListParagraph"/>
            <w:numPr>
              <w:numId w:val="1"/>
            </w:numPr>
            <w:ind w:hanging="360"/>
          </w:pPr>
        </w:pPrChange>
      </w:pPr>
      <w:ins w:id="729" w:author="Duan, Sean (MU-Student)" w:date="2023-12-12T15:27:00Z">
        <w:r>
          <w:rPr>
            <w:sz w:val="32"/>
            <w:szCs w:val="32"/>
          </w:rPr>
          <w:t>Valence of thought is assessed using free-response items that were coded by two raters.</w:t>
        </w:r>
        <w:r w:rsidR="002334E4">
          <w:rPr>
            <w:sz w:val="32"/>
            <w:szCs w:val="32"/>
          </w:rPr>
          <w:t xml:space="preserve"> Quantity of positive vs negative thoughts in proportion to the total # of relevant thoughts.</w:t>
        </w:r>
      </w:ins>
    </w:p>
    <w:p w14:paraId="7F50B42A" w14:textId="1B32C118" w:rsidR="003B105B" w:rsidRDefault="003B105B" w:rsidP="003B105B">
      <w:pPr>
        <w:pStyle w:val="ListParagraph"/>
        <w:numPr>
          <w:ilvl w:val="1"/>
          <w:numId w:val="1"/>
        </w:numPr>
        <w:rPr>
          <w:ins w:id="730" w:author="Duan, Sean (MU-Student)" w:date="2023-12-12T15:28:00Z"/>
          <w:sz w:val="32"/>
          <w:szCs w:val="32"/>
        </w:rPr>
      </w:pPr>
      <w:proofErr w:type="spellStart"/>
      <w:ins w:id="731" w:author="Duan, Sean (MU-Student)" w:date="2023-12-12T15:27:00Z">
        <w:r>
          <w:rPr>
            <w:sz w:val="32"/>
            <w:szCs w:val="32"/>
          </w:rPr>
          <w:t>Postmessage</w:t>
        </w:r>
      </w:ins>
      <w:proofErr w:type="spellEnd"/>
      <w:ins w:id="732" w:author="Duan, Sean (MU-Student)" w:date="2023-12-12T15:28:00Z">
        <w:r>
          <w:rPr>
            <w:sz w:val="32"/>
            <w:szCs w:val="32"/>
          </w:rPr>
          <w:t xml:space="preserve"> attitudes: reported the same items to measure </w:t>
        </w:r>
        <w:proofErr w:type="spellStart"/>
        <w:r>
          <w:rPr>
            <w:sz w:val="32"/>
            <w:szCs w:val="32"/>
          </w:rPr>
          <w:t>premessage</w:t>
        </w:r>
        <w:proofErr w:type="spellEnd"/>
        <w:r>
          <w:rPr>
            <w:sz w:val="32"/>
            <w:szCs w:val="32"/>
          </w:rPr>
          <w:t xml:space="preserve"> attitudes.</w:t>
        </w:r>
      </w:ins>
    </w:p>
    <w:p w14:paraId="1768F763" w14:textId="25D00E56" w:rsidR="00843DD0" w:rsidRDefault="00843DD0">
      <w:pPr>
        <w:pStyle w:val="ListParagraph"/>
        <w:numPr>
          <w:ilvl w:val="2"/>
          <w:numId w:val="1"/>
        </w:numPr>
        <w:rPr>
          <w:ins w:id="733" w:author="Duan, Sean (MU-Student)" w:date="2023-12-12T15:28:00Z"/>
          <w:sz w:val="32"/>
          <w:szCs w:val="32"/>
        </w:rPr>
        <w:pPrChange w:id="734" w:author="Duan, Sean (MU-Student)" w:date="2023-12-12T15:28:00Z">
          <w:pPr>
            <w:pStyle w:val="ListParagraph"/>
            <w:numPr>
              <w:ilvl w:val="1"/>
              <w:numId w:val="1"/>
            </w:numPr>
            <w:ind w:left="1440" w:hanging="360"/>
          </w:pPr>
        </w:pPrChange>
      </w:pPr>
      <w:ins w:id="735" w:author="Duan, Sean (MU-Student)" w:date="2023-12-12T15:28:00Z">
        <w:r>
          <w:rPr>
            <w:sz w:val="32"/>
            <w:szCs w:val="32"/>
          </w:rPr>
          <w:t xml:space="preserve">Asked the participants to see how much the message seemed to make arguments related to ‘moral’ concerns, and then ‘practical’ concerns, on a 7-point </w:t>
        </w:r>
        <w:proofErr w:type="spellStart"/>
        <w:r>
          <w:rPr>
            <w:sz w:val="32"/>
            <w:szCs w:val="32"/>
          </w:rPr>
          <w:t>likert</w:t>
        </w:r>
        <w:proofErr w:type="spellEnd"/>
        <w:r>
          <w:rPr>
            <w:sz w:val="32"/>
            <w:szCs w:val="32"/>
          </w:rPr>
          <w:t xml:space="preserve"> </w:t>
        </w:r>
        <w:proofErr w:type="gramStart"/>
        <w:r>
          <w:rPr>
            <w:sz w:val="32"/>
            <w:szCs w:val="32"/>
          </w:rPr>
          <w:t>scale</w:t>
        </w:r>
        <w:proofErr w:type="gramEnd"/>
      </w:ins>
    </w:p>
    <w:p w14:paraId="2692FDFE" w14:textId="77777777" w:rsidR="00B70B9C" w:rsidRDefault="00B70B9C" w:rsidP="00B70B9C">
      <w:pPr>
        <w:pStyle w:val="ListParagraph"/>
        <w:numPr>
          <w:ilvl w:val="0"/>
          <w:numId w:val="1"/>
        </w:numPr>
        <w:rPr>
          <w:ins w:id="736" w:author="Duan, Sean (MU-Student)" w:date="2023-12-12T15:30:00Z"/>
          <w:sz w:val="32"/>
          <w:szCs w:val="32"/>
        </w:rPr>
      </w:pPr>
      <w:ins w:id="737" w:author="Duan, Sean (MU-Student)" w:date="2023-12-12T15:30:00Z">
        <w:r>
          <w:rPr>
            <w:sz w:val="32"/>
            <w:szCs w:val="32"/>
          </w:rPr>
          <w:t>Results</w:t>
        </w:r>
      </w:ins>
    </w:p>
    <w:p w14:paraId="52F50150" w14:textId="68B628D8" w:rsidR="00B70B9C" w:rsidRDefault="00B70B9C" w:rsidP="00B70B9C">
      <w:pPr>
        <w:pStyle w:val="ListParagraph"/>
        <w:numPr>
          <w:ilvl w:val="1"/>
          <w:numId w:val="1"/>
        </w:numPr>
        <w:rPr>
          <w:ins w:id="738" w:author="Duan, Sean (MU-Student)" w:date="2023-12-12T15:32:00Z"/>
          <w:sz w:val="32"/>
          <w:szCs w:val="32"/>
        </w:rPr>
      </w:pPr>
      <w:proofErr w:type="spellStart"/>
      <w:ins w:id="739" w:author="Duan, Sean (MU-Student)" w:date="2023-12-12T15:30:00Z">
        <w:r>
          <w:rPr>
            <w:sz w:val="32"/>
            <w:szCs w:val="32"/>
          </w:rPr>
          <w:t>Premessage</w:t>
        </w:r>
        <w:proofErr w:type="spellEnd"/>
        <w:r>
          <w:rPr>
            <w:sz w:val="32"/>
            <w:szCs w:val="32"/>
          </w:rPr>
          <w:t xml:space="preserve"> attitudes clearly correlate with </w:t>
        </w:r>
        <w:proofErr w:type="spellStart"/>
        <w:r>
          <w:rPr>
            <w:sz w:val="32"/>
            <w:szCs w:val="32"/>
          </w:rPr>
          <w:t>postmessage</w:t>
        </w:r>
        <w:proofErr w:type="spellEnd"/>
        <w:r>
          <w:rPr>
            <w:sz w:val="32"/>
            <w:szCs w:val="32"/>
          </w:rPr>
          <w:t xml:space="preserve"> attitudes, </w:t>
        </w:r>
      </w:ins>
      <w:ins w:id="740" w:author="Duan, Sean (MU-Student)" w:date="2023-12-12T15:31:00Z">
        <w:r>
          <w:rPr>
            <w:sz w:val="32"/>
            <w:szCs w:val="32"/>
          </w:rPr>
          <w:t xml:space="preserve">no overall effect of message type, but there was effect of moral conviction, the more people perceived a moral basis for their pro-recycling attitudes, the more their </w:t>
        </w:r>
        <w:proofErr w:type="spellStart"/>
        <w:r>
          <w:rPr>
            <w:sz w:val="32"/>
            <w:szCs w:val="32"/>
          </w:rPr>
          <w:t>postmessage</w:t>
        </w:r>
        <w:proofErr w:type="spellEnd"/>
        <w:r>
          <w:rPr>
            <w:sz w:val="32"/>
            <w:szCs w:val="32"/>
          </w:rPr>
          <w:t xml:space="preserve"> attitudes opposed the message</w:t>
        </w:r>
        <w:r w:rsidR="008F554D">
          <w:rPr>
            <w:sz w:val="32"/>
            <w:szCs w:val="32"/>
          </w:rPr>
          <w:t>. Significant interaction between</w:t>
        </w:r>
      </w:ins>
      <w:ins w:id="741" w:author="Duan, Sean (MU-Student)" w:date="2023-12-12T15:32:00Z">
        <w:r w:rsidR="008F554D">
          <w:rPr>
            <w:sz w:val="32"/>
            <w:szCs w:val="32"/>
          </w:rPr>
          <w:t xml:space="preserve"> message type and moral attitude basis</w:t>
        </w:r>
        <w:r w:rsidR="00C70A13">
          <w:rPr>
            <w:sz w:val="32"/>
            <w:szCs w:val="32"/>
          </w:rPr>
          <w:t>!</w:t>
        </w:r>
      </w:ins>
    </w:p>
    <w:p w14:paraId="7E313133" w14:textId="708563B5" w:rsidR="002476EB" w:rsidRDefault="002476EB" w:rsidP="002476EB">
      <w:pPr>
        <w:pStyle w:val="ListParagraph"/>
        <w:numPr>
          <w:ilvl w:val="2"/>
          <w:numId w:val="1"/>
        </w:numPr>
        <w:rPr>
          <w:ins w:id="742" w:author="Duan, Sean (MU-Student)" w:date="2023-12-12T15:32:00Z"/>
          <w:sz w:val="32"/>
          <w:szCs w:val="32"/>
        </w:rPr>
      </w:pPr>
      <w:ins w:id="743" w:author="Duan, Sean (MU-Student)" w:date="2023-12-12T15:32:00Z">
        <w:r>
          <w:rPr>
            <w:sz w:val="32"/>
            <w:szCs w:val="32"/>
          </w:rPr>
          <w:t>In the Nonmoral condition – greater moral conviction resulted in less message consistent attitudes!</w:t>
        </w:r>
        <w:r w:rsidR="002939C2">
          <w:rPr>
            <w:sz w:val="32"/>
            <w:szCs w:val="32"/>
          </w:rPr>
          <w:t xml:space="preserve"> (</w:t>
        </w:r>
        <w:proofErr w:type="gramStart"/>
        <w:r w:rsidR="002939C2">
          <w:rPr>
            <w:sz w:val="32"/>
            <w:szCs w:val="32"/>
          </w:rPr>
          <w:t>as</w:t>
        </w:r>
        <w:proofErr w:type="gramEnd"/>
        <w:r w:rsidR="002939C2">
          <w:rPr>
            <w:sz w:val="32"/>
            <w:szCs w:val="32"/>
          </w:rPr>
          <w:t xml:space="preserve"> expected)</w:t>
        </w:r>
      </w:ins>
    </w:p>
    <w:p w14:paraId="4AE8AE5C" w14:textId="062840A5" w:rsidR="002939C2" w:rsidRDefault="002939C2" w:rsidP="002476EB">
      <w:pPr>
        <w:pStyle w:val="ListParagraph"/>
        <w:numPr>
          <w:ilvl w:val="2"/>
          <w:numId w:val="1"/>
        </w:numPr>
        <w:rPr>
          <w:ins w:id="744" w:author="Duan, Sean (MU-Student)" w:date="2023-12-12T15:33:00Z"/>
          <w:sz w:val="32"/>
          <w:szCs w:val="32"/>
        </w:rPr>
      </w:pPr>
      <w:ins w:id="745" w:author="Duan, Sean (MU-Student)" w:date="2023-12-12T15:32:00Z">
        <w:r>
          <w:rPr>
            <w:sz w:val="32"/>
            <w:szCs w:val="32"/>
          </w:rPr>
          <w:t>In the moral condition – greater moral conviction was NOT associated with resistance!</w:t>
        </w:r>
      </w:ins>
    </w:p>
    <w:p w14:paraId="009E7431" w14:textId="268840CB" w:rsidR="001471BD" w:rsidRDefault="001471BD" w:rsidP="001471BD">
      <w:pPr>
        <w:pStyle w:val="ListParagraph"/>
        <w:numPr>
          <w:ilvl w:val="3"/>
          <w:numId w:val="1"/>
        </w:numPr>
        <w:rPr>
          <w:ins w:id="746" w:author="Duan, Sean (MU-Student)" w:date="2023-12-12T15:34:00Z"/>
          <w:sz w:val="32"/>
          <w:szCs w:val="32"/>
        </w:rPr>
      </w:pPr>
      <w:ins w:id="747" w:author="Duan, Sean (MU-Student)" w:date="2023-12-12T15:33:00Z">
        <w:r>
          <w:rPr>
            <w:sz w:val="32"/>
            <w:szCs w:val="32"/>
          </w:rPr>
          <w:lastRenderedPageBreak/>
          <w:t>These results support the moral-matching hypothesis.</w:t>
        </w:r>
      </w:ins>
      <w:ins w:id="748" w:author="Duan, Sean (MU-Student)" w:date="2023-12-12T15:34:00Z">
        <w:r w:rsidR="001836DF">
          <w:rPr>
            <w:sz w:val="32"/>
            <w:szCs w:val="32"/>
          </w:rPr>
          <w:t xml:space="preserve"> Participants with low moral conviction were more persuaded by the practical appeal, and participants with high moral conviction were more persuaded by the moral appeal than the practical appeal.</w:t>
        </w:r>
      </w:ins>
    </w:p>
    <w:p w14:paraId="3487407C" w14:textId="3EAE3EBC" w:rsidR="00EF2861" w:rsidRDefault="00EF2861">
      <w:pPr>
        <w:pStyle w:val="ListParagraph"/>
        <w:numPr>
          <w:ilvl w:val="1"/>
          <w:numId w:val="1"/>
        </w:numPr>
        <w:rPr>
          <w:ins w:id="749" w:author="Duan, Sean (MU-Student)" w:date="2023-12-12T15:35:00Z"/>
          <w:sz w:val="32"/>
          <w:szCs w:val="32"/>
        </w:rPr>
        <w:pPrChange w:id="750" w:author="Duan, Sean (MU-Student)" w:date="2023-12-12T15:35:00Z">
          <w:pPr>
            <w:pStyle w:val="ListParagraph"/>
            <w:numPr>
              <w:ilvl w:val="2"/>
              <w:numId w:val="1"/>
            </w:numPr>
            <w:ind w:left="2160" w:hanging="360"/>
          </w:pPr>
        </w:pPrChange>
      </w:pPr>
      <w:proofErr w:type="spellStart"/>
      <w:ins w:id="751" w:author="Duan, Sean (MU-Student)" w:date="2023-12-12T15:35:00Z">
        <w:r>
          <w:rPr>
            <w:sz w:val="32"/>
            <w:szCs w:val="32"/>
          </w:rPr>
          <w:t>Valenced</w:t>
        </w:r>
        <w:proofErr w:type="spellEnd"/>
        <w:r>
          <w:rPr>
            <w:sz w:val="32"/>
            <w:szCs w:val="32"/>
          </w:rPr>
          <w:t xml:space="preserve"> thoughts mediated this persuasion effect!</w:t>
        </w:r>
      </w:ins>
    </w:p>
    <w:p w14:paraId="7F21F466" w14:textId="41347539" w:rsidR="00683E02" w:rsidRDefault="00683E02" w:rsidP="00683E02">
      <w:pPr>
        <w:pStyle w:val="ListParagraph"/>
        <w:numPr>
          <w:ilvl w:val="1"/>
          <w:numId w:val="1"/>
        </w:numPr>
        <w:rPr>
          <w:ins w:id="752" w:author="Duan, Sean (MU-Student)" w:date="2023-12-12T15:37:00Z"/>
          <w:sz w:val="32"/>
          <w:szCs w:val="32"/>
        </w:rPr>
      </w:pPr>
      <w:ins w:id="753" w:author="Duan, Sean (MU-Student)" w:date="2023-12-12T15:36:00Z">
        <w:r>
          <w:rPr>
            <w:sz w:val="32"/>
            <w:szCs w:val="32"/>
          </w:rPr>
          <w:t>The ‘Emotional’ basis for thoughts, e.g. emotional conviction (analogue?)</w:t>
        </w:r>
        <w:r w:rsidR="00782B01">
          <w:rPr>
            <w:sz w:val="32"/>
            <w:szCs w:val="32"/>
          </w:rPr>
          <w:t xml:space="preserve"> was significant, insofar as practical appeal = more persuasive than the moral appeal when low </w:t>
        </w:r>
        <w:r w:rsidR="006D3EF9">
          <w:rPr>
            <w:sz w:val="32"/>
            <w:szCs w:val="32"/>
          </w:rPr>
          <w:t>emotional conviction</w:t>
        </w:r>
        <w:r w:rsidR="00782B01">
          <w:rPr>
            <w:sz w:val="32"/>
            <w:szCs w:val="32"/>
          </w:rPr>
          <w:t>, and vice-versa</w:t>
        </w:r>
        <w:r w:rsidR="006D3EF9">
          <w:rPr>
            <w:sz w:val="32"/>
            <w:szCs w:val="32"/>
          </w:rPr>
          <w:t xml:space="preserve"> where </w:t>
        </w:r>
      </w:ins>
      <w:ins w:id="754" w:author="Duan, Sean (MU-Student)" w:date="2023-12-12T15:37:00Z">
        <w:r w:rsidR="006D3EF9">
          <w:rPr>
            <w:sz w:val="32"/>
            <w:szCs w:val="32"/>
          </w:rPr>
          <w:t>moral appeal = more persuasive when high emotional conviction.</w:t>
        </w:r>
      </w:ins>
    </w:p>
    <w:p w14:paraId="59B909E8" w14:textId="1DC7FDD1" w:rsidR="00F55366" w:rsidRDefault="00F55366" w:rsidP="00F55366">
      <w:pPr>
        <w:pStyle w:val="ListParagraph"/>
        <w:numPr>
          <w:ilvl w:val="1"/>
          <w:numId w:val="1"/>
        </w:numPr>
        <w:rPr>
          <w:ins w:id="755" w:author="Duan, Sean (MU-Student)" w:date="2023-12-12T15:39:00Z"/>
          <w:sz w:val="32"/>
          <w:szCs w:val="32"/>
        </w:rPr>
      </w:pPr>
      <w:ins w:id="756" w:author="Duan, Sean (MU-Student)" w:date="2023-12-12T15:37:00Z">
        <w:r>
          <w:rPr>
            <w:sz w:val="32"/>
            <w:szCs w:val="32"/>
          </w:rPr>
          <w:t>More conservatives tended to see recycling attitudes with less moral conviction, and this political orientation has a main effe</w:t>
        </w:r>
      </w:ins>
      <w:ins w:id="757" w:author="Duan, Sean (MU-Student)" w:date="2023-12-12T15:38:00Z">
        <w:r>
          <w:rPr>
            <w:sz w:val="32"/>
            <w:szCs w:val="32"/>
          </w:rPr>
          <w:t>ct on attitudes (more conservative = more persuaded by antirecycling)</w:t>
        </w:r>
      </w:ins>
    </w:p>
    <w:p w14:paraId="5783509A" w14:textId="646BD216" w:rsidR="00C96F89" w:rsidRDefault="00C96F89" w:rsidP="00C96F89">
      <w:pPr>
        <w:pStyle w:val="ListParagraph"/>
        <w:numPr>
          <w:ilvl w:val="2"/>
          <w:numId w:val="1"/>
        </w:numPr>
        <w:rPr>
          <w:ins w:id="758" w:author="Duan, Sean (MU-Student)" w:date="2023-12-12T15:39:00Z"/>
          <w:sz w:val="32"/>
          <w:szCs w:val="32"/>
        </w:rPr>
      </w:pPr>
      <w:ins w:id="759" w:author="Duan, Sean (MU-Student)" w:date="2023-12-12T15:39:00Z">
        <w:r>
          <w:rPr>
            <w:sz w:val="32"/>
            <w:szCs w:val="32"/>
          </w:rPr>
          <w:t xml:space="preserve">When people with conservative views had highly moral </w:t>
        </w:r>
        <w:proofErr w:type="spellStart"/>
        <w:r>
          <w:rPr>
            <w:sz w:val="32"/>
            <w:szCs w:val="32"/>
          </w:rPr>
          <w:t>prorecycling</w:t>
        </w:r>
        <w:proofErr w:type="spellEnd"/>
        <w:r>
          <w:rPr>
            <w:sz w:val="32"/>
            <w:szCs w:val="32"/>
          </w:rPr>
          <w:t xml:space="preserve"> attitudes, they were SIGNIFICANTLY more persuaded by the moral </w:t>
        </w:r>
        <w:proofErr w:type="gramStart"/>
        <w:r>
          <w:rPr>
            <w:sz w:val="32"/>
            <w:szCs w:val="32"/>
          </w:rPr>
          <w:t>arguments</w:t>
        </w:r>
        <w:proofErr w:type="gramEnd"/>
        <w:r>
          <w:rPr>
            <w:sz w:val="32"/>
            <w:szCs w:val="32"/>
          </w:rPr>
          <w:t xml:space="preserve"> vs the practical arguments.</w:t>
        </w:r>
      </w:ins>
    </w:p>
    <w:p w14:paraId="3540585B" w14:textId="17C34642" w:rsidR="00C96F89" w:rsidRDefault="00C96F89" w:rsidP="00C96F89">
      <w:pPr>
        <w:pStyle w:val="ListParagraph"/>
        <w:numPr>
          <w:ilvl w:val="2"/>
          <w:numId w:val="1"/>
        </w:numPr>
        <w:rPr>
          <w:ins w:id="760" w:author="Duan, Sean (MU-Student)" w:date="2023-12-12T15:39:00Z"/>
          <w:sz w:val="32"/>
          <w:szCs w:val="32"/>
        </w:rPr>
      </w:pPr>
      <w:ins w:id="761" w:author="Duan, Sean (MU-Student)" w:date="2023-12-12T15:39:00Z">
        <w:r>
          <w:rPr>
            <w:sz w:val="32"/>
            <w:szCs w:val="32"/>
          </w:rPr>
          <w:t>When people w/ cons. Views had nonmoral recycling attitudes, the practical appeal was more persuasive than the moral appeal.</w:t>
        </w:r>
      </w:ins>
    </w:p>
    <w:p w14:paraId="6D6C43A2" w14:textId="48AD7338" w:rsidR="000F3E0D" w:rsidRDefault="000F3E0D" w:rsidP="00C96F89">
      <w:pPr>
        <w:pStyle w:val="ListParagraph"/>
        <w:numPr>
          <w:ilvl w:val="2"/>
          <w:numId w:val="1"/>
        </w:numPr>
        <w:rPr>
          <w:ins w:id="762" w:author="Duan, Sean (MU-Student)" w:date="2023-12-12T15:46:00Z"/>
          <w:sz w:val="32"/>
          <w:szCs w:val="32"/>
        </w:rPr>
      </w:pPr>
      <w:ins w:id="763" w:author="Duan, Sean (MU-Student)" w:date="2023-12-12T15:39:00Z">
        <w:r>
          <w:rPr>
            <w:sz w:val="32"/>
            <w:szCs w:val="32"/>
          </w:rPr>
          <w:t>When the more conservative pe</w:t>
        </w:r>
      </w:ins>
      <w:ins w:id="764" w:author="Duan, Sean (MU-Student)" w:date="2023-12-12T15:40:00Z">
        <w:r>
          <w:rPr>
            <w:sz w:val="32"/>
            <w:szCs w:val="32"/>
          </w:rPr>
          <w:t xml:space="preserve">ople read the moral message, greater moral conviction was not significantly associated with </w:t>
        </w:r>
        <w:proofErr w:type="spellStart"/>
        <w:r>
          <w:rPr>
            <w:sz w:val="32"/>
            <w:szCs w:val="32"/>
          </w:rPr>
          <w:t>postmessage</w:t>
        </w:r>
        <w:proofErr w:type="spellEnd"/>
        <w:r>
          <w:rPr>
            <w:sz w:val="32"/>
            <w:szCs w:val="32"/>
          </w:rPr>
          <w:t xml:space="preserve"> attitudes</w:t>
        </w:r>
        <w:r w:rsidR="00554073">
          <w:rPr>
            <w:sz w:val="32"/>
            <w:szCs w:val="32"/>
          </w:rPr>
          <w:t>, when they read the practical message, greater moral conviction was associated with lower persuasion.</w:t>
        </w:r>
      </w:ins>
    </w:p>
    <w:p w14:paraId="12DFA034" w14:textId="4958100A" w:rsidR="00724954" w:rsidRDefault="00724954" w:rsidP="00724954">
      <w:pPr>
        <w:pStyle w:val="ListParagraph"/>
        <w:numPr>
          <w:ilvl w:val="0"/>
          <w:numId w:val="1"/>
        </w:numPr>
        <w:rPr>
          <w:ins w:id="765" w:author="Duan, Sean (MU-Student)" w:date="2023-12-12T15:47:00Z"/>
          <w:sz w:val="32"/>
          <w:szCs w:val="32"/>
        </w:rPr>
      </w:pPr>
      <w:ins w:id="766" w:author="Duan, Sean (MU-Student)" w:date="2023-12-12T15:47:00Z">
        <w:r>
          <w:rPr>
            <w:sz w:val="32"/>
            <w:szCs w:val="32"/>
          </w:rPr>
          <w:t>Tested these attitudes again in the context of marijuana legalization</w:t>
        </w:r>
        <w:r w:rsidR="008015C8">
          <w:rPr>
            <w:sz w:val="32"/>
            <w:szCs w:val="32"/>
          </w:rPr>
          <w:t>.</w:t>
        </w:r>
      </w:ins>
    </w:p>
    <w:p w14:paraId="0A31BE94" w14:textId="62F5A870" w:rsidR="008015C8" w:rsidRDefault="008015C8" w:rsidP="008015C8">
      <w:pPr>
        <w:pStyle w:val="ListParagraph"/>
        <w:numPr>
          <w:ilvl w:val="1"/>
          <w:numId w:val="1"/>
        </w:numPr>
        <w:rPr>
          <w:ins w:id="767" w:author="Duan, Sean (MU-Student)" w:date="2023-12-12T15:49:00Z"/>
          <w:sz w:val="32"/>
          <w:szCs w:val="32"/>
        </w:rPr>
      </w:pPr>
      <w:ins w:id="768" w:author="Duan, Sean (MU-Student)" w:date="2023-12-12T15:47:00Z">
        <w:r>
          <w:rPr>
            <w:sz w:val="32"/>
            <w:szCs w:val="32"/>
          </w:rPr>
          <w:lastRenderedPageBreak/>
          <w:t>Harmful or Immoral to legalize, or unwise/impractical to legalize.</w:t>
        </w:r>
      </w:ins>
    </w:p>
    <w:p w14:paraId="3CF7621B" w14:textId="04C68D58" w:rsidR="008362DB" w:rsidRDefault="008362DB" w:rsidP="008362DB">
      <w:pPr>
        <w:pStyle w:val="ListParagraph"/>
        <w:numPr>
          <w:ilvl w:val="0"/>
          <w:numId w:val="1"/>
        </w:numPr>
        <w:rPr>
          <w:ins w:id="769" w:author="Duan, Sean (MU-Student)" w:date="2023-12-12T15:50:00Z"/>
          <w:sz w:val="32"/>
          <w:szCs w:val="32"/>
        </w:rPr>
      </w:pPr>
      <w:ins w:id="770" w:author="Duan, Sean (MU-Student)" w:date="2023-12-12T15:50:00Z">
        <w:r>
          <w:rPr>
            <w:sz w:val="32"/>
            <w:szCs w:val="32"/>
          </w:rPr>
          <w:t>Results:</w:t>
        </w:r>
      </w:ins>
    </w:p>
    <w:p w14:paraId="07DD4327" w14:textId="02541E9C" w:rsidR="005723CF" w:rsidRDefault="008362DB" w:rsidP="005723CF">
      <w:pPr>
        <w:pStyle w:val="ListParagraph"/>
        <w:numPr>
          <w:ilvl w:val="1"/>
          <w:numId w:val="1"/>
        </w:numPr>
        <w:rPr>
          <w:ins w:id="771" w:author="Duan, Sean (MU-Student)" w:date="2023-12-12T15:51:00Z"/>
          <w:sz w:val="32"/>
          <w:szCs w:val="32"/>
        </w:rPr>
      </w:pPr>
      <w:ins w:id="772" w:author="Duan, Sean (MU-Student)" w:date="2023-12-12T15:50:00Z">
        <w:r>
          <w:rPr>
            <w:sz w:val="32"/>
            <w:szCs w:val="32"/>
          </w:rPr>
          <w:t>No main effect of message type, but the moral conviction really works, higher moral conviction = less message consistent final attitudes</w:t>
        </w:r>
        <w:r w:rsidR="003A77A6">
          <w:rPr>
            <w:sz w:val="32"/>
            <w:szCs w:val="32"/>
          </w:rPr>
          <w:t xml:space="preserve"> (resistance effect)</w:t>
        </w:r>
        <w:r w:rsidR="00714D19">
          <w:rPr>
            <w:sz w:val="32"/>
            <w:szCs w:val="32"/>
          </w:rPr>
          <w:t>.</w:t>
        </w:r>
      </w:ins>
    </w:p>
    <w:p w14:paraId="049383E1" w14:textId="18CD5597" w:rsidR="005723CF" w:rsidRDefault="005723CF" w:rsidP="005723CF">
      <w:pPr>
        <w:pStyle w:val="ListParagraph"/>
        <w:numPr>
          <w:ilvl w:val="0"/>
          <w:numId w:val="1"/>
        </w:numPr>
        <w:rPr>
          <w:ins w:id="773" w:author="Duan, Sean (MU-Student)" w:date="2023-12-12T15:52:00Z"/>
          <w:sz w:val="32"/>
          <w:szCs w:val="32"/>
        </w:rPr>
      </w:pPr>
      <w:ins w:id="774" w:author="Duan, Sean (MU-Student)" w:date="2023-12-12T15:52:00Z">
        <w:r>
          <w:rPr>
            <w:sz w:val="32"/>
            <w:szCs w:val="32"/>
          </w:rPr>
          <w:t>Discussion:</w:t>
        </w:r>
      </w:ins>
    </w:p>
    <w:p w14:paraId="683A25E2" w14:textId="7FE19718" w:rsidR="005723CF" w:rsidRDefault="005723CF" w:rsidP="005723CF">
      <w:pPr>
        <w:pStyle w:val="ListParagraph"/>
        <w:numPr>
          <w:ilvl w:val="1"/>
          <w:numId w:val="1"/>
        </w:numPr>
        <w:rPr>
          <w:ins w:id="775" w:author="Duan, Sean (MU-Student)" w:date="2023-12-12T15:53:00Z"/>
          <w:sz w:val="32"/>
          <w:szCs w:val="32"/>
        </w:rPr>
      </w:pPr>
      <w:ins w:id="776" w:author="Duan, Sean (MU-Student)" w:date="2023-12-12T15:52:00Z">
        <w:r>
          <w:rPr>
            <w:sz w:val="32"/>
            <w:szCs w:val="32"/>
          </w:rPr>
          <w:t xml:space="preserve">Relatively moralized attitudes are MORE resistant to change, HOWEVER, this is only the case for messages using nonmoral arguments. When using moral arguments, moral conviction was NOT associated with resistance. </w:t>
        </w:r>
      </w:ins>
      <w:ins w:id="777" w:author="Duan, Sean (MU-Student)" w:date="2023-12-12T15:53:00Z">
        <w:r>
          <w:rPr>
            <w:sz w:val="32"/>
            <w:szCs w:val="32"/>
          </w:rPr>
          <w:t>More moralized attitudes changed more when faced with moral messages, which seems to be thought-based as valence in thought mediates this.</w:t>
        </w:r>
      </w:ins>
    </w:p>
    <w:p w14:paraId="727A5948" w14:textId="3D9B479E" w:rsidR="004A30F8" w:rsidRDefault="004A30F8" w:rsidP="005723CF">
      <w:pPr>
        <w:pStyle w:val="ListParagraph"/>
        <w:numPr>
          <w:ilvl w:val="1"/>
          <w:numId w:val="1"/>
        </w:numPr>
        <w:rPr>
          <w:ins w:id="778" w:author="Duan, Sean (MU-Student)" w:date="2023-12-12T15:54:00Z"/>
          <w:sz w:val="32"/>
          <w:szCs w:val="32"/>
        </w:rPr>
      </w:pPr>
      <w:proofErr w:type="gramStart"/>
      <w:ins w:id="779" w:author="Duan, Sean (MU-Student)" w:date="2023-12-12T15:53:00Z">
        <w:r>
          <w:rPr>
            <w:sz w:val="32"/>
            <w:szCs w:val="32"/>
          </w:rPr>
          <w:t>Moral</w:t>
        </w:r>
        <w:proofErr w:type="gramEnd"/>
        <w:r>
          <w:rPr>
            <w:sz w:val="32"/>
            <w:szCs w:val="32"/>
          </w:rPr>
          <w:t>-matching effect was stronger for those who were politically conservative, while these positions were ‘counter attitudinal’ for everyone, they were relatively more consistent with current normative conservative opinion.</w:t>
        </w:r>
      </w:ins>
    </w:p>
    <w:p w14:paraId="1A2FCA8F" w14:textId="39F549D8" w:rsidR="00A56FEE" w:rsidRDefault="000314E4" w:rsidP="007A1B34">
      <w:pPr>
        <w:pStyle w:val="ListParagraph"/>
        <w:numPr>
          <w:ilvl w:val="2"/>
          <w:numId w:val="1"/>
        </w:numPr>
        <w:rPr>
          <w:ins w:id="780" w:author="Duan, Sean (MU-Student)" w:date="2023-12-12T16:09:00Z"/>
          <w:sz w:val="32"/>
          <w:szCs w:val="32"/>
        </w:rPr>
      </w:pPr>
      <w:ins w:id="781" w:author="Duan, Sean (MU-Student)" w:date="2023-12-12T15:54:00Z">
        <w:r w:rsidRPr="000314E4">
          <w:rPr>
            <w:sz w:val="32"/>
            <w:szCs w:val="32"/>
          </w:rPr>
          <w:t>“Importantly, conservatives were not more open to moral persuasion than liberals in general, but they were more open when</w:t>
        </w:r>
        <w:r>
          <w:rPr>
            <w:sz w:val="32"/>
            <w:szCs w:val="32"/>
          </w:rPr>
          <w:t xml:space="preserve"> </w:t>
        </w:r>
        <w:r w:rsidRPr="000314E4">
          <w:rPr>
            <w:sz w:val="32"/>
            <w:szCs w:val="32"/>
          </w:rPr>
          <w:t>their attitudes had a relatively moral</w:t>
        </w:r>
        <w:r>
          <w:rPr>
            <w:sz w:val="32"/>
            <w:szCs w:val="32"/>
          </w:rPr>
          <w:t xml:space="preserve"> </w:t>
        </w:r>
        <w:r w:rsidRPr="000314E4">
          <w:rPr>
            <w:sz w:val="32"/>
            <w:szCs w:val="32"/>
          </w:rPr>
          <w:t>basis.</w:t>
        </w:r>
        <w:r>
          <w:rPr>
            <w:sz w:val="32"/>
            <w:szCs w:val="32"/>
          </w:rPr>
          <w:t>”</w:t>
        </w:r>
      </w:ins>
    </w:p>
    <w:p w14:paraId="17CB421C" w14:textId="5EBBE444" w:rsidR="001C7C0F" w:rsidRPr="001C7C0F" w:rsidRDefault="001C7C0F" w:rsidP="001C7C0F">
      <w:pPr>
        <w:rPr>
          <w:ins w:id="782" w:author="Duan, Sean (MU-Student)" w:date="2023-12-06T15:57:00Z"/>
          <w:sz w:val="32"/>
          <w:szCs w:val="32"/>
          <w:rPrChange w:id="783" w:author="Duan, Sean (MU-Student)" w:date="2023-12-12T16:09:00Z">
            <w:rPr>
              <w:ins w:id="784" w:author="Duan, Sean (MU-Student)" w:date="2023-12-06T15:57:00Z"/>
            </w:rPr>
          </w:rPrChange>
        </w:rPr>
      </w:pPr>
    </w:p>
    <w:p w14:paraId="659902F2" w14:textId="179662AD" w:rsidR="001C7C0F" w:rsidRDefault="001C7C0F" w:rsidP="001C7C0F">
      <w:pPr>
        <w:rPr>
          <w:ins w:id="785" w:author="Duan, Sean (MU-Student)" w:date="2023-12-12T16:10:00Z"/>
          <w:sz w:val="36"/>
          <w:szCs w:val="36"/>
        </w:rPr>
      </w:pPr>
      <w:ins w:id="786" w:author="Duan, Sean (MU-Student)" w:date="2023-12-12T16:09:00Z">
        <w:r>
          <w:rPr>
            <w:sz w:val="36"/>
            <w:szCs w:val="36"/>
          </w:rPr>
          <w:t xml:space="preserve">Kaplan 2023: </w:t>
        </w:r>
      </w:ins>
      <w:ins w:id="787" w:author="Duan, Sean (MU-Student)" w:date="2023-12-12T16:10:00Z">
        <w:r w:rsidRPr="001C7C0F">
          <w:rPr>
            <w:sz w:val="36"/>
            <w:szCs w:val="36"/>
          </w:rPr>
          <w:t>Moral reframing of messages</w:t>
        </w:r>
        <w:r>
          <w:rPr>
            <w:sz w:val="36"/>
            <w:szCs w:val="36"/>
          </w:rPr>
          <w:t xml:space="preserve"> </w:t>
        </w:r>
        <w:r w:rsidRPr="001C7C0F">
          <w:rPr>
            <w:sz w:val="36"/>
            <w:szCs w:val="36"/>
          </w:rPr>
          <w:t>about mask</w:t>
        </w:r>
        <w:r w:rsidRPr="001C7C0F">
          <w:rPr>
            <w:rFonts w:ascii="Cambria Math" w:hAnsi="Cambria Math" w:cs="Cambria Math"/>
            <w:sz w:val="36"/>
            <w:szCs w:val="36"/>
          </w:rPr>
          <w:t>‑</w:t>
        </w:r>
        <w:r w:rsidRPr="001C7C0F">
          <w:rPr>
            <w:sz w:val="36"/>
            <w:szCs w:val="36"/>
          </w:rPr>
          <w:t>wearing</w:t>
        </w:r>
        <w:r>
          <w:rPr>
            <w:sz w:val="36"/>
            <w:szCs w:val="36"/>
          </w:rPr>
          <w:t xml:space="preserve"> </w:t>
        </w:r>
        <w:r w:rsidRPr="001C7C0F">
          <w:rPr>
            <w:sz w:val="36"/>
            <w:szCs w:val="36"/>
          </w:rPr>
          <w:t>during the COVID</w:t>
        </w:r>
        <w:r w:rsidRPr="001C7C0F">
          <w:rPr>
            <w:rFonts w:ascii="Cambria Math" w:hAnsi="Cambria Math" w:cs="Cambria Math"/>
            <w:sz w:val="36"/>
            <w:szCs w:val="36"/>
          </w:rPr>
          <w:t>‑</w:t>
        </w:r>
        <w:r w:rsidRPr="001C7C0F">
          <w:rPr>
            <w:sz w:val="36"/>
            <w:szCs w:val="36"/>
          </w:rPr>
          <w:t>19</w:t>
        </w:r>
        <w:r>
          <w:rPr>
            <w:sz w:val="36"/>
            <w:szCs w:val="36"/>
          </w:rPr>
          <w:t xml:space="preserve"> P</w:t>
        </w:r>
        <w:r w:rsidRPr="001C7C0F">
          <w:rPr>
            <w:sz w:val="36"/>
            <w:szCs w:val="36"/>
          </w:rPr>
          <w:t>andemic</w:t>
        </w:r>
        <w:r>
          <w:rPr>
            <w:sz w:val="36"/>
            <w:szCs w:val="36"/>
          </w:rPr>
          <w:t>:</w:t>
        </w:r>
      </w:ins>
    </w:p>
    <w:p w14:paraId="19226052" w14:textId="6F8022E5" w:rsidR="001C7C0F" w:rsidRDefault="001C7C0F" w:rsidP="001C7C0F">
      <w:pPr>
        <w:pStyle w:val="ListParagraph"/>
        <w:numPr>
          <w:ilvl w:val="0"/>
          <w:numId w:val="1"/>
        </w:numPr>
        <w:rPr>
          <w:ins w:id="788" w:author="Duan, Sean (MU-Student)" w:date="2023-12-12T16:10:00Z"/>
          <w:sz w:val="32"/>
          <w:szCs w:val="32"/>
        </w:rPr>
      </w:pPr>
      <w:ins w:id="789" w:author="Duan, Sean (MU-Student)" w:date="2023-12-12T16:10:00Z">
        <w:r>
          <w:rPr>
            <w:sz w:val="32"/>
            <w:szCs w:val="32"/>
          </w:rPr>
          <w:lastRenderedPageBreak/>
          <w:t>When communicating about ‘political’ issues, messages targeting the core values of a receiver may be effective (known as ‘moral reframing’)</w:t>
        </w:r>
        <w:r w:rsidR="00B45656">
          <w:rPr>
            <w:sz w:val="32"/>
            <w:szCs w:val="32"/>
          </w:rPr>
          <w:t>.</w:t>
        </w:r>
      </w:ins>
    </w:p>
    <w:p w14:paraId="6E12FEEE" w14:textId="2C2AFBAB" w:rsidR="00B45656" w:rsidRDefault="00B45656" w:rsidP="00B45656">
      <w:pPr>
        <w:pStyle w:val="ListParagraph"/>
        <w:numPr>
          <w:ilvl w:val="0"/>
          <w:numId w:val="1"/>
        </w:numPr>
        <w:rPr>
          <w:ins w:id="790" w:author="Duan, Sean (MU-Student)" w:date="2023-12-12T16:11:00Z"/>
          <w:sz w:val="32"/>
          <w:szCs w:val="32"/>
        </w:rPr>
      </w:pPr>
      <w:ins w:id="791" w:author="Duan, Sean (MU-Student)" w:date="2023-12-12T16:11:00Z">
        <w:r>
          <w:rPr>
            <w:sz w:val="32"/>
            <w:szCs w:val="32"/>
          </w:rPr>
          <w:t>Testing the relationship between moral values and mask wearing in liberals, conservatives, and moderates in the USA.</w:t>
        </w:r>
      </w:ins>
    </w:p>
    <w:p w14:paraId="057F945C" w14:textId="354B7F4A" w:rsidR="00B45656" w:rsidRDefault="00B45656" w:rsidP="00B45656">
      <w:pPr>
        <w:pStyle w:val="ListParagraph"/>
        <w:numPr>
          <w:ilvl w:val="1"/>
          <w:numId w:val="1"/>
        </w:numPr>
        <w:rPr>
          <w:ins w:id="792" w:author="Duan, Sean (MU-Student)" w:date="2023-12-12T16:11:00Z"/>
          <w:sz w:val="32"/>
          <w:szCs w:val="32"/>
        </w:rPr>
      </w:pPr>
      <w:ins w:id="793" w:author="Duan, Sean (MU-Student)" w:date="2023-12-12T16:11:00Z">
        <w:r>
          <w:rPr>
            <w:sz w:val="32"/>
            <w:szCs w:val="32"/>
          </w:rPr>
          <w:t>Anti-mask attitudes stronger in conservatives, greater concern with loyalty, national identity, and personal liberty.</w:t>
        </w:r>
      </w:ins>
    </w:p>
    <w:p w14:paraId="5B5E1E6E" w14:textId="5AAE9490" w:rsidR="007D0975" w:rsidRDefault="007D0975" w:rsidP="00B45656">
      <w:pPr>
        <w:pStyle w:val="ListParagraph"/>
        <w:numPr>
          <w:ilvl w:val="1"/>
          <w:numId w:val="1"/>
        </w:numPr>
        <w:rPr>
          <w:ins w:id="794" w:author="Duan, Sean (MU-Student)" w:date="2023-12-12T16:12:00Z"/>
          <w:sz w:val="32"/>
          <w:szCs w:val="32"/>
        </w:rPr>
      </w:pPr>
      <w:ins w:id="795" w:author="Duan, Sean (MU-Student)" w:date="2023-12-12T16:11:00Z">
        <w:r>
          <w:rPr>
            <w:sz w:val="32"/>
            <w:szCs w:val="32"/>
          </w:rPr>
          <w:t xml:space="preserve">Messages that address these moral concerns, using moral reframing, </w:t>
        </w:r>
      </w:ins>
      <w:ins w:id="796" w:author="Duan, Sean (MU-Student)" w:date="2023-12-12T16:12:00Z">
        <w:r>
          <w:rPr>
            <w:sz w:val="32"/>
            <w:szCs w:val="32"/>
          </w:rPr>
          <w:t>were effective in reducing anti-mask beliefs, compared with unrelated control messages, or messages delivering scientific information.</w:t>
        </w:r>
      </w:ins>
    </w:p>
    <w:p w14:paraId="621B832D" w14:textId="50A35BE3" w:rsidR="00412D3F" w:rsidRDefault="00C215E8" w:rsidP="00412D3F">
      <w:pPr>
        <w:pStyle w:val="ListParagraph"/>
        <w:numPr>
          <w:ilvl w:val="0"/>
          <w:numId w:val="1"/>
        </w:numPr>
        <w:rPr>
          <w:ins w:id="797" w:author="Duan, Sean (MU-Student)" w:date="2023-12-12T16:24:00Z"/>
          <w:sz w:val="32"/>
          <w:szCs w:val="32"/>
        </w:rPr>
      </w:pPr>
      <w:ins w:id="798" w:author="Duan, Sean (MU-Student)" w:date="2023-12-12T16:23:00Z">
        <w:r>
          <w:rPr>
            <w:sz w:val="32"/>
            <w:szCs w:val="32"/>
          </w:rPr>
          <w:t>Moral beliefs are difficult to change, and understanding the values that underly this message is</w:t>
        </w:r>
      </w:ins>
      <w:ins w:id="799" w:author="Duan, Sean (MU-Student)" w:date="2023-12-12T16:24:00Z">
        <w:r>
          <w:rPr>
            <w:sz w:val="32"/>
            <w:szCs w:val="32"/>
          </w:rPr>
          <w:t xml:space="preserve"> crucial.</w:t>
        </w:r>
      </w:ins>
    </w:p>
    <w:p w14:paraId="2E9F33AA" w14:textId="3A5166F0" w:rsidR="00ED2072" w:rsidRPr="001C7C0F" w:rsidRDefault="00ED2072">
      <w:pPr>
        <w:pStyle w:val="ListParagraph"/>
        <w:numPr>
          <w:ilvl w:val="1"/>
          <w:numId w:val="1"/>
        </w:numPr>
        <w:rPr>
          <w:ins w:id="800" w:author="Duan, Sean (MU-Student)" w:date="2023-12-12T16:09:00Z"/>
          <w:sz w:val="32"/>
          <w:szCs w:val="32"/>
          <w:rPrChange w:id="801" w:author="Duan, Sean (MU-Student)" w:date="2023-12-12T16:10:00Z">
            <w:rPr>
              <w:ins w:id="802" w:author="Duan, Sean (MU-Student)" w:date="2023-12-12T16:09:00Z"/>
              <w:sz w:val="36"/>
              <w:szCs w:val="36"/>
            </w:rPr>
          </w:rPrChange>
        </w:rPr>
        <w:pPrChange w:id="803" w:author="Duan, Sean (MU-Student)" w:date="2023-12-12T16:24:00Z">
          <w:pPr/>
        </w:pPrChange>
      </w:pPr>
      <w:ins w:id="804" w:author="Duan, Sean (MU-Student)" w:date="2023-12-12T16:24:00Z">
        <w:r>
          <w:rPr>
            <w:sz w:val="32"/>
            <w:szCs w:val="32"/>
          </w:rPr>
          <w:t>Moral reframing – messages are framed to resonate with the moral values of the listener.</w:t>
        </w:r>
        <w:r w:rsidR="00F90D10">
          <w:rPr>
            <w:sz w:val="32"/>
            <w:szCs w:val="32"/>
          </w:rPr>
          <w:t xml:space="preserve"> Persuasive appeals in moral terms are more effective when communicating about moral issues.</w:t>
        </w:r>
      </w:ins>
      <w:ins w:id="805" w:author="Duan, Sean (MU-Student)" w:date="2023-12-12T16:25:00Z">
        <w:r w:rsidR="00F90D10">
          <w:rPr>
            <w:sz w:val="32"/>
            <w:szCs w:val="32"/>
          </w:rPr>
          <w:t xml:space="preserve"> Especially when the frame of the message matches the values of the listener.</w:t>
        </w:r>
      </w:ins>
    </w:p>
    <w:p w14:paraId="38819D4D" w14:textId="4E09AE5A" w:rsidR="00010F8D" w:rsidRPr="00010F8D" w:rsidRDefault="002B082A" w:rsidP="00010F8D">
      <w:pPr>
        <w:rPr>
          <w:ins w:id="806" w:author="Duan, Sean (MU-Student)" w:date="2023-12-13T16:33:00Z"/>
          <w:sz w:val="36"/>
          <w:szCs w:val="36"/>
        </w:rPr>
      </w:pPr>
      <w:ins w:id="807" w:author="Duan, Sean (MU-Student)" w:date="2023-12-06T16:00:00Z">
        <w:r>
          <w:rPr>
            <w:sz w:val="36"/>
            <w:szCs w:val="36"/>
          </w:rPr>
          <w:t>Wright 2008</w:t>
        </w:r>
      </w:ins>
      <w:ins w:id="808" w:author="Duan, Sean (MU-Student)" w:date="2023-12-13T16:33:00Z">
        <w:r w:rsidR="00010F8D">
          <w:rPr>
            <w:sz w:val="36"/>
            <w:szCs w:val="36"/>
          </w:rPr>
          <w:t xml:space="preserve">: </w:t>
        </w:r>
        <w:r w:rsidR="00010F8D" w:rsidRPr="00010F8D">
          <w:rPr>
            <w:sz w:val="36"/>
            <w:szCs w:val="36"/>
          </w:rPr>
          <w:t>Moral Conviction: Implications for Attitudinal</w:t>
        </w:r>
        <w:r w:rsidR="00010F8D">
          <w:rPr>
            <w:sz w:val="36"/>
            <w:szCs w:val="36"/>
          </w:rPr>
          <w:t xml:space="preserve"> </w:t>
        </w:r>
        <w:r w:rsidR="00010F8D" w:rsidRPr="00010F8D">
          <w:rPr>
            <w:sz w:val="36"/>
            <w:szCs w:val="36"/>
          </w:rPr>
          <w:t>and Behavioral Measures of Interpersonal</w:t>
        </w:r>
      </w:ins>
    </w:p>
    <w:p w14:paraId="624D54A7" w14:textId="5F7C702F" w:rsidR="00B62C3D" w:rsidRDefault="00010F8D" w:rsidP="00010F8D">
      <w:pPr>
        <w:rPr>
          <w:ins w:id="809" w:author="Duan, Sean (MU-Student)" w:date="2023-12-13T16:32:00Z"/>
          <w:sz w:val="36"/>
          <w:szCs w:val="36"/>
        </w:rPr>
      </w:pPr>
      <w:ins w:id="810" w:author="Duan, Sean (MU-Student)" w:date="2023-12-13T16:33:00Z">
        <w:r w:rsidRPr="00010F8D">
          <w:rPr>
            <w:sz w:val="36"/>
            <w:szCs w:val="36"/>
          </w:rPr>
          <w:t>Tolerance</w:t>
        </w:r>
      </w:ins>
    </w:p>
    <w:p w14:paraId="4981EA80" w14:textId="20193BE7" w:rsidR="00010F8D" w:rsidRDefault="00010F8D" w:rsidP="00010F8D">
      <w:pPr>
        <w:pStyle w:val="ListParagraph"/>
        <w:numPr>
          <w:ilvl w:val="0"/>
          <w:numId w:val="1"/>
        </w:numPr>
        <w:rPr>
          <w:ins w:id="811" w:author="Duan, Sean (MU-Student)" w:date="2023-12-13T16:34:00Z"/>
          <w:sz w:val="32"/>
          <w:szCs w:val="32"/>
        </w:rPr>
      </w:pPr>
      <w:ins w:id="812" w:author="Duan, Sean (MU-Student)" w:date="2023-12-13T16:32:00Z">
        <w:r>
          <w:rPr>
            <w:sz w:val="32"/>
            <w:szCs w:val="32"/>
          </w:rPr>
          <w:t>Mo</w:t>
        </w:r>
      </w:ins>
      <w:ins w:id="813" w:author="Duan, Sean (MU-Student)" w:date="2023-12-13T16:33:00Z">
        <w:r>
          <w:rPr>
            <w:sz w:val="32"/>
            <w:szCs w:val="32"/>
          </w:rPr>
          <w:t>ral con</w:t>
        </w:r>
      </w:ins>
      <w:ins w:id="814" w:author="Duan, Sean (MU-Student)" w:date="2023-12-13T16:34:00Z">
        <w:r>
          <w:rPr>
            <w:sz w:val="32"/>
            <w:szCs w:val="32"/>
          </w:rPr>
          <w:t>viction has both a cognitive and affective dimension.</w:t>
        </w:r>
      </w:ins>
    </w:p>
    <w:p w14:paraId="674CBFBB" w14:textId="3E470930" w:rsidR="006F6843" w:rsidRDefault="006F6843" w:rsidP="00303402">
      <w:pPr>
        <w:pStyle w:val="ListParagraph"/>
        <w:numPr>
          <w:ilvl w:val="1"/>
          <w:numId w:val="1"/>
        </w:numPr>
        <w:rPr>
          <w:ins w:id="815" w:author="Duan, Sean (MU-Student)" w:date="2023-12-13T16:34:00Z"/>
          <w:sz w:val="32"/>
          <w:szCs w:val="32"/>
        </w:rPr>
      </w:pPr>
      <w:ins w:id="816" w:author="Duan, Sean (MU-Student)" w:date="2023-12-13T16:34:00Z">
        <w:r>
          <w:rPr>
            <w:sz w:val="32"/>
            <w:szCs w:val="32"/>
          </w:rPr>
          <w:t>The emotional intensity for beliefs is not alone explanatory.</w:t>
        </w:r>
      </w:ins>
    </w:p>
    <w:p w14:paraId="01CC2B80" w14:textId="29139C2C" w:rsidR="00303402" w:rsidRDefault="00303402" w:rsidP="00303402">
      <w:pPr>
        <w:pStyle w:val="ListParagraph"/>
        <w:numPr>
          <w:ilvl w:val="0"/>
          <w:numId w:val="1"/>
        </w:numPr>
        <w:rPr>
          <w:ins w:id="817" w:author="Duan, Sean (MU-Student)" w:date="2023-12-13T16:34:00Z"/>
          <w:sz w:val="32"/>
          <w:szCs w:val="32"/>
        </w:rPr>
      </w:pPr>
      <w:ins w:id="818" w:author="Duan, Sean (MU-Student)" w:date="2023-12-13T16:34:00Z">
        <w:r>
          <w:rPr>
            <w:sz w:val="32"/>
            <w:szCs w:val="32"/>
          </w:rPr>
          <w:lastRenderedPageBreak/>
          <w:t>There is MORE intolerance of divergent attitudes when issues are moral vs nonmoral.</w:t>
        </w:r>
      </w:ins>
    </w:p>
    <w:p w14:paraId="52F46B14" w14:textId="1001C973" w:rsidR="00E12375" w:rsidRDefault="00E12375" w:rsidP="00E12375">
      <w:pPr>
        <w:pStyle w:val="ListParagraph"/>
        <w:numPr>
          <w:ilvl w:val="0"/>
          <w:numId w:val="1"/>
        </w:numPr>
        <w:rPr>
          <w:ins w:id="819" w:author="Duan, Sean (MU-Student)" w:date="2023-12-13T16:47:00Z"/>
          <w:sz w:val="32"/>
          <w:szCs w:val="32"/>
        </w:rPr>
      </w:pPr>
      <w:ins w:id="820" w:author="Duan, Sean (MU-Student)" w:date="2023-12-13T16:36:00Z">
        <w:r>
          <w:rPr>
            <w:sz w:val="32"/>
            <w:szCs w:val="32"/>
          </w:rPr>
          <w:t>Great example showing differences between preferences, norms, and objective morality (st</w:t>
        </w:r>
      </w:ins>
      <w:ins w:id="821" w:author="Duan, Sean (MU-Student)" w:date="2023-12-13T16:37:00Z">
        <w:r>
          <w:rPr>
            <w:sz w:val="32"/>
            <w:szCs w:val="32"/>
          </w:rPr>
          <w:t>rawberry fan, driving on left side of road, and torturing children)</w:t>
        </w:r>
      </w:ins>
    </w:p>
    <w:p w14:paraId="0D84415D" w14:textId="15EF0178" w:rsidR="00386B68" w:rsidRDefault="00386B68" w:rsidP="00386B68">
      <w:pPr>
        <w:pStyle w:val="ListParagraph"/>
        <w:numPr>
          <w:ilvl w:val="1"/>
          <w:numId w:val="1"/>
        </w:numPr>
        <w:rPr>
          <w:ins w:id="822" w:author="Duan, Sean (MU-Student)" w:date="2023-12-13T16:48:00Z"/>
          <w:sz w:val="32"/>
          <w:szCs w:val="32"/>
        </w:rPr>
      </w:pPr>
      <w:ins w:id="823" w:author="Duan, Sean (MU-Student)" w:date="2023-12-13T16:48:00Z">
        <w:r>
          <w:rPr>
            <w:sz w:val="32"/>
            <w:szCs w:val="32"/>
          </w:rPr>
          <w:t xml:space="preserve">Tested how much tolerance there would be for divergent opinion in </w:t>
        </w:r>
        <w:r w:rsidR="0032776F">
          <w:rPr>
            <w:sz w:val="32"/>
            <w:szCs w:val="32"/>
          </w:rPr>
          <w:t>“2”</w:t>
        </w:r>
        <w:r>
          <w:rPr>
            <w:sz w:val="32"/>
            <w:szCs w:val="32"/>
          </w:rPr>
          <w:t xml:space="preserve"> contexts (university</w:t>
        </w:r>
        <w:r w:rsidR="0032776F">
          <w:rPr>
            <w:sz w:val="32"/>
            <w:szCs w:val="32"/>
          </w:rPr>
          <w:t>/seminar or from roommate)</w:t>
        </w:r>
      </w:ins>
    </w:p>
    <w:p w14:paraId="13E32C40" w14:textId="472F26EF" w:rsidR="001717DD" w:rsidRDefault="001717DD" w:rsidP="00386B68">
      <w:pPr>
        <w:pStyle w:val="ListParagraph"/>
        <w:numPr>
          <w:ilvl w:val="1"/>
          <w:numId w:val="1"/>
        </w:numPr>
        <w:rPr>
          <w:ins w:id="824" w:author="Duan, Sean (MU-Student)" w:date="2023-12-13T16:50:00Z"/>
          <w:sz w:val="32"/>
          <w:szCs w:val="32"/>
        </w:rPr>
      </w:pPr>
      <w:ins w:id="825" w:author="Duan, Sean (MU-Student)" w:date="2023-12-13T16:49:00Z">
        <w:r>
          <w:rPr>
            <w:sz w:val="32"/>
            <w:szCs w:val="32"/>
          </w:rPr>
          <w:t xml:space="preserve">Tolerance was predicted by belief type and context, significant more tolerance of divergent nonmoral </w:t>
        </w:r>
        <w:proofErr w:type="gramStart"/>
        <w:r>
          <w:rPr>
            <w:sz w:val="32"/>
            <w:szCs w:val="32"/>
          </w:rPr>
          <w:t>attitudes</w:t>
        </w:r>
      </w:ins>
      <w:proofErr w:type="gramEnd"/>
    </w:p>
    <w:p w14:paraId="6DC8B940" w14:textId="6F653796" w:rsidR="001717DD" w:rsidRDefault="001717DD" w:rsidP="001717DD">
      <w:pPr>
        <w:pStyle w:val="ListParagraph"/>
        <w:numPr>
          <w:ilvl w:val="0"/>
          <w:numId w:val="1"/>
        </w:numPr>
        <w:rPr>
          <w:ins w:id="826" w:author="Duan, Sean (MU-Student)" w:date="2023-12-13T16:51:00Z"/>
          <w:sz w:val="32"/>
          <w:szCs w:val="32"/>
        </w:rPr>
      </w:pPr>
      <w:ins w:id="827" w:author="Duan, Sean (MU-Student)" w:date="2023-12-13T16:50:00Z">
        <w:r>
          <w:rPr>
            <w:sz w:val="32"/>
            <w:szCs w:val="32"/>
          </w:rPr>
          <w:t>Significantly more tolerance for divergent nonmora</w:t>
        </w:r>
      </w:ins>
      <w:ins w:id="828" w:author="Duan, Sean (MU-Student)" w:date="2023-12-13T16:51:00Z">
        <w:r>
          <w:rPr>
            <w:sz w:val="32"/>
            <w:szCs w:val="32"/>
          </w:rPr>
          <w:t>l attitudes, and significantly higher tolerance in nonintimate (university/seminar) than intimate (roommate) situations.</w:t>
        </w:r>
      </w:ins>
    </w:p>
    <w:p w14:paraId="5880E3D3" w14:textId="24807980" w:rsidR="00BE2490" w:rsidRDefault="00BE2490" w:rsidP="00BE2490">
      <w:pPr>
        <w:pStyle w:val="ListParagraph"/>
        <w:numPr>
          <w:ilvl w:val="1"/>
          <w:numId w:val="1"/>
        </w:numPr>
        <w:rPr>
          <w:ins w:id="829" w:author="Duan, Sean (MU-Student)" w:date="2023-12-13T16:52:00Z"/>
          <w:sz w:val="32"/>
          <w:szCs w:val="32"/>
        </w:rPr>
      </w:pPr>
      <w:ins w:id="830" w:author="Duan, Sean (MU-Student)" w:date="2023-12-13T16:51:00Z">
        <w:r>
          <w:rPr>
            <w:sz w:val="32"/>
            <w:szCs w:val="32"/>
          </w:rPr>
          <w:t>Tolerance levels for divergent nonmoral attitudes were more context sensitive than tolerance levels for divergent moral attitudes.</w:t>
        </w:r>
      </w:ins>
    </w:p>
    <w:p w14:paraId="49D99080" w14:textId="08C1D8A0" w:rsidR="0020732D" w:rsidRDefault="0020732D" w:rsidP="00BE2490">
      <w:pPr>
        <w:pStyle w:val="ListParagraph"/>
        <w:numPr>
          <w:ilvl w:val="1"/>
          <w:numId w:val="1"/>
        </w:numPr>
        <w:rPr>
          <w:ins w:id="831" w:author="Duan, Sean (MU-Student)" w:date="2023-12-13T16:53:00Z"/>
          <w:sz w:val="32"/>
          <w:szCs w:val="32"/>
        </w:rPr>
      </w:pPr>
      <w:ins w:id="832" w:author="Duan, Sean (MU-Student)" w:date="2023-12-13T16:52:00Z">
        <w:r>
          <w:rPr>
            <w:sz w:val="32"/>
            <w:szCs w:val="32"/>
          </w:rPr>
          <w:t xml:space="preserve">Sharing of ‘raffle tickets’ was reduced when participants believed they were having to share with someone with divergent moral attitudes, </w:t>
        </w:r>
        <w:proofErr w:type="spellStart"/>
        <w:r>
          <w:rPr>
            <w:sz w:val="32"/>
            <w:szCs w:val="32"/>
          </w:rPr>
          <w:t>moreso</w:t>
        </w:r>
        <w:proofErr w:type="spellEnd"/>
        <w:r>
          <w:rPr>
            <w:sz w:val="32"/>
            <w:szCs w:val="32"/>
          </w:rPr>
          <w:t xml:space="preserve"> than for divergent nonmoral attitudes</w:t>
        </w:r>
        <w:r w:rsidR="00367081">
          <w:rPr>
            <w:sz w:val="32"/>
            <w:szCs w:val="32"/>
          </w:rPr>
          <w:t>, regardless of the issue of divergence.</w:t>
        </w:r>
      </w:ins>
    </w:p>
    <w:p w14:paraId="3FC55117" w14:textId="18503CB8" w:rsidR="00967BB5" w:rsidRDefault="00967BB5" w:rsidP="00967BB5">
      <w:pPr>
        <w:pStyle w:val="ListParagraph"/>
        <w:numPr>
          <w:ilvl w:val="0"/>
          <w:numId w:val="1"/>
        </w:numPr>
        <w:rPr>
          <w:ins w:id="833" w:author="Duan, Sean (MU-Student)" w:date="2023-12-13T16:54:00Z"/>
          <w:sz w:val="32"/>
          <w:szCs w:val="32"/>
        </w:rPr>
      </w:pPr>
      <w:ins w:id="834" w:author="Duan, Sean (MU-Student)" w:date="2023-12-13T16:53:00Z">
        <w:r>
          <w:rPr>
            <w:sz w:val="32"/>
            <w:szCs w:val="32"/>
          </w:rPr>
          <w:t xml:space="preserve">Finally, in study 3, when asked to discuss a disagreeable issue with ‘another student’, participants oriented </w:t>
        </w:r>
      </w:ins>
      <w:ins w:id="835" w:author="Duan, Sean (MU-Student)" w:date="2023-12-13T16:54:00Z">
        <w:r>
          <w:rPr>
            <w:sz w:val="32"/>
            <w:szCs w:val="32"/>
          </w:rPr>
          <w:t>them away from and sat further away from the person when the divergent attitude was due to moral instead of a nonmoral issue.</w:t>
        </w:r>
      </w:ins>
    </w:p>
    <w:p w14:paraId="4E385A47" w14:textId="2EA054ED" w:rsidR="00CF21A6" w:rsidRPr="00010F8D" w:rsidRDefault="00CF21A6">
      <w:pPr>
        <w:pStyle w:val="ListParagraph"/>
        <w:numPr>
          <w:ilvl w:val="1"/>
          <w:numId w:val="1"/>
        </w:numPr>
        <w:rPr>
          <w:ins w:id="836" w:author="Duan, Sean (MU-Student)" w:date="2023-12-06T16:01:00Z"/>
          <w:sz w:val="32"/>
          <w:szCs w:val="32"/>
          <w:rPrChange w:id="837" w:author="Duan, Sean (MU-Student)" w:date="2023-12-13T16:32:00Z">
            <w:rPr>
              <w:ins w:id="838" w:author="Duan, Sean (MU-Student)" w:date="2023-12-06T16:01:00Z"/>
              <w:sz w:val="36"/>
              <w:szCs w:val="36"/>
            </w:rPr>
          </w:rPrChange>
        </w:rPr>
        <w:pPrChange w:id="839" w:author="Duan, Sean (MU-Student)" w:date="2023-12-13T16:55:00Z">
          <w:pPr/>
        </w:pPrChange>
      </w:pPr>
      <w:ins w:id="840" w:author="Duan, Sean (MU-Student)" w:date="2023-12-13T16:55:00Z">
        <w:r>
          <w:rPr>
            <w:sz w:val="32"/>
            <w:szCs w:val="32"/>
          </w:rPr>
          <w:t>Strong moral conviction predicts a variety of attitudinal and behavioral interpersonal intolerance towards others with divergent attitudes.</w:t>
        </w:r>
      </w:ins>
    </w:p>
    <w:p w14:paraId="2F5ED491" w14:textId="62AD7ECE" w:rsidR="002B082A" w:rsidRDefault="002B082A" w:rsidP="00B62C3D">
      <w:pPr>
        <w:rPr>
          <w:ins w:id="841" w:author="Duan, Sean (MU-Student)" w:date="2023-12-06T16:01:00Z"/>
          <w:sz w:val="36"/>
          <w:szCs w:val="36"/>
        </w:rPr>
      </w:pPr>
      <w:ins w:id="842" w:author="Duan, Sean (MU-Student)" w:date="2023-12-06T16:01:00Z">
        <w:r>
          <w:rPr>
            <w:sz w:val="36"/>
            <w:szCs w:val="36"/>
          </w:rPr>
          <w:t>Garrett 2018</w:t>
        </w:r>
      </w:ins>
    </w:p>
    <w:p w14:paraId="5484DB8F" w14:textId="2C1F2DCA" w:rsidR="002B082A" w:rsidRDefault="008A7B1B" w:rsidP="00B62C3D">
      <w:pPr>
        <w:rPr>
          <w:ins w:id="843" w:author="Duan, Sean (MU-Student)" w:date="2023-12-12T16:06:00Z"/>
          <w:sz w:val="36"/>
          <w:szCs w:val="36"/>
        </w:rPr>
      </w:pPr>
      <w:ins w:id="844" w:author="Duan, Sean (MU-Student)" w:date="2023-12-06T16:02:00Z">
        <w:r>
          <w:rPr>
            <w:sz w:val="36"/>
            <w:szCs w:val="36"/>
          </w:rPr>
          <w:t>Muller 2017</w:t>
        </w:r>
      </w:ins>
    </w:p>
    <w:p w14:paraId="117E797E" w14:textId="535AB9EC" w:rsidR="007A1B34" w:rsidRDefault="007A1B34" w:rsidP="00B62C3D">
      <w:pPr>
        <w:rPr>
          <w:ins w:id="845" w:author="Duan, Sean (MU-Student)" w:date="2023-12-12T16:08:00Z"/>
          <w:sz w:val="36"/>
          <w:szCs w:val="36"/>
        </w:rPr>
      </w:pPr>
      <w:ins w:id="846" w:author="Duan, Sean (MU-Student)" w:date="2023-12-12T16:06:00Z">
        <w:r>
          <w:rPr>
            <w:sz w:val="36"/>
            <w:szCs w:val="36"/>
          </w:rPr>
          <w:lastRenderedPageBreak/>
          <w:t>Teeny 2020: Persuasion paper</w:t>
        </w:r>
      </w:ins>
    </w:p>
    <w:p w14:paraId="19EB60F1" w14:textId="1E6C5134" w:rsidR="009E5B67" w:rsidRDefault="009E5B67" w:rsidP="00B62C3D">
      <w:pPr>
        <w:rPr>
          <w:ins w:id="847" w:author="Duan, Sean (MU-Student)" w:date="2023-12-13T16:21:00Z"/>
          <w:sz w:val="36"/>
          <w:szCs w:val="36"/>
        </w:rPr>
      </w:pPr>
      <w:ins w:id="848" w:author="Duan, Sean (MU-Student)" w:date="2023-12-12T16:08:00Z">
        <w:r>
          <w:rPr>
            <w:sz w:val="36"/>
            <w:szCs w:val="36"/>
          </w:rPr>
          <w:t>Goldberg 2020: Perspective paper</w:t>
        </w:r>
      </w:ins>
      <w:ins w:id="849" w:author="Duan, Sean (MU-Student)" w:date="2023-12-13T16:21:00Z">
        <w:r w:rsidR="00301E4A">
          <w:rPr>
            <w:sz w:val="36"/>
            <w:szCs w:val="36"/>
          </w:rPr>
          <w:t xml:space="preserve">, using social science to change </w:t>
        </w:r>
      </w:ins>
      <w:ins w:id="850" w:author="Duan, Sean (MU-Student)" w:date="2023-12-13T16:28:00Z">
        <w:r w:rsidR="00301E4A">
          <w:rPr>
            <w:sz w:val="36"/>
            <w:szCs w:val="36"/>
          </w:rPr>
          <w:t>minds.</w:t>
        </w:r>
      </w:ins>
    </w:p>
    <w:p w14:paraId="2D8E9AF7" w14:textId="38FE92F6" w:rsidR="00301E4A" w:rsidRDefault="00301E4A" w:rsidP="00301E4A">
      <w:pPr>
        <w:pStyle w:val="ListParagraph"/>
        <w:numPr>
          <w:ilvl w:val="0"/>
          <w:numId w:val="1"/>
        </w:numPr>
        <w:rPr>
          <w:ins w:id="851" w:author="Duan, Sean (MU-Student)" w:date="2023-12-13T16:29:00Z"/>
          <w:sz w:val="32"/>
          <w:szCs w:val="32"/>
        </w:rPr>
      </w:pPr>
      <w:ins w:id="852" w:author="Duan, Sean (MU-Student)" w:date="2023-12-13T16:28:00Z">
        <w:r>
          <w:rPr>
            <w:sz w:val="32"/>
            <w:szCs w:val="32"/>
          </w:rPr>
          <w:t xml:space="preserve">Moral judgements inform and strengthen </w:t>
        </w:r>
      </w:ins>
      <w:ins w:id="853" w:author="Duan, Sean (MU-Student)" w:date="2023-12-13T16:29:00Z">
        <w:r>
          <w:rPr>
            <w:sz w:val="32"/>
            <w:szCs w:val="32"/>
          </w:rPr>
          <w:t>attitudes and behaviors</w:t>
        </w:r>
        <w:r w:rsidR="00893F29">
          <w:rPr>
            <w:sz w:val="32"/>
            <w:szCs w:val="32"/>
          </w:rPr>
          <w:t>.</w:t>
        </w:r>
      </w:ins>
    </w:p>
    <w:p w14:paraId="6C596AA6" w14:textId="68138009" w:rsidR="00893F29" w:rsidRDefault="00893F29" w:rsidP="00301E4A">
      <w:pPr>
        <w:pStyle w:val="ListParagraph"/>
        <w:numPr>
          <w:ilvl w:val="0"/>
          <w:numId w:val="1"/>
        </w:numPr>
        <w:rPr>
          <w:ins w:id="854" w:author="Duan, Sean (MU-Student)" w:date="2023-12-13T16:29:00Z"/>
          <w:sz w:val="32"/>
          <w:szCs w:val="32"/>
        </w:rPr>
      </w:pPr>
      <w:ins w:id="855" w:author="Duan, Sean (MU-Student)" w:date="2023-12-13T16:29:00Z">
        <w:r>
          <w:rPr>
            <w:sz w:val="32"/>
            <w:szCs w:val="32"/>
          </w:rPr>
          <w:t>Recognition of moral implications for climate change.</w:t>
        </w:r>
      </w:ins>
    </w:p>
    <w:p w14:paraId="19A4855D" w14:textId="591E2ED2" w:rsidR="00DF7004" w:rsidRPr="00301E4A" w:rsidRDefault="00DF7004">
      <w:pPr>
        <w:pStyle w:val="ListParagraph"/>
        <w:numPr>
          <w:ilvl w:val="0"/>
          <w:numId w:val="1"/>
        </w:numPr>
        <w:rPr>
          <w:sz w:val="32"/>
          <w:szCs w:val="32"/>
          <w:rPrChange w:id="856" w:author="Duan, Sean (MU-Student)" w:date="2023-12-13T16:21:00Z">
            <w:rPr/>
          </w:rPrChange>
        </w:rPr>
        <w:pPrChange w:id="857" w:author="Duan, Sean (MU-Student)" w:date="2023-12-13T16:21:00Z">
          <w:pPr/>
        </w:pPrChange>
      </w:pPr>
      <w:ins w:id="858" w:author="Duan, Sean (MU-Student)" w:date="2023-12-13T16:29:00Z">
        <w:r>
          <w:rPr>
            <w:sz w:val="32"/>
            <w:szCs w:val="32"/>
          </w:rPr>
          <w:t>Emphasizing some of the moral dimensions of climate change can result in people seeing the issue from a different perspective.</w:t>
        </w:r>
      </w:ins>
    </w:p>
    <w:sectPr w:rsidR="00DF7004" w:rsidRPr="00301E4A" w:rsidSect="00A247A2">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haffer, Victoria A." w:date="2023-11-30T10:49:00Z" w:initials="SVA">
    <w:p w14:paraId="331E7EED" w14:textId="77777777" w:rsidR="009F359C" w:rsidRDefault="009F359C" w:rsidP="009F359C">
      <w:r>
        <w:rPr>
          <w:rStyle w:val="CommentReference"/>
        </w:rPr>
        <w:annotationRef/>
      </w:r>
      <w:r>
        <w:rPr>
          <w:color w:val="000000"/>
          <w:sz w:val="20"/>
          <w:szCs w:val="20"/>
        </w:rPr>
        <w:t>In this column put whether the items are measured at baseline, post only, pre-post, etc.</w:t>
      </w:r>
    </w:p>
  </w:comment>
  <w:comment w:id="14" w:author="Shaffer, Victoria A." w:date="2023-11-30T10:51:00Z" w:initials="SVA">
    <w:p w14:paraId="1B78CB74" w14:textId="77777777" w:rsidR="00BD6F78" w:rsidRDefault="00BD6F78" w:rsidP="00BD6F78">
      <w:r>
        <w:rPr>
          <w:rStyle w:val="CommentReference"/>
        </w:rPr>
        <w:annotationRef/>
      </w:r>
      <w:r>
        <w:rPr>
          <w:color w:val="000000"/>
          <w:sz w:val="20"/>
          <w:szCs w:val="20"/>
        </w:rPr>
        <w:t>The only citations here should be the citation for the scale development paper, not everything you have cited using this scale in your dissertation</w:t>
      </w:r>
    </w:p>
  </w:comment>
  <w:comment w:id="25" w:author="Shaffer, Victoria A." w:date="2023-11-30T10:50:00Z" w:initials="SVA">
    <w:p w14:paraId="2E137B8C" w14:textId="5CDFF772" w:rsidR="00BD6F78" w:rsidRDefault="00BD6F78" w:rsidP="00BD6F78">
      <w:r>
        <w:rPr>
          <w:rStyle w:val="CommentReference"/>
        </w:rPr>
        <w:annotationRef/>
      </w:r>
      <w:r>
        <w:rPr>
          <w:color w:val="000000"/>
          <w:sz w:val="20"/>
          <w:szCs w:val="20"/>
        </w:rPr>
        <w:t xml:space="preserve">These should be numbers, not words. </w:t>
      </w:r>
    </w:p>
  </w:comment>
  <w:comment w:id="31" w:author="Shaffer, Victoria A." w:date="2023-11-30T10:52:00Z" w:initials="SVA">
    <w:p w14:paraId="02F45943" w14:textId="77777777" w:rsidR="00BD6F78" w:rsidRDefault="00BD6F78" w:rsidP="00BD6F78">
      <w:r>
        <w:rPr>
          <w:rStyle w:val="CommentReference"/>
        </w:rPr>
        <w:annotationRef/>
      </w:r>
      <w:r>
        <w:rPr>
          <w:color w:val="000000"/>
          <w:sz w:val="20"/>
          <w:szCs w:val="20"/>
        </w:rPr>
        <w:t>If this is the scale development paper, it should be in the reference column, not in this column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1E7EED" w15:done="1"/>
  <w15:commentEx w15:paraId="1B78CB74" w15:done="1"/>
  <w15:commentEx w15:paraId="2E137B8C" w15:done="1"/>
  <w15:commentEx w15:paraId="02F4594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7A03B5" w16cex:dateUtc="2023-11-30T16:49:00Z"/>
  <w16cex:commentExtensible w16cex:durableId="7B8967BE" w16cex:dateUtc="2023-11-30T16:51:00Z">
    <w16cex:extLst>
      <w16:ext w16:uri="{CE6994B0-6A32-4C9F-8C6B-6E91EDA988CE}">
        <cr:reactions xmlns:cr="http://schemas.microsoft.com/office/comments/2020/reactions">
          <cr:reaction reactionType="1">
            <cr:reactionInfo dateUtc="2023-12-05T21:46:18Z">
              <cr:user userId="S::sxdff5@umsystem.edu::b9866d13-2382-44e1-bd01-d5a655a2be91" userProvider="AD" userName="Duan, Sean (MU-Student)"/>
            </cr:reactionInfo>
          </cr:reaction>
        </cr:reactions>
      </w16:ext>
    </w16cex:extLst>
  </w16cex:commentExtensible>
  <w16cex:commentExtensible w16cex:durableId="21FC2343" w16cex:dateUtc="2023-11-30T16:50:00Z">
    <w16cex:extLst>
      <w16:ext w16:uri="{CE6994B0-6A32-4C9F-8C6B-6E91EDA988CE}">
        <cr:reactions xmlns:cr="http://schemas.microsoft.com/office/comments/2020/reactions">
          <cr:reaction reactionType="1">
            <cr:reactionInfo dateUtc="2023-12-05T21:46:19Z">
              <cr:user userId="S::sxdff5@umsystem.edu::b9866d13-2382-44e1-bd01-d5a655a2be91" userProvider="AD" userName="Duan, Sean (MU-Student)"/>
            </cr:reactionInfo>
          </cr:reaction>
        </cr:reactions>
      </w16:ext>
    </w16cex:extLst>
  </w16cex:commentExtensible>
  <w16cex:commentExtensible w16cex:durableId="0629F096" w16cex:dateUtc="2023-11-30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E7EED" w16cid:durableId="207A03B5"/>
  <w16cid:commentId w16cid:paraId="1B78CB74" w16cid:durableId="7B8967BE"/>
  <w16cid:commentId w16cid:paraId="2E137B8C" w16cid:durableId="21FC2343"/>
  <w16cid:commentId w16cid:paraId="02F45943" w16cid:durableId="0629F0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A3C32"/>
    <w:multiLevelType w:val="hybridMultilevel"/>
    <w:tmpl w:val="7834E044"/>
    <w:lvl w:ilvl="0" w:tplc="B2AE71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5523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FF"/>
    <w:rsid w:val="00010F8D"/>
    <w:rsid w:val="000139F3"/>
    <w:rsid w:val="000204B3"/>
    <w:rsid w:val="000308D1"/>
    <w:rsid w:val="000314E4"/>
    <w:rsid w:val="000333E3"/>
    <w:rsid w:val="000346E5"/>
    <w:rsid w:val="00074A76"/>
    <w:rsid w:val="000A04FF"/>
    <w:rsid w:val="000A4069"/>
    <w:rsid w:val="000B618C"/>
    <w:rsid w:val="000C060B"/>
    <w:rsid w:val="000C2292"/>
    <w:rsid w:val="000C59FE"/>
    <w:rsid w:val="000D4961"/>
    <w:rsid w:val="000E2B9A"/>
    <w:rsid w:val="000E5280"/>
    <w:rsid w:val="000F3E0D"/>
    <w:rsid w:val="001020CA"/>
    <w:rsid w:val="00120303"/>
    <w:rsid w:val="00121BE7"/>
    <w:rsid w:val="001471BD"/>
    <w:rsid w:val="00154105"/>
    <w:rsid w:val="00157C57"/>
    <w:rsid w:val="00161A62"/>
    <w:rsid w:val="00165C92"/>
    <w:rsid w:val="00167BB5"/>
    <w:rsid w:val="00171519"/>
    <w:rsid w:val="001717DD"/>
    <w:rsid w:val="001720DF"/>
    <w:rsid w:val="0017571E"/>
    <w:rsid w:val="001836DF"/>
    <w:rsid w:val="00187B2E"/>
    <w:rsid w:val="001A089B"/>
    <w:rsid w:val="001B17B6"/>
    <w:rsid w:val="001C7C0F"/>
    <w:rsid w:val="001D40A1"/>
    <w:rsid w:val="001E5B86"/>
    <w:rsid w:val="00203842"/>
    <w:rsid w:val="0020732D"/>
    <w:rsid w:val="00210297"/>
    <w:rsid w:val="00217980"/>
    <w:rsid w:val="002334E4"/>
    <w:rsid w:val="002376F0"/>
    <w:rsid w:val="002476EB"/>
    <w:rsid w:val="0026373B"/>
    <w:rsid w:val="00271FC0"/>
    <w:rsid w:val="00280EDE"/>
    <w:rsid w:val="002827EF"/>
    <w:rsid w:val="002939C2"/>
    <w:rsid w:val="00294DE3"/>
    <w:rsid w:val="002B082A"/>
    <w:rsid w:val="002B4629"/>
    <w:rsid w:val="002C7656"/>
    <w:rsid w:val="002D1F3F"/>
    <w:rsid w:val="002D3DED"/>
    <w:rsid w:val="002E40B8"/>
    <w:rsid w:val="002F62EA"/>
    <w:rsid w:val="00301E4A"/>
    <w:rsid w:val="00303402"/>
    <w:rsid w:val="00307945"/>
    <w:rsid w:val="003102C9"/>
    <w:rsid w:val="00315E3A"/>
    <w:rsid w:val="0032776F"/>
    <w:rsid w:val="00330842"/>
    <w:rsid w:val="00342D7E"/>
    <w:rsid w:val="00360D37"/>
    <w:rsid w:val="00361D64"/>
    <w:rsid w:val="00367081"/>
    <w:rsid w:val="003765DE"/>
    <w:rsid w:val="00377897"/>
    <w:rsid w:val="00383AE5"/>
    <w:rsid w:val="00384E0C"/>
    <w:rsid w:val="00386B68"/>
    <w:rsid w:val="00387BE2"/>
    <w:rsid w:val="003A77A6"/>
    <w:rsid w:val="003B105B"/>
    <w:rsid w:val="003B5402"/>
    <w:rsid w:val="003B7A23"/>
    <w:rsid w:val="003E04A8"/>
    <w:rsid w:val="003E2DDA"/>
    <w:rsid w:val="003E3E16"/>
    <w:rsid w:val="003E4212"/>
    <w:rsid w:val="00410735"/>
    <w:rsid w:val="00412D3F"/>
    <w:rsid w:val="004133DC"/>
    <w:rsid w:val="004206AE"/>
    <w:rsid w:val="00432C6F"/>
    <w:rsid w:val="0043519D"/>
    <w:rsid w:val="00435352"/>
    <w:rsid w:val="004417AB"/>
    <w:rsid w:val="00451BF1"/>
    <w:rsid w:val="00485ACA"/>
    <w:rsid w:val="004954FD"/>
    <w:rsid w:val="004A30F8"/>
    <w:rsid w:val="004D4C6B"/>
    <w:rsid w:val="004E2D8D"/>
    <w:rsid w:val="005006FE"/>
    <w:rsid w:val="0053339B"/>
    <w:rsid w:val="005402E7"/>
    <w:rsid w:val="00543ABA"/>
    <w:rsid w:val="005457AB"/>
    <w:rsid w:val="0054664B"/>
    <w:rsid w:val="00554073"/>
    <w:rsid w:val="00562AC0"/>
    <w:rsid w:val="005723CF"/>
    <w:rsid w:val="005A181C"/>
    <w:rsid w:val="005A51C4"/>
    <w:rsid w:val="005A55CB"/>
    <w:rsid w:val="005C7F3C"/>
    <w:rsid w:val="005E282A"/>
    <w:rsid w:val="005F5B73"/>
    <w:rsid w:val="006065D1"/>
    <w:rsid w:val="00606FB6"/>
    <w:rsid w:val="00633830"/>
    <w:rsid w:val="006344EA"/>
    <w:rsid w:val="00636704"/>
    <w:rsid w:val="00646D9C"/>
    <w:rsid w:val="00653CA9"/>
    <w:rsid w:val="0066630F"/>
    <w:rsid w:val="006810FD"/>
    <w:rsid w:val="00683E02"/>
    <w:rsid w:val="0069110F"/>
    <w:rsid w:val="00694C4C"/>
    <w:rsid w:val="006B0598"/>
    <w:rsid w:val="006C3B81"/>
    <w:rsid w:val="006D3EF9"/>
    <w:rsid w:val="006E198B"/>
    <w:rsid w:val="006E624E"/>
    <w:rsid w:val="006F6843"/>
    <w:rsid w:val="007009A6"/>
    <w:rsid w:val="00712ECA"/>
    <w:rsid w:val="00714D19"/>
    <w:rsid w:val="00724954"/>
    <w:rsid w:val="00731DE7"/>
    <w:rsid w:val="00731FDB"/>
    <w:rsid w:val="00740209"/>
    <w:rsid w:val="007416F4"/>
    <w:rsid w:val="00765A39"/>
    <w:rsid w:val="00766CCA"/>
    <w:rsid w:val="0077373B"/>
    <w:rsid w:val="007759EB"/>
    <w:rsid w:val="00776821"/>
    <w:rsid w:val="00782B01"/>
    <w:rsid w:val="00787EC7"/>
    <w:rsid w:val="007A1B34"/>
    <w:rsid w:val="007A2AE6"/>
    <w:rsid w:val="007B230B"/>
    <w:rsid w:val="007B6919"/>
    <w:rsid w:val="007D0975"/>
    <w:rsid w:val="007D433D"/>
    <w:rsid w:val="007D4D17"/>
    <w:rsid w:val="007E078A"/>
    <w:rsid w:val="007E1D19"/>
    <w:rsid w:val="007F754D"/>
    <w:rsid w:val="008015C8"/>
    <w:rsid w:val="0081092E"/>
    <w:rsid w:val="008255DA"/>
    <w:rsid w:val="008362DB"/>
    <w:rsid w:val="00836A00"/>
    <w:rsid w:val="00840D03"/>
    <w:rsid w:val="00843DD0"/>
    <w:rsid w:val="00850A49"/>
    <w:rsid w:val="008734D7"/>
    <w:rsid w:val="00875452"/>
    <w:rsid w:val="008815DE"/>
    <w:rsid w:val="00883631"/>
    <w:rsid w:val="00893F29"/>
    <w:rsid w:val="008A0BE5"/>
    <w:rsid w:val="008A7B1B"/>
    <w:rsid w:val="008B1890"/>
    <w:rsid w:val="008B3287"/>
    <w:rsid w:val="008B6EC2"/>
    <w:rsid w:val="008C78E0"/>
    <w:rsid w:val="008E0DA0"/>
    <w:rsid w:val="008F554D"/>
    <w:rsid w:val="00901116"/>
    <w:rsid w:val="00920DD8"/>
    <w:rsid w:val="00921D6B"/>
    <w:rsid w:val="0092785A"/>
    <w:rsid w:val="00930796"/>
    <w:rsid w:val="00931F68"/>
    <w:rsid w:val="00933EBD"/>
    <w:rsid w:val="00936B3E"/>
    <w:rsid w:val="00967BB5"/>
    <w:rsid w:val="00975DC7"/>
    <w:rsid w:val="00976395"/>
    <w:rsid w:val="009C3DE4"/>
    <w:rsid w:val="009C51C6"/>
    <w:rsid w:val="009E5B67"/>
    <w:rsid w:val="009F359C"/>
    <w:rsid w:val="009F430E"/>
    <w:rsid w:val="00A17217"/>
    <w:rsid w:val="00A247A2"/>
    <w:rsid w:val="00A315CD"/>
    <w:rsid w:val="00A41381"/>
    <w:rsid w:val="00A50C98"/>
    <w:rsid w:val="00A55654"/>
    <w:rsid w:val="00A56FEE"/>
    <w:rsid w:val="00A6475F"/>
    <w:rsid w:val="00A66450"/>
    <w:rsid w:val="00A7435E"/>
    <w:rsid w:val="00A8151B"/>
    <w:rsid w:val="00A82221"/>
    <w:rsid w:val="00AC65A0"/>
    <w:rsid w:val="00AD16E6"/>
    <w:rsid w:val="00AD5786"/>
    <w:rsid w:val="00AD6F9A"/>
    <w:rsid w:val="00AE31D1"/>
    <w:rsid w:val="00AF707C"/>
    <w:rsid w:val="00B16050"/>
    <w:rsid w:val="00B3328F"/>
    <w:rsid w:val="00B427D8"/>
    <w:rsid w:val="00B45656"/>
    <w:rsid w:val="00B519CD"/>
    <w:rsid w:val="00B62C3D"/>
    <w:rsid w:val="00B70B9C"/>
    <w:rsid w:val="00B765E8"/>
    <w:rsid w:val="00B86CFF"/>
    <w:rsid w:val="00B87D71"/>
    <w:rsid w:val="00BA142C"/>
    <w:rsid w:val="00BC5A86"/>
    <w:rsid w:val="00BD6F78"/>
    <w:rsid w:val="00BE23D3"/>
    <w:rsid w:val="00BE2490"/>
    <w:rsid w:val="00BE2B0F"/>
    <w:rsid w:val="00BF2542"/>
    <w:rsid w:val="00C133A3"/>
    <w:rsid w:val="00C215E8"/>
    <w:rsid w:val="00C226FA"/>
    <w:rsid w:val="00C37B0E"/>
    <w:rsid w:val="00C51250"/>
    <w:rsid w:val="00C55273"/>
    <w:rsid w:val="00C56534"/>
    <w:rsid w:val="00C70A13"/>
    <w:rsid w:val="00C823A7"/>
    <w:rsid w:val="00C9083C"/>
    <w:rsid w:val="00C96F89"/>
    <w:rsid w:val="00CA18C8"/>
    <w:rsid w:val="00CA7D86"/>
    <w:rsid w:val="00CE418F"/>
    <w:rsid w:val="00CE5264"/>
    <w:rsid w:val="00CE5902"/>
    <w:rsid w:val="00CF21A6"/>
    <w:rsid w:val="00CF5F36"/>
    <w:rsid w:val="00D00CED"/>
    <w:rsid w:val="00D046D2"/>
    <w:rsid w:val="00D103FF"/>
    <w:rsid w:val="00D122C7"/>
    <w:rsid w:val="00D13E52"/>
    <w:rsid w:val="00D21BA0"/>
    <w:rsid w:val="00D30C4E"/>
    <w:rsid w:val="00D34B64"/>
    <w:rsid w:val="00D82FB8"/>
    <w:rsid w:val="00DA10A1"/>
    <w:rsid w:val="00DA7BFC"/>
    <w:rsid w:val="00DB112B"/>
    <w:rsid w:val="00DF02A8"/>
    <w:rsid w:val="00DF67F5"/>
    <w:rsid w:val="00DF7004"/>
    <w:rsid w:val="00E06AC6"/>
    <w:rsid w:val="00E12375"/>
    <w:rsid w:val="00E16304"/>
    <w:rsid w:val="00E305E4"/>
    <w:rsid w:val="00E77458"/>
    <w:rsid w:val="00E86175"/>
    <w:rsid w:val="00E869BB"/>
    <w:rsid w:val="00E92159"/>
    <w:rsid w:val="00EB7BAF"/>
    <w:rsid w:val="00EC7875"/>
    <w:rsid w:val="00ED2072"/>
    <w:rsid w:val="00ED2855"/>
    <w:rsid w:val="00ED7ED2"/>
    <w:rsid w:val="00EE4591"/>
    <w:rsid w:val="00EF2861"/>
    <w:rsid w:val="00F128B6"/>
    <w:rsid w:val="00F2704D"/>
    <w:rsid w:val="00F279DA"/>
    <w:rsid w:val="00F30AE4"/>
    <w:rsid w:val="00F3534C"/>
    <w:rsid w:val="00F55366"/>
    <w:rsid w:val="00F62AFB"/>
    <w:rsid w:val="00F65CA2"/>
    <w:rsid w:val="00F672C8"/>
    <w:rsid w:val="00F84F68"/>
    <w:rsid w:val="00F87E01"/>
    <w:rsid w:val="00F90D10"/>
    <w:rsid w:val="00FB4FA3"/>
    <w:rsid w:val="00FC27DA"/>
    <w:rsid w:val="00FC6A34"/>
    <w:rsid w:val="00FD1346"/>
    <w:rsid w:val="00FF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E701"/>
  <w15:chartTrackingRefBased/>
  <w15:docId w15:val="{AB1EBB59-954B-40C9-891F-83DD309F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F359C"/>
    <w:rPr>
      <w:sz w:val="16"/>
      <w:szCs w:val="16"/>
    </w:rPr>
  </w:style>
  <w:style w:type="paragraph" w:styleId="CommentText">
    <w:name w:val="annotation text"/>
    <w:basedOn w:val="Normal"/>
    <w:link w:val="CommentTextChar"/>
    <w:uiPriority w:val="99"/>
    <w:semiHidden/>
    <w:unhideWhenUsed/>
    <w:rsid w:val="009F359C"/>
    <w:pPr>
      <w:spacing w:line="240" w:lineRule="auto"/>
    </w:pPr>
    <w:rPr>
      <w:sz w:val="20"/>
      <w:szCs w:val="20"/>
    </w:rPr>
  </w:style>
  <w:style w:type="character" w:customStyle="1" w:styleId="CommentTextChar">
    <w:name w:val="Comment Text Char"/>
    <w:basedOn w:val="DefaultParagraphFont"/>
    <w:link w:val="CommentText"/>
    <w:uiPriority w:val="99"/>
    <w:semiHidden/>
    <w:rsid w:val="009F359C"/>
    <w:rPr>
      <w:sz w:val="20"/>
      <w:szCs w:val="20"/>
    </w:rPr>
  </w:style>
  <w:style w:type="paragraph" w:styleId="CommentSubject">
    <w:name w:val="annotation subject"/>
    <w:basedOn w:val="CommentText"/>
    <w:next w:val="CommentText"/>
    <w:link w:val="CommentSubjectChar"/>
    <w:uiPriority w:val="99"/>
    <w:semiHidden/>
    <w:unhideWhenUsed/>
    <w:rsid w:val="009F359C"/>
    <w:rPr>
      <w:b/>
      <w:bCs/>
    </w:rPr>
  </w:style>
  <w:style w:type="character" w:customStyle="1" w:styleId="CommentSubjectChar">
    <w:name w:val="Comment Subject Char"/>
    <w:basedOn w:val="CommentTextChar"/>
    <w:link w:val="CommentSubject"/>
    <w:uiPriority w:val="99"/>
    <w:semiHidden/>
    <w:rsid w:val="009F359C"/>
    <w:rPr>
      <w:b/>
      <w:bCs/>
      <w:sz w:val="20"/>
      <w:szCs w:val="20"/>
    </w:rPr>
  </w:style>
  <w:style w:type="paragraph" w:styleId="Revision">
    <w:name w:val="Revision"/>
    <w:hidden/>
    <w:uiPriority w:val="99"/>
    <w:semiHidden/>
    <w:rsid w:val="00BD6F78"/>
    <w:pPr>
      <w:spacing w:after="0" w:line="240" w:lineRule="auto"/>
    </w:pPr>
  </w:style>
  <w:style w:type="paragraph" w:styleId="ListParagraph">
    <w:name w:val="List Paragraph"/>
    <w:basedOn w:val="Normal"/>
    <w:uiPriority w:val="34"/>
    <w:qFormat/>
    <w:rsid w:val="008E0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26</Pages>
  <Words>5517</Words>
  <Characters>31453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245</cp:revision>
  <dcterms:created xsi:type="dcterms:W3CDTF">2023-11-30T16:43:00Z</dcterms:created>
  <dcterms:modified xsi:type="dcterms:W3CDTF">2024-01-09T18:45:00Z</dcterms:modified>
</cp:coreProperties>
</file>