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152A5" w14:textId="77777777" w:rsidR="00BA505B" w:rsidRPr="00EC6100" w:rsidRDefault="00BA505B" w:rsidP="00BA505B">
      <w:pPr>
        <w:pStyle w:val="Heading1"/>
        <w:rPr>
          <w:rFonts w:asciiTheme="minorHAnsi" w:eastAsia="Times New Roman" w:hAnsiTheme="minorHAnsi" w:cstheme="minorHAnsi"/>
          <w:sz w:val="32"/>
        </w:rPr>
      </w:pPr>
      <w:bookmarkStart w:id="0" w:name="_Toc173848395"/>
      <w:bookmarkStart w:id="1" w:name="_Toc194321790"/>
      <w:bookmarkStart w:id="2" w:name="_Hlk195187518"/>
      <w:r w:rsidRPr="00EC6100">
        <w:rPr>
          <w:rFonts w:asciiTheme="minorHAnsi" w:eastAsia="Times New Roman" w:hAnsiTheme="minorHAnsi" w:cstheme="minorHAnsi"/>
          <w:sz w:val="32"/>
        </w:rPr>
        <w:t>Study 1</w:t>
      </w:r>
      <w:bookmarkEnd w:id="0"/>
      <w:bookmarkEnd w:id="1"/>
    </w:p>
    <w:p w14:paraId="20F7FD80" w14:textId="77777777" w:rsidR="0097746F" w:rsidRPr="00EC6100" w:rsidRDefault="0097746F" w:rsidP="0097746F">
      <w:pPr>
        <w:rPr>
          <w:rFonts w:cstheme="minorHAnsi"/>
          <w:sz w:val="24"/>
          <w:szCs w:val="24"/>
        </w:rPr>
      </w:pPr>
    </w:p>
    <w:p w14:paraId="64C4EDD1" w14:textId="27B38E94" w:rsidR="0097746F" w:rsidRPr="00EC6100" w:rsidRDefault="0097746F" w:rsidP="0097746F">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22456FAA" w14:textId="5A1AC69C" w:rsidR="00BA52AB" w:rsidRPr="00EC6100" w:rsidRDefault="00FD6A5E" w:rsidP="00FD6A5E">
      <w:pPr>
        <w:spacing w:line="480" w:lineRule="auto"/>
        <w:ind w:firstLine="720"/>
        <w:rPr>
          <w:rFonts w:cstheme="minorHAnsi"/>
          <w:sz w:val="24"/>
          <w:szCs w:val="24"/>
        </w:rPr>
      </w:pPr>
      <w:r w:rsidRPr="00EC6100">
        <w:rPr>
          <w:rFonts w:cstheme="minorHAnsi"/>
          <w:sz w:val="24"/>
          <w:szCs w:val="24"/>
        </w:rPr>
        <w:t xml:space="preserve">The purpose of Study </w:t>
      </w:r>
      <w:r w:rsidR="00BA52AB" w:rsidRPr="00EC6100">
        <w:rPr>
          <w:rFonts w:cstheme="minorHAnsi"/>
          <w:sz w:val="24"/>
          <w:szCs w:val="24"/>
        </w:rPr>
        <w:t>1</w:t>
      </w:r>
      <w:r w:rsidRPr="00EC6100">
        <w:rPr>
          <w:rFonts w:cstheme="minorHAnsi"/>
          <w:sz w:val="24"/>
          <w:szCs w:val="24"/>
        </w:rPr>
        <w:t xml:space="preserve"> was to directly test </w:t>
      </w:r>
      <w:r w:rsidR="00BA52AB" w:rsidRPr="00EC6100">
        <w:rPr>
          <w:rFonts w:cstheme="minorHAnsi"/>
          <w:sz w:val="24"/>
          <w:szCs w:val="24"/>
        </w:rPr>
        <w:t xml:space="preserve">how manipulating </w:t>
      </w:r>
      <w:r w:rsidRPr="00EC6100">
        <w:rPr>
          <w:rFonts w:cstheme="minorHAnsi"/>
          <w:sz w:val="24"/>
          <w:szCs w:val="24"/>
        </w:rPr>
        <w:t>social consensus</w:t>
      </w:r>
      <w:r w:rsidR="00EB128F" w:rsidRPr="00EC6100">
        <w:rPr>
          <w:rFonts w:cstheme="minorHAnsi"/>
          <w:sz w:val="24"/>
          <w:szCs w:val="24"/>
        </w:rPr>
        <w:t xml:space="preserve"> affects </w:t>
      </w:r>
      <w:del w:id="3" w:author="Shaffer, Victoria" w:date="2025-04-02T15:46:00Z" w16du:dateUtc="2025-04-02T20:46:00Z">
        <w:r w:rsidR="00EA6DCE" w:rsidRPr="00EC6100" w:rsidDel="00D67F81">
          <w:rPr>
            <w:rFonts w:cstheme="minorHAnsi"/>
            <w:sz w:val="24"/>
            <w:szCs w:val="24"/>
          </w:rPr>
          <w:delText xml:space="preserve">multiple different </w:delText>
        </w:r>
      </w:del>
      <w:r w:rsidR="00EA6DCE" w:rsidRPr="00EC6100">
        <w:rPr>
          <w:rFonts w:cstheme="minorHAnsi"/>
          <w:sz w:val="24"/>
          <w:szCs w:val="24"/>
        </w:rPr>
        <w:t>contemporary polarized beliefs.</w:t>
      </w:r>
      <w:r w:rsidR="000B2C64" w:rsidRPr="00EC6100">
        <w:rPr>
          <w:rFonts w:cstheme="minorHAnsi"/>
          <w:sz w:val="24"/>
          <w:szCs w:val="24"/>
        </w:rPr>
        <w:t xml:space="preserve"> One </w:t>
      </w:r>
      <w:del w:id="4" w:author="Duan, Sean (MU-Student)" w:date="2025-04-07T18:55:00Z" w16du:dateUtc="2025-04-07T23:55:00Z">
        <w:r w:rsidR="000B2C64" w:rsidRPr="00EC6100" w:rsidDel="00FD13D6">
          <w:rPr>
            <w:rFonts w:cstheme="minorHAnsi"/>
            <w:sz w:val="24"/>
            <w:szCs w:val="24"/>
          </w:rPr>
          <w:delText xml:space="preserve">of our </w:delText>
        </w:r>
      </w:del>
      <w:r w:rsidR="000B2C64" w:rsidRPr="00EC6100">
        <w:rPr>
          <w:rFonts w:cstheme="minorHAnsi"/>
          <w:sz w:val="24"/>
          <w:szCs w:val="24"/>
        </w:rPr>
        <w:t>goal</w:t>
      </w:r>
      <w:del w:id="5" w:author="Duan, Sean (MU-Student)" w:date="2025-04-07T18:55:00Z" w16du:dateUtc="2025-04-07T23:55:00Z">
        <w:r w:rsidR="000B2C64" w:rsidRPr="00EC6100" w:rsidDel="00FD13D6">
          <w:rPr>
            <w:rFonts w:cstheme="minorHAnsi"/>
            <w:sz w:val="24"/>
            <w:szCs w:val="24"/>
          </w:rPr>
          <w:delText>s</w:delText>
        </w:r>
      </w:del>
      <w:r w:rsidR="000B2C64" w:rsidRPr="00EC6100">
        <w:rPr>
          <w:rFonts w:cstheme="minorHAnsi"/>
          <w:sz w:val="24"/>
          <w:szCs w:val="24"/>
        </w:rPr>
        <w:t xml:space="preserve"> was to determine if </w:t>
      </w:r>
      <w:del w:id="6" w:author="Duan, Sean (MU-Student)" w:date="2025-04-07T18:55:00Z" w16du:dateUtc="2025-04-07T23:55:00Z">
        <w:r w:rsidR="005C19F3" w:rsidRPr="00EC6100" w:rsidDel="00FD13D6">
          <w:rPr>
            <w:rFonts w:cstheme="minorHAnsi"/>
            <w:sz w:val="24"/>
            <w:szCs w:val="24"/>
          </w:rPr>
          <w:delText>our</w:delText>
        </w:r>
      </w:del>
      <w:ins w:id="7" w:author="Duan, Sean (MU-Student)" w:date="2025-04-07T18:55:00Z" w16du:dateUtc="2025-04-07T23:55:00Z">
        <w:r w:rsidR="008C79F8">
          <w:rPr>
            <w:rFonts w:cstheme="minorHAnsi"/>
            <w:sz w:val="24"/>
            <w:szCs w:val="24"/>
          </w:rPr>
          <w:t>the</w:t>
        </w:r>
      </w:ins>
      <w:r w:rsidR="005C19F3" w:rsidRPr="00EC6100">
        <w:rPr>
          <w:rFonts w:cstheme="minorHAnsi"/>
          <w:sz w:val="24"/>
          <w:szCs w:val="24"/>
        </w:rPr>
        <w:t xml:space="preserve"> social consensus manipulation, adapted from a similar scientific/social consensus manipulation by Keiichi Kobayashi (2018), would successfully generalize to an American audience</w:t>
      </w:r>
      <w:r w:rsidR="00F85AB9" w:rsidRPr="00EC6100">
        <w:rPr>
          <w:rFonts w:cstheme="minorHAnsi"/>
          <w:sz w:val="24"/>
          <w:szCs w:val="24"/>
        </w:rPr>
        <w:t xml:space="preserve">. </w:t>
      </w:r>
      <w:del w:id="8" w:author="Duan, Sean (MU-Student)" w:date="2025-04-08T13:52:00Z" w16du:dateUtc="2025-04-08T18:52:00Z">
        <w:r w:rsidR="00F85AB9" w:rsidRPr="00EC6100" w:rsidDel="00CD18DA">
          <w:rPr>
            <w:rFonts w:cstheme="minorHAnsi"/>
            <w:sz w:val="24"/>
            <w:szCs w:val="24"/>
          </w:rPr>
          <w:delText xml:space="preserve">Additionally, </w:delText>
        </w:r>
        <w:r w:rsidR="00F85AB9" w:rsidRPr="00EC6100" w:rsidDel="00071A49">
          <w:rPr>
            <w:rFonts w:cstheme="minorHAnsi"/>
            <w:sz w:val="24"/>
            <w:szCs w:val="24"/>
          </w:rPr>
          <w:delText xml:space="preserve">we </w:delText>
        </w:r>
      </w:del>
      <w:ins w:id="9" w:author="Duan, Sean (MU-Student)" w:date="2025-04-08T13:52:00Z" w16du:dateUtc="2025-04-08T18:52:00Z">
        <w:r w:rsidR="00CD18DA">
          <w:rPr>
            <w:rFonts w:cstheme="minorHAnsi"/>
            <w:sz w:val="24"/>
            <w:szCs w:val="24"/>
          </w:rPr>
          <w:t>A</w:t>
        </w:r>
        <w:r w:rsidR="00071A49">
          <w:rPr>
            <w:rFonts w:cstheme="minorHAnsi"/>
            <w:sz w:val="24"/>
            <w:szCs w:val="24"/>
          </w:rPr>
          <w:t>nother goal was to</w:t>
        </w:r>
      </w:ins>
      <w:del w:id="10" w:author="Duan, Sean (MU-Student)" w:date="2025-04-08T13:52:00Z" w16du:dateUtc="2025-04-08T18:52:00Z">
        <w:r w:rsidR="00F85AB9" w:rsidRPr="00EC6100" w:rsidDel="00071A49">
          <w:rPr>
            <w:rFonts w:cstheme="minorHAnsi"/>
            <w:sz w:val="24"/>
            <w:szCs w:val="24"/>
          </w:rPr>
          <w:delText>wanted</w:delText>
        </w:r>
      </w:del>
      <w:r w:rsidR="00F85AB9" w:rsidRPr="00EC6100">
        <w:rPr>
          <w:rFonts w:cstheme="minorHAnsi"/>
          <w:sz w:val="24"/>
          <w:szCs w:val="24"/>
        </w:rPr>
        <w:t xml:space="preserve"> to replicate the effects of this manipulation on a series of </w:t>
      </w:r>
      <w:r w:rsidR="00DE722B" w:rsidRPr="00EC6100">
        <w:rPr>
          <w:rFonts w:cstheme="minorHAnsi"/>
          <w:sz w:val="24"/>
          <w:szCs w:val="24"/>
        </w:rPr>
        <w:t xml:space="preserve">topics chosen explicitly for their perception of polarization in America </w:t>
      </w:r>
      <w:r w:rsidR="008A7720" w:rsidRPr="00EC6100">
        <w:rPr>
          <w:rFonts w:cstheme="minorHAnsi"/>
          <w:sz w:val="24"/>
          <w:szCs w:val="24"/>
        </w:rPr>
        <w:t>(UHC, climate change, capital punishment)</w:t>
      </w:r>
      <w:r w:rsidR="00DE722B" w:rsidRPr="00EC6100">
        <w:rPr>
          <w:rFonts w:cstheme="minorHAnsi"/>
          <w:sz w:val="24"/>
          <w:szCs w:val="24"/>
        </w:rPr>
        <w:t>, which diverges significantly from the original set of topics</w:t>
      </w:r>
      <w:r w:rsidR="008A7720" w:rsidRPr="00EC6100">
        <w:rPr>
          <w:rFonts w:cstheme="minorHAnsi"/>
          <w:sz w:val="24"/>
          <w:szCs w:val="24"/>
        </w:rPr>
        <w:t xml:space="preserve"> Kobayashi chose to use (</w:t>
      </w:r>
      <w:r w:rsidR="0001663F" w:rsidRPr="00EC6100">
        <w:rPr>
          <w:rFonts w:cstheme="minorHAnsi"/>
          <w:sz w:val="24"/>
          <w:szCs w:val="24"/>
        </w:rPr>
        <w:t>climate change, blood type personality, nuclear power, and whale research</w:t>
      </w:r>
      <w:r w:rsidR="006B0820" w:rsidRPr="00EC6100">
        <w:rPr>
          <w:rFonts w:cstheme="minorHAnsi"/>
          <w:sz w:val="24"/>
          <w:szCs w:val="24"/>
        </w:rPr>
        <w:t>)</w:t>
      </w:r>
      <w:r w:rsidR="0059683E" w:rsidRPr="00EC6100">
        <w:rPr>
          <w:rFonts w:cstheme="minorHAnsi"/>
          <w:sz w:val="24"/>
          <w:szCs w:val="24"/>
        </w:rPr>
        <w:t>.</w:t>
      </w:r>
    </w:p>
    <w:p w14:paraId="47BC77C8" w14:textId="77777777" w:rsidR="00BA505B" w:rsidRPr="00EC6100"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11" w:name="_Toc173848396"/>
      <w:bookmarkStart w:id="12" w:name="_Toc194321791"/>
      <w:r w:rsidRPr="00EC6100">
        <w:rPr>
          <w:rFonts w:eastAsia="Times New Roman" w:cstheme="minorHAnsi"/>
          <w:b/>
          <w:bCs/>
          <w:kern w:val="0"/>
          <w:sz w:val="28"/>
          <w:szCs w:val="28"/>
          <w14:ligatures w14:val="none"/>
        </w:rPr>
        <w:t>Method</w:t>
      </w:r>
      <w:bookmarkEnd w:id="11"/>
      <w:bookmarkEnd w:id="12"/>
    </w:p>
    <w:p w14:paraId="244C0674" w14:textId="7BAE3BD6"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w:t>
      </w:r>
      <w:ins w:id="13" w:author="Shaffer, Victoria" w:date="2025-04-02T15:47:00Z" w16du:dateUtc="2025-04-02T20:47:00Z">
        <w:r w:rsidR="00B3128B">
          <w:rPr>
            <w:rFonts w:cstheme="minorHAnsi"/>
            <w:sz w:val="24"/>
            <w:szCs w:val="24"/>
          </w:rPr>
          <w:t xml:space="preserve">each </w:t>
        </w:r>
      </w:ins>
      <w:del w:id="14"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topic</w:t>
      </w:r>
      <w:del w:id="15" w:author="Shaffer, Victoria" w:date="2025-04-02T15:47:00Z" w16du:dateUtc="2025-04-02T20:47:00Z">
        <w:r w:rsidRPr="00EC6100" w:rsidDel="00B3128B">
          <w:rPr>
            <w:rFonts w:cstheme="minorHAnsi"/>
            <w:sz w:val="24"/>
            <w:szCs w:val="24"/>
          </w:rPr>
          <w:delText>]</w:delText>
        </w:r>
      </w:del>
      <w:r w:rsidRPr="00EC6100">
        <w:rPr>
          <w:rFonts w:cstheme="minorHAnsi"/>
          <w:sz w:val="24"/>
          <w:szCs w:val="24"/>
        </w:rPr>
        <w:t xml:space="preserve">, was measured both before and after </w:t>
      </w:r>
      <w:proofErr w:type="gramStart"/>
      <w:r w:rsidRPr="00EC6100">
        <w:rPr>
          <w:rFonts w:cstheme="minorHAnsi"/>
          <w:sz w:val="24"/>
          <w:szCs w:val="24"/>
        </w:rPr>
        <w:t>presentation</w:t>
      </w:r>
      <w:proofErr w:type="gramEnd"/>
      <w:r w:rsidRPr="00EC6100">
        <w:rPr>
          <w:rFonts w:cstheme="minorHAnsi"/>
          <w:sz w:val="24"/>
          <w:szCs w:val="24"/>
        </w:rPr>
        <w:t xml:space="preserve"> of social consensus information. </w:t>
      </w:r>
      <w:r w:rsidRPr="00EC6100">
        <w:rPr>
          <w:rFonts w:eastAsia="Calibri" w:cstheme="minorHAnsi"/>
          <w:kern w:val="0"/>
          <w:sz w:val="24"/>
          <w:szCs w:val="24"/>
          <w14:ligatures w14:val="none"/>
        </w:rPr>
        <w:t>The Institutional Review Board at the University of Missouri reviewed and approved all submitted materials for Study 1.</w:t>
      </w:r>
    </w:p>
    <w:p w14:paraId="13A05EF8"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6" w:name="_Toc173848397"/>
      <w:bookmarkStart w:id="17" w:name="_Toc194321792"/>
      <w:r w:rsidRPr="00EC6100">
        <w:rPr>
          <w:rFonts w:eastAsia="Times New Roman" w:cstheme="minorHAnsi"/>
          <w:b/>
          <w:i/>
          <w:color w:val="000000"/>
          <w:sz w:val="28"/>
          <w:szCs w:val="28"/>
        </w:rPr>
        <w:lastRenderedPageBreak/>
        <w:t>Participants</w:t>
      </w:r>
      <w:bookmarkEnd w:id="16"/>
      <w:bookmarkEnd w:id="17"/>
    </w:p>
    <w:p w14:paraId="0A6806DF" w14:textId="77777777"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total of 505 undergraduate students 18 years of age or older at the University of Missouri participated in this study. Participants were recruited through an online survey platform and were offered psychology course credit in exchange for their participation.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EC6100">
        <w:rPr>
          <w:rFonts w:eastAsia="Calibri" w:cstheme="minorHAnsi"/>
          <w:i/>
          <w:iCs/>
          <w:sz w:val="24"/>
          <w:szCs w:val="24"/>
        </w:rPr>
        <w:t xml:space="preserve">M </w:t>
      </w:r>
      <w:r w:rsidRPr="00EC6100">
        <w:rPr>
          <w:rFonts w:eastAsia="Calibri" w:cstheme="minorHAnsi"/>
          <w:sz w:val="24"/>
          <w:szCs w:val="24"/>
        </w:rPr>
        <w:t xml:space="preserve">= 18.9, </w:t>
      </w:r>
      <w:r w:rsidRPr="00EC6100">
        <w:rPr>
          <w:rFonts w:eastAsia="Calibri" w:cstheme="minorHAnsi"/>
          <w:i/>
          <w:iCs/>
          <w:sz w:val="24"/>
          <w:szCs w:val="24"/>
        </w:rPr>
        <w:t>SD</w:t>
      </w:r>
      <w:r w:rsidRPr="00EC6100">
        <w:rPr>
          <w:rFonts w:eastAsia="Calibri" w:cstheme="minorHAnsi"/>
          <w:sz w:val="24"/>
          <w:szCs w:val="24"/>
        </w:rPr>
        <w:t xml:space="preserve"> = 1.99).</w:t>
      </w:r>
    </w:p>
    <w:p w14:paraId="53DC4405" w14:textId="77777777" w:rsidR="00BA505B" w:rsidRPr="00EC6100" w:rsidRDefault="00BA505B" w:rsidP="00BA505B">
      <w:pPr>
        <w:keepNext/>
        <w:keepLines/>
        <w:spacing w:after="0" w:afterAutospacing="1" w:line="480" w:lineRule="auto"/>
        <w:outlineLvl w:val="2"/>
        <w:rPr>
          <w:rFonts w:eastAsia="Times New Roman" w:cstheme="minorHAnsi"/>
          <w:b/>
          <w:i/>
          <w:color w:val="000000"/>
          <w:sz w:val="28"/>
          <w:szCs w:val="28"/>
        </w:rPr>
      </w:pPr>
      <w:bookmarkStart w:id="18" w:name="_Toc173848398"/>
      <w:bookmarkStart w:id="19" w:name="_Toc194321793"/>
      <w:r w:rsidRPr="00EC6100">
        <w:rPr>
          <w:rFonts w:eastAsia="Times New Roman" w:cstheme="minorHAnsi"/>
          <w:b/>
          <w:i/>
          <w:color w:val="000000"/>
          <w:sz w:val="28"/>
          <w:szCs w:val="28"/>
        </w:rPr>
        <w:t>Materials and Procedure</w:t>
      </w:r>
      <w:bookmarkEnd w:id="18"/>
      <w:bookmarkEnd w:id="19"/>
    </w:p>
    <w:p w14:paraId="442A57B2" w14:textId="0C407EAE" w:rsidR="00BA505B" w:rsidRPr="00EC6100" w:rsidRDefault="001E4C2D"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To manipulate the perception of social consensus, participants were randomized into a ‘high social consensus’ or ‘low social consensus’ condition. </w:t>
      </w:r>
      <w:r>
        <w:rPr>
          <w:rFonts w:eastAsia="Calibri" w:cstheme="minorHAnsi"/>
          <w:kern w:val="0"/>
          <w:sz w:val="24"/>
          <w:szCs w:val="24"/>
          <w14:ligatures w14:val="none"/>
        </w:rPr>
        <w:t xml:space="preserve">Participants </w:t>
      </w:r>
      <w:r w:rsidRPr="00EC6100">
        <w:rPr>
          <w:rFonts w:eastAsia="Calibri" w:cstheme="minorHAnsi"/>
          <w:kern w:val="0"/>
          <w:sz w:val="24"/>
          <w:szCs w:val="24"/>
          <w14:ligatures w14:val="none"/>
        </w:rPr>
        <w:t>were first asked to estimate the proportion of the US population in 2018 that would be in support of</w:t>
      </w:r>
      <w:r w:rsidR="00BA505B" w:rsidRPr="00EC6100">
        <w:rPr>
          <w:rFonts w:eastAsia="Calibri" w:cstheme="minorHAnsi"/>
          <w:kern w:val="0"/>
          <w:sz w:val="24"/>
          <w:szCs w:val="24"/>
          <w14:ligatures w14:val="none"/>
        </w:rPr>
        <w:t xml:space="preserve"> each of the four issues (Climate Change, Universal Health Care, Death Penalty, and Slavery)</w:t>
      </w:r>
      <w:r w:rsidR="00421355">
        <w:rPr>
          <w:rFonts w:eastAsia="Calibri" w:cstheme="minorHAnsi"/>
          <w:kern w:val="0"/>
          <w:sz w:val="24"/>
          <w:szCs w:val="24"/>
          <w14:ligatures w14:val="none"/>
        </w:rPr>
        <w:t>.</w:t>
      </w:r>
      <w:r w:rsidR="00BA505B" w:rsidRPr="00EC6100">
        <w:rPr>
          <w:rFonts w:eastAsia="Calibri" w:cstheme="minorHAnsi"/>
          <w:kern w:val="0"/>
          <w:sz w:val="24"/>
          <w:szCs w:val="24"/>
          <w14:ligatures w14:val="none"/>
        </w:rPr>
        <w:t xml:space="preserve"> Then, participants were given information about social consensus on each of these four issues. In both conditions, participants were given feedback consisting of the base rate of support that the general American public (in 2018) had for </w:t>
      </w:r>
      <w:ins w:id="20" w:author="Shaffer, Victoria" w:date="2025-04-02T15:48:00Z" w16du:dateUtc="2025-04-02T20:48:00Z">
        <w:r w:rsidR="00A52663">
          <w:rPr>
            <w:rFonts w:eastAsia="Calibri" w:cstheme="minorHAnsi"/>
            <w:kern w:val="0"/>
            <w:sz w:val="24"/>
            <w:szCs w:val="24"/>
            <w14:ligatures w14:val="none"/>
          </w:rPr>
          <w:t xml:space="preserve">each </w:t>
        </w:r>
      </w:ins>
      <w:del w:id="21"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topic</w:t>
      </w:r>
      <w:del w:id="22" w:author="Shaffer, Victoria" w:date="2025-04-02T15:48:00Z" w16du:dateUtc="2025-04-02T20:48:00Z">
        <w:r w:rsidR="00BA505B" w:rsidRPr="00EC6100" w:rsidDel="00A52663">
          <w:rPr>
            <w:rFonts w:eastAsia="Calibri" w:cstheme="minorHAnsi"/>
            <w:kern w:val="0"/>
            <w:sz w:val="24"/>
            <w:szCs w:val="24"/>
            <w14:ligatures w14:val="none"/>
          </w:rPr>
          <w:delText>]</w:delText>
        </w:r>
      </w:del>
      <w:r w:rsidR="00BA505B" w:rsidRPr="00EC6100">
        <w:rPr>
          <w:rFonts w:eastAsia="Calibri" w:cstheme="minorHAnsi"/>
          <w:kern w:val="0"/>
          <w:sz w:val="24"/>
          <w:szCs w:val="24"/>
          <w14:ligatures w14:val="none"/>
        </w:rPr>
        <w:t>. Except for the topic of slavery, participants in the ‘high social consensus’ condition saw results that were</w:t>
      </w:r>
      <w:r w:rsidR="00BA505B" w:rsidRPr="00EC6100">
        <w:rPr>
          <w:rFonts w:eastAsia="Calibri" w:cstheme="minorHAnsi"/>
          <w:sz w:val="24"/>
          <w:szCs w:val="24"/>
        </w:rPr>
        <w:t xml:space="preserve"> 20% higher than the true base rate, and participants in our ‘low social consensus’ condition saw results that were </w:t>
      </w:r>
      <w:r w:rsidR="00BA505B" w:rsidRPr="00EC6100">
        <w:rPr>
          <w:rFonts w:eastAsia="Calibri" w:cstheme="minorHAnsi"/>
          <w:sz w:val="24"/>
          <w:szCs w:val="24"/>
        </w:rPr>
        <w:lastRenderedPageBreak/>
        <w:t>20% lower than the true base rate. For example, if 65% of Americans agree that</w:t>
      </w:r>
      <w:r w:rsidR="00BA505B" w:rsidRPr="00EC6100">
        <w:rPr>
          <w:rFonts w:eastAsia="Calibri" w:cstheme="minorHAnsi"/>
          <w:kern w:val="0"/>
          <w:sz w:val="24"/>
          <w:szCs w:val="24"/>
          <w14:ligatures w14:val="none"/>
        </w:rPr>
        <w:t xml:space="preserve"> the Death Penalty is necessary in the US</w:t>
      </w:r>
      <w:r w:rsidR="00BA505B" w:rsidRPr="00EC6100">
        <w:rPr>
          <w:rFonts w:eastAsia="Calibri" w:cstheme="minorHAnsi"/>
          <w:sz w:val="24"/>
          <w:szCs w:val="24"/>
        </w:rPr>
        <w:t>, the high social consensus condition would be told that 85% agree, and the low social consensus condition would be told that 45% agree.</w:t>
      </w:r>
      <w:ins w:id="23" w:author="Duan, Sean (MU-Student)" w:date="2025-04-07T14:25:00Z" w16du:dateUtc="2025-04-07T19:25:00Z">
        <w:r w:rsidR="006077EF">
          <w:rPr>
            <w:rFonts w:eastAsia="Calibri" w:cstheme="minorHAnsi"/>
            <w:sz w:val="24"/>
            <w:szCs w:val="24"/>
          </w:rPr>
          <w:t xml:space="preserve"> </w:t>
        </w:r>
      </w:ins>
      <w:ins w:id="24" w:author="Duan, Sean (MU-Student)" w:date="2025-04-09T13:46:00Z" w16du:dateUtc="2025-04-09T18:46:00Z">
        <w:r w:rsidR="009123EB">
          <w:rPr>
            <w:rFonts w:eastAsia="Calibri" w:cstheme="minorHAnsi"/>
            <w:sz w:val="24"/>
            <w:szCs w:val="24"/>
          </w:rPr>
          <w:t xml:space="preserve">The topic of slavery was added to our </w:t>
        </w:r>
      </w:ins>
      <w:ins w:id="25" w:author="Duan, Sean (MU-Student)" w:date="2025-04-09T13:47:00Z" w16du:dateUtc="2025-04-09T18:47:00Z">
        <w:r w:rsidR="009123EB">
          <w:rPr>
            <w:rFonts w:eastAsia="Calibri" w:cstheme="minorHAnsi"/>
            <w:sz w:val="24"/>
            <w:szCs w:val="24"/>
          </w:rPr>
          <w:t>experimental protocol for the purposes of face validity</w:t>
        </w:r>
      </w:ins>
      <w:ins w:id="26" w:author="Duan, Sean (MU-Student)" w:date="2025-04-09T13:48:00Z" w16du:dateUtc="2025-04-09T18:48:00Z">
        <w:r w:rsidR="009123EB">
          <w:rPr>
            <w:rFonts w:eastAsia="Calibri" w:cstheme="minorHAnsi"/>
            <w:sz w:val="24"/>
            <w:szCs w:val="24"/>
          </w:rPr>
          <w:t>; it seemed important for the participants to be exposed to a commonplace belief (i.e., Americans see slavery as extremely unacceptable) that had overwhelming agreement.</w:t>
        </w:r>
      </w:ins>
    </w:p>
    <w:p w14:paraId="27732660" w14:textId="724511A0" w:rsidR="00BA505B" w:rsidRPr="00EC6100" w:rsidRDefault="00BA505B" w:rsidP="009B7FDF">
      <w:pPr>
        <w:pStyle w:val="BodyText"/>
        <w:spacing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After the social consensus information, participants were asked to indicate their degree of surprise </w:t>
      </w:r>
      <w:del w:id="27" w:author="Shaffer, Victoria" w:date="2025-04-02T15:48:00Z" w16du:dateUtc="2025-04-02T20:48:00Z">
        <w:r w:rsidRPr="00EC6100" w:rsidDel="00056B9A">
          <w:rPr>
            <w:rFonts w:eastAsia="Calibri" w:cstheme="minorHAnsi"/>
            <w:kern w:val="0"/>
            <w:sz w:val="24"/>
            <w:szCs w:val="24"/>
            <w14:ligatures w14:val="none"/>
          </w:rPr>
          <w:delText xml:space="preserve">at </w:delText>
        </w:r>
      </w:del>
      <w:ins w:id="28" w:author="Shaffer, Victoria" w:date="2025-04-02T15:48:00Z" w16du:dateUtc="2025-04-02T20:48:00Z">
        <w:r w:rsidR="00056B9A">
          <w:rPr>
            <w:rFonts w:eastAsia="Calibri" w:cstheme="minorHAnsi"/>
            <w:kern w:val="0"/>
            <w:sz w:val="24"/>
            <w:szCs w:val="24"/>
            <w14:ligatures w14:val="none"/>
          </w:rPr>
          <w:t>with</w:t>
        </w:r>
        <w:r w:rsidR="00056B9A" w:rsidRPr="00EC6100">
          <w:rPr>
            <w:rFonts w:eastAsia="Calibri" w:cstheme="minorHAnsi"/>
            <w:kern w:val="0"/>
            <w:sz w:val="24"/>
            <w:szCs w:val="24"/>
            <w14:ligatures w14:val="none"/>
          </w:rPr>
          <w:t xml:space="preserve"> </w:t>
        </w:r>
      </w:ins>
      <w:r w:rsidRPr="00EC6100">
        <w:rPr>
          <w:rFonts w:eastAsia="Calibri" w:cstheme="minorHAnsi"/>
          <w:kern w:val="0"/>
          <w:sz w:val="24"/>
          <w:szCs w:val="24"/>
          <w14:ligatures w14:val="none"/>
        </w:rPr>
        <w:t xml:space="preserve">the stated level of public support and estimate levels of public levels support in 2023. Participants were then asked to identify their level of support for each </w:t>
      </w:r>
      <w:del w:id="29"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topic</w:t>
      </w:r>
      <w:del w:id="30" w:author="Shaffer, Victoria" w:date="2025-04-02T15:49:00Z" w16du:dateUtc="2025-04-02T20:49:00Z">
        <w:r w:rsidRPr="00EC6100" w:rsidDel="00056B9A">
          <w:rPr>
            <w:rFonts w:eastAsia="Calibri" w:cstheme="minorHAnsi"/>
            <w:kern w:val="0"/>
            <w:sz w:val="24"/>
            <w:szCs w:val="24"/>
            <w14:ligatures w14:val="none"/>
          </w:rPr>
          <w:delText>]</w:delText>
        </w:r>
      </w:del>
      <w:r w:rsidRPr="00EC6100">
        <w:rPr>
          <w:rFonts w:eastAsia="Calibri" w:cstheme="minorHAnsi"/>
          <w:kern w:val="0"/>
          <w:sz w:val="24"/>
          <w:szCs w:val="24"/>
          <w14:ligatures w14:val="none"/>
        </w:rPr>
        <w:t>. Next, participants completed individual difference measures on deontological and utilitarian orientation.</w:t>
      </w:r>
      <w:ins w:id="31" w:author="Duan, Sean (MU-Student)" w:date="2025-04-07T14:37:00Z" w16du:dateUtc="2025-04-07T19:37:00Z">
        <w:r w:rsidR="00BF04B3">
          <w:rPr>
            <w:rFonts w:eastAsia="Calibri" w:cstheme="minorHAnsi"/>
            <w:kern w:val="0"/>
            <w:sz w:val="24"/>
            <w:szCs w:val="24"/>
            <w14:ligatures w14:val="none"/>
          </w:rPr>
          <w:t xml:space="preserve"> </w:t>
        </w:r>
        <w:r w:rsidR="00BF04B3" w:rsidRPr="00EC6100">
          <w:rPr>
            <w:rFonts w:eastAsia="Calibri" w:cstheme="minorHAnsi"/>
            <w:kern w:val="0"/>
            <w:sz w:val="24"/>
            <w:szCs w:val="24"/>
            <w14:ligatures w14:val="none"/>
          </w:rPr>
          <w:t>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w:t>
        </w:r>
      </w:ins>
      <w:r w:rsidRPr="00EC6100">
        <w:rPr>
          <w:rFonts w:eastAsia="Calibri" w:cstheme="minorHAnsi"/>
          <w:kern w:val="0"/>
          <w:sz w:val="24"/>
          <w:szCs w:val="24"/>
          <w14:ligatures w14:val="none"/>
        </w:rPr>
        <w:t xml:space="preserve"> </w:t>
      </w:r>
      <w:del w:id="32" w:author="Duan, Sean (MU-Student)" w:date="2025-04-07T14:36:00Z" w16du:dateUtc="2025-04-07T19:36:00Z">
        <w:r w:rsidRPr="00EC6100" w:rsidDel="00BF04B3">
          <w:rPr>
            <w:rFonts w:eastAsia="Calibri" w:cstheme="minorHAnsi"/>
            <w:kern w:val="0"/>
            <w:sz w:val="24"/>
            <w:szCs w:val="24"/>
            <w14:ligatures w14:val="none"/>
          </w:rPr>
          <w:delText xml:space="preserve">Utilitarian reasoning can be defined as ethical judgement based on outcomes, not intentions. Likewise, deontological reasoning can be defined as ethical judgement based on whether or not behavior adheres to a preconceived set of ‘rules’, this includes concepts like ‘rights’, ‘ideals’, and explicitly recorded law. </w:delText>
        </w:r>
      </w:del>
      <w:del w:id="33" w:author="Duan, Sean (MU-Student)" w:date="2025-04-07T14:27:00Z" w16du:dateUtc="2025-04-07T19:27:00Z">
        <w:r w:rsidRPr="00EC6100" w:rsidDel="009B7FDF">
          <w:rPr>
            <w:rFonts w:cstheme="minorHAnsi"/>
            <w:sz w:val="24"/>
            <w:szCs w:val="24"/>
          </w:rPr>
          <w:delText xml:space="preserve">These differences directly impact openness to attitude change as well as the effectiveness of persuasion (Brady and Wheeler, 1996). For example, prior research on the interaction between social consensus and deontology indicates that higher levels of deontological orientation results in less conformation to social consensus (Pincus, 2014). </w:delText>
        </w:r>
      </w:del>
      <w:r w:rsidRPr="00EC6100">
        <w:rPr>
          <w:rFonts w:eastAsia="Calibri" w:cstheme="minorHAnsi"/>
          <w:kern w:val="0"/>
          <w:sz w:val="24"/>
          <w:szCs w:val="24"/>
          <w14:ligatures w14:val="none"/>
        </w:rPr>
        <w:t>Finally, participants provided demographic information; see Appendix A for a complete listing of Study 1 materials.</w:t>
      </w:r>
    </w:p>
    <w:p w14:paraId="0793FB22"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34" w:name="_Toc173848399"/>
      <w:bookmarkStart w:id="35" w:name="_Toc194321794"/>
      <w:r w:rsidRPr="0056441A">
        <w:rPr>
          <w:rFonts w:eastAsia="Times New Roman" w:cstheme="minorHAnsi"/>
          <w:b/>
          <w:i/>
          <w:color w:val="000000"/>
          <w:sz w:val="28"/>
          <w:szCs w:val="28"/>
        </w:rPr>
        <w:t>Measures</w:t>
      </w:r>
      <w:bookmarkEnd w:id="34"/>
      <w:bookmarkEnd w:id="35"/>
    </w:p>
    <w:p w14:paraId="5315FB0D" w14:textId="71C9AA9D"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Participant support for </w:t>
      </w:r>
      <w:del w:id="36" w:author="Duan, Sean (MU-Student)" w:date="2025-04-07T14:28:00Z" w16du:dateUtc="2025-04-07T19:28:00Z">
        <w:r w:rsidRPr="00EC6100" w:rsidDel="009B7FDF">
          <w:rPr>
            <w:rFonts w:eastAsia="Calibri" w:cstheme="minorHAnsi"/>
            <w:kern w:val="0"/>
            <w:sz w:val="24"/>
            <w:szCs w:val="24"/>
            <w14:ligatures w14:val="none"/>
          </w:rPr>
          <w:delText>[topic</w:delText>
        </w:r>
      </w:del>
      <w:ins w:id="37" w:author="Duan, Sean (MU-Student)" w:date="2025-04-07T14:28:00Z" w16du:dateUtc="2025-04-07T19:28:00Z">
        <w:r w:rsidR="009B7FDF">
          <w:rPr>
            <w:rFonts w:eastAsia="Calibri" w:cstheme="minorHAnsi"/>
            <w:kern w:val="0"/>
            <w:sz w:val="24"/>
            <w:szCs w:val="24"/>
            <w14:ligatures w14:val="none"/>
          </w:rPr>
          <w:t>each topic</w:t>
        </w:r>
      </w:ins>
      <w:del w:id="38" w:author="Duan, Sean (MU-Student)" w:date="2025-04-07T14:28:00Z" w16du:dateUtc="2025-04-07T19:28:00Z">
        <w:r w:rsidRPr="00EC6100" w:rsidDel="009B7FDF">
          <w:rPr>
            <w:rFonts w:eastAsia="Calibri" w:cstheme="minorHAnsi"/>
            <w:kern w:val="0"/>
            <w:sz w:val="24"/>
            <w:szCs w:val="24"/>
            <w14:ligatures w14:val="none"/>
          </w:rPr>
          <w:delText>]</w:delText>
        </w:r>
      </w:del>
      <w:r w:rsidRPr="00EC6100">
        <w:rPr>
          <w:rFonts w:eastAsia="Calibri" w:cstheme="minorHAnsi"/>
          <w:kern w:val="0"/>
          <w:sz w:val="24"/>
          <w:szCs w:val="24"/>
          <w14:ligatures w14:val="none"/>
        </w:rPr>
        <w:t xml:space="preserve"> was captured as continuous variable ranging from strong disagreement (0) to strong agreement (100) with the following statements: 1) “Greenhouse gas emissions generated by human activity has and will continue to change Earth's climate” (</w:t>
      </w:r>
      <w:r w:rsidRPr="00EC6100">
        <w:rPr>
          <w:rFonts w:eastAsia="Calibri" w:cstheme="minorHAnsi"/>
          <w:i/>
          <w:iCs/>
          <w:kern w:val="0"/>
          <w:sz w:val="24"/>
          <w:szCs w:val="24"/>
          <w14:ligatures w14:val="none"/>
        </w:rPr>
        <w:t>Climate Change</w:t>
      </w:r>
      <w:r w:rsidRPr="00EC6100">
        <w:rPr>
          <w:rFonts w:eastAsia="Calibri" w:cstheme="minorHAnsi"/>
          <w:kern w:val="0"/>
          <w:sz w:val="24"/>
          <w:szCs w:val="24"/>
          <w14:ligatures w14:val="none"/>
        </w:rPr>
        <w:t>); 2) “The US government needs to implement Universal Health Care because basic population needs are not being met.” (</w:t>
      </w:r>
      <w:r w:rsidRPr="00EC6100">
        <w:rPr>
          <w:rFonts w:eastAsia="Calibri" w:cstheme="minorHAnsi"/>
          <w:i/>
          <w:iCs/>
          <w:kern w:val="0"/>
          <w:sz w:val="24"/>
          <w:szCs w:val="24"/>
          <w14:ligatures w14:val="none"/>
        </w:rPr>
        <w:t xml:space="preserve">Universal Health </w:t>
      </w:r>
      <w:r w:rsidRPr="00EC6100">
        <w:rPr>
          <w:rFonts w:eastAsia="Calibri" w:cstheme="minorHAnsi"/>
          <w:i/>
          <w:iCs/>
          <w:kern w:val="0"/>
          <w:sz w:val="24"/>
          <w:szCs w:val="24"/>
          <w14:ligatures w14:val="none"/>
        </w:rPr>
        <w:lastRenderedPageBreak/>
        <w:t>Care</w:t>
      </w:r>
      <w:r w:rsidRPr="00EC6100">
        <w:rPr>
          <w:rFonts w:eastAsia="Calibri" w:cstheme="minorHAnsi"/>
          <w:kern w:val="0"/>
          <w:sz w:val="24"/>
          <w:szCs w:val="24"/>
          <w14:ligatures w14:val="none"/>
        </w:rPr>
        <w:t>); 3) “Capital Punishment (the Death Penalty) is necessary in the US” (</w:t>
      </w:r>
      <w:r w:rsidRPr="00EC6100">
        <w:rPr>
          <w:rFonts w:eastAsia="Calibri" w:cstheme="minorHAnsi"/>
          <w:i/>
          <w:iCs/>
          <w:kern w:val="0"/>
          <w:sz w:val="24"/>
          <w:szCs w:val="24"/>
          <w14:ligatures w14:val="none"/>
        </w:rPr>
        <w:t>Death Penalty</w:t>
      </w:r>
      <w:r w:rsidRPr="00EC6100">
        <w:rPr>
          <w:rFonts w:eastAsia="Calibri" w:cstheme="minorHAnsi"/>
          <w:kern w:val="0"/>
          <w:sz w:val="24"/>
          <w:szCs w:val="24"/>
          <w14:ligatures w14:val="none"/>
        </w:rPr>
        <w:t>), and 4) “Slavery, forced labor, and human trafficking are violations of human rights.” (</w:t>
      </w:r>
      <w:r w:rsidRPr="00EC6100">
        <w:rPr>
          <w:rFonts w:eastAsia="Calibri" w:cstheme="minorHAnsi"/>
          <w:i/>
          <w:iCs/>
          <w:kern w:val="0"/>
          <w:sz w:val="24"/>
          <w:szCs w:val="24"/>
          <w14:ligatures w14:val="none"/>
        </w:rPr>
        <w:t>Slavery</w:t>
      </w:r>
      <w:r w:rsidRPr="00EC6100">
        <w:rPr>
          <w:rFonts w:eastAsia="Calibri" w:cstheme="minorHAnsi"/>
          <w:kern w:val="0"/>
          <w:sz w:val="24"/>
          <w:szCs w:val="24"/>
          <w14:ligatures w14:val="none"/>
        </w:rPr>
        <w:t xml:space="preserve">). </w:t>
      </w:r>
    </w:p>
    <w:p w14:paraId="0D4D084E" w14:textId="6B728B8F" w:rsidR="00BA505B" w:rsidDel="00BF04B3" w:rsidRDefault="00861171" w:rsidP="00BA505B">
      <w:pPr>
        <w:spacing w:before="180" w:after="180" w:afterAutospacing="1" w:line="480" w:lineRule="auto"/>
        <w:ind w:firstLine="720"/>
        <w:rPr>
          <w:del w:id="39" w:author="Duan, Sean (MU-Student)" w:date="2025-04-07T14:32:00Z" w16du:dateUtc="2025-04-07T19:32:00Z"/>
          <w:rFonts w:eastAsia="Calibri" w:cstheme="minorHAnsi"/>
          <w:kern w:val="0"/>
          <w:sz w:val="24"/>
          <w:szCs w:val="24"/>
          <w14:ligatures w14:val="none"/>
        </w:rPr>
      </w:pPr>
      <w:moveToRangeStart w:id="40" w:author="Duan, Sean (MU-Student)" w:date="2025-04-07T14:38:00Z" w:name="move194929098"/>
      <w:moveTo w:id="41" w:author="Duan, Sean (MU-Student)" w:date="2025-04-07T14:38:00Z" w16du:dateUtc="2025-04-07T19:38:00Z">
        <w:r w:rsidRPr="00EC6100">
          <w:rPr>
            <w:rFonts w:eastAsia="Calibri" w:cstheme="minorHAnsi"/>
            <w:kern w:val="0"/>
            <w:sz w:val="24"/>
            <w:szCs w:val="24"/>
            <w14:ligatures w14:val="none"/>
          </w:rPr>
          <w:t xml:space="preserve">Individual differences in deontological and utilitarian orientation were measured using the Ethical Standards of Judgement Questionnaire (ESJQ) developed by Love, Salinas, and Rotman (2020). </w:t>
        </w:r>
      </w:moveTo>
      <w:moveToRangeEnd w:id="40"/>
      <w:del w:id="42" w:author="Duan, Sean (MU-Student)" w:date="2025-04-07T14:32:00Z" w16du:dateUtc="2025-04-07T19:32:00Z">
        <w:r w:rsidR="00BA505B" w:rsidRPr="00EC6100" w:rsidDel="009F2DA4">
          <w:rPr>
            <w:rFonts w:eastAsia="Calibri" w:cstheme="minorHAnsi"/>
            <w:kern w:val="0"/>
            <w:sz w:val="24"/>
            <w:szCs w:val="24"/>
            <w14:ligatures w14:val="none"/>
          </w:rPr>
          <w:delText xml:space="preserve">Secondary Outcomes. Estimates of public support </w:delText>
        </w:r>
      </w:del>
      <w:del w:id="43" w:author="Duan, Sean (MU-Student)" w:date="2025-04-07T14:28:00Z" w16du:dateUtc="2025-04-07T19:28:00Z">
        <w:r w:rsidR="00BA505B" w:rsidRPr="00EC6100" w:rsidDel="00891834">
          <w:rPr>
            <w:rFonts w:eastAsia="Calibri" w:cstheme="minorHAnsi"/>
            <w:kern w:val="0"/>
            <w:sz w:val="24"/>
            <w:szCs w:val="24"/>
            <w14:ligatures w14:val="none"/>
          </w:rPr>
          <w:delText>for [topic]</w:delText>
        </w:r>
      </w:del>
      <w:del w:id="44" w:author="Duan, Sean (MU-Student)" w:date="2025-04-07T14:32:00Z" w16du:dateUtc="2025-04-07T19:32:00Z">
        <w:r w:rsidR="00BA505B" w:rsidRPr="00EC6100" w:rsidDel="009F2DA4">
          <w:rPr>
            <w:rFonts w:eastAsia="Calibri" w:cstheme="minorHAnsi"/>
            <w:kern w:val="0"/>
            <w:sz w:val="24"/>
            <w:szCs w:val="24"/>
            <w14:ligatures w14:val="none"/>
          </w:rPr>
          <w:delText xml:space="preserve"> were obtained by asking participants to estimate what percentage of the American public would agree with the above statements. Participants provided a number ranging from 0-100%. Separate estimates were obtained for 2018 and 2023. Participants were also asked to rate </w:delText>
        </w:r>
        <w:r w:rsidR="00BA505B" w:rsidRPr="00EC6100" w:rsidDel="009F2DA4">
          <w:rPr>
            <w:rFonts w:eastAsia="Calibri" w:cstheme="minorHAnsi"/>
            <w:sz w:val="24"/>
            <w:szCs w:val="24"/>
          </w:rPr>
          <w:delText>how ‘surprised’ they were at the 2018 social consensus information provided. Surprise was measured with a 5-point Likert scale ranging from ‘Not Surprised’ (1) to ‘Very Surprised’ (5).</w:delText>
        </w:r>
      </w:del>
    </w:p>
    <w:p w14:paraId="5F443EFF" w14:textId="19468DAE" w:rsidR="00BA505B" w:rsidRPr="00EC6100" w:rsidRDefault="00861171" w:rsidP="00BA505B">
      <w:pPr>
        <w:spacing w:before="180" w:after="180" w:afterAutospacing="1" w:line="480" w:lineRule="auto"/>
        <w:ind w:firstLine="720"/>
        <w:rPr>
          <w:rFonts w:eastAsia="Calibri" w:cstheme="minorHAnsi"/>
          <w:kern w:val="0"/>
          <w:sz w:val="24"/>
          <w:szCs w:val="24"/>
          <w14:ligatures w14:val="none"/>
        </w:rPr>
      </w:pPr>
      <w:ins w:id="45" w:author="Duan, Sean (MU-Student)" w:date="2025-04-07T14:37:00Z" w16du:dateUtc="2025-04-07T19:37:00Z">
        <w:r>
          <w:rPr>
            <w:rFonts w:eastAsia="Calibri" w:cstheme="minorHAnsi"/>
            <w:kern w:val="0"/>
            <w:sz w:val="24"/>
            <w:szCs w:val="24"/>
            <w14:ligatures w14:val="none"/>
          </w:rPr>
          <w:t xml:space="preserve">This scale was included as a potential moderator of social consensus manipulation because </w:t>
        </w:r>
        <w:r w:rsidRPr="00EC6100">
          <w:rPr>
            <w:rFonts w:cstheme="minorHAnsi"/>
            <w:sz w:val="24"/>
            <w:szCs w:val="24"/>
          </w:rPr>
          <w:t>prior research on the interaction between social consensus and deontology indicates that higher levels of deontological orientation results in less conformation to social consensus (Brady and Wheeler, 1996</w:t>
        </w:r>
        <w:r>
          <w:rPr>
            <w:rFonts w:cstheme="minorHAnsi"/>
            <w:sz w:val="24"/>
            <w:szCs w:val="24"/>
          </w:rPr>
          <w:t xml:space="preserve">; </w:t>
        </w:r>
        <w:r w:rsidRPr="00EC6100">
          <w:rPr>
            <w:rFonts w:cstheme="minorHAnsi"/>
            <w:sz w:val="24"/>
            <w:szCs w:val="24"/>
          </w:rPr>
          <w:t>Pincus, 2014).</w:t>
        </w:r>
      </w:ins>
      <w:ins w:id="46" w:author="Duan, Sean (MU-Student)" w:date="2025-04-07T14:38:00Z" w16du:dateUtc="2025-04-07T19:38:00Z">
        <w:r w:rsidR="007B6E66">
          <w:rPr>
            <w:rFonts w:cstheme="minorHAnsi"/>
            <w:sz w:val="24"/>
            <w:szCs w:val="24"/>
          </w:rPr>
          <w:t xml:space="preserve"> </w:t>
        </w:r>
      </w:ins>
      <w:moveFromRangeStart w:id="47" w:author="Duan, Sean (MU-Student)" w:date="2025-04-07T14:38:00Z" w:name="move194929098"/>
      <w:moveFrom w:id="48" w:author="Duan, Sean (MU-Student)" w:date="2025-04-07T14:38:00Z" w16du:dateUtc="2025-04-07T19:38:00Z">
        <w:r w:rsidR="00BA505B" w:rsidRPr="00EC6100" w:rsidDel="00861171">
          <w:rPr>
            <w:rFonts w:eastAsia="Calibri" w:cstheme="minorHAnsi"/>
            <w:kern w:val="0"/>
            <w:sz w:val="24"/>
            <w:szCs w:val="24"/>
            <w14:ligatures w14:val="none"/>
          </w:rPr>
          <w:t xml:space="preserve">Individual differences in deontological and utilitarian orientation were measured using the Ethical Standards of Judgement Questionnaire (ESJQ) developed by Love, Salinas, and Rotman (2020). </w:t>
        </w:r>
      </w:moveFrom>
      <w:moveFromRangeEnd w:id="47"/>
      <w:r w:rsidR="00BA505B" w:rsidRPr="00EC6100">
        <w:rPr>
          <w:rFonts w:eastAsia="Calibri" w:cstheme="minorHAnsi"/>
          <w:kern w:val="0"/>
          <w:sz w:val="24"/>
          <w:szCs w:val="24"/>
          <w14:ligatures w14:val="none"/>
        </w:rPr>
        <w:t>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ins w:id="49" w:author="Duan, Sean (MU-Student)" w:date="2025-04-07T14:33:00Z" w16du:dateUtc="2025-04-07T19:33:00Z">
        <w:r w:rsidR="002F63F4">
          <w:rPr>
            <w:rFonts w:eastAsia="Calibri" w:cstheme="minorHAnsi"/>
            <w:kern w:val="0"/>
            <w:sz w:val="24"/>
            <w:szCs w:val="24"/>
            <w14:ligatures w14:val="none"/>
          </w:rPr>
          <w:t xml:space="preserve"> Additionally, please see Appendix D, section 1, for further details and analysis regarding secondary outcomes and other individual difference measures</w:t>
        </w:r>
      </w:ins>
      <w:ins w:id="50" w:author="Duan, Sean (MU-Student)" w:date="2025-04-07T14:38:00Z" w16du:dateUtc="2025-04-07T19:38:00Z">
        <w:r w:rsidR="007349BD">
          <w:rPr>
            <w:rFonts w:eastAsia="Calibri" w:cstheme="minorHAnsi"/>
            <w:kern w:val="0"/>
            <w:sz w:val="24"/>
            <w:szCs w:val="24"/>
            <w14:ligatures w14:val="none"/>
          </w:rPr>
          <w:t xml:space="preserve"> in Study 1</w:t>
        </w:r>
      </w:ins>
      <w:ins w:id="51" w:author="Duan, Sean (MU-Student)" w:date="2025-04-07T14:33:00Z" w16du:dateUtc="2025-04-07T19:33:00Z">
        <w:r w:rsidR="002F63F4">
          <w:rPr>
            <w:rFonts w:eastAsia="Calibri" w:cstheme="minorHAnsi"/>
            <w:kern w:val="0"/>
            <w:sz w:val="24"/>
            <w:szCs w:val="24"/>
            <w14:ligatures w14:val="none"/>
          </w:rPr>
          <w:t>.</w:t>
        </w:r>
      </w:ins>
    </w:p>
    <w:p w14:paraId="5831B259" w14:textId="5E4EA2BF" w:rsidR="00BA505B" w:rsidRPr="00EC6100" w:rsidDel="00BF04B3" w:rsidRDefault="00BA505B" w:rsidP="00BA505B">
      <w:pPr>
        <w:spacing w:before="180" w:after="180" w:afterAutospacing="1" w:line="480" w:lineRule="auto"/>
        <w:ind w:firstLine="720"/>
        <w:rPr>
          <w:del w:id="52" w:author="Duan, Sean (MU-Student)" w:date="2025-04-07T14:33:00Z" w16du:dateUtc="2025-04-07T19:33:00Z"/>
          <w:rFonts w:eastAsia="Calibri" w:cstheme="minorHAnsi"/>
          <w:kern w:val="0"/>
          <w:sz w:val="24"/>
          <w:szCs w:val="24"/>
          <w14:ligatures w14:val="none"/>
        </w:rPr>
      </w:pPr>
      <w:del w:id="53" w:author="Duan, Sean (MU-Student)" w:date="2025-04-07T14:33:00Z" w16du:dateUtc="2025-04-07T19:33:00Z">
        <w:r w:rsidRPr="00EC6100" w:rsidDel="00BF04B3">
          <w:rPr>
            <w:rFonts w:eastAsia="Calibri" w:cstheme="minorHAnsi"/>
            <w:kern w:val="0"/>
            <w:sz w:val="24"/>
            <w:szCs w:val="24"/>
            <w14:ligatures w14:val="none"/>
          </w:rPr>
          <w:delTex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delText>
        </w:r>
      </w:del>
    </w:p>
    <w:p w14:paraId="0593E7E3" w14:textId="77777777" w:rsidR="00BA505B" w:rsidRPr="0056441A" w:rsidRDefault="00BA505B" w:rsidP="00BA505B">
      <w:pPr>
        <w:spacing w:before="180" w:after="180" w:afterAutospacing="1" w:line="480" w:lineRule="auto"/>
        <w:rPr>
          <w:rFonts w:eastAsia="Times New Roman" w:cstheme="minorHAnsi"/>
          <w:b/>
          <w:i/>
          <w:color w:val="000000"/>
          <w:sz w:val="28"/>
          <w:szCs w:val="28"/>
        </w:rPr>
      </w:pPr>
      <w:bookmarkStart w:id="54" w:name="_Toc151474571"/>
      <w:bookmarkStart w:id="55" w:name="_Toc173848400"/>
      <w:r w:rsidRPr="0056441A">
        <w:rPr>
          <w:rFonts w:eastAsia="Times New Roman" w:cstheme="minorHAnsi"/>
          <w:b/>
          <w:i/>
          <w:color w:val="000000"/>
          <w:sz w:val="28"/>
          <w:szCs w:val="28"/>
        </w:rPr>
        <w:t>Power and Statistical Analysis</w:t>
      </w:r>
      <w:bookmarkEnd w:id="54"/>
      <w:bookmarkEnd w:id="55"/>
    </w:p>
    <w:p w14:paraId="1633A3FE" w14:textId="6F4D4E7B"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EC6100">
        <w:rPr>
          <w:rFonts w:eastAsia="Calibri" w:cstheme="minorHAnsi"/>
          <w:sz w:val="24"/>
          <w:szCs w:val="24"/>
        </w:rPr>
        <w:t>Erdfelder</w:t>
      </w:r>
      <w:proofErr w:type="spellEnd"/>
      <w:r w:rsidRPr="00EC6100">
        <w:rPr>
          <w:rFonts w:eastAsia="Calibri" w:cstheme="minorHAnsi"/>
          <w:sz w:val="24"/>
          <w:szCs w:val="24"/>
        </w:rPr>
        <w:t xml:space="preserve">, Lang, and Buchner, 2007; Faul, </w:t>
      </w:r>
      <w:proofErr w:type="spellStart"/>
      <w:r w:rsidRPr="00EC6100">
        <w:rPr>
          <w:rFonts w:eastAsia="Calibri" w:cstheme="minorHAnsi"/>
          <w:sz w:val="24"/>
          <w:szCs w:val="24"/>
        </w:rPr>
        <w:t>Erdfelder</w:t>
      </w:r>
      <w:proofErr w:type="spellEnd"/>
      <w:r w:rsidRPr="00EC6100">
        <w:rPr>
          <w:rFonts w:eastAsia="Calibri" w:cstheme="minorHAnsi"/>
          <w:sz w:val="24"/>
          <w:szCs w:val="24"/>
        </w:rPr>
        <w:t xml:space="preserve">, Buchner, and Lang, 2009). Support for </w:t>
      </w:r>
      <w:r w:rsidRPr="00EC6100">
        <w:rPr>
          <w:rFonts w:eastAsia="Calibri" w:cstheme="minorHAnsi"/>
          <w:sz w:val="24"/>
          <w:szCs w:val="24"/>
        </w:rPr>
        <w:lastRenderedPageBreak/>
        <w:t xml:space="preserve">[topic] was treated as a continuous variable.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w:t>
      </w:r>
      <w:r w:rsidR="00CD3A43" w:rsidRPr="00CD3A43">
        <w:rPr>
          <w:rFonts w:eastAsia="Calibri" w:cstheme="minorHAnsi"/>
          <w:sz w:val="24"/>
          <w:szCs w:val="24"/>
        </w:rPr>
        <w:t>All tests were conducted in R and considered statistically significant when P &lt;.05. We used R version 4.4.1 (R Core Team 2024</w:t>
      </w:r>
      <w:del w:id="56" w:author="Duan, Sean (MU-Student)" w:date="2025-04-07T14:41:00Z" w16du:dateUtc="2025-04-07T19:41:00Z">
        <w:r w:rsidR="00CD3A43" w:rsidRPr="00CD3A43" w:rsidDel="008F68BF">
          <w:rPr>
            <w:rFonts w:eastAsia="Calibri" w:cstheme="minorHAnsi"/>
            <w:sz w:val="24"/>
            <w:szCs w:val="24"/>
          </w:rPr>
          <w:delText>)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delText>
        </w:r>
      </w:del>
      <w:ins w:id="57" w:author="Duan, Sean (MU-Student)" w:date="2025-04-07T14:41:00Z" w16du:dateUtc="2025-04-07T19:41:00Z">
        <w:r w:rsidR="008F68BF">
          <w:rPr>
            <w:rFonts w:eastAsia="Calibri" w:cstheme="minorHAnsi"/>
            <w:sz w:val="24"/>
            <w:szCs w:val="24"/>
          </w:rPr>
          <w:t>).</w:t>
        </w:r>
      </w:ins>
    </w:p>
    <w:p w14:paraId="56270769" w14:textId="3C97A3BB"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58" w:name="_Toc151474572"/>
      <w:bookmarkStart w:id="59" w:name="_Toc173848401"/>
      <w:bookmarkStart w:id="60" w:name="_Toc194321795"/>
      <w:r w:rsidRPr="0056441A">
        <w:rPr>
          <w:rFonts w:eastAsia="Times New Roman" w:cstheme="minorHAnsi"/>
          <w:b/>
          <w:i/>
          <w:color w:val="000000"/>
          <w:sz w:val="28"/>
          <w:szCs w:val="28"/>
        </w:rPr>
        <w:t>Study 1 Hypothes</w:t>
      </w:r>
      <w:del w:id="61" w:author="Duan, Sean (MU-Student)" w:date="2025-04-07T16:49:00Z" w16du:dateUtc="2025-04-07T21:49:00Z">
        <w:r w:rsidRPr="0056441A" w:rsidDel="00736384">
          <w:rPr>
            <w:rFonts w:eastAsia="Times New Roman" w:cstheme="minorHAnsi"/>
            <w:b/>
            <w:i/>
            <w:color w:val="000000"/>
            <w:sz w:val="28"/>
            <w:szCs w:val="28"/>
          </w:rPr>
          <w:delText>e</w:delText>
        </w:r>
      </w:del>
      <w:ins w:id="62" w:author="Duan, Sean (MU-Student)" w:date="2025-04-07T16:49:00Z" w16du:dateUtc="2025-04-07T21:49:00Z">
        <w:r w:rsidR="00736384">
          <w:rPr>
            <w:rFonts w:eastAsia="Times New Roman" w:cstheme="minorHAnsi"/>
            <w:b/>
            <w:i/>
            <w:color w:val="000000"/>
            <w:sz w:val="28"/>
            <w:szCs w:val="28"/>
          </w:rPr>
          <w:t>i</w:t>
        </w:r>
      </w:ins>
      <w:r w:rsidRPr="0056441A">
        <w:rPr>
          <w:rFonts w:eastAsia="Times New Roman" w:cstheme="minorHAnsi"/>
          <w:b/>
          <w:i/>
          <w:color w:val="000000"/>
          <w:sz w:val="28"/>
          <w:szCs w:val="28"/>
        </w:rPr>
        <w:t>s</w:t>
      </w:r>
      <w:bookmarkEnd w:id="58"/>
      <w:bookmarkEnd w:id="59"/>
      <w:bookmarkEnd w:id="60"/>
      <w:r w:rsidRPr="0056441A">
        <w:rPr>
          <w:rFonts w:eastAsia="Times New Roman" w:cstheme="minorHAnsi"/>
          <w:b/>
          <w:i/>
          <w:color w:val="000000"/>
          <w:sz w:val="28"/>
          <w:szCs w:val="28"/>
        </w:rPr>
        <w:t xml:space="preserve"> </w:t>
      </w:r>
    </w:p>
    <w:p w14:paraId="5A5E81F2" w14:textId="3A4F8D9A" w:rsidR="00D27FB0" w:rsidRPr="00D27FB0" w:rsidRDefault="00BA505B">
      <w:pPr>
        <w:pStyle w:val="BodyText"/>
        <w:spacing w:line="480" w:lineRule="auto"/>
        <w:rPr>
          <w:sz w:val="24"/>
          <w:szCs w:val="24"/>
        </w:rPr>
        <w:pPrChange w:id="63" w:author="Duan, Sean (MU-Student)" w:date="2025-04-07T16:46:00Z" w16du:dateUtc="2025-04-07T21:46:00Z">
          <w:pPr>
            <w:pStyle w:val="BodyText"/>
          </w:pPr>
        </w:pPrChange>
      </w:pPr>
      <w:del w:id="64" w:author="Duan, Sean (MU-Student)" w:date="2025-04-07T16:48:00Z" w16du:dateUtc="2025-04-07T21:48:00Z">
        <w:r w:rsidRPr="00EC6100" w:rsidDel="006C48A3">
          <w:rPr>
            <w:rFonts w:cstheme="minorHAnsi"/>
            <w:sz w:val="24"/>
          </w:rPr>
          <w:delText xml:space="preserve">We predicted high social consensus would lead to more </w:delText>
        </w:r>
      </w:del>
      <w:ins w:id="65" w:author="Shaffer, Victoria" w:date="2025-04-02T15:58:00Z" w16du:dateUtc="2025-04-02T20:58:00Z">
        <w:del w:id="66" w:author="Duan, Sean (MU-Student)" w:date="2025-04-07T16:48:00Z" w16du:dateUtc="2025-04-07T21:48:00Z">
          <w:r w:rsidR="00143AAF" w:rsidDel="006C48A3">
            <w:rPr>
              <w:rFonts w:cstheme="minorHAnsi"/>
              <w:sz w:val="24"/>
            </w:rPr>
            <w:delText>greater</w:delText>
          </w:r>
          <w:r w:rsidR="00143AAF" w:rsidRPr="00EC6100" w:rsidDel="006C48A3">
            <w:rPr>
              <w:rFonts w:cstheme="minorHAnsi"/>
              <w:sz w:val="24"/>
            </w:rPr>
            <w:delText xml:space="preserve"> </w:delText>
          </w:r>
        </w:del>
      </w:ins>
      <w:del w:id="67" w:author="Duan, Sean (MU-Student)" w:date="2025-04-07T16:48:00Z" w16du:dateUtc="2025-04-07T21:48:00Z">
        <w:r w:rsidRPr="00EC6100" w:rsidDel="006C48A3">
          <w:rPr>
            <w:rFonts w:cstheme="minorHAnsi"/>
            <w:sz w:val="24"/>
          </w:rPr>
          <w:delText xml:space="preserve">positive support for highly polarized issues (H1). </w:delText>
        </w:r>
      </w:del>
      <w:ins w:id="68" w:author="Duan, Sean (MU-Student)" w:date="2025-04-07T16:45:00Z" w16du:dateUtc="2025-04-07T21:45:00Z">
        <w:r w:rsidR="00D27FB0" w:rsidRPr="00D27FB0">
          <w:rPr>
            <w:sz w:val="24"/>
            <w:szCs w:val="24"/>
            <w:rPrChange w:id="69" w:author="Duan, Sean (MU-Student)" w:date="2025-04-07T16:45:00Z" w16du:dateUtc="2025-04-07T21:45:00Z">
              <w:rPr/>
            </w:rPrChange>
          </w:rPr>
          <w:tab/>
        </w:r>
      </w:ins>
      <w:r w:rsidR="00D27FB0" w:rsidRPr="00D27FB0">
        <w:rPr>
          <w:sz w:val="24"/>
          <w:szCs w:val="24"/>
        </w:rPr>
        <w:t>We predicted that there would be a significant condition x time interaction</w:t>
      </w:r>
      <w:ins w:id="70" w:author="Duan, Sean (MU-Student)" w:date="2025-04-07T16:47:00Z" w16du:dateUtc="2025-04-07T21:47:00Z">
        <w:r w:rsidR="00A21A3B">
          <w:rPr>
            <w:sz w:val="24"/>
            <w:szCs w:val="24"/>
          </w:rPr>
          <w:t xml:space="preserve"> (</w:t>
        </w:r>
        <w:r w:rsidR="00A21A3B" w:rsidRPr="000B1F2D">
          <w:rPr>
            <w:b/>
            <w:bCs/>
            <w:sz w:val="24"/>
            <w:szCs w:val="24"/>
          </w:rPr>
          <w:t>H1</w:t>
        </w:r>
        <w:r w:rsidR="00A21A3B">
          <w:rPr>
            <w:sz w:val="24"/>
            <w:szCs w:val="24"/>
          </w:rPr>
          <w:t>)</w:t>
        </w:r>
      </w:ins>
      <w:r w:rsidR="00D27FB0">
        <w:rPr>
          <w:sz w:val="24"/>
          <w:szCs w:val="24"/>
        </w:rPr>
        <w:t>, such that there would be no difference between conditions at baseline</w:t>
      </w:r>
      <w:ins w:id="71" w:author="Duan, Sean (MU-Student)" w:date="2025-04-08T16:34:00Z" w16du:dateUtc="2025-04-08T21:34:00Z">
        <w:r w:rsidR="0094779B">
          <w:rPr>
            <w:sz w:val="24"/>
            <w:szCs w:val="24"/>
          </w:rPr>
          <w:t xml:space="preserve"> (</w:t>
        </w:r>
        <w:r w:rsidR="0094779B" w:rsidRPr="000B1F2D">
          <w:rPr>
            <w:b/>
            <w:bCs/>
            <w:sz w:val="24"/>
            <w:szCs w:val="24"/>
          </w:rPr>
          <w:t>H1a</w:t>
        </w:r>
        <w:r w:rsidR="0094779B">
          <w:rPr>
            <w:sz w:val="24"/>
            <w:szCs w:val="24"/>
          </w:rPr>
          <w:t>)</w:t>
        </w:r>
      </w:ins>
      <w:r w:rsidR="00D27FB0">
        <w:rPr>
          <w:sz w:val="24"/>
          <w:szCs w:val="24"/>
        </w:rPr>
        <w:t xml:space="preserve">, but an increase </w:t>
      </w:r>
      <w:ins w:id="72" w:author="Duan, Sean (MU-Student)" w:date="2025-04-07T16:46:00Z" w16du:dateUtc="2025-04-07T21:46:00Z">
        <w:r w:rsidR="00AF1DC8">
          <w:rPr>
            <w:sz w:val="24"/>
            <w:szCs w:val="24"/>
          </w:rPr>
          <w:t xml:space="preserve">in support </w:t>
        </w:r>
      </w:ins>
      <w:r w:rsidR="00D27FB0">
        <w:rPr>
          <w:sz w:val="24"/>
          <w:szCs w:val="24"/>
        </w:rPr>
        <w:t>for high social consensus at time 2</w:t>
      </w:r>
      <w:ins w:id="73" w:author="Duan, Sean (MU-Student)" w:date="2025-04-07T16:46:00Z" w16du:dateUtc="2025-04-07T21:46:00Z">
        <w:r w:rsidR="00AF1DC8">
          <w:rPr>
            <w:sz w:val="24"/>
            <w:szCs w:val="24"/>
          </w:rPr>
          <w:t xml:space="preserve"> </w:t>
        </w:r>
      </w:ins>
      <w:ins w:id="74" w:author="Duan, Sean (MU-Student)" w:date="2025-04-08T16:36:00Z" w16du:dateUtc="2025-04-08T21:36:00Z">
        <w:r w:rsidR="00510080">
          <w:rPr>
            <w:sz w:val="24"/>
            <w:szCs w:val="24"/>
          </w:rPr>
          <w:t>(</w:t>
        </w:r>
        <w:r w:rsidR="00510080" w:rsidRPr="000B1F2D">
          <w:rPr>
            <w:b/>
            <w:bCs/>
            <w:sz w:val="24"/>
            <w:szCs w:val="24"/>
          </w:rPr>
          <w:t>H1b</w:t>
        </w:r>
        <w:r w:rsidR="00510080">
          <w:rPr>
            <w:sz w:val="24"/>
            <w:szCs w:val="24"/>
          </w:rPr>
          <w:t xml:space="preserve">) </w:t>
        </w:r>
      </w:ins>
      <w:ins w:id="75" w:author="Duan, Sean (MU-Student)" w:date="2025-04-07T16:46:00Z" w16du:dateUtc="2025-04-07T21:46:00Z">
        <w:r w:rsidR="00AF1DC8">
          <w:rPr>
            <w:sz w:val="24"/>
            <w:szCs w:val="24"/>
          </w:rPr>
          <w:t>and a decrease for l</w:t>
        </w:r>
      </w:ins>
      <w:ins w:id="76" w:author="Duan, Sean (MU-Student)" w:date="2025-04-07T16:47:00Z" w16du:dateUtc="2025-04-07T21:47:00Z">
        <w:r w:rsidR="00AF1DC8">
          <w:rPr>
            <w:sz w:val="24"/>
            <w:szCs w:val="24"/>
          </w:rPr>
          <w:t>ow social consensus</w:t>
        </w:r>
      </w:ins>
      <w:ins w:id="77" w:author="Duan, Sean (MU-Student)" w:date="2025-04-08T16:36:00Z" w16du:dateUtc="2025-04-08T21:36:00Z">
        <w:r w:rsidR="00510080">
          <w:rPr>
            <w:sz w:val="24"/>
            <w:szCs w:val="24"/>
          </w:rPr>
          <w:t xml:space="preserve"> (</w:t>
        </w:r>
        <w:r w:rsidR="00510080" w:rsidRPr="000B1F2D">
          <w:rPr>
            <w:b/>
            <w:bCs/>
            <w:sz w:val="24"/>
            <w:szCs w:val="24"/>
          </w:rPr>
          <w:t>H</w:t>
        </w:r>
      </w:ins>
      <w:r w:rsidR="000B1F2D" w:rsidRPr="000B1F2D">
        <w:rPr>
          <w:b/>
          <w:bCs/>
          <w:sz w:val="24"/>
          <w:szCs w:val="24"/>
        </w:rPr>
        <w:t>1</w:t>
      </w:r>
      <w:ins w:id="78" w:author="Duan, Sean (MU-Student)" w:date="2025-04-08T16:36:00Z" w16du:dateUtc="2025-04-08T21:36:00Z">
        <w:r w:rsidR="00510080" w:rsidRPr="000B1F2D">
          <w:rPr>
            <w:b/>
            <w:bCs/>
            <w:sz w:val="24"/>
            <w:szCs w:val="24"/>
          </w:rPr>
          <w:t>c</w:t>
        </w:r>
        <w:r w:rsidR="00510080">
          <w:rPr>
            <w:sz w:val="24"/>
            <w:szCs w:val="24"/>
          </w:rPr>
          <w:t>)</w:t>
        </w:r>
      </w:ins>
      <w:ins w:id="79" w:author="Duan, Sean (MU-Student)" w:date="2025-04-07T16:47:00Z" w16du:dateUtc="2025-04-07T21:47:00Z">
        <w:r w:rsidR="00A21A3B">
          <w:rPr>
            <w:sz w:val="24"/>
            <w:szCs w:val="24"/>
          </w:rPr>
          <w:t>.</w:t>
        </w:r>
      </w:ins>
      <w:del w:id="80" w:author="Duan, Sean (MU-Student)" w:date="2025-04-07T16:46:00Z" w16du:dateUtc="2025-04-07T21:46:00Z">
        <w:r w:rsidR="00D27FB0" w:rsidDel="00AF1DC8">
          <w:rPr>
            <w:sz w:val="24"/>
            <w:szCs w:val="24"/>
          </w:rPr>
          <w:delText xml:space="preserve">, and a decrease </w:delText>
        </w:r>
      </w:del>
    </w:p>
    <w:p w14:paraId="32543391" w14:textId="17F5FE72" w:rsidR="00BA505B" w:rsidRPr="00EC6100" w:rsidDel="00F92AC0" w:rsidRDefault="00BA505B" w:rsidP="00BA505B">
      <w:pPr>
        <w:pStyle w:val="FirstParagraph"/>
        <w:spacing w:line="480" w:lineRule="auto"/>
        <w:ind w:firstLine="720"/>
        <w:rPr>
          <w:del w:id="81" w:author="Duan, Sean (MU-Student)" w:date="2025-04-07T16:49:00Z" w16du:dateUtc="2025-04-07T21:49:00Z"/>
          <w:rFonts w:eastAsia="Times New Roman" w:cstheme="minorHAnsi"/>
          <w:b/>
          <w:i/>
          <w:color w:val="000000"/>
          <w:sz w:val="24"/>
        </w:rPr>
      </w:pPr>
      <w:del w:id="82" w:author="Duan, Sean (MU-Student)" w:date="2025-04-07T16:49:00Z" w16du:dateUtc="2025-04-07T21:49:00Z">
        <w:r w:rsidRPr="00EC6100" w:rsidDel="00F92AC0">
          <w:rPr>
            <w:rFonts w:cstheme="minorHAnsi"/>
            <w:sz w:val="24"/>
          </w:rPr>
          <w:delText>Additionally, our second hypothesis</w:delText>
        </w:r>
        <w:r w:rsidR="00E52EA3" w:rsidDel="00F92AC0">
          <w:rPr>
            <w:rFonts w:cstheme="minorHAnsi"/>
            <w:sz w:val="24"/>
          </w:rPr>
          <w:delText xml:space="preserve"> </w:delText>
        </w:r>
        <w:r w:rsidRPr="00EC6100" w:rsidDel="00F92AC0">
          <w:rPr>
            <w:rFonts w:cstheme="minorHAnsi"/>
            <w:sz w:val="24"/>
          </w:rPr>
          <w:delText xml:space="preserve">is that the two subscales, Utilitarian </w:delText>
        </w:r>
        <w:r w:rsidR="004F6AD8" w:rsidDel="00F92AC0">
          <w:rPr>
            <w:rFonts w:cstheme="minorHAnsi"/>
            <w:sz w:val="24"/>
          </w:rPr>
          <w:delText xml:space="preserve">(H2a) </w:delText>
        </w:r>
        <w:r w:rsidRPr="00EC6100" w:rsidDel="00F92AC0">
          <w:rPr>
            <w:rFonts w:cstheme="minorHAnsi"/>
            <w:sz w:val="24"/>
          </w:rPr>
          <w:delText>and Deontological Orientation</w:delText>
        </w:r>
        <w:r w:rsidR="004F6AD8" w:rsidDel="00F92AC0">
          <w:rPr>
            <w:rFonts w:cstheme="minorHAnsi"/>
            <w:sz w:val="24"/>
          </w:rPr>
          <w:delText xml:space="preserve"> (H2b)</w:delText>
        </w:r>
        <w:r w:rsidRPr="00EC6100" w:rsidDel="00F92AC0">
          <w:rPr>
            <w:rFonts w:cstheme="minorHAnsi"/>
            <w:sz w:val="24"/>
          </w:rPr>
          <w:delText>, of the ethical standards of judgement questionnaire (ESJQ) would be significant predictors of support for these polarized issues</w:delText>
        </w:r>
        <w:r w:rsidR="00E64EF9" w:rsidDel="00F92AC0">
          <w:rPr>
            <w:rFonts w:cstheme="minorHAnsi"/>
            <w:sz w:val="24"/>
          </w:rPr>
          <w:delText xml:space="preserve"> </w:delText>
        </w:r>
        <w:r w:rsidRPr="00EC6100" w:rsidDel="00F92AC0">
          <w:rPr>
            <w:rFonts w:cstheme="minorHAnsi"/>
            <w:sz w:val="24"/>
          </w:rPr>
          <w:delText xml:space="preserve">(e.g., our hypothesis had no </w:delText>
        </w:r>
        <w:r w:rsidRPr="00EC6100" w:rsidDel="00F92AC0">
          <w:rPr>
            <w:rFonts w:cstheme="minorHAnsi"/>
            <w:i/>
            <w:iCs/>
            <w:sz w:val="24"/>
          </w:rPr>
          <w:delText>a-priori</w:delText>
        </w:r>
        <w:r w:rsidRPr="00EC6100" w:rsidDel="00F92AC0">
          <w:rPr>
            <w:rFonts w:cstheme="minorHAnsi"/>
            <w:i/>
            <w:iCs/>
            <w:sz w:val="24"/>
          </w:rPr>
          <w:softHyphen/>
          <w:delText xml:space="preserve"> </w:delText>
        </w:r>
        <w:r w:rsidRPr="00EC6100" w:rsidDel="00F92AC0">
          <w:rPr>
            <w:rFonts w:cstheme="minorHAnsi"/>
            <w:sz w:val="24"/>
          </w:rPr>
          <w:delText>directional effect).</w:delText>
        </w:r>
      </w:del>
    </w:p>
    <w:p w14:paraId="634B1525" w14:textId="77777777" w:rsidR="00BA505B" w:rsidRPr="0056441A"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83" w:name="_Toc173848402"/>
      <w:bookmarkStart w:id="84" w:name="_Toc194321796"/>
      <w:r w:rsidRPr="0056441A">
        <w:rPr>
          <w:rFonts w:eastAsia="Times New Roman" w:cstheme="minorHAnsi"/>
          <w:b/>
          <w:bCs/>
          <w:kern w:val="0"/>
          <w:sz w:val="28"/>
          <w:szCs w:val="28"/>
          <w14:ligatures w14:val="none"/>
        </w:rPr>
        <w:t>Results</w:t>
      </w:r>
      <w:bookmarkEnd w:id="83"/>
      <w:bookmarkEnd w:id="84"/>
    </w:p>
    <w:p w14:paraId="5277139E" w14:textId="5DC562B7" w:rsidR="00BA505B" w:rsidRPr="00EC6100" w:rsidRDefault="00BA505B" w:rsidP="00991185">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We tested our </w:t>
      </w:r>
      <w:ins w:id="85" w:author="Duan, Sean (MU-Student)" w:date="2025-04-07T16:49:00Z" w16du:dateUtc="2025-04-07T21:49:00Z">
        <w:r w:rsidR="00C572CA">
          <w:rPr>
            <w:rFonts w:eastAsia="Calibri" w:cstheme="minorHAnsi"/>
            <w:sz w:val="24"/>
            <w:szCs w:val="24"/>
          </w:rPr>
          <w:t>h</w:t>
        </w:r>
      </w:ins>
      <w:del w:id="86" w:author="Duan, Sean (MU-Student)" w:date="2025-04-07T16:49:00Z" w16du:dateUtc="2025-04-07T21:49:00Z">
        <w:r w:rsidRPr="00EC6100" w:rsidDel="00C572CA">
          <w:rPr>
            <w:rFonts w:eastAsia="Calibri" w:cstheme="minorHAnsi"/>
            <w:sz w:val="24"/>
            <w:szCs w:val="24"/>
          </w:rPr>
          <w:delText>two h</w:delText>
        </w:r>
      </w:del>
      <w:r w:rsidRPr="00EC6100">
        <w:rPr>
          <w:rFonts w:eastAsia="Calibri" w:cstheme="minorHAnsi"/>
          <w:sz w:val="24"/>
          <w:szCs w:val="24"/>
        </w:rPr>
        <w:t>ypothes</w:t>
      </w:r>
      <w:del w:id="87" w:author="Duan, Sean (MU-Student)" w:date="2025-04-07T16:49:00Z" w16du:dateUtc="2025-04-07T21:49:00Z">
        <w:r w:rsidRPr="00EC6100" w:rsidDel="00C572CA">
          <w:rPr>
            <w:rFonts w:eastAsia="Calibri" w:cstheme="minorHAnsi"/>
            <w:sz w:val="24"/>
            <w:szCs w:val="24"/>
          </w:rPr>
          <w:delText>e</w:delText>
        </w:r>
      </w:del>
      <w:ins w:id="88" w:author="Duan, Sean (MU-Student)" w:date="2025-04-07T16:49:00Z" w16du:dateUtc="2025-04-07T21:49:00Z">
        <w:r w:rsidR="00C572CA">
          <w:rPr>
            <w:rFonts w:eastAsia="Calibri" w:cstheme="minorHAnsi"/>
            <w:sz w:val="24"/>
            <w:szCs w:val="24"/>
          </w:rPr>
          <w:t>i</w:t>
        </w:r>
      </w:ins>
      <w:r w:rsidRPr="00EC6100">
        <w:rPr>
          <w:rFonts w:eastAsia="Calibri" w:cstheme="minorHAnsi"/>
          <w:sz w:val="24"/>
          <w:szCs w:val="24"/>
        </w:rPr>
        <w:t>s with a series of within-subjects analysis of variance (ANOVA) models comparing support for</w:t>
      </w:r>
      <w:del w:id="89" w:author="Duan, Sean (MU-Student)" w:date="2025-04-07T16:49:00Z" w16du:dateUtc="2025-04-07T21:49:00Z">
        <w:r w:rsidRPr="00EC6100" w:rsidDel="00B726AB">
          <w:rPr>
            <w:rFonts w:eastAsia="Calibri" w:cstheme="minorHAnsi"/>
            <w:sz w:val="24"/>
            <w:szCs w:val="24"/>
          </w:rPr>
          <w:delText xml:space="preserve"> </w:delText>
        </w:r>
      </w:del>
      <w:ins w:id="90" w:author="Duan, Sean (MU-Student)" w:date="2025-04-07T16:49:00Z" w16du:dateUtc="2025-04-07T21:49:00Z">
        <w:r w:rsidR="00B726AB">
          <w:rPr>
            <w:rFonts w:eastAsia="Calibri" w:cstheme="minorHAnsi"/>
            <w:sz w:val="24"/>
            <w:szCs w:val="24"/>
          </w:rPr>
          <w:t xml:space="preserve"> </w:t>
        </w:r>
      </w:ins>
      <w:ins w:id="91" w:author="Duan, Sean (MU-Student)" w:date="2025-04-07T16:50:00Z" w16du:dateUtc="2025-04-07T21:50:00Z">
        <w:r w:rsidR="00B726AB">
          <w:rPr>
            <w:rFonts w:eastAsia="Calibri" w:cstheme="minorHAnsi"/>
            <w:sz w:val="24"/>
            <w:szCs w:val="24"/>
          </w:rPr>
          <w:t>our topic</w:t>
        </w:r>
      </w:ins>
      <w:del w:id="92" w:author="Duan, Sean (MU-Student)" w:date="2025-04-07T16:49:00Z" w16du:dateUtc="2025-04-07T21:49:00Z">
        <w:r w:rsidRPr="00EC6100" w:rsidDel="00B726AB">
          <w:rPr>
            <w:rFonts w:eastAsia="Calibri" w:cstheme="minorHAnsi"/>
            <w:sz w:val="24"/>
            <w:szCs w:val="24"/>
          </w:rPr>
          <w:delText>[topic</w:delText>
        </w:r>
      </w:del>
      <w:del w:id="93" w:author="Duan, Sean (MU-Student)" w:date="2025-04-07T16:50:00Z" w16du:dateUtc="2025-04-07T21:50:00Z">
        <w:r w:rsidRPr="00EC6100" w:rsidDel="00B726AB">
          <w:rPr>
            <w:rFonts w:eastAsia="Calibri" w:cstheme="minorHAnsi"/>
            <w:sz w:val="24"/>
            <w:szCs w:val="24"/>
          </w:rPr>
          <w:delText>]</w:delText>
        </w:r>
      </w:del>
      <w:r w:rsidRPr="00EC6100">
        <w:rPr>
          <w:rFonts w:eastAsia="Calibri" w:cstheme="minorHAnsi"/>
          <w:sz w:val="24"/>
          <w:szCs w:val="24"/>
        </w:rPr>
        <w:t xml:space="preserve"> both before and after our social consensus manipulation. </w:t>
      </w:r>
      <w:r w:rsidR="007E7D28" w:rsidRPr="00EC6100">
        <w:rPr>
          <w:rFonts w:eastAsia="Calibri" w:cstheme="minorHAnsi"/>
          <w:sz w:val="24"/>
          <w:szCs w:val="24"/>
        </w:rPr>
        <w:t>Each of our four ANOVA models was composed of our dependent variable (quantified as level of support for our issues), with</w:t>
      </w:r>
      <w:ins w:id="94" w:author="Duan, Sean (MU-Student)" w:date="2025-04-07T16:55:00Z" w16du:dateUtc="2025-04-07T21:55:00Z">
        <w:r w:rsidR="00942E34">
          <w:rPr>
            <w:rFonts w:eastAsia="Calibri" w:cstheme="minorHAnsi"/>
            <w:sz w:val="24"/>
            <w:szCs w:val="24"/>
          </w:rPr>
          <w:t xml:space="preserve"> the interaction of</w:t>
        </w:r>
      </w:ins>
      <w:r w:rsidR="007E7D28" w:rsidRPr="00EC6100">
        <w:rPr>
          <w:rFonts w:eastAsia="Calibri" w:cstheme="minorHAnsi"/>
          <w:sz w:val="24"/>
          <w:szCs w:val="24"/>
        </w:rPr>
        <w:t xml:space="preserve"> time</w:t>
      </w:r>
      <w:del w:id="95" w:author="Duan, Sean (MU-Student)" w:date="2025-04-07T16:55:00Z" w16du:dateUtc="2025-04-07T21:55:00Z">
        <w:r w:rsidR="007E7D28" w:rsidRPr="00EC6100" w:rsidDel="00942E34">
          <w:rPr>
            <w:rFonts w:eastAsia="Calibri" w:cstheme="minorHAnsi"/>
            <w:sz w:val="24"/>
            <w:szCs w:val="24"/>
          </w:rPr>
          <w:delText>,</w:delText>
        </w:r>
      </w:del>
      <w:ins w:id="96" w:author="Duan, Sean (MU-Student)" w:date="2025-04-07T16:55:00Z" w16du:dateUtc="2025-04-07T21:55:00Z">
        <w:r w:rsidR="00942E34">
          <w:rPr>
            <w:rFonts w:eastAsia="Calibri" w:cstheme="minorHAnsi"/>
            <w:sz w:val="24"/>
            <w:szCs w:val="24"/>
          </w:rPr>
          <w:t xml:space="preserve"> and</w:t>
        </w:r>
      </w:ins>
      <w:r w:rsidR="007E7D28" w:rsidRPr="00EC6100">
        <w:rPr>
          <w:rFonts w:eastAsia="Calibri" w:cstheme="minorHAnsi"/>
          <w:sz w:val="24"/>
          <w:szCs w:val="24"/>
        </w:rPr>
        <w:t xml:space="preserve"> condition, </w:t>
      </w:r>
      <w:ins w:id="97" w:author="Duan, Sean (MU-Student)" w:date="2025-04-07T16:55:00Z" w16du:dateUtc="2025-04-07T21:55:00Z">
        <w:r w:rsidR="00942E34">
          <w:rPr>
            <w:rFonts w:eastAsia="Calibri" w:cstheme="minorHAnsi"/>
            <w:sz w:val="24"/>
            <w:szCs w:val="24"/>
          </w:rPr>
          <w:t xml:space="preserve">as well as the simple effects of </w:t>
        </w:r>
      </w:ins>
      <w:r w:rsidR="007E7D28" w:rsidRPr="00EC6100">
        <w:rPr>
          <w:rFonts w:eastAsia="Calibri" w:cstheme="minorHAnsi"/>
          <w:sz w:val="24"/>
          <w:szCs w:val="24"/>
        </w:rPr>
        <w:t xml:space="preserve">numeracy (subjective and objective), utilitarian orientation, deontological orientation, and health literacy as our </w:t>
      </w:r>
      <w:del w:id="98" w:author="Duan, Sean (MU-Student)" w:date="2025-04-07T16:56:00Z" w16du:dateUtc="2025-04-07T21:56:00Z">
        <w:r w:rsidR="007E7D28" w:rsidRPr="00EC6100" w:rsidDel="0065795C">
          <w:rPr>
            <w:rFonts w:eastAsia="Calibri" w:cstheme="minorHAnsi"/>
            <w:sz w:val="24"/>
            <w:szCs w:val="24"/>
          </w:rPr>
          <w:delText>‘simple effect’</w:delText>
        </w:r>
        <w:r w:rsidR="007E7D28" w:rsidRPr="00EC6100" w:rsidDel="00F74458">
          <w:rPr>
            <w:rFonts w:eastAsia="Calibri" w:cstheme="minorHAnsi"/>
            <w:sz w:val="24"/>
            <w:szCs w:val="24"/>
          </w:rPr>
          <w:delText xml:space="preserve"> </w:delText>
        </w:r>
      </w:del>
      <w:r w:rsidR="007E7D28" w:rsidRPr="00EC6100">
        <w:rPr>
          <w:rFonts w:eastAsia="Calibri" w:cstheme="minorHAnsi"/>
          <w:sz w:val="24"/>
          <w:szCs w:val="24"/>
        </w:rPr>
        <w:t>predictors.</w:t>
      </w:r>
      <w:ins w:id="99" w:author="Duan, Sean (MU-Student)" w:date="2025-04-07T16:54:00Z" w16du:dateUtc="2025-04-07T21:54:00Z">
        <w:r w:rsidR="00AF345A" w:rsidRPr="00AF345A">
          <w:rPr>
            <w:rFonts w:eastAsia="Calibri" w:cstheme="minorHAnsi"/>
            <w:sz w:val="24"/>
            <w:szCs w:val="24"/>
          </w:rPr>
          <w:t xml:space="preserve"> </w:t>
        </w:r>
      </w:ins>
      <w:ins w:id="100" w:author="Duan, Sean (MU-Student)" w:date="2025-04-07T16:56:00Z" w16du:dateUtc="2025-04-07T21:56:00Z">
        <w:r w:rsidR="00D6207F">
          <w:rPr>
            <w:rFonts w:eastAsia="Calibri" w:cstheme="minorHAnsi"/>
            <w:sz w:val="24"/>
            <w:szCs w:val="24"/>
          </w:rPr>
          <w:t xml:space="preserve">To test H1, </w:t>
        </w:r>
      </w:ins>
      <w:ins w:id="101" w:author="Duan, Sean (MU-Student)" w:date="2025-04-07T16:54:00Z" w16du:dateUtc="2025-04-07T21:54:00Z">
        <w:r w:rsidR="00AF345A" w:rsidRPr="00AF345A">
          <w:rPr>
            <w:rFonts w:eastAsia="Calibri" w:cstheme="minorHAnsi"/>
            <w:sz w:val="24"/>
            <w:szCs w:val="24"/>
          </w:rPr>
          <w:t xml:space="preserve">Study </w:t>
        </w:r>
        <w:r w:rsidR="00AF345A">
          <w:rPr>
            <w:rFonts w:eastAsia="Calibri" w:cstheme="minorHAnsi"/>
            <w:sz w:val="24"/>
            <w:szCs w:val="24"/>
          </w:rPr>
          <w:t>1</w:t>
        </w:r>
        <w:r w:rsidR="00AF345A" w:rsidRPr="00AF345A">
          <w:rPr>
            <w:rFonts w:eastAsia="Calibri" w:cstheme="minorHAnsi"/>
            <w:sz w:val="24"/>
            <w:szCs w:val="24"/>
          </w:rPr>
          <w:t xml:space="preserve"> used a 2 (pre-post) x 2</w:t>
        </w:r>
        <w:r w:rsidR="005D3CAE">
          <w:rPr>
            <w:rFonts w:eastAsia="Calibri" w:cstheme="minorHAnsi"/>
            <w:sz w:val="24"/>
            <w:szCs w:val="24"/>
          </w:rPr>
          <w:t xml:space="preserve"> </w:t>
        </w:r>
        <w:r w:rsidR="00AF345A" w:rsidRPr="00AF345A">
          <w:rPr>
            <w:rFonts w:eastAsia="Calibri" w:cstheme="minorHAnsi"/>
            <w:sz w:val="24"/>
            <w:szCs w:val="24"/>
          </w:rPr>
          <w:t>(</w:t>
        </w:r>
      </w:ins>
      <w:ins w:id="102" w:author="Duan, Sean (MU-Student)" w:date="2025-04-07T16:56:00Z" w16du:dateUtc="2025-04-07T21:56:00Z">
        <w:r w:rsidR="00D6207F" w:rsidRPr="00EC6100">
          <w:rPr>
            <w:rFonts w:eastAsia="Calibri" w:cstheme="minorHAnsi"/>
            <w:sz w:val="24"/>
            <w:szCs w:val="24"/>
          </w:rPr>
          <w:t>high or low social consensus condition</w:t>
        </w:r>
      </w:ins>
      <w:ins w:id="103" w:author="Duan, Sean (MU-Student)" w:date="2025-04-07T16:54:00Z" w16du:dateUtc="2025-04-07T21:54:00Z">
        <w:r w:rsidR="00AF345A" w:rsidRPr="00AF345A">
          <w:rPr>
            <w:rFonts w:eastAsia="Calibri" w:cstheme="minorHAnsi"/>
            <w:sz w:val="24"/>
            <w:szCs w:val="24"/>
          </w:rPr>
          <w:t>) mixed-subjects design, where condition was a between-subjects factor. Time was a within-subjects factor with the primary outcome,</w:t>
        </w:r>
      </w:ins>
      <w:ins w:id="104" w:author="Duan, Sean (MU-Student)" w:date="2025-04-08T16:34:00Z" w16du:dateUtc="2025-04-08T21:34:00Z">
        <w:r w:rsidR="0094779B">
          <w:rPr>
            <w:rFonts w:eastAsia="Calibri" w:cstheme="minorHAnsi"/>
            <w:sz w:val="24"/>
            <w:szCs w:val="24"/>
          </w:rPr>
          <w:t xml:space="preserve"> </w:t>
        </w:r>
      </w:ins>
      <w:ins w:id="105" w:author="Duan, Sean (MU-Student)" w:date="2025-04-07T16:54:00Z" w16du:dateUtc="2025-04-07T21:54:00Z">
        <w:r w:rsidR="00AF345A" w:rsidRPr="00AF345A">
          <w:rPr>
            <w:rFonts w:eastAsia="Calibri" w:cstheme="minorHAnsi"/>
            <w:sz w:val="24"/>
            <w:szCs w:val="24"/>
          </w:rPr>
          <w:t>support</w:t>
        </w:r>
        <w:r w:rsidR="00E521AC">
          <w:rPr>
            <w:rFonts w:eastAsia="Calibri" w:cstheme="minorHAnsi"/>
            <w:sz w:val="24"/>
            <w:szCs w:val="24"/>
          </w:rPr>
          <w:t xml:space="preserve"> for a topic</w:t>
        </w:r>
        <w:r w:rsidR="00AF345A" w:rsidRPr="00AF345A">
          <w:rPr>
            <w:rFonts w:eastAsia="Calibri" w:cstheme="minorHAnsi"/>
            <w:sz w:val="24"/>
            <w:szCs w:val="24"/>
          </w:rPr>
          <w:t xml:space="preserve">, measured before and after participants completed the control or </w:t>
        </w:r>
        <w:r w:rsidR="00AF345A" w:rsidRPr="00AF345A">
          <w:rPr>
            <w:rFonts w:eastAsia="Calibri" w:cstheme="minorHAnsi"/>
            <w:sz w:val="24"/>
            <w:szCs w:val="24"/>
          </w:rPr>
          <w:lastRenderedPageBreak/>
          <w:t>intervention condition.</w:t>
        </w:r>
      </w:ins>
      <w:ins w:id="106" w:author="Duan, Sean (MU-Student)" w:date="2025-04-09T14:07:00Z" w16du:dateUtc="2025-04-09T19:07:00Z">
        <w:r w:rsidR="004B36A3">
          <w:rPr>
            <w:rFonts w:eastAsia="Calibri" w:cstheme="minorHAnsi"/>
            <w:sz w:val="24"/>
            <w:szCs w:val="24"/>
          </w:rPr>
          <w:t xml:space="preserve"> </w:t>
        </w:r>
      </w:ins>
      <w:ins w:id="107" w:author="Duan, Sean (MU-Student)" w:date="2025-04-09T14:08:00Z" w16du:dateUtc="2025-04-09T19:08:00Z">
        <w:r w:rsidR="004B36A3">
          <w:rPr>
            <w:rFonts w:eastAsia="Calibri" w:cstheme="minorHAnsi"/>
            <w:sz w:val="24"/>
            <w:szCs w:val="24"/>
          </w:rPr>
          <w:t xml:space="preserve">Additionally, to test H1a, H1b and H1c, we conducted multiple t-tests, comparing </w:t>
        </w:r>
      </w:ins>
      <w:r w:rsidR="00A473E1">
        <w:rPr>
          <w:rFonts w:eastAsia="Calibri" w:cstheme="minorHAnsi"/>
          <w:sz w:val="24"/>
          <w:szCs w:val="24"/>
        </w:rPr>
        <w:t>baseline support for a topic between intervention conditions</w:t>
      </w:r>
      <w:ins w:id="108" w:author="Duan, Sean (MU-Student)" w:date="2025-04-09T14:08:00Z" w16du:dateUtc="2025-04-09T19:08:00Z">
        <w:r w:rsidR="004B36A3">
          <w:rPr>
            <w:rFonts w:eastAsia="Calibri" w:cstheme="minorHAnsi"/>
            <w:sz w:val="24"/>
            <w:szCs w:val="24"/>
          </w:rPr>
          <w:t xml:space="preserve"> (H1a), </w:t>
        </w:r>
      </w:ins>
      <w:ins w:id="109" w:author="Duan, Sean (MU-Student)" w:date="2025-04-09T14:09:00Z" w16du:dateUtc="2025-04-09T19:09:00Z">
        <w:r w:rsidR="004B36A3">
          <w:rPr>
            <w:rFonts w:eastAsia="Calibri" w:cstheme="minorHAnsi"/>
            <w:sz w:val="24"/>
            <w:szCs w:val="24"/>
          </w:rPr>
          <w:t xml:space="preserve">increased support in the high social consensus at time 2 as compared to time 1 (H1b) and </w:t>
        </w:r>
        <w:r w:rsidR="00961246">
          <w:rPr>
            <w:rFonts w:eastAsia="Calibri" w:cstheme="minorHAnsi"/>
            <w:sz w:val="24"/>
            <w:szCs w:val="24"/>
          </w:rPr>
          <w:t xml:space="preserve">decreased support in </w:t>
        </w:r>
      </w:ins>
      <w:ins w:id="110" w:author="Duan, Sean (MU-Student)" w:date="2025-04-09T14:10:00Z" w16du:dateUtc="2025-04-09T19:10:00Z">
        <w:r w:rsidR="00961246">
          <w:rPr>
            <w:rFonts w:eastAsia="Calibri" w:cstheme="minorHAnsi"/>
            <w:sz w:val="24"/>
            <w:szCs w:val="24"/>
          </w:rPr>
          <w:t>the low social consensus condition at time 2 as compared to time 1 (H1c)</w:t>
        </w:r>
      </w:ins>
      <w:del w:id="111" w:author="Duan, Sean (MU-Student)" w:date="2025-04-07T16:56:00Z" w16du:dateUtc="2025-04-07T21:56:00Z">
        <w:r w:rsidR="007E7D28" w:rsidRPr="00EC6100" w:rsidDel="0050060C">
          <w:rPr>
            <w:rFonts w:eastAsia="Calibri" w:cstheme="minorHAnsi"/>
            <w:sz w:val="24"/>
            <w:szCs w:val="24"/>
          </w:rPr>
          <w:delText xml:space="preserve"> To test H1</w:delText>
        </w:r>
        <w:r w:rsidR="008E15B5" w:rsidDel="0050060C">
          <w:rPr>
            <w:rFonts w:eastAsia="Calibri" w:cstheme="minorHAnsi"/>
            <w:sz w:val="24"/>
            <w:szCs w:val="24"/>
          </w:rPr>
          <w:delText xml:space="preserve"> </w:delText>
        </w:r>
      </w:del>
      <w:del w:id="112" w:author="Duan, Sean (MU-Student)" w:date="2025-04-07T16:49:00Z" w16du:dateUtc="2025-04-07T21:49:00Z">
        <w:r w:rsidR="008E15B5" w:rsidDel="000805C4">
          <w:rPr>
            <w:rFonts w:eastAsia="Calibri" w:cstheme="minorHAnsi"/>
            <w:sz w:val="24"/>
            <w:szCs w:val="24"/>
          </w:rPr>
          <w:delText>and H2</w:delText>
        </w:r>
        <w:r w:rsidR="007E7D28" w:rsidRPr="00EC6100" w:rsidDel="000805C4">
          <w:rPr>
            <w:rFonts w:eastAsia="Calibri" w:cstheme="minorHAnsi"/>
            <w:sz w:val="24"/>
            <w:szCs w:val="24"/>
          </w:rPr>
          <w:delText xml:space="preserve">, </w:delText>
        </w:r>
      </w:del>
      <w:del w:id="113" w:author="Duan, Sean (MU-Student)" w:date="2025-04-07T16:56:00Z" w16du:dateUtc="2025-04-07T21:56:00Z">
        <w:r w:rsidR="007E7D28" w:rsidRPr="00EC6100" w:rsidDel="0050060C">
          <w:rPr>
            <w:rFonts w:eastAsia="Calibri" w:cstheme="minorHAnsi"/>
            <w:sz w:val="24"/>
            <w:szCs w:val="24"/>
          </w:rPr>
          <w:delText>we conducted a mixed ANOVA with time (pre or post intervention) as a within-subjects factor and our social consensus manipulation (</w:delText>
        </w:r>
        <w:r w:rsidR="007E7D28" w:rsidRPr="00EC6100" w:rsidDel="00D6207F">
          <w:rPr>
            <w:rFonts w:eastAsia="Calibri" w:cstheme="minorHAnsi"/>
            <w:sz w:val="24"/>
            <w:szCs w:val="24"/>
          </w:rPr>
          <w:delText>high or low social consensus condition</w:delText>
        </w:r>
        <w:r w:rsidR="007E7D28" w:rsidRPr="00EC6100" w:rsidDel="0050060C">
          <w:rPr>
            <w:rFonts w:eastAsia="Calibri" w:cstheme="minorHAnsi"/>
            <w:sz w:val="24"/>
            <w:szCs w:val="24"/>
          </w:rPr>
          <w:delText>) as a between-subjects factor.</w:delText>
        </w:r>
      </w:del>
    </w:p>
    <w:p w14:paraId="3D3872CF"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114" w:name="_Toc173848403"/>
      <w:bookmarkStart w:id="115" w:name="_Toc194321797"/>
      <w:r w:rsidRPr="0056441A">
        <w:rPr>
          <w:rFonts w:eastAsia="Times New Roman" w:cstheme="minorHAnsi"/>
          <w:b/>
          <w:i/>
          <w:color w:val="000000"/>
          <w:sz w:val="28"/>
          <w:szCs w:val="28"/>
        </w:rPr>
        <w:t>Social Consensus Manipulation</w:t>
      </w:r>
      <w:bookmarkEnd w:id="114"/>
      <w:bookmarkEnd w:id="115"/>
    </w:p>
    <w:p w14:paraId="200AF38B" w14:textId="4C5D90F2" w:rsidR="00DC4C29" w:rsidRDefault="00BA505B" w:rsidP="00D54196">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In support of </w:t>
      </w:r>
      <w:r w:rsidRPr="000B1F2D">
        <w:rPr>
          <w:rFonts w:eastAsia="Calibri" w:cstheme="minorHAnsi"/>
          <w:b/>
          <w:bCs/>
          <w:sz w:val="24"/>
          <w:szCs w:val="24"/>
        </w:rPr>
        <w:t>H1</w:t>
      </w:r>
      <w:r w:rsidRPr="00EC6100">
        <w:rPr>
          <w:rFonts w:eastAsia="Calibri" w:cstheme="minorHAnsi"/>
          <w:sz w:val="24"/>
          <w:szCs w:val="24"/>
        </w:rPr>
        <w:t xml:space="preserve">, there was a significant time x condition interaction, such that there was greater increase over time in support for the </w:t>
      </w:r>
      <w:del w:id="116" w:author="Duan, Sean (MU-Student)" w:date="2025-04-07T17:55:00Z" w16du:dateUtc="2025-04-07T22:55:00Z">
        <w:r w:rsidRPr="00EC6100" w:rsidDel="0095578F">
          <w:rPr>
            <w:rFonts w:eastAsia="Calibri" w:cstheme="minorHAnsi"/>
            <w:sz w:val="24"/>
            <w:szCs w:val="24"/>
          </w:rPr>
          <w:delText xml:space="preserve">highly </w:delText>
        </w:r>
      </w:del>
      <w:r w:rsidRPr="00EC6100">
        <w:rPr>
          <w:rFonts w:eastAsia="Calibri" w:cstheme="minorHAnsi"/>
          <w:sz w:val="24"/>
          <w:szCs w:val="24"/>
        </w:rPr>
        <w:t xml:space="preserve">polarized issues in the high social consensus condition compared to the low social consensus condition. </w:t>
      </w:r>
      <w:ins w:id="117" w:author="Duan, Sean (MU-Student)" w:date="2025-04-07T17:57:00Z" w16du:dateUtc="2025-04-07T22:57:00Z">
        <w:r w:rsidR="007D003C">
          <w:rPr>
            <w:rFonts w:eastAsia="Calibri" w:cstheme="minorHAnsi"/>
            <w:sz w:val="24"/>
            <w:szCs w:val="24"/>
          </w:rPr>
          <w:t xml:space="preserve">This pattern repeated itself across all three of our manipulated topics (UHC, </w:t>
        </w:r>
      </w:ins>
      <w:ins w:id="118" w:author="Duan, Sean (MU-Student)" w:date="2025-04-07T17:58:00Z" w16du:dateUtc="2025-04-07T22:58:00Z">
        <w:r w:rsidR="007D003C">
          <w:rPr>
            <w:rFonts w:eastAsia="Calibri" w:cstheme="minorHAnsi"/>
            <w:sz w:val="24"/>
            <w:szCs w:val="24"/>
          </w:rPr>
          <w:t xml:space="preserve">capital punishment, climate change). </w:t>
        </w:r>
      </w:ins>
      <w:r w:rsidR="00A473E1">
        <w:rPr>
          <w:rFonts w:eastAsia="Calibri" w:cstheme="minorHAnsi"/>
          <w:sz w:val="24"/>
          <w:szCs w:val="24"/>
        </w:rPr>
        <w:t xml:space="preserve">In support of </w:t>
      </w:r>
      <w:r w:rsidR="00A473E1" w:rsidRPr="000B1F2D">
        <w:rPr>
          <w:rFonts w:eastAsia="Calibri" w:cstheme="minorHAnsi"/>
          <w:b/>
          <w:bCs/>
          <w:sz w:val="24"/>
          <w:szCs w:val="24"/>
        </w:rPr>
        <w:t>H1a</w:t>
      </w:r>
      <w:r w:rsidR="00A473E1">
        <w:rPr>
          <w:rFonts w:eastAsia="Calibri" w:cstheme="minorHAnsi"/>
          <w:sz w:val="24"/>
          <w:szCs w:val="24"/>
        </w:rPr>
        <w:t xml:space="preserve">, a series of t-tests indicated that at time 1, there were no significant differences in support </w:t>
      </w:r>
      <w:r w:rsidR="00C026E4">
        <w:rPr>
          <w:rFonts w:eastAsia="Calibri" w:cstheme="minorHAnsi"/>
          <w:sz w:val="24"/>
          <w:szCs w:val="24"/>
        </w:rPr>
        <w:t xml:space="preserve">between intervention conditions for </w:t>
      </w:r>
      <w:r w:rsidR="00CE271C">
        <w:rPr>
          <w:rFonts w:eastAsia="Calibri" w:cstheme="minorHAnsi"/>
          <w:sz w:val="24"/>
          <w:szCs w:val="24"/>
        </w:rPr>
        <w:t xml:space="preserve">1) </w:t>
      </w:r>
      <w:ins w:id="119" w:author="Duan, Sean (MU-Student)" w:date="2025-04-07T18:01:00Z" w16du:dateUtc="2025-04-07T23:01:00Z">
        <w:r w:rsidR="00C026E4">
          <w:rPr>
            <w:rFonts w:eastAsia="Calibri" w:cstheme="minorHAnsi"/>
            <w:sz w:val="24"/>
            <w:szCs w:val="24"/>
          </w:rPr>
          <w:t>UHC</w:t>
        </w:r>
        <w:r w:rsidR="00C026E4" w:rsidRPr="0017346E">
          <w:rPr>
            <w:rFonts w:eastAsia="Calibri" w:cstheme="minorHAnsi"/>
            <w:sz w:val="24"/>
            <w:szCs w:val="24"/>
          </w:rPr>
          <w:t xml:space="preserve">, </w:t>
        </w:r>
      </w:ins>
      <w:proofErr w:type="gramStart"/>
      <w:r w:rsidR="00EA6346" w:rsidRPr="00EA6346">
        <w:rPr>
          <w:rFonts w:eastAsia="Calibri" w:cstheme="minorHAnsi"/>
          <w:sz w:val="24"/>
          <w:szCs w:val="24"/>
        </w:rPr>
        <w:t>t(</w:t>
      </w:r>
      <w:proofErr w:type="gramEnd"/>
      <w:r w:rsidR="00FB4EAB">
        <w:rPr>
          <w:rFonts w:eastAsia="Calibri" w:cstheme="minorHAnsi"/>
          <w:sz w:val="24"/>
          <w:szCs w:val="24"/>
        </w:rPr>
        <w:t>501</w:t>
      </w:r>
      <w:r w:rsidR="00EA6346" w:rsidRPr="00EA6346">
        <w:rPr>
          <w:rFonts w:eastAsia="Calibri" w:cstheme="minorHAnsi"/>
          <w:sz w:val="24"/>
          <w:szCs w:val="24"/>
        </w:rPr>
        <w:t xml:space="preserve">) = </w:t>
      </w:r>
      <w:r w:rsidR="00EA6346">
        <w:rPr>
          <w:rFonts w:eastAsia="Calibri" w:cstheme="minorHAnsi"/>
          <w:sz w:val="24"/>
          <w:szCs w:val="24"/>
        </w:rPr>
        <w:t>0.198</w:t>
      </w:r>
      <w:r w:rsidR="00EA6346" w:rsidRPr="00EA6346">
        <w:rPr>
          <w:rFonts w:eastAsia="Calibri" w:cstheme="minorHAnsi"/>
          <w:sz w:val="24"/>
          <w:szCs w:val="24"/>
        </w:rPr>
        <w:t xml:space="preserve">, </w:t>
      </w:r>
      <w:r w:rsidR="00EA6346" w:rsidRPr="00EA6346">
        <w:rPr>
          <w:rFonts w:eastAsia="Calibri" w:cstheme="minorHAnsi"/>
          <w:i/>
          <w:iCs/>
          <w:sz w:val="24"/>
          <w:szCs w:val="24"/>
        </w:rPr>
        <w:t>p</w:t>
      </w:r>
      <w:r w:rsidR="00EA6346" w:rsidRPr="00EA6346">
        <w:rPr>
          <w:rFonts w:eastAsia="Calibri" w:cstheme="minorHAnsi"/>
          <w:sz w:val="24"/>
          <w:szCs w:val="24"/>
        </w:rPr>
        <w:t xml:space="preserve"> = 0.84</w:t>
      </w:r>
      <w:r w:rsidR="00EA6346">
        <w:rPr>
          <w:rFonts w:eastAsia="Calibri" w:cstheme="minorHAnsi"/>
          <w:sz w:val="24"/>
          <w:szCs w:val="24"/>
        </w:rPr>
        <w:t>3</w:t>
      </w:r>
      <w:ins w:id="120" w:author="Duan, Sean (MU-Student)" w:date="2025-04-07T18:01:00Z" w16du:dateUtc="2025-04-07T23:01:00Z">
        <w:r w:rsidR="00C026E4" w:rsidRPr="0017346E">
          <w:rPr>
            <w:rFonts w:eastAsia="Calibri" w:cstheme="minorHAnsi"/>
            <w:sz w:val="24"/>
            <w:szCs w:val="24"/>
          </w:rPr>
          <w:t xml:space="preserve">; 2) </w:t>
        </w:r>
        <w:r w:rsidR="00C026E4">
          <w:rPr>
            <w:rFonts w:eastAsia="Calibri" w:cstheme="minorHAnsi"/>
            <w:sz w:val="24"/>
            <w:szCs w:val="24"/>
          </w:rPr>
          <w:t>c</w:t>
        </w:r>
        <w:r w:rsidR="00C026E4" w:rsidRPr="0017346E">
          <w:rPr>
            <w:rFonts w:eastAsia="Calibri" w:cstheme="minorHAnsi"/>
            <w:sz w:val="24"/>
            <w:szCs w:val="24"/>
          </w:rPr>
          <w:t xml:space="preserve">apital </w:t>
        </w:r>
        <w:r w:rsidR="00C026E4">
          <w:rPr>
            <w:rFonts w:eastAsia="Calibri" w:cstheme="minorHAnsi"/>
            <w:sz w:val="24"/>
            <w:szCs w:val="24"/>
          </w:rPr>
          <w:t>p</w:t>
        </w:r>
        <w:r w:rsidR="00C026E4" w:rsidRPr="0017346E">
          <w:rPr>
            <w:rFonts w:eastAsia="Calibri" w:cstheme="minorHAnsi"/>
            <w:sz w:val="24"/>
            <w:szCs w:val="24"/>
          </w:rPr>
          <w:t xml:space="preserve">unishment, </w:t>
        </w:r>
      </w:ins>
      <w:proofErr w:type="gramStart"/>
      <w:r w:rsidR="003F6199" w:rsidRPr="00EA6346">
        <w:rPr>
          <w:rFonts w:eastAsia="Calibri" w:cstheme="minorHAnsi"/>
          <w:sz w:val="24"/>
          <w:szCs w:val="24"/>
        </w:rPr>
        <w:t>t(</w:t>
      </w:r>
      <w:proofErr w:type="gramEnd"/>
      <w:r w:rsidR="003F6199">
        <w:rPr>
          <w:rFonts w:eastAsia="Calibri" w:cstheme="minorHAnsi"/>
          <w:sz w:val="24"/>
          <w:szCs w:val="24"/>
        </w:rPr>
        <w:t>501</w:t>
      </w:r>
      <w:r w:rsidR="003F6199" w:rsidRPr="00EA6346">
        <w:rPr>
          <w:rFonts w:eastAsia="Calibri" w:cstheme="minorHAnsi"/>
          <w:sz w:val="24"/>
          <w:szCs w:val="24"/>
        </w:rPr>
        <w:t xml:space="preserve">) = </w:t>
      </w:r>
      <w:r w:rsidR="003F6199">
        <w:rPr>
          <w:rFonts w:eastAsia="Calibri" w:cstheme="minorHAnsi"/>
          <w:sz w:val="24"/>
          <w:szCs w:val="24"/>
        </w:rPr>
        <w:t>0.1</w:t>
      </w:r>
      <w:r w:rsidR="00411C4C">
        <w:rPr>
          <w:rFonts w:eastAsia="Calibri" w:cstheme="minorHAnsi"/>
          <w:sz w:val="24"/>
          <w:szCs w:val="24"/>
        </w:rPr>
        <w:t>29</w:t>
      </w:r>
      <w:r w:rsidR="003F6199" w:rsidRPr="00EA6346">
        <w:rPr>
          <w:rFonts w:eastAsia="Calibri" w:cstheme="minorHAnsi"/>
          <w:sz w:val="24"/>
          <w:szCs w:val="24"/>
        </w:rPr>
        <w:t xml:space="preserve">, </w:t>
      </w:r>
      <w:r w:rsidR="003F6199" w:rsidRPr="00EA6346">
        <w:rPr>
          <w:rFonts w:eastAsia="Calibri" w:cstheme="minorHAnsi"/>
          <w:i/>
          <w:iCs/>
          <w:sz w:val="24"/>
          <w:szCs w:val="24"/>
        </w:rPr>
        <w:t>p</w:t>
      </w:r>
      <w:r w:rsidR="003F6199" w:rsidRPr="00EA6346">
        <w:rPr>
          <w:rFonts w:eastAsia="Calibri" w:cstheme="minorHAnsi"/>
          <w:sz w:val="24"/>
          <w:szCs w:val="24"/>
        </w:rPr>
        <w:t xml:space="preserve"> = 0.8</w:t>
      </w:r>
      <w:r w:rsidR="00411C4C">
        <w:rPr>
          <w:rFonts w:eastAsia="Calibri" w:cstheme="minorHAnsi"/>
          <w:sz w:val="24"/>
          <w:szCs w:val="24"/>
        </w:rPr>
        <w:t>98</w:t>
      </w:r>
      <w:ins w:id="121" w:author="Duan, Sean (MU-Student)" w:date="2025-04-07T18:01:00Z" w16du:dateUtc="2025-04-07T23:01:00Z">
        <w:r w:rsidR="00C026E4" w:rsidRPr="0017346E">
          <w:rPr>
            <w:rFonts w:eastAsia="Calibri" w:cstheme="minorHAnsi"/>
            <w:sz w:val="24"/>
            <w:szCs w:val="24"/>
          </w:rPr>
          <w:t xml:space="preserve">; </w:t>
        </w:r>
      </w:ins>
      <w:r w:rsidR="008F6412">
        <w:rPr>
          <w:rFonts w:eastAsia="Calibri" w:cstheme="minorHAnsi"/>
          <w:sz w:val="24"/>
          <w:szCs w:val="24"/>
        </w:rPr>
        <w:t>or</w:t>
      </w:r>
      <w:ins w:id="122" w:author="Duan, Sean (MU-Student)" w:date="2025-04-07T18:01:00Z" w16du:dateUtc="2025-04-07T23:01:00Z">
        <w:r w:rsidR="00C026E4" w:rsidRPr="0017346E">
          <w:rPr>
            <w:rFonts w:eastAsia="Calibri" w:cstheme="minorHAnsi"/>
            <w:sz w:val="24"/>
            <w:szCs w:val="24"/>
          </w:rPr>
          <w:t xml:space="preserve"> 3) </w:t>
        </w:r>
      </w:ins>
      <w:ins w:id="123" w:author="Duan, Sean (MU-Student)" w:date="2025-04-07T18:02:00Z" w16du:dateUtc="2025-04-07T23:02:00Z">
        <w:r w:rsidR="00C026E4">
          <w:rPr>
            <w:rFonts w:eastAsia="Calibri" w:cstheme="minorHAnsi"/>
            <w:sz w:val="24"/>
            <w:szCs w:val="24"/>
          </w:rPr>
          <w:t>climate change</w:t>
        </w:r>
      </w:ins>
      <w:ins w:id="124" w:author="Duan, Sean (MU-Student)" w:date="2025-04-07T18:01:00Z" w16du:dateUtc="2025-04-07T23:01:00Z">
        <w:r w:rsidR="00C026E4" w:rsidRPr="0017346E">
          <w:rPr>
            <w:rFonts w:eastAsia="Calibri" w:cstheme="minorHAnsi"/>
            <w:sz w:val="24"/>
            <w:szCs w:val="24"/>
          </w:rPr>
          <w:t xml:space="preserve">, </w:t>
        </w:r>
      </w:ins>
      <w:proofErr w:type="gramStart"/>
      <w:r w:rsidR="003F6199" w:rsidRPr="00EA6346">
        <w:rPr>
          <w:rFonts w:eastAsia="Calibri" w:cstheme="minorHAnsi"/>
          <w:sz w:val="24"/>
          <w:szCs w:val="24"/>
        </w:rPr>
        <w:t>t(</w:t>
      </w:r>
      <w:proofErr w:type="gramEnd"/>
      <w:r w:rsidR="003F6199">
        <w:rPr>
          <w:rFonts w:eastAsia="Calibri" w:cstheme="minorHAnsi"/>
          <w:sz w:val="24"/>
          <w:szCs w:val="24"/>
        </w:rPr>
        <w:t>501</w:t>
      </w:r>
      <w:r w:rsidR="003F6199" w:rsidRPr="00EA6346">
        <w:rPr>
          <w:rFonts w:eastAsia="Calibri" w:cstheme="minorHAnsi"/>
          <w:sz w:val="24"/>
          <w:szCs w:val="24"/>
        </w:rPr>
        <w:t xml:space="preserve">) = </w:t>
      </w:r>
      <w:r w:rsidR="003F6199">
        <w:rPr>
          <w:rFonts w:eastAsia="Calibri" w:cstheme="minorHAnsi"/>
          <w:sz w:val="24"/>
          <w:szCs w:val="24"/>
        </w:rPr>
        <w:t>0.198</w:t>
      </w:r>
      <w:r w:rsidR="003F6199" w:rsidRPr="00EA6346">
        <w:rPr>
          <w:rFonts w:eastAsia="Calibri" w:cstheme="minorHAnsi"/>
          <w:sz w:val="24"/>
          <w:szCs w:val="24"/>
        </w:rPr>
        <w:t xml:space="preserve">, </w:t>
      </w:r>
      <w:r w:rsidR="003F6199" w:rsidRPr="00EA6346">
        <w:rPr>
          <w:rFonts w:eastAsia="Calibri" w:cstheme="minorHAnsi"/>
          <w:i/>
          <w:iCs/>
          <w:sz w:val="24"/>
          <w:szCs w:val="24"/>
        </w:rPr>
        <w:t>p</w:t>
      </w:r>
      <w:r w:rsidR="003F6199" w:rsidRPr="00EA6346">
        <w:rPr>
          <w:rFonts w:eastAsia="Calibri" w:cstheme="minorHAnsi"/>
          <w:sz w:val="24"/>
          <w:szCs w:val="24"/>
        </w:rPr>
        <w:t xml:space="preserve"> = 0.84</w:t>
      </w:r>
      <w:r w:rsidR="003F6199">
        <w:rPr>
          <w:rFonts w:eastAsia="Calibri" w:cstheme="minorHAnsi"/>
          <w:sz w:val="24"/>
          <w:szCs w:val="24"/>
        </w:rPr>
        <w:t>3.</w:t>
      </w:r>
      <w:r w:rsidR="00FA4065">
        <w:rPr>
          <w:rFonts w:eastAsia="Calibri" w:cstheme="minorHAnsi"/>
          <w:sz w:val="24"/>
          <w:szCs w:val="24"/>
        </w:rPr>
        <w:t xml:space="preserve"> </w:t>
      </w:r>
      <w:r w:rsidR="00F829A1">
        <w:rPr>
          <w:rFonts w:eastAsia="Calibri" w:cstheme="minorHAnsi"/>
          <w:sz w:val="24"/>
          <w:szCs w:val="24"/>
        </w:rPr>
        <w:t>There was mixed support for</w:t>
      </w:r>
      <w:r w:rsidR="00FA4065">
        <w:rPr>
          <w:rFonts w:eastAsia="Calibri" w:cstheme="minorHAnsi"/>
          <w:sz w:val="24"/>
          <w:szCs w:val="24"/>
        </w:rPr>
        <w:t xml:space="preserve"> </w:t>
      </w:r>
      <w:r w:rsidR="00FA4065" w:rsidRPr="000B1F2D">
        <w:rPr>
          <w:rFonts w:eastAsia="Calibri" w:cstheme="minorHAnsi"/>
          <w:b/>
          <w:bCs/>
          <w:sz w:val="24"/>
          <w:szCs w:val="24"/>
        </w:rPr>
        <w:t>H1b</w:t>
      </w:r>
      <w:r w:rsidR="00FA4065">
        <w:rPr>
          <w:rFonts w:eastAsia="Calibri" w:cstheme="minorHAnsi"/>
          <w:sz w:val="24"/>
          <w:szCs w:val="24"/>
        </w:rPr>
        <w:t xml:space="preserve">, </w:t>
      </w:r>
      <w:r w:rsidR="007279B7">
        <w:rPr>
          <w:rFonts w:eastAsia="Calibri" w:cstheme="minorHAnsi"/>
          <w:sz w:val="24"/>
          <w:szCs w:val="24"/>
        </w:rPr>
        <w:t>as a</w:t>
      </w:r>
      <w:r w:rsidR="00FA4065">
        <w:rPr>
          <w:rFonts w:eastAsia="Calibri" w:cstheme="minorHAnsi"/>
          <w:sz w:val="24"/>
          <w:szCs w:val="24"/>
        </w:rPr>
        <w:t xml:space="preserve"> series of t-tests indicated that the high social consensus condition increased support at time 2 as compared to time 1 for </w:t>
      </w:r>
      <w:ins w:id="125" w:author="Duan, Sean (MU-Student)" w:date="2025-04-07T18:01:00Z" w16du:dateUtc="2025-04-07T23:01:00Z">
        <w:r w:rsidR="00FA4065">
          <w:rPr>
            <w:rFonts w:eastAsia="Calibri" w:cstheme="minorHAnsi"/>
            <w:sz w:val="24"/>
            <w:szCs w:val="24"/>
          </w:rPr>
          <w:t>UHC</w:t>
        </w:r>
        <w:r w:rsidR="00FA4065" w:rsidRPr="0017346E">
          <w:rPr>
            <w:rFonts w:eastAsia="Calibri" w:cstheme="minorHAnsi"/>
            <w:sz w:val="24"/>
            <w:szCs w:val="24"/>
          </w:rPr>
          <w:t xml:space="preserve">, </w:t>
        </w:r>
      </w:ins>
      <w:r w:rsidR="00FA4065" w:rsidRPr="00EA6346">
        <w:rPr>
          <w:rFonts w:eastAsia="Calibri" w:cstheme="minorHAnsi"/>
          <w:sz w:val="24"/>
          <w:szCs w:val="24"/>
        </w:rPr>
        <w:t>t(</w:t>
      </w:r>
      <w:r w:rsidR="0097783C">
        <w:rPr>
          <w:rFonts w:eastAsia="Calibri" w:cstheme="minorHAnsi"/>
          <w:sz w:val="24"/>
          <w:szCs w:val="24"/>
        </w:rPr>
        <w:t>499</w:t>
      </w:r>
      <w:r w:rsidR="00FA4065" w:rsidRPr="00EA6346">
        <w:rPr>
          <w:rFonts w:eastAsia="Calibri" w:cstheme="minorHAnsi"/>
          <w:sz w:val="24"/>
          <w:szCs w:val="24"/>
        </w:rPr>
        <w:t xml:space="preserve">) = </w:t>
      </w:r>
      <w:r w:rsidR="003F07F4">
        <w:rPr>
          <w:rFonts w:eastAsia="Calibri" w:cstheme="minorHAnsi"/>
          <w:sz w:val="24"/>
          <w:szCs w:val="24"/>
        </w:rPr>
        <w:t>2.288</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w:t>
      </w:r>
      <w:r w:rsidR="00A250E8">
        <w:rPr>
          <w:rFonts w:eastAsia="Calibri" w:cstheme="minorHAnsi"/>
          <w:sz w:val="24"/>
          <w:szCs w:val="24"/>
        </w:rPr>
        <w:t>0.02</w:t>
      </w:r>
      <w:r w:rsidR="00613240">
        <w:rPr>
          <w:rFonts w:eastAsia="Calibri" w:cstheme="minorHAnsi"/>
          <w:sz w:val="24"/>
          <w:szCs w:val="24"/>
        </w:rPr>
        <w:t>3</w:t>
      </w:r>
      <w:r w:rsidR="000A3A9C">
        <w:rPr>
          <w:rFonts w:eastAsia="Calibri" w:cstheme="minorHAnsi"/>
          <w:sz w:val="24"/>
          <w:szCs w:val="24"/>
        </w:rPr>
        <w:t xml:space="preserve">, but not for </w:t>
      </w:r>
      <w:ins w:id="126" w:author="Duan, Sean (MU-Student)" w:date="2025-04-07T18:01:00Z" w16du:dateUtc="2025-04-07T23:01:00Z">
        <w:r w:rsidR="00FA4065">
          <w:rPr>
            <w:rFonts w:eastAsia="Calibri" w:cstheme="minorHAnsi"/>
            <w:sz w:val="24"/>
            <w:szCs w:val="24"/>
          </w:rPr>
          <w:t>c</w:t>
        </w:r>
        <w:r w:rsidR="00FA4065" w:rsidRPr="0017346E">
          <w:rPr>
            <w:rFonts w:eastAsia="Calibri" w:cstheme="minorHAnsi"/>
            <w:sz w:val="24"/>
            <w:szCs w:val="24"/>
          </w:rPr>
          <w:t xml:space="preserve">apital </w:t>
        </w:r>
        <w:r w:rsidR="00FA4065">
          <w:rPr>
            <w:rFonts w:eastAsia="Calibri" w:cstheme="minorHAnsi"/>
            <w:sz w:val="24"/>
            <w:szCs w:val="24"/>
          </w:rPr>
          <w:t>p</w:t>
        </w:r>
        <w:r w:rsidR="00FA4065" w:rsidRPr="0017346E">
          <w:rPr>
            <w:rFonts w:eastAsia="Calibri" w:cstheme="minorHAnsi"/>
            <w:sz w:val="24"/>
            <w:szCs w:val="24"/>
          </w:rPr>
          <w:t xml:space="preserve">unishment, </w:t>
        </w:r>
      </w:ins>
      <w:r w:rsidR="00FA4065" w:rsidRPr="00EA6346">
        <w:rPr>
          <w:rFonts w:eastAsia="Calibri" w:cstheme="minorHAnsi"/>
          <w:sz w:val="24"/>
          <w:szCs w:val="24"/>
        </w:rPr>
        <w:t>t(</w:t>
      </w:r>
      <w:r w:rsidR="00361A2F">
        <w:rPr>
          <w:rFonts w:eastAsia="Calibri" w:cstheme="minorHAnsi"/>
          <w:sz w:val="24"/>
          <w:szCs w:val="24"/>
        </w:rPr>
        <w:t>498</w:t>
      </w:r>
      <w:r w:rsidR="00FA4065" w:rsidRPr="00EA6346">
        <w:rPr>
          <w:rFonts w:eastAsia="Calibri" w:cstheme="minorHAnsi"/>
          <w:sz w:val="24"/>
          <w:szCs w:val="24"/>
        </w:rPr>
        <w:t xml:space="preserve">) = </w:t>
      </w:r>
      <w:r w:rsidR="00774347">
        <w:rPr>
          <w:rFonts w:eastAsia="Calibri" w:cstheme="minorHAnsi"/>
          <w:sz w:val="24"/>
          <w:szCs w:val="24"/>
        </w:rPr>
        <w:t>1.607</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0.</w:t>
      </w:r>
      <w:r w:rsidR="004737AE">
        <w:rPr>
          <w:rFonts w:eastAsia="Calibri" w:cstheme="minorHAnsi"/>
          <w:sz w:val="24"/>
          <w:szCs w:val="24"/>
        </w:rPr>
        <w:t>109</w:t>
      </w:r>
      <w:ins w:id="127" w:author="Duan, Sean (MU-Student)" w:date="2025-04-07T18:01:00Z" w16du:dateUtc="2025-04-07T23:01:00Z">
        <w:r w:rsidR="00FA4065" w:rsidRPr="0017346E">
          <w:rPr>
            <w:rFonts w:eastAsia="Calibri" w:cstheme="minorHAnsi"/>
            <w:sz w:val="24"/>
            <w:szCs w:val="24"/>
          </w:rPr>
          <w:t xml:space="preserve"> </w:t>
        </w:r>
      </w:ins>
      <w:r w:rsidR="00FA4065">
        <w:rPr>
          <w:rFonts w:eastAsia="Calibri" w:cstheme="minorHAnsi"/>
          <w:sz w:val="24"/>
          <w:szCs w:val="24"/>
        </w:rPr>
        <w:t>or</w:t>
      </w:r>
      <w:ins w:id="128" w:author="Duan, Sean (MU-Student)" w:date="2025-04-07T18:01:00Z" w16du:dateUtc="2025-04-07T23:01:00Z">
        <w:r w:rsidR="00FA4065" w:rsidRPr="0017346E">
          <w:rPr>
            <w:rFonts w:eastAsia="Calibri" w:cstheme="minorHAnsi"/>
            <w:sz w:val="24"/>
            <w:szCs w:val="24"/>
          </w:rPr>
          <w:t xml:space="preserve"> </w:t>
        </w:r>
      </w:ins>
      <w:ins w:id="129" w:author="Duan, Sean (MU-Student)" w:date="2025-04-07T18:02:00Z" w16du:dateUtc="2025-04-07T23:02:00Z">
        <w:r w:rsidR="00FA4065">
          <w:rPr>
            <w:rFonts w:eastAsia="Calibri" w:cstheme="minorHAnsi"/>
            <w:sz w:val="24"/>
            <w:szCs w:val="24"/>
          </w:rPr>
          <w:t>climate change</w:t>
        </w:r>
      </w:ins>
      <w:ins w:id="130" w:author="Duan, Sean (MU-Student)" w:date="2025-04-07T18:01:00Z" w16du:dateUtc="2025-04-07T23:01:00Z">
        <w:r w:rsidR="00FA4065" w:rsidRPr="0017346E">
          <w:rPr>
            <w:rFonts w:eastAsia="Calibri" w:cstheme="minorHAnsi"/>
            <w:sz w:val="24"/>
            <w:szCs w:val="24"/>
          </w:rPr>
          <w:t xml:space="preserve">, </w:t>
        </w:r>
      </w:ins>
      <w:r w:rsidR="00FA4065" w:rsidRPr="00EA6346">
        <w:rPr>
          <w:rFonts w:eastAsia="Calibri" w:cstheme="minorHAnsi"/>
          <w:sz w:val="24"/>
          <w:szCs w:val="24"/>
        </w:rPr>
        <w:t>t(</w:t>
      </w:r>
      <w:r w:rsidR="000F4944">
        <w:rPr>
          <w:rFonts w:eastAsia="Calibri" w:cstheme="minorHAnsi"/>
          <w:sz w:val="24"/>
          <w:szCs w:val="24"/>
        </w:rPr>
        <w:t>498</w:t>
      </w:r>
      <w:r w:rsidR="00FA4065" w:rsidRPr="00EA6346">
        <w:rPr>
          <w:rFonts w:eastAsia="Calibri" w:cstheme="minorHAnsi"/>
          <w:sz w:val="24"/>
          <w:szCs w:val="24"/>
        </w:rPr>
        <w:t xml:space="preserve">) = </w:t>
      </w:r>
      <w:r w:rsidR="00E766B4">
        <w:rPr>
          <w:rFonts w:eastAsia="Calibri" w:cstheme="minorHAnsi"/>
          <w:sz w:val="24"/>
          <w:szCs w:val="24"/>
        </w:rPr>
        <w:t>1</w:t>
      </w:r>
      <w:r w:rsidR="00FA4065">
        <w:rPr>
          <w:rFonts w:eastAsia="Calibri" w:cstheme="minorHAnsi"/>
          <w:sz w:val="24"/>
          <w:szCs w:val="24"/>
        </w:rPr>
        <w:t>.</w:t>
      </w:r>
      <w:r w:rsidR="00E766B4">
        <w:rPr>
          <w:rFonts w:eastAsia="Calibri" w:cstheme="minorHAnsi"/>
          <w:sz w:val="24"/>
          <w:szCs w:val="24"/>
        </w:rPr>
        <w:t>334</w:t>
      </w:r>
      <w:r w:rsidR="00FA4065" w:rsidRPr="00EA6346">
        <w:rPr>
          <w:rFonts w:eastAsia="Calibri" w:cstheme="minorHAnsi"/>
          <w:sz w:val="24"/>
          <w:szCs w:val="24"/>
        </w:rPr>
        <w:t xml:space="preserve">, </w:t>
      </w:r>
      <w:r w:rsidR="00FA4065" w:rsidRPr="00EA6346">
        <w:rPr>
          <w:rFonts w:eastAsia="Calibri" w:cstheme="minorHAnsi"/>
          <w:i/>
          <w:iCs/>
          <w:sz w:val="24"/>
          <w:szCs w:val="24"/>
        </w:rPr>
        <w:t>p</w:t>
      </w:r>
      <w:r w:rsidR="00FA4065" w:rsidRPr="00EA6346">
        <w:rPr>
          <w:rFonts w:eastAsia="Calibri" w:cstheme="minorHAnsi"/>
          <w:sz w:val="24"/>
          <w:szCs w:val="24"/>
        </w:rPr>
        <w:t xml:space="preserve"> = 0.</w:t>
      </w:r>
      <w:r w:rsidR="00E766B4">
        <w:rPr>
          <w:rFonts w:eastAsia="Calibri" w:cstheme="minorHAnsi"/>
          <w:sz w:val="24"/>
          <w:szCs w:val="24"/>
        </w:rPr>
        <w:t>1</w:t>
      </w:r>
      <w:r w:rsidR="00FA4065" w:rsidRPr="00EA6346">
        <w:rPr>
          <w:rFonts w:eastAsia="Calibri" w:cstheme="minorHAnsi"/>
          <w:sz w:val="24"/>
          <w:szCs w:val="24"/>
        </w:rPr>
        <w:t>8</w:t>
      </w:r>
      <w:r w:rsidR="0083764C">
        <w:rPr>
          <w:rFonts w:eastAsia="Calibri" w:cstheme="minorHAnsi"/>
          <w:sz w:val="24"/>
          <w:szCs w:val="24"/>
        </w:rPr>
        <w:t>3</w:t>
      </w:r>
      <w:r w:rsidR="00FA4065">
        <w:rPr>
          <w:rFonts w:eastAsia="Calibri" w:cstheme="minorHAnsi"/>
          <w:sz w:val="24"/>
          <w:szCs w:val="24"/>
        </w:rPr>
        <w:t>.</w:t>
      </w:r>
      <w:r w:rsidR="00B72836">
        <w:rPr>
          <w:rFonts w:eastAsia="Calibri" w:cstheme="minorHAnsi"/>
          <w:sz w:val="24"/>
          <w:szCs w:val="24"/>
        </w:rPr>
        <w:t xml:space="preserve"> Finally, there was no support for </w:t>
      </w:r>
      <w:r w:rsidR="00B72836" w:rsidRPr="00B72836">
        <w:rPr>
          <w:rFonts w:eastAsia="Calibri" w:cstheme="minorHAnsi"/>
          <w:b/>
          <w:bCs/>
          <w:sz w:val="24"/>
          <w:szCs w:val="24"/>
        </w:rPr>
        <w:t>H1c</w:t>
      </w:r>
      <w:r w:rsidR="00B72836">
        <w:rPr>
          <w:rFonts w:eastAsia="Calibri" w:cstheme="minorHAnsi"/>
          <w:b/>
          <w:bCs/>
          <w:sz w:val="24"/>
          <w:szCs w:val="24"/>
        </w:rPr>
        <w:t xml:space="preserve">, </w:t>
      </w:r>
      <w:r w:rsidR="00B72836">
        <w:rPr>
          <w:rFonts w:eastAsia="Calibri" w:cstheme="minorHAnsi"/>
          <w:sz w:val="24"/>
          <w:szCs w:val="24"/>
        </w:rPr>
        <w:t xml:space="preserve">as a series of t-tests indicated that the low social consensus condition </w:t>
      </w:r>
      <w:r w:rsidR="002A45BA">
        <w:rPr>
          <w:rFonts w:eastAsia="Calibri" w:cstheme="minorHAnsi"/>
          <w:sz w:val="24"/>
          <w:szCs w:val="24"/>
        </w:rPr>
        <w:t>did not predict significantly decreased</w:t>
      </w:r>
      <w:r w:rsidR="00B72836">
        <w:rPr>
          <w:rFonts w:eastAsia="Calibri" w:cstheme="minorHAnsi"/>
          <w:sz w:val="24"/>
          <w:szCs w:val="24"/>
        </w:rPr>
        <w:t xml:space="preserve"> support at time 2 as compared to time 1 for </w:t>
      </w:r>
      <w:r w:rsidR="00AA0ECB">
        <w:rPr>
          <w:rFonts w:eastAsia="Calibri" w:cstheme="minorHAnsi"/>
          <w:sz w:val="24"/>
          <w:szCs w:val="24"/>
        </w:rPr>
        <w:t xml:space="preserve">1) </w:t>
      </w:r>
      <w:ins w:id="131" w:author="Duan, Sean (MU-Student)" w:date="2025-04-07T18:01:00Z" w16du:dateUtc="2025-04-07T23:01:00Z">
        <w:r w:rsidR="00AA0ECB">
          <w:rPr>
            <w:rFonts w:eastAsia="Calibri" w:cstheme="minorHAnsi"/>
            <w:sz w:val="24"/>
            <w:szCs w:val="24"/>
          </w:rPr>
          <w:t>UHC</w:t>
        </w:r>
        <w:r w:rsidR="00AA0ECB" w:rsidRPr="0017346E">
          <w:rPr>
            <w:rFonts w:eastAsia="Calibri" w:cstheme="minorHAnsi"/>
            <w:sz w:val="24"/>
            <w:szCs w:val="24"/>
          </w:rPr>
          <w:t xml:space="preserve">, </w:t>
        </w:r>
      </w:ins>
      <w:r w:rsidR="00AA0ECB" w:rsidRPr="00EA6346">
        <w:rPr>
          <w:rFonts w:eastAsia="Calibri" w:cstheme="minorHAnsi"/>
          <w:sz w:val="24"/>
          <w:szCs w:val="24"/>
        </w:rPr>
        <w:t>t(</w:t>
      </w:r>
      <w:r w:rsidR="00AA0ECB">
        <w:rPr>
          <w:rFonts w:eastAsia="Calibri" w:cstheme="minorHAnsi"/>
          <w:sz w:val="24"/>
          <w:szCs w:val="24"/>
        </w:rPr>
        <w:t>50</w:t>
      </w:r>
      <w:r w:rsidR="00012836">
        <w:rPr>
          <w:rFonts w:eastAsia="Calibri" w:cstheme="minorHAnsi"/>
          <w:sz w:val="24"/>
          <w:szCs w:val="24"/>
        </w:rPr>
        <w:t>6</w:t>
      </w:r>
      <w:r w:rsidR="00AA0ECB" w:rsidRPr="00EA6346">
        <w:rPr>
          <w:rFonts w:eastAsia="Calibri" w:cstheme="minorHAnsi"/>
          <w:sz w:val="24"/>
          <w:szCs w:val="24"/>
        </w:rPr>
        <w:t xml:space="preserve">) = </w:t>
      </w:r>
      <w:r w:rsidR="00012836">
        <w:rPr>
          <w:rFonts w:eastAsia="Calibri" w:cstheme="minorHAnsi"/>
          <w:sz w:val="24"/>
          <w:szCs w:val="24"/>
        </w:rPr>
        <w:t>-1</w:t>
      </w:r>
      <w:r w:rsidR="00AA0ECB">
        <w:rPr>
          <w:rFonts w:eastAsia="Calibri" w:cstheme="minorHAnsi"/>
          <w:sz w:val="24"/>
          <w:szCs w:val="24"/>
        </w:rPr>
        <w:t>.</w:t>
      </w:r>
      <w:r w:rsidR="00012836">
        <w:rPr>
          <w:rFonts w:eastAsia="Calibri" w:cstheme="minorHAnsi"/>
          <w:sz w:val="24"/>
          <w:szCs w:val="24"/>
        </w:rPr>
        <w:t>060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D13989">
        <w:rPr>
          <w:rFonts w:eastAsia="Calibri" w:cstheme="minorHAnsi"/>
          <w:sz w:val="24"/>
          <w:szCs w:val="24"/>
        </w:rPr>
        <w:t>2</w:t>
      </w:r>
      <w:r w:rsidR="00F74D63">
        <w:rPr>
          <w:rFonts w:eastAsia="Calibri" w:cstheme="minorHAnsi"/>
          <w:sz w:val="24"/>
          <w:szCs w:val="24"/>
        </w:rPr>
        <w:t>90</w:t>
      </w:r>
      <w:ins w:id="132" w:author="Duan, Sean (MU-Student)" w:date="2025-04-07T18:01:00Z" w16du:dateUtc="2025-04-07T23:01:00Z">
        <w:r w:rsidR="00AA0ECB" w:rsidRPr="0017346E">
          <w:rPr>
            <w:rFonts w:eastAsia="Calibri" w:cstheme="minorHAnsi"/>
            <w:sz w:val="24"/>
            <w:szCs w:val="24"/>
          </w:rPr>
          <w:t xml:space="preserve">; 2) </w:t>
        </w:r>
        <w:r w:rsidR="00AA0ECB">
          <w:rPr>
            <w:rFonts w:eastAsia="Calibri" w:cstheme="minorHAnsi"/>
            <w:sz w:val="24"/>
            <w:szCs w:val="24"/>
          </w:rPr>
          <w:t>c</w:t>
        </w:r>
        <w:r w:rsidR="00AA0ECB" w:rsidRPr="0017346E">
          <w:rPr>
            <w:rFonts w:eastAsia="Calibri" w:cstheme="minorHAnsi"/>
            <w:sz w:val="24"/>
            <w:szCs w:val="24"/>
          </w:rPr>
          <w:t xml:space="preserve">apital </w:t>
        </w:r>
        <w:r w:rsidR="00AA0ECB">
          <w:rPr>
            <w:rFonts w:eastAsia="Calibri" w:cstheme="minorHAnsi"/>
            <w:sz w:val="24"/>
            <w:szCs w:val="24"/>
          </w:rPr>
          <w:t>p</w:t>
        </w:r>
        <w:r w:rsidR="00AA0ECB" w:rsidRPr="0017346E">
          <w:rPr>
            <w:rFonts w:eastAsia="Calibri" w:cstheme="minorHAnsi"/>
            <w:sz w:val="24"/>
            <w:szCs w:val="24"/>
          </w:rPr>
          <w:t xml:space="preserve">unishment, </w:t>
        </w:r>
      </w:ins>
      <w:r w:rsidR="00AA0ECB" w:rsidRPr="00EA6346">
        <w:rPr>
          <w:rFonts w:eastAsia="Calibri" w:cstheme="minorHAnsi"/>
          <w:sz w:val="24"/>
          <w:szCs w:val="24"/>
        </w:rPr>
        <w:t>t(</w:t>
      </w:r>
      <w:r w:rsidR="00AA0ECB">
        <w:rPr>
          <w:rFonts w:eastAsia="Calibri" w:cstheme="minorHAnsi"/>
          <w:sz w:val="24"/>
          <w:szCs w:val="24"/>
        </w:rPr>
        <w:t>50</w:t>
      </w:r>
      <w:r w:rsidR="00073D39">
        <w:rPr>
          <w:rFonts w:eastAsia="Calibri" w:cstheme="minorHAnsi"/>
          <w:sz w:val="24"/>
          <w:szCs w:val="24"/>
        </w:rPr>
        <w:t>5</w:t>
      </w:r>
      <w:r w:rsidR="00AA0ECB" w:rsidRPr="00EA6346">
        <w:rPr>
          <w:rFonts w:eastAsia="Calibri" w:cstheme="minorHAnsi"/>
          <w:sz w:val="24"/>
          <w:szCs w:val="24"/>
        </w:rPr>
        <w:t xml:space="preserve">) = </w:t>
      </w:r>
      <w:r w:rsidR="004160BC">
        <w:rPr>
          <w:rFonts w:eastAsia="Calibri" w:cstheme="minorHAnsi"/>
          <w:sz w:val="24"/>
          <w:szCs w:val="24"/>
        </w:rPr>
        <w:t>-1.470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C4264D">
        <w:rPr>
          <w:rFonts w:eastAsia="Calibri" w:cstheme="minorHAnsi"/>
          <w:sz w:val="24"/>
          <w:szCs w:val="24"/>
        </w:rPr>
        <w:t>1424</w:t>
      </w:r>
      <w:ins w:id="133" w:author="Duan, Sean (MU-Student)" w:date="2025-04-07T18:01:00Z" w16du:dateUtc="2025-04-07T23:01:00Z">
        <w:r w:rsidR="00AA0ECB" w:rsidRPr="0017346E">
          <w:rPr>
            <w:rFonts w:eastAsia="Calibri" w:cstheme="minorHAnsi"/>
            <w:sz w:val="24"/>
            <w:szCs w:val="24"/>
          </w:rPr>
          <w:t xml:space="preserve">; </w:t>
        </w:r>
      </w:ins>
      <w:r w:rsidR="00AA0ECB">
        <w:rPr>
          <w:rFonts w:eastAsia="Calibri" w:cstheme="minorHAnsi"/>
          <w:sz w:val="24"/>
          <w:szCs w:val="24"/>
        </w:rPr>
        <w:t>or</w:t>
      </w:r>
      <w:ins w:id="134" w:author="Duan, Sean (MU-Student)" w:date="2025-04-07T18:01:00Z" w16du:dateUtc="2025-04-07T23:01:00Z">
        <w:r w:rsidR="00AA0ECB" w:rsidRPr="0017346E">
          <w:rPr>
            <w:rFonts w:eastAsia="Calibri" w:cstheme="minorHAnsi"/>
            <w:sz w:val="24"/>
            <w:szCs w:val="24"/>
          </w:rPr>
          <w:t xml:space="preserve"> 3) </w:t>
        </w:r>
      </w:ins>
      <w:ins w:id="135" w:author="Duan, Sean (MU-Student)" w:date="2025-04-07T18:02:00Z" w16du:dateUtc="2025-04-07T23:02:00Z">
        <w:r w:rsidR="00AA0ECB">
          <w:rPr>
            <w:rFonts w:eastAsia="Calibri" w:cstheme="minorHAnsi"/>
            <w:sz w:val="24"/>
            <w:szCs w:val="24"/>
          </w:rPr>
          <w:t>climate change</w:t>
        </w:r>
      </w:ins>
      <w:ins w:id="136" w:author="Duan, Sean (MU-Student)" w:date="2025-04-07T18:01:00Z" w16du:dateUtc="2025-04-07T23:01:00Z">
        <w:r w:rsidR="00AA0ECB" w:rsidRPr="0017346E">
          <w:rPr>
            <w:rFonts w:eastAsia="Calibri" w:cstheme="minorHAnsi"/>
            <w:sz w:val="24"/>
            <w:szCs w:val="24"/>
          </w:rPr>
          <w:t xml:space="preserve">, </w:t>
        </w:r>
      </w:ins>
      <w:r w:rsidR="00AA0ECB" w:rsidRPr="00EA6346">
        <w:rPr>
          <w:rFonts w:eastAsia="Calibri" w:cstheme="minorHAnsi"/>
          <w:sz w:val="24"/>
          <w:szCs w:val="24"/>
        </w:rPr>
        <w:t>t(</w:t>
      </w:r>
      <w:r w:rsidR="00D61D74">
        <w:rPr>
          <w:rFonts w:eastAsia="Calibri" w:cstheme="minorHAnsi"/>
          <w:sz w:val="24"/>
          <w:szCs w:val="24"/>
        </w:rPr>
        <w:t>499</w:t>
      </w:r>
      <w:r w:rsidR="00AA0ECB" w:rsidRPr="00EA6346">
        <w:rPr>
          <w:rFonts w:eastAsia="Calibri" w:cstheme="minorHAnsi"/>
          <w:sz w:val="24"/>
          <w:szCs w:val="24"/>
        </w:rPr>
        <w:t xml:space="preserve">) = </w:t>
      </w:r>
      <w:r w:rsidR="0081336F">
        <w:rPr>
          <w:rFonts w:eastAsia="Calibri" w:cstheme="minorHAnsi"/>
          <w:sz w:val="24"/>
          <w:szCs w:val="24"/>
        </w:rPr>
        <w:t>-1.550</w:t>
      </w:r>
      <w:r w:rsidR="00AA0ECB" w:rsidRPr="00EA6346">
        <w:rPr>
          <w:rFonts w:eastAsia="Calibri" w:cstheme="minorHAnsi"/>
          <w:sz w:val="24"/>
          <w:szCs w:val="24"/>
        </w:rPr>
        <w:t xml:space="preserve">, </w:t>
      </w:r>
      <w:r w:rsidR="00AA0ECB" w:rsidRPr="00EA6346">
        <w:rPr>
          <w:rFonts w:eastAsia="Calibri" w:cstheme="minorHAnsi"/>
          <w:i/>
          <w:iCs/>
          <w:sz w:val="24"/>
          <w:szCs w:val="24"/>
        </w:rPr>
        <w:t>p</w:t>
      </w:r>
      <w:r w:rsidR="00AA0ECB" w:rsidRPr="00EA6346">
        <w:rPr>
          <w:rFonts w:eastAsia="Calibri" w:cstheme="minorHAnsi"/>
          <w:sz w:val="24"/>
          <w:szCs w:val="24"/>
        </w:rPr>
        <w:t xml:space="preserve"> = 0.</w:t>
      </w:r>
      <w:r w:rsidR="00C77260">
        <w:rPr>
          <w:rFonts w:eastAsia="Calibri" w:cstheme="minorHAnsi"/>
          <w:sz w:val="24"/>
          <w:szCs w:val="24"/>
        </w:rPr>
        <w:t>1219</w:t>
      </w:r>
      <w:r w:rsidR="00AA0ECB">
        <w:rPr>
          <w:rFonts w:eastAsia="Calibri" w:cstheme="minorHAnsi"/>
          <w:sz w:val="24"/>
          <w:szCs w:val="24"/>
        </w:rPr>
        <w:t>.</w:t>
      </w:r>
      <w:r w:rsidR="00D54196">
        <w:rPr>
          <w:rFonts w:eastAsia="Calibri" w:cstheme="minorHAnsi"/>
          <w:sz w:val="24"/>
          <w:szCs w:val="24"/>
        </w:rPr>
        <w:t xml:space="preserve"> Additionally, please see Table 1 below for more information regarding model coefficients (</w:t>
      </w:r>
      <w:ins w:id="137" w:author="Duan, Sean (MU-Student)" w:date="2025-04-07T18:01:00Z" w16du:dateUtc="2025-04-07T23:01:00Z">
        <w:r w:rsidR="00D54196" w:rsidRPr="0017346E">
          <w:rPr>
            <w:rFonts w:eastAsia="Calibri" w:cstheme="minorHAnsi"/>
            <w:sz w:val="24"/>
            <w:szCs w:val="24"/>
          </w:rPr>
          <w:t>ß</w:t>
        </w:r>
      </w:ins>
      <w:r w:rsidR="00D54196">
        <w:rPr>
          <w:rFonts w:eastAsia="Calibri" w:cstheme="minorHAnsi"/>
          <w:sz w:val="24"/>
          <w:szCs w:val="24"/>
        </w:rPr>
        <w:t>) as well as significance for the main effects of condition and time, as well as the interaction effect.</w:t>
      </w:r>
      <w:r w:rsidR="00DC4C29">
        <w:rPr>
          <w:rFonts w:eastAsia="Calibri" w:cstheme="minorHAnsi"/>
          <w:sz w:val="24"/>
          <w:szCs w:val="24"/>
        </w:rPr>
        <w:br w:type="page"/>
      </w:r>
    </w:p>
    <w:tbl>
      <w:tblPr>
        <w:tblStyle w:val="TableGrid"/>
        <w:tblW w:w="11430" w:type="dxa"/>
        <w:tblInd w:w="-725" w:type="dxa"/>
        <w:tblLayout w:type="fixed"/>
        <w:tblLook w:val="04A0" w:firstRow="1" w:lastRow="0" w:firstColumn="1" w:lastColumn="0" w:noHBand="0" w:noVBand="1"/>
      </w:tblPr>
      <w:tblGrid>
        <w:gridCol w:w="1332"/>
        <w:gridCol w:w="1676"/>
        <w:gridCol w:w="720"/>
        <w:gridCol w:w="13"/>
        <w:gridCol w:w="1855"/>
        <w:gridCol w:w="13"/>
        <w:gridCol w:w="1809"/>
        <w:gridCol w:w="13"/>
        <w:gridCol w:w="1307"/>
        <w:gridCol w:w="13"/>
        <w:gridCol w:w="1367"/>
        <w:gridCol w:w="13"/>
        <w:gridCol w:w="1299"/>
      </w:tblGrid>
      <w:tr w:rsidR="00D27AC7" w:rsidRPr="00EC6100" w14:paraId="718C8D2C" w14:textId="2E7803E5" w:rsidTr="00CE31A8">
        <w:trPr>
          <w:trHeight w:val="530"/>
        </w:trPr>
        <w:tc>
          <w:tcPr>
            <w:tcW w:w="3741" w:type="dxa"/>
            <w:gridSpan w:val="4"/>
            <w:vMerge w:val="restart"/>
          </w:tcPr>
          <w:p w14:paraId="5F2DEBE4" w14:textId="77777777" w:rsidR="00D27AC7" w:rsidRPr="00EC6100" w:rsidRDefault="00D27AC7" w:rsidP="009C651B">
            <w:pPr>
              <w:spacing w:after="100" w:afterAutospacing="1" w:line="480" w:lineRule="auto"/>
              <w:rPr>
                <w:rFonts w:eastAsia="Calibri" w:cstheme="minorHAnsi"/>
                <w:sz w:val="24"/>
                <w:szCs w:val="24"/>
              </w:rPr>
            </w:pPr>
            <w:r>
              <w:rPr>
                <w:rFonts w:eastAsia="Calibri" w:cstheme="minorHAnsi"/>
                <w:sz w:val="24"/>
                <w:szCs w:val="24"/>
              </w:rPr>
              <w:lastRenderedPageBreak/>
              <w:t>Table</w:t>
            </w:r>
            <w:r w:rsidRPr="00EC6100">
              <w:rPr>
                <w:rFonts w:eastAsia="Calibri" w:cstheme="minorHAnsi"/>
                <w:sz w:val="24"/>
                <w:szCs w:val="24"/>
              </w:rPr>
              <w:t xml:space="preserve"> </w:t>
            </w:r>
            <w:r>
              <w:rPr>
                <w:rFonts w:eastAsia="Calibri" w:cstheme="minorHAnsi"/>
                <w:sz w:val="24"/>
                <w:szCs w:val="24"/>
              </w:rPr>
              <w:t>1 - Data expressed as mean (SD)</w:t>
            </w:r>
          </w:p>
        </w:tc>
        <w:tc>
          <w:tcPr>
            <w:tcW w:w="3690" w:type="dxa"/>
            <w:gridSpan w:val="4"/>
          </w:tcPr>
          <w:p w14:paraId="7FBF8635" w14:textId="77777777" w:rsidR="00D27AC7" w:rsidRPr="00EC6100" w:rsidRDefault="00D27AC7" w:rsidP="009C651B">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2: Social Consensus Condition</w:t>
            </w:r>
          </w:p>
        </w:tc>
        <w:tc>
          <w:tcPr>
            <w:tcW w:w="3999" w:type="dxa"/>
            <w:gridSpan w:val="5"/>
          </w:tcPr>
          <w:p w14:paraId="4D3A22A3" w14:textId="3E5C6BDA" w:rsidR="00D27AC7" w:rsidRPr="00EC6100" w:rsidRDefault="00606985" w:rsidP="009C651B">
            <w:pPr>
              <w:spacing w:after="100" w:afterAutospacing="1" w:line="480" w:lineRule="auto"/>
              <w:jc w:val="center"/>
              <w:rPr>
                <w:rFonts w:eastAsia="Calibri" w:cstheme="minorHAnsi"/>
                <w:b/>
                <w:bCs/>
                <w:sz w:val="24"/>
                <w:szCs w:val="24"/>
              </w:rPr>
            </w:pPr>
            <w:r>
              <w:rPr>
                <w:rFonts w:eastAsia="Calibri" w:cstheme="minorHAnsi"/>
                <w:b/>
                <w:bCs/>
                <w:sz w:val="24"/>
                <w:szCs w:val="24"/>
              </w:rPr>
              <w:t>Model Coefficients</w:t>
            </w:r>
          </w:p>
        </w:tc>
      </w:tr>
      <w:tr w:rsidR="00606985" w:rsidRPr="00EC6100" w14:paraId="29B0046D" w14:textId="4A4F94C4" w:rsidTr="00CE31A8">
        <w:trPr>
          <w:trHeight w:val="377"/>
        </w:trPr>
        <w:tc>
          <w:tcPr>
            <w:tcW w:w="3741" w:type="dxa"/>
            <w:gridSpan w:val="4"/>
            <w:vMerge/>
          </w:tcPr>
          <w:p w14:paraId="3810BCCF" w14:textId="77777777" w:rsidR="00606985" w:rsidRPr="00EC6100" w:rsidRDefault="00606985" w:rsidP="009C651B">
            <w:pPr>
              <w:spacing w:after="100" w:afterAutospacing="1" w:line="480" w:lineRule="auto"/>
              <w:rPr>
                <w:rFonts w:eastAsia="Calibri" w:cstheme="minorHAnsi"/>
                <w:sz w:val="24"/>
                <w:szCs w:val="24"/>
              </w:rPr>
            </w:pPr>
          </w:p>
        </w:tc>
        <w:tc>
          <w:tcPr>
            <w:tcW w:w="1868" w:type="dxa"/>
            <w:gridSpan w:val="2"/>
          </w:tcPr>
          <w:p w14:paraId="7528135C" w14:textId="2D011DF3" w:rsidR="00606985" w:rsidRPr="00EC6100" w:rsidRDefault="00606985" w:rsidP="009C651B">
            <w:pPr>
              <w:spacing w:after="100" w:afterAutospacing="1" w:line="480" w:lineRule="auto"/>
              <w:jc w:val="center"/>
              <w:rPr>
                <w:rFonts w:eastAsia="Calibri" w:cstheme="minorHAnsi"/>
                <w:sz w:val="24"/>
                <w:szCs w:val="24"/>
              </w:rPr>
            </w:pPr>
            <w:r w:rsidRPr="00EC6100">
              <w:rPr>
                <w:rFonts w:eastAsia="Calibri" w:cstheme="minorHAnsi"/>
                <w:sz w:val="24"/>
                <w:szCs w:val="24"/>
              </w:rPr>
              <w:t>High Consensus</w:t>
            </w:r>
          </w:p>
        </w:tc>
        <w:tc>
          <w:tcPr>
            <w:tcW w:w="1822" w:type="dxa"/>
            <w:gridSpan w:val="2"/>
          </w:tcPr>
          <w:p w14:paraId="1D7B992D" w14:textId="571F41FC" w:rsidR="00606985" w:rsidRPr="00EC6100" w:rsidRDefault="00606985" w:rsidP="009C651B">
            <w:pPr>
              <w:spacing w:after="100" w:afterAutospacing="1" w:line="480" w:lineRule="auto"/>
              <w:jc w:val="center"/>
              <w:rPr>
                <w:rFonts w:eastAsia="Calibri" w:cstheme="minorHAnsi"/>
                <w:sz w:val="24"/>
                <w:szCs w:val="24"/>
              </w:rPr>
            </w:pPr>
            <w:r w:rsidRPr="00EC6100">
              <w:rPr>
                <w:rFonts w:eastAsia="Calibri" w:cstheme="minorHAnsi"/>
                <w:sz w:val="24"/>
                <w:szCs w:val="24"/>
              </w:rPr>
              <w:t>Low Consensus</w:t>
            </w:r>
          </w:p>
        </w:tc>
        <w:tc>
          <w:tcPr>
            <w:tcW w:w="1320" w:type="dxa"/>
            <w:gridSpan w:val="2"/>
          </w:tcPr>
          <w:p w14:paraId="76112C30" w14:textId="7D110832"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Consensus</w:t>
            </w:r>
          </w:p>
        </w:tc>
        <w:tc>
          <w:tcPr>
            <w:tcW w:w="1380" w:type="dxa"/>
            <w:gridSpan w:val="2"/>
          </w:tcPr>
          <w:p w14:paraId="0BD917EA" w14:textId="46574530"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Time</w:t>
            </w:r>
          </w:p>
        </w:tc>
        <w:tc>
          <w:tcPr>
            <w:tcW w:w="1299" w:type="dxa"/>
          </w:tcPr>
          <w:p w14:paraId="6A0AFCF7" w14:textId="32DA7F22" w:rsidR="00606985" w:rsidRPr="00EC6100" w:rsidRDefault="00606985" w:rsidP="009C651B">
            <w:pPr>
              <w:spacing w:after="100" w:afterAutospacing="1" w:line="480" w:lineRule="auto"/>
              <w:jc w:val="center"/>
              <w:rPr>
                <w:rFonts w:eastAsia="Calibri" w:cstheme="minorHAnsi"/>
                <w:sz w:val="24"/>
                <w:szCs w:val="24"/>
              </w:rPr>
            </w:pPr>
            <w:r>
              <w:rPr>
                <w:rFonts w:eastAsia="Calibri" w:cstheme="minorHAnsi"/>
                <w:sz w:val="24"/>
                <w:szCs w:val="24"/>
              </w:rPr>
              <w:t>Interaction</w:t>
            </w:r>
          </w:p>
        </w:tc>
      </w:tr>
      <w:tr w:rsidR="00E92B45" w:rsidRPr="00EC6100" w14:paraId="63F6DD56" w14:textId="429780CC" w:rsidTr="00CE31A8">
        <w:trPr>
          <w:trHeight w:val="512"/>
        </w:trPr>
        <w:tc>
          <w:tcPr>
            <w:tcW w:w="1332" w:type="dxa"/>
            <w:vMerge w:val="restart"/>
          </w:tcPr>
          <w:p w14:paraId="60A6A276" w14:textId="3E225143" w:rsidR="00E92B45" w:rsidRPr="00EC6100" w:rsidRDefault="00E92B45" w:rsidP="00DC4C29">
            <w:pPr>
              <w:spacing w:after="100" w:afterAutospacing="1" w:line="480" w:lineRule="auto"/>
              <w:jc w:val="center"/>
              <w:rPr>
                <w:rFonts w:eastAsia="Calibri" w:cstheme="minorHAnsi"/>
                <w:b/>
                <w:bCs/>
                <w:sz w:val="24"/>
                <w:szCs w:val="24"/>
              </w:rPr>
            </w:pPr>
            <w:r w:rsidRPr="00EC6100">
              <w:rPr>
                <w:rFonts w:eastAsia="Calibri" w:cstheme="minorHAnsi"/>
                <w:b/>
                <w:bCs/>
                <w:sz w:val="24"/>
                <w:szCs w:val="24"/>
              </w:rPr>
              <w:t>IV 1: Time</w:t>
            </w:r>
          </w:p>
        </w:tc>
        <w:tc>
          <w:tcPr>
            <w:tcW w:w="1676" w:type="dxa"/>
            <w:vMerge w:val="restart"/>
          </w:tcPr>
          <w:p w14:paraId="16AEF4B9" w14:textId="77777777" w:rsidR="00E92B45"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UHC</w:t>
            </w:r>
          </w:p>
          <w:p w14:paraId="228F2076" w14:textId="0E3CA265" w:rsidR="00E92B45" w:rsidRPr="005C2065" w:rsidRDefault="00E92B45" w:rsidP="005C2065">
            <w:pPr>
              <w:jc w:val="center"/>
              <w:rPr>
                <w:rFonts w:eastAsia="Calibri" w:cstheme="minorHAnsi"/>
                <w:sz w:val="24"/>
                <w:szCs w:val="24"/>
              </w:rPr>
            </w:pPr>
          </w:p>
        </w:tc>
        <w:tc>
          <w:tcPr>
            <w:tcW w:w="720" w:type="dxa"/>
          </w:tcPr>
          <w:p w14:paraId="73B3730A" w14:textId="43DB7018"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46512F3C" w14:textId="5F068350"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68.90 (25.24)</w:t>
            </w:r>
          </w:p>
        </w:tc>
        <w:tc>
          <w:tcPr>
            <w:tcW w:w="1822" w:type="dxa"/>
            <w:gridSpan w:val="2"/>
          </w:tcPr>
          <w:p w14:paraId="338DDA27" w14:textId="17F23BCA"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67.43 (26.74)</w:t>
            </w:r>
          </w:p>
        </w:tc>
        <w:tc>
          <w:tcPr>
            <w:tcW w:w="1320" w:type="dxa"/>
            <w:gridSpan w:val="2"/>
            <w:vMerge w:val="restart"/>
          </w:tcPr>
          <w:p w14:paraId="08AF9166" w14:textId="5D0A7466" w:rsidR="00E92B45" w:rsidRPr="0028267D" w:rsidRDefault="00E92B45" w:rsidP="00DC4C29">
            <w:pPr>
              <w:spacing w:after="100" w:afterAutospacing="1" w:line="480" w:lineRule="auto"/>
              <w:jc w:val="center"/>
              <w:rPr>
                <w:rFonts w:eastAsia="Calibri" w:cstheme="minorHAnsi"/>
                <w:sz w:val="24"/>
                <w:szCs w:val="24"/>
              </w:rPr>
            </w:pPr>
            <w:ins w:id="138" w:author="Duan, Sean (MU-Student)" w:date="2025-04-07T18:01:00Z" w16du:dateUtc="2025-04-07T23:01:00Z">
              <w:r w:rsidRPr="0017346E">
                <w:rPr>
                  <w:rFonts w:eastAsia="Calibri" w:cstheme="minorHAnsi"/>
                  <w:sz w:val="24"/>
                  <w:szCs w:val="24"/>
                </w:rPr>
                <w:t>ß = -</w:t>
              </w:r>
            </w:ins>
            <w:ins w:id="139" w:author="Duan, Sean (MU-Student)" w:date="2025-04-07T18:43:00Z" w16du:dateUtc="2025-04-07T23:43:00Z">
              <w:r>
                <w:rPr>
                  <w:rFonts w:eastAsia="Calibri" w:cstheme="minorHAnsi"/>
                  <w:sz w:val="24"/>
                  <w:szCs w:val="24"/>
                </w:rPr>
                <w:t>8</w:t>
              </w:r>
            </w:ins>
            <w:ins w:id="140" w:author="Duan, Sean (MU-Student)" w:date="2025-04-07T18:01:00Z" w16du:dateUtc="2025-04-07T23:01:00Z">
              <w:r w:rsidRPr="0017346E">
                <w:rPr>
                  <w:rFonts w:eastAsia="Calibri" w:cstheme="minorHAnsi"/>
                  <w:sz w:val="24"/>
                  <w:szCs w:val="24"/>
                </w:rPr>
                <w:t>.</w:t>
              </w:r>
            </w:ins>
            <w:ins w:id="141" w:author="Duan, Sean (MU-Student)" w:date="2025-04-07T18:43:00Z" w16du:dateUtc="2025-04-07T23:43:00Z">
              <w:r>
                <w:rPr>
                  <w:rFonts w:eastAsia="Calibri" w:cstheme="minorHAnsi"/>
                  <w:sz w:val="24"/>
                  <w:szCs w:val="24"/>
                </w:rPr>
                <w:t>688</w:t>
              </w:r>
            </w:ins>
            <w:ins w:id="142" w:author="Duan, Sean (MU-Student)" w:date="2025-04-07T18:01:00Z" w16du:dateUtc="2025-04-07T23:01:00Z">
              <w:r w:rsidRPr="0017346E">
                <w:rPr>
                  <w:rFonts w:eastAsia="Calibri" w:cstheme="minorHAnsi"/>
                  <w:sz w:val="24"/>
                  <w:szCs w:val="24"/>
                </w:rPr>
                <w:t xml:space="preserve">, </w:t>
              </w:r>
              <w:r w:rsidRPr="00576F6F">
                <w:rPr>
                  <w:rFonts w:eastAsia="Calibri" w:cstheme="minorHAnsi"/>
                  <w:i/>
                  <w:iCs/>
                  <w:sz w:val="24"/>
                  <w:szCs w:val="24"/>
                  <w:rPrChange w:id="143" w:author="Duan, Sean (MU-Student)" w:date="2025-04-07T18:43:00Z" w16du:dateUtc="2025-04-07T23:43:00Z">
                    <w:rPr>
                      <w:rFonts w:eastAsia="Calibri" w:cstheme="minorHAnsi"/>
                      <w:sz w:val="24"/>
                      <w:szCs w:val="24"/>
                    </w:rPr>
                  </w:rPrChange>
                </w:rPr>
                <w:t>p</w:t>
              </w:r>
              <w:r w:rsidRPr="0017346E">
                <w:rPr>
                  <w:rFonts w:eastAsia="Calibri" w:cstheme="minorHAnsi"/>
                  <w:sz w:val="24"/>
                  <w:szCs w:val="24"/>
                </w:rPr>
                <w:t xml:space="preserve"> </w:t>
              </w:r>
            </w:ins>
            <w:ins w:id="144" w:author="Duan, Sean (MU-Student)" w:date="2025-04-07T18:44:00Z" w16du:dateUtc="2025-04-07T23:44:00Z">
              <w:r>
                <w:rPr>
                  <w:rFonts w:eastAsia="Calibri" w:cstheme="minorHAnsi"/>
                  <w:sz w:val="24"/>
                  <w:szCs w:val="24"/>
                </w:rPr>
                <w:t>&lt;</w:t>
              </w:r>
            </w:ins>
            <w:ins w:id="145" w:author="Duan, Sean (MU-Student)" w:date="2025-04-07T18:01:00Z" w16du:dateUtc="2025-04-07T23:01:00Z">
              <w:r w:rsidRPr="0017346E">
                <w:rPr>
                  <w:rFonts w:eastAsia="Calibri" w:cstheme="minorHAnsi"/>
                  <w:sz w:val="24"/>
                  <w:szCs w:val="24"/>
                </w:rPr>
                <w:t xml:space="preserve"> 0.</w:t>
              </w:r>
            </w:ins>
            <w:ins w:id="146" w:author="Duan, Sean (MU-Student)" w:date="2025-04-07T18:44:00Z" w16du:dateUtc="2025-04-07T23:44:00Z">
              <w:r>
                <w:rPr>
                  <w:rFonts w:eastAsia="Calibri" w:cstheme="minorHAnsi"/>
                  <w:sz w:val="24"/>
                  <w:szCs w:val="24"/>
                </w:rPr>
                <w:t>01</w:t>
              </w:r>
            </w:ins>
            <w:r>
              <w:rPr>
                <w:rFonts w:eastAsia="Calibri" w:cstheme="minorHAnsi"/>
                <w:sz w:val="24"/>
                <w:szCs w:val="24"/>
              </w:rPr>
              <w:t>*</w:t>
            </w:r>
          </w:p>
        </w:tc>
        <w:tc>
          <w:tcPr>
            <w:tcW w:w="1380" w:type="dxa"/>
            <w:gridSpan w:val="2"/>
            <w:vMerge w:val="restart"/>
          </w:tcPr>
          <w:p w14:paraId="52699E4A" w14:textId="23768A5B" w:rsidR="00E92B45" w:rsidRPr="0028267D" w:rsidRDefault="00E92B45" w:rsidP="00DC4C29">
            <w:pPr>
              <w:spacing w:after="100" w:afterAutospacing="1" w:line="480" w:lineRule="auto"/>
              <w:jc w:val="center"/>
              <w:rPr>
                <w:rFonts w:eastAsia="Calibri" w:cstheme="minorHAnsi"/>
                <w:sz w:val="24"/>
                <w:szCs w:val="24"/>
              </w:rPr>
            </w:pPr>
            <w:ins w:id="147" w:author="Duan, Sean (MU-Student)" w:date="2025-04-07T18:46:00Z" w16du:dateUtc="2025-04-07T23:46:00Z">
              <w:r w:rsidRPr="0017346E">
                <w:rPr>
                  <w:rFonts w:eastAsia="Calibri" w:cstheme="minorHAnsi"/>
                  <w:sz w:val="24"/>
                  <w:szCs w:val="24"/>
                </w:rPr>
                <w:t>ß = -</w:t>
              </w:r>
            </w:ins>
            <w:ins w:id="148" w:author="Duan, Sean (MU-Student)" w:date="2025-04-07T18:48:00Z" w16du:dateUtc="2025-04-07T23:48:00Z">
              <w:r>
                <w:rPr>
                  <w:rFonts w:eastAsia="Calibri" w:cstheme="minorHAnsi"/>
                  <w:sz w:val="24"/>
                  <w:szCs w:val="24"/>
                </w:rPr>
                <w:t>5</w:t>
              </w:r>
            </w:ins>
            <w:ins w:id="149" w:author="Duan, Sean (MU-Student)" w:date="2025-04-07T18:46:00Z" w16du:dateUtc="2025-04-07T23:46:00Z">
              <w:r w:rsidRPr="0017346E">
                <w:rPr>
                  <w:rFonts w:eastAsia="Calibri" w:cstheme="minorHAnsi"/>
                  <w:sz w:val="24"/>
                  <w:szCs w:val="24"/>
                </w:rPr>
                <w:t>.</w:t>
              </w:r>
            </w:ins>
            <w:ins w:id="150" w:author="Duan, Sean (MU-Student)" w:date="2025-04-07T18:48:00Z" w16du:dateUtc="2025-04-07T23:48:00Z">
              <w:r>
                <w:rPr>
                  <w:rFonts w:eastAsia="Calibri" w:cstheme="minorHAnsi"/>
                  <w:sz w:val="24"/>
                  <w:szCs w:val="24"/>
                </w:rPr>
                <w:t>060</w:t>
              </w:r>
            </w:ins>
            <w:ins w:id="151"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52" w:author="Duan, Sean (MU-Student)" w:date="2025-04-07T18:48:00Z" w16du:dateUtc="2025-04-07T23:48:00Z">
              <w:r>
                <w:rPr>
                  <w:rFonts w:eastAsia="Calibri" w:cstheme="minorHAnsi"/>
                  <w:sz w:val="24"/>
                  <w:szCs w:val="24"/>
                </w:rPr>
                <w:t>=</w:t>
              </w:r>
            </w:ins>
            <w:ins w:id="153" w:author="Duan, Sean (MU-Student)" w:date="2025-04-07T18:46:00Z" w16du:dateUtc="2025-04-07T23:46:00Z">
              <w:r w:rsidRPr="0017346E">
                <w:rPr>
                  <w:rFonts w:eastAsia="Calibri" w:cstheme="minorHAnsi"/>
                  <w:sz w:val="24"/>
                  <w:szCs w:val="24"/>
                </w:rPr>
                <w:t xml:space="preserve"> 0.</w:t>
              </w:r>
              <w:r>
                <w:rPr>
                  <w:rFonts w:eastAsia="Calibri" w:cstheme="minorHAnsi"/>
                  <w:sz w:val="24"/>
                  <w:szCs w:val="24"/>
                </w:rPr>
                <w:t>0</w:t>
              </w:r>
            </w:ins>
            <w:ins w:id="154" w:author="Duan, Sean (MU-Student)" w:date="2025-04-07T18:48:00Z" w16du:dateUtc="2025-04-07T23:48:00Z">
              <w:r>
                <w:rPr>
                  <w:rFonts w:eastAsia="Calibri" w:cstheme="minorHAnsi"/>
                  <w:sz w:val="24"/>
                  <w:szCs w:val="24"/>
                </w:rPr>
                <w:t>218</w:t>
              </w:r>
            </w:ins>
            <w:r>
              <w:rPr>
                <w:rFonts w:eastAsia="Calibri" w:cstheme="minorHAnsi"/>
                <w:sz w:val="24"/>
                <w:szCs w:val="24"/>
              </w:rPr>
              <w:t>*</w:t>
            </w:r>
          </w:p>
        </w:tc>
        <w:tc>
          <w:tcPr>
            <w:tcW w:w="1312" w:type="dxa"/>
            <w:gridSpan w:val="2"/>
            <w:vMerge w:val="restart"/>
          </w:tcPr>
          <w:p w14:paraId="4934EF9F" w14:textId="483D97B1" w:rsidR="00E92B45" w:rsidRPr="0028267D" w:rsidRDefault="00E92B45" w:rsidP="00DC4C29">
            <w:pPr>
              <w:spacing w:after="100" w:afterAutospacing="1" w:line="480" w:lineRule="auto"/>
              <w:jc w:val="center"/>
              <w:rPr>
                <w:rFonts w:eastAsia="Calibri" w:cstheme="minorHAnsi"/>
                <w:sz w:val="24"/>
                <w:szCs w:val="24"/>
              </w:rPr>
            </w:pPr>
            <w:ins w:id="155" w:author="Duan, Sean (MU-Student)" w:date="2025-04-07T18:50:00Z" w16du:dateUtc="2025-04-07T23:50:00Z">
              <w:r w:rsidRPr="003F136E">
                <w:rPr>
                  <w:rFonts w:eastAsia="Calibri" w:cstheme="minorHAnsi"/>
                  <w:sz w:val="24"/>
                  <w:szCs w:val="24"/>
                </w:rPr>
                <w:t xml:space="preserve">ß = 7.600, </w:t>
              </w:r>
              <w:r w:rsidRPr="00D54196">
                <w:rPr>
                  <w:rFonts w:eastAsia="Calibri" w:cstheme="minorHAnsi"/>
                  <w:i/>
                  <w:iCs/>
                  <w:sz w:val="24"/>
                  <w:szCs w:val="24"/>
                </w:rPr>
                <w:t>p</w:t>
              </w:r>
              <w:r w:rsidRPr="003F136E">
                <w:rPr>
                  <w:rFonts w:eastAsia="Calibri" w:cstheme="minorHAnsi"/>
                  <w:sz w:val="24"/>
                  <w:szCs w:val="24"/>
                </w:rPr>
                <w:t xml:space="preserve"> = 0.015</w:t>
              </w:r>
            </w:ins>
            <w:r>
              <w:rPr>
                <w:rFonts w:eastAsia="Calibri" w:cstheme="minorHAnsi"/>
                <w:sz w:val="24"/>
                <w:szCs w:val="24"/>
              </w:rPr>
              <w:t>*</w:t>
            </w:r>
          </w:p>
        </w:tc>
      </w:tr>
      <w:tr w:rsidR="00E92B45" w:rsidRPr="00EC6100" w14:paraId="32EAB722" w14:textId="0ED9749E" w:rsidTr="00CE31A8">
        <w:trPr>
          <w:trHeight w:val="440"/>
        </w:trPr>
        <w:tc>
          <w:tcPr>
            <w:tcW w:w="1332" w:type="dxa"/>
            <w:vMerge/>
          </w:tcPr>
          <w:p w14:paraId="6849037F"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5417FB13" w14:textId="77777777" w:rsidR="00E92B45" w:rsidRDefault="00E92B45" w:rsidP="00DC4C29">
            <w:pPr>
              <w:spacing w:after="100" w:afterAutospacing="1" w:line="480" w:lineRule="auto"/>
              <w:jc w:val="center"/>
              <w:rPr>
                <w:rFonts w:eastAsia="Calibri" w:cstheme="minorHAnsi"/>
                <w:sz w:val="24"/>
                <w:szCs w:val="24"/>
              </w:rPr>
            </w:pPr>
          </w:p>
        </w:tc>
        <w:tc>
          <w:tcPr>
            <w:tcW w:w="720" w:type="dxa"/>
          </w:tcPr>
          <w:p w14:paraId="3707DCDF" w14:textId="7F767F22"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Post</w:t>
            </w:r>
          </w:p>
        </w:tc>
        <w:tc>
          <w:tcPr>
            <w:tcW w:w="1868" w:type="dxa"/>
            <w:gridSpan w:val="2"/>
          </w:tcPr>
          <w:p w14:paraId="43B1301A" w14:textId="00CFA2D0"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72.96 (24.30)</w:t>
            </w:r>
          </w:p>
        </w:tc>
        <w:tc>
          <w:tcPr>
            <w:tcW w:w="1822" w:type="dxa"/>
            <w:gridSpan w:val="2"/>
          </w:tcPr>
          <w:p w14:paraId="7F8F2E28" w14:textId="3D1B2C04" w:rsidR="00E92B45" w:rsidRPr="0028267D" w:rsidRDefault="00E92B45" w:rsidP="00DC4C29">
            <w:pPr>
              <w:spacing w:after="100" w:afterAutospacing="1" w:line="480" w:lineRule="auto"/>
              <w:jc w:val="center"/>
              <w:rPr>
                <w:rFonts w:eastAsia="Calibri" w:cstheme="minorHAnsi"/>
                <w:sz w:val="24"/>
                <w:szCs w:val="24"/>
              </w:rPr>
            </w:pPr>
            <w:r w:rsidRPr="0028267D">
              <w:rPr>
                <w:rFonts w:eastAsia="Calibri" w:cstheme="minorHAnsi"/>
                <w:sz w:val="24"/>
                <w:szCs w:val="24"/>
              </w:rPr>
              <w:t>64.90 (27.18)</w:t>
            </w:r>
          </w:p>
        </w:tc>
        <w:tc>
          <w:tcPr>
            <w:tcW w:w="1320" w:type="dxa"/>
            <w:gridSpan w:val="2"/>
            <w:vMerge/>
          </w:tcPr>
          <w:p w14:paraId="49B44D4F" w14:textId="77777777" w:rsidR="00E92B45" w:rsidRPr="0028267D"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2506A4E5" w14:textId="77777777" w:rsidR="00E92B45" w:rsidRPr="0028267D"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475B7A4F" w14:textId="0E1B55B9" w:rsidR="00E92B45" w:rsidRPr="0028267D" w:rsidRDefault="00E92B45" w:rsidP="00DC4C29">
            <w:pPr>
              <w:spacing w:after="100" w:afterAutospacing="1" w:line="480" w:lineRule="auto"/>
              <w:jc w:val="center"/>
              <w:rPr>
                <w:rFonts w:eastAsia="Calibri" w:cstheme="minorHAnsi"/>
                <w:sz w:val="24"/>
                <w:szCs w:val="24"/>
              </w:rPr>
            </w:pPr>
          </w:p>
        </w:tc>
      </w:tr>
      <w:tr w:rsidR="00E92B45" w:rsidRPr="00EC6100" w14:paraId="5527B1B6" w14:textId="1B700949" w:rsidTr="00CE31A8">
        <w:trPr>
          <w:trHeight w:val="395"/>
        </w:trPr>
        <w:tc>
          <w:tcPr>
            <w:tcW w:w="1332" w:type="dxa"/>
            <w:vMerge/>
          </w:tcPr>
          <w:p w14:paraId="56908F51"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val="restart"/>
          </w:tcPr>
          <w:p w14:paraId="02D6F2BE" w14:textId="600C157C"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Capital Punishment</w:t>
            </w:r>
          </w:p>
        </w:tc>
        <w:tc>
          <w:tcPr>
            <w:tcW w:w="720" w:type="dxa"/>
          </w:tcPr>
          <w:p w14:paraId="0B2B0E1C" w14:textId="36C9EEDA"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0DC90CA9" w14:textId="3400CF6A" w:rsidR="00E92B45" w:rsidRPr="00746568" w:rsidRDefault="00E92B45" w:rsidP="00DC4C29">
            <w:pPr>
              <w:spacing w:after="100" w:afterAutospacing="1" w:line="480" w:lineRule="auto"/>
              <w:jc w:val="center"/>
              <w:rPr>
                <w:rFonts w:eastAsia="Calibri" w:cstheme="minorHAnsi"/>
                <w:sz w:val="24"/>
                <w:szCs w:val="24"/>
              </w:rPr>
            </w:pPr>
            <w:ins w:id="156" w:author="Duan, Sean (MU-Student)" w:date="2025-04-07T17:34:00Z" w16du:dateUtc="2025-04-07T22:34:00Z">
              <w:r w:rsidRPr="0028267D">
                <w:rPr>
                  <w:rFonts w:eastAsia="Calibri" w:cstheme="minorHAnsi"/>
                  <w:sz w:val="24"/>
                  <w:szCs w:val="24"/>
                </w:rPr>
                <w:t>40.94 (30.14)</w:t>
              </w:r>
            </w:ins>
          </w:p>
        </w:tc>
        <w:tc>
          <w:tcPr>
            <w:tcW w:w="1822" w:type="dxa"/>
            <w:gridSpan w:val="2"/>
          </w:tcPr>
          <w:p w14:paraId="74F77A9C" w14:textId="39EECC08" w:rsidR="00E92B45" w:rsidRPr="00746568" w:rsidRDefault="00E92B45" w:rsidP="00DC4C29">
            <w:pPr>
              <w:spacing w:after="100" w:afterAutospacing="1" w:line="480" w:lineRule="auto"/>
              <w:jc w:val="center"/>
              <w:rPr>
                <w:rFonts w:eastAsia="Calibri" w:cstheme="minorHAnsi"/>
                <w:sz w:val="24"/>
                <w:szCs w:val="24"/>
              </w:rPr>
            </w:pPr>
            <w:ins w:id="157" w:author="Duan, Sean (MU-Student)" w:date="2025-04-07T17:34:00Z" w16du:dateUtc="2025-04-07T22:34:00Z">
              <w:r w:rsidRPr="0028267D">
                <w:rPr>
                  <w:rFonts w:eastAsia="Calibri" w:cstheme="minorHAnsi"/>
                  <w:sz w:val="24"/>
                  <w:szCs w:val="24"/>
                </w:rPr>
                <w:t>40.60 (28.91</w:t>
              </w:r>
            </w:ins>
            <w:r>
              <w:rPr>
                <w:rFonts w:eastAsia="Calibri" w:cstheme="minorHAnsi"/>
                <w:sz w:val="24"/>
                <w:szCs w:val="24"/>
              </w:rPr>
              <w:t>)</w:t>
            </w:r>
          </w:p>
        </w:tc>
        <w:tc>
          <w:tcPr>
            <w:tcW w:w="1320" w:type="dxa"/>
            <w:gridSpan w:val="2"/>
            <w:vMerge w:val="restart"/>
          </w:tcPr>
          <w:p w14:paraId="186541A0" w14:textId="70C80B63" w:rsidR="00E92B45" w:rsidRPr="00746568" w:rsidRDefault="00E92B45" w:rsidP="00DC4C29">
            <w:pPr>
              <w:spacing w:after="100" w:afterAutospacing="1" w:line="480" w:lineRule="auto"/>
              <w:jc w:val="center"/>
              <w:rPr>
                <w:rFonts w:eastAsia="Calibri" w:cstheme="minorHAnsi"/>
                <w:sz w:val="24"/>
                <w:szCs w:val="24"/>
              </w:rPr>
            </w:pPr>
            <w:ins w:id="158" w:author="Duan, Sean (MU-Student)" w:date="2025-04-07T18:01:00Z" w16du:dateUtc="2025-04-07T23:01:00Z">
              <w:r w:rsidRPr="0017346E">
                <w:rPr>
                  <w:rFonts w:eastAsia="Calibri" w:cstheme="minorHAnsi"/>
                  <w:sz w:val="24"/>
                  <w:szCs w:val="24"/>
                </w:rPr>
                <w:t>ß = -</w:t>
              </w:r>
            </w:ins>
            <w:ins w:id="159" w:author="Duan, Sean (MU-Student)" w:date="2025-04-07T18:44:00Z" w16du:dateUtc="2025-04-07T23:44:00Z">
              <w:r>
                <w:rPr>
                  <w:rFonts w:eastAsia="Calibri" w:cstheme="minorHAnsi"/>
                  <w:sz w:val="24"/>
                  <w:szCs w:val="24"/>
                </w:rPr>
                <w:t>9.151</w:t>
              </w:r>
            </w:ins>
            <w:ins w:id="160" w:author="Duan, Sean (MU-Student)" w:date="2025-04-07T18:01:00Z" w16du:dateUtc="2025-04-07T23:01:00Z">
              <w:r w:rsidRPr="0017346E">
                <w:rPr>
                  <w:rFonts w:eastAsia="Calibri" w:cstheme="minorHAnsi"/>
                  <w:sz w:val="24"/>
                  <w:szCs w:val="24"/>
                </w:rPr>
                <w:t xml:space="preserve">, </w:t>
              </w:r>
              <w:r w:rsidRPr="00712260">
                <w:rPr>
                  <w:rFonts w:eastAsia="Calibri" w:cstheme="minorHAnsi"/>
                  <w:i/>
                  <w:iCs/>
                  <w:sz w:val="24"/>
                  <w:szCs w:val="24"/>
                  <w:rPrChange w:id="161" w:author="Duan, Sean (MU-Student)" w:date="2025-04-07T18:44:00Z" w16du:dateUtc="2025-04-07T23:44:00Z">
                    <w:rPr>
                      <w:rFonts w:eastAsia="Calibri" w:cstheme="minorHAnsi"/>
                      <w:sz w:val="24"/>
                      <w:szCs w:val="24"/>
                    </w:rPr>
                  </w:rPrChange>
                </w:rPr>
                <w:t>p</w:t>
              </w:r>
              <w:r w:rsidRPr="0017346E">
                <w:rPr>
                  <w:rFonts w:eastAsia="Calibri" w:cstheme="minorHAnsi"/>
                  <w:sz w:val="24"/>
                  <w:szCs w:val="24"/>
                </w:rPr>
                <w:t xml:space="preserve"> </w:t>
              </w:r>
            </w:ins>
            <w:ins w:id="162" w:author="Duan, Sean (MU-Student)" w:date="2025-04-07T18:44:00Z" w16du:dateUtc="2025-04-07T23:44:00Z">
              <w:r>
                <w:rPr>
                  <w:rFonts w:eastAsia="Calibri" w:cstheme="minorHAnsi"/>
                  <w:sz w:val="24"/>
                  <w:szCs w:val="24"/>
                </w:rPr>
                <w:t>&lt;</w:t>
              </w:r>
            </w:ins>
            <w:ins w:id="163" w:author="Duan, Sean (MU-Student)" w:date="2025-04-07T18:01:00Z" w16du:dateUtc="2025-04-07T23:01:00Z">
              <w:r w:rsidRPr="0017346E">
                <w:rPr>
                  <w:rFonts w:eastAsia="Calibri" w:cstheme="minorHAnsi"/>
                  <w:sz w:val="24"/>
                  <w:szCs w:val="24"/>
                </w:rPr>
                <w:t xml:space="preserve"> 0.</w:t>
              </w:r>
            </w:ins>
            <w:ins w:id="164" w:author="Duan, Sean (MU-Student)" w:date="2025-04-07T18:44:00Z" w16du:dateUtc="2025-04-07T23:44:00Z">
              <w:r>
                <w:rPr>
                  <w:rFonts w:eastAsia="Calibri" w:cstheme="minorHAnsi"/>
                  <w:sz w:val="24"/>
                  <w:szCs w:val="24"/>
                </w:rPr>
                <w:t>01</w:t>
              </w:r>
            </w:ins>
            <w:r>
              <w:rPr>
                <w:rFonts w:eastAsia="Calibri" w:cstheme="minorHAnsi"/>
                <w:sz w:val="24"/>
                <w:szCs w:val="24"/>
              </w:rPr>
              <w:t>*</w:t>
            </w:r>
          </w:p>
        </w:tc>
        <w:tc>
          <w:tcPr>
            <w:tcW w:w="1380" w:type="dxa"/>
            <w:gridSpan w:val="2"/>
            <w:vMerge w:val="restart"/>
          </w:tcPr>
          <w:p w14:paraId="7F93516A" w14:textId="78BC87D2" w:rsidR="00E92B45" w:rsidRPr="00746568" w:rsidRDefault="00E92B45" w:rsidP="00DC4C29">
            <w:pPr>
              <w:spacing w:after="100" w:afterAutospacing="1" w:line="480" w:lineRule="auto"/>
              <w:jc w:val="center"/>
              <w:rPr>
                <w:rFonts w:eastAsia="Calibri" w:cstheme="minorHAnsi"/>
                <w:sz w:val="24"/>
                <w:szCs w:val="24"/>
              </w:rPr>
            </w:pPr>
            <w:ins w:id="165" w:author="Duan, Sean (MU-Student)" w:date="2025-04-07T18:46:00Z" w16du:dateUtc="2025-04-07T23:46:00Z">
              <w:r w:rsidRPr="0017346E">
                <w:rPr>
                  <w:rFonts w:eastAsia="Calibri" w:cstheme="minorHAnsi"/>
                  <w:sz w:val="24"/>
                  <w:szCs w:val="24"/>
                </w:rPr>
                <w:t>ß = -</w:t>
              </w:r>
            </w:ins>
            <w:ins w:id="166" w:author="Duan, Sean (MU-Student)" w:date="2025-04-07T18:49:00Z" w16du:dateUtc="2025-04-07T23:49:00Z">
              <w:r>
                <w:rPr>
                  <w:rFonts w:eastAsia="Calibri" w:cstheme="minorHAnsi"/>
                  <w:sz w:val="24"/>
                  <w:szCs w:val="24"/>
                </w:rPr>
                <w:t>4</w:t>
              </w:r>
            </w:ins>
            <w:ins w:id="167" w:author="Duan, Sean (MU-Student)" w:date="2025-04-07T18:46:00Z" w16du:dateUtc="2025-04-07T23:46:00Z">
              <w:r>
                <w:rPr>
                  <w:rFonts w:eastAsia="Calibri" w:cstheme="minorHAnsi"/>
                  <w:sz w:val="24"/>
                  <w:szCs w:val="24"/>
                </w:rPr>
                <w:t>.</w:t>
              </w:r>
            </w:ins>
            <w:ins w:id="168" w:author="Duan, Sean (MU-Student)" w:date="2025-04-07T18:49:00Z" w16du:dateUtc="2025-04-07T23:49:00Z">
              <w:r>
                <w:rPr>
                  <w:rFonts w:eastAsia="Calibri" w:cstheme="minorHAnsi"/>
                  <w:sz w:val="24"/>
                  <w:szCs w:val="24"/>
                </w:rPr>
                <w:t>466</w:t>
              </w:r>
            </w:ins>
            <w:ins w:id="169"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70" w:author="Duan, Sean (MU-Student)" w:date="2025-04-07T18:49:00Z" w16du:dateUtc="2025-04-07T23:49:00Z">
              <w:r>
                <w:rPr>
                  <w:rFonts w:eastAsia="Calibri" w:cstheme="minorHAnsi"/>
                  <w:sz w:val="24"/>
                  <w:szCs w:val="24"/>
                </w:rPr>
                <w:t>=</w:t>
              </w:r>
            </w:ins>
            <w:ins w:id="171" w:author="Duan, Sean (MU-Student)" w:date="2025-04-07T18:46:00Z" w16du:dateUtc="2025-04-07T23:46:00Z">
              <w:r w:rsidRPr="0017346E">
                <w:rPr>
                  <w:rFonts w:eastAsia="Calibri" w:cstheme="minorHAnsi"/>
                  <w:sz w:val="24"/>
                  <w:szCs w:val="24"/>
                </w:rPr>
                <w:t xml:space="preserve"> 0.</w:t>
              </w:r>
              <w:r>
                <w:rPr>
                  <w:rFonts w:eastAsia="Calibri" w:cstheme="minorHAnsi"/>
                  <w:sz w:val="24"/>
                  <w:szCs w:val="24"/>
                </w:rPr>
                <w:t>0</w:t>
              </w:r>
            </w:ins>
            <w:ins w:id="172" w:author="Duan, Sean (MU-Student)" w:date="2025-04-07T18:49:00Z" w16du:dateUtc="2025-04-07T23:49:00Z">
              <w:r>
                <w:rPr>
                  <w:rFonts w:eastAsia="Calibri" w:cstheme="minorHAnsi"/>
                  <w:sz w:val="24"/>
                  <w:szCs w:val="24"/>
                </w:rPr>
                <w:t>86</w:t>
              </w:r>
            </w:ins>
          </w:p>
        </w:tc>
        <w:tc>
          <w:tcPr>
            <w:tcW w:w="1312" w:type="dxa"/>
            <w:gridSpan w:val="2"/>
            <w:vMerge w:val="restart"/>
          </w:tcPr>
          <w:p w14:paraId="3420EE2B" w14:textId="45A2D02B" w:rsidR="00E92B45" w:rsidRPr="00746568" w:rsidRDefault="00E92B45" w:rsidP="00DC4C29">
            <w:pPr>
              <w:spacing w:after="100" w:afterAutospacing="1" w:line="480" w:lineRule="auto"/>
              <w:jc w:val="center"/>
              <w:rPr>
                <w:rFonts w:eastAsia="Calibri" w:cstheme="minorHAnsi"/>
                <w:sz w:val="24"/>
                <w:szCs w:val="24"/>
              </w:rPr>
            </w:pPr>
            <w:ins w:id="173" w:author="Duan, Sean (MU-Student)" w:date="2025-04-07T18:50:00Z" w16du:dateUtc="2025-04-07T23:50:00Z">
              <w:r w:rsidRPr="003F136E">
                <w:rPr>
                  <w:rFonts w:eastAsia="Calibri" w:cstheme="minorHAnsi"/>
                  <w:sz w:val="24"/>
                  <w:szCs w:val="24"/>
                </w:rPr>
                <w:t xml:space="preserve">ß = 8.238, </w:t>
              </w:r>
              <w:r w:rsidRPr="00D54196">
                <w:rPr>
                  <w:rFonts w:eastAsia="Calibri" w:cstheme="minorHAnsi"/>
                  <w:i/>
                  <w:iCs/>
                  <w:sz w:val="24"/>
                  <w:szCs w:val="24"/>
                </w:rPr>
                <w:t>p</w:t>
              </w:r>
              <w:r w:rsidRPr="003F136E">
                <w:rPr>
                  <w:rFonts w:eastAsia="Calibri" w:cstheme="minorHAnsi"/>
                  <w:sz w:val="24"/>
                  <w:szCs w:val="24"/>
                </w:rPr>
                <w:t xml:space="preserve"> = 0.025</w:t>
              </w:r>
            </w:ins>
            <w:r>
              <w:rPr>
                <w:rFonts w:eastAsia="Calibri" w:cstheme="minorHAnsi"/>
                <w:sz w:val="24"/>
                <w:szCs w:val="24"/>
              </w:rPr>
              <w:t>*</w:t>
            </w:r>
          </w:p>
        </w:tc>
      </w:tr>
      <w:tr w:rsidR="00E92B45" w:rsidRPr="00EC6100" w14:paraId="385C7A8B" w14:textId="6E5DA762" w:rsidTr="00CE31A8">
        <w:trPr>
          <w:trHeight w:val="305"/>
        </w:trPr>
        <w:tc>
          <w:tcPr>
            <w:tcW w:w="1332" w:type="dxa"/>
            <w:vMerge/>
          </w:tcPr>
          <w:p w14:paraId="32109DF5"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428896B2" w14:textId="77777777" w:rsidR="00E92B45" w:rsidRPr="00EC6100" w:rsidRDefault="00E92B45" w:rsidP="00DC4C29">
            <w:pPr>
              <w:spacing w:after="100" w:afterAutospacing="1" w:line="480" w:lineRule="auto"/>
              <w:jc w:val="center"/>
              <w:rPr>
                <w:rFonts w:eastAsia="Calibri" w:cstheme="minorHAnsi"/>
                <w:sz w:val="24"/>
                <w:szCs w:val="24"/>
              </w:rPr>
            </w:pPr>
          </w:p>
        </w:tc>
        <w:tc>
          <w:tcPr>
            <w:tcW w:w="720" w:type="dxa"/>
          </w:tcPr>
          <w:p w14:paraId="0D0A0A93" w14:textId="621A4E98"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Post</w:t>
            </w:r>
          </w:p>
        </w:tc>
        <w:tc>
          <w:tcPr>
            <w:tcW w:w="1868" w:type="dxa"/>
            <w:gridSpan w:val="2"/>
          </w:tcPr>
          <w:p w14:paraId="5544700F" w14:textId="5A05DC1F" w:rsidR="00E92B45" w:rsidRPr="00746568" w:rsidRDefault="00E92B45" w:rsidP="00DC4C29">
            <w:pPr>
              <w:spacing w:after="100" w:afterAutospacing="1" w:line="480" w:lineRule="auto"/>
              <w:jc w:val="center"/>
              <w:rPr>
                <w:rFonts w:eastAsia="Calibri" w:cstheme="minorHAnsi"/>
                <w:sz w:val="24"/>
                <w:szCs w:val="24"/>
              </w:rPr>
            </w:pPr>
            <w:ins w:id="174" w:author="Duan, Sean (MU-Student)" w:date="2025-04-07T17:34:00Z" w16du:dateUtc="2025-04-07T22:34:00Z">
              <w:r w:rsidRPr="0028267D">
                <w:rPr>
                  <w:rFonts w:eastAsia="Calibri" w:cstheme="minorHAnsi"/>
                  <w:sz w:val="24"/>
                  <w:szCs w:val="24"/>
                </w:rPr>
                <w:t>45.40 (32.12)</w:t>
              </w:r>
            </w:ins>
          </w:p>
        </w:tc>
        <w:tc>
          <w:tcPr>
            <w:tcW w:w="1822" w:type="dxa"/>
            <w:gridSpan w:val="2"/>
          </w:tcPr>
          <w:p w14:paraId="3D8BD44E" w14:textId="776E7D30" w:rsidR="00E92B45" w:rsidRPr="00746568" w:rsidRDefault="00E92B45" w:rsidP="00DC4C29">
            <w:pPr>
              <w:spacing w:after="100" w:afterAutospacing="1" w:line="480" w:lineRule="auto"/>
              <w:jc w:val="center"/>
              <w:rPr>
                <w:rFonts w:eastAsia="Calibri" w:cstheme="minorHAnsi"/>
                <w:sz w:val="24"/>
                <w:szCs w:val="24"/>
              </w:rPr>
            </w:pPr>
            <w:ins w:id="175" w:author="Duan, Sean (MU-Student)" w:date="2025-04-07T17:35:00Z" w16du:dateUtc="2025-04-07T22:35:00Z">
              <w:r w:rsidRPr="0028267D">
                <w:rPr>
                  <w:rFonts w:eastAsia="Calibri" w:cstheme="minorHAnsi"/>
                  <w:sz w:val="24"/>
                  <w:szCs w:val="24"/>
                </w:rPr>
                <w:t>36.84 (28.72)</w:t>
              </w:r>
            </w:ins>
          </w:p>
        </w:tc>
        <w:tc>
          <w:tcPr>
            <w:tcW w:w="1320" w:type="dxa"/>
            <w:gridSpan w:val="2"/>
            <w:vMerge/>
          </w:tcPr>
          <w:p w14:paraId="4B007DA5" w14:textId="77777777" w:rsidR="00E92B45" w:rsidRPr="00746568"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6CE0FDAD" w14:textId="77777777" w:rsidR="00E92B45" w:rsidRPr="00746568"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19EB4A8C" w14:textId="764B8A2B" w:rsidR="00E92B45" w:rsidRPr="00746568" w:rsidRDefault="00E92B45" w:rsidP="00DC4C29">
            <w:pPr>
              <w:spacing w:after="100" w:afterAutospacing="1" w:line="480" w:lineRule="auto"/>
              <w:jc w:val="center"/>
              <w:rPr>
                <w:rFonts w:eastAsia="Calibri" w:cstheme="minorHAnsi"/>
                <w:sz w:val="24"/>
                <w:szCs w:val="24"/>
              </w:rPr>
            </w:pPr>
          </w:p>
        </w:tc>
      </w:tr>
      <w:tr w:rsidR="00E92B45" w:rsidRPr="00EC6100" w14:paraId="12BC24A5" w14:textId="72979EB8" w:rsidTr="00CE31A8">
        <w:trPr>
          <w:trHeight w:val="70"/>
        </w:trPr>
        <w:tc>
          <w:tcPr>
            <w:tcW w:w="1332" w:type="dxa"/>
            <w:vMerge/>
          </w:tcPr>
          <w:p w14:paraId="5E673965"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val="restart"/>
          </w:tcPr>
          <w:p w14:paraId="3911BA4C" w14:textId="466D99F0" w:rsidR="00E92B45" w:rsidRPr="00EC6100" w:rsidRDefault="00E92B45" w:rsidP="00DC4C29">
            <w:pPr>
              <w:spacing w:after="100" w:afterAutospacing="1" w:line="480" w:lineRule="auto"/>
              <w:jc w:val="center"/>
              <w:rPr>
                <w:rFonts w:eastAsia="Calibri" w:cstheme="minorHAnsi"/>
                <w:sz w:val="24"/>
                <w:szCs w:val="24"/>
              </w:rPr>
            </w:pPr>
            <w:r>
              <w:rPr>
                <w:rFonts w:eastAsia="Calibri" w:cstheme="minorHAnsi"/>
                <w:sz w:val="24"/>
                <w:szCs w:val="24"/>
              </w:rPr>
              <w:t>Climate Change</w:t>
            </w:r>
          </w:p>
        </w:tc>
        <w:tc>
          <w:tcPr>
            <w:tcW w:w="720" w:type="dxa"/>
          </w:tcPr>
          <w:p w14:paraId="7824D0F2" w14:textId="4084434B"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Pre</w:t>
            </w:r>
          </w:p>
        </w:tc>
        <w:tc>
          <w:tcPr>
            <w:tcW w:w="1868" w:type="dxa"/>
            <w:gridSpan w:val="2"/>
          </w:tcPr>
          <w:p w14:paraId="3770BDDD" w14:textId="14BF9388" w:rsidR="00E92B45" w:rsidRPr="00746568" w:rsidRDefault="00E92B45" w:rsidP="00DC4C29">
            <w:pPr>
              <w:spacing w:after="100" w:afterAutospacing="1" w:line="480" w:lineRule="auto"/>
              <w:jc w:val="center"/>
              <w:rPr>
                <w:rFonts w:eastAsia="Calibri" w:cstheme="minorHAnsi"/>
                <w:sz w:val="24"/>
                <w:szCs w:val="24"/>
              </w:rPr>
            </w:pPr>
            <w:ins w:id="176" w:author="Duan, Sean (MU-Student)" w:date="2025-04-07T17:34:00Z" w16du:dateUtc="2025-04-07T22:34:00Z">
              <w:r w:rsidRPr="0028267D">
                <w:rPr>
                  <w:rFonts w:eastAsia="Calibri" w:cstheme="minorHAnsi"/>
                  <w:sz w:val="24"/>
                  <w:szCs w:val="24"/>
                </w:rPr>
                <w:t>76.01 (22.82)</w:t>
              </w:r>
            </w:ins>
          </w:p>
        </w:tc>
        <w:tc>
          <w:tcPr>
            <w:tcW w:w="1822" w:type="dxa"/>
            <w:gridSpan w:val="2"/>
          </w:tcPr>
          <w:p w14:paraId="7B309B20" w14:textId="16A251CA" w:rsidR="00E92B45" w:rsidRPr="00746568" w:rsidRDefault="00E92B45" w:rsidP="00DC4C29">
            <w:pPr>
              <w:spacing w:after="100" w:afterAutospacing="1" w:line="480" w:lineRule="auto"/>
              <w:jc w:val="center"/>
              <w:rPr>
                <w:rFonts w:eastAsia="Calibri" w:cstheme="minorHAnsi"/>
                <w:sz w:val="24"/>
                <w:szCs w:val="24"/>
              </w:rPr>
            </w:pPr>
            <w:ins w:id="177" w:author="Duan, Sean (MU-Student)" w:date="2025-04-07T17:34:00Z" w16du:dateUtc="2025-04-07T22:34:00Z">
              <w:r w:rsidRPr="0028267D">
                <w:rPr>
                  <w:rFonts w:eastAsia="Calibri" w:cstheme="minorHAnsi"/>
                  <w:sz w:val="24"/>
                  <w:szCs w:val="24"/>
                </w:rPr>
                <w:t>77.81 (20.28)</w:t>
              </w:r>
            </w:ins>
          </w:p>
        </w:tc>
        <w:tc>
          <w:tcPr>
            <w:tcW w:w="1320" w:type="dxa"/>
            <w:gridSpan w:val="2"/>
            <w:vMerge w:val="restart"/>
          </w:tcPr>
          <w:p w14:paraId="517719D8" w14:textId="59ED158C" w:rsidR="00E92B45" w:rsidRPr="00746568" w:rsidRDefault="00E92B45" w:rsidP="00DC4C29">
            <w:pPr>
              <w:spacing w:after="100" w:afterAutospacing="1" w:line="480" w:lineRule="auto"/>
              <w:jc w:val="center"/>
              <w:rPr>
                <w:rFonts w:eastAsia="Calibri" w:cstheme="minorHAnsi"/>
                <w:sz w:val="24"/>
                <w:szCs w:val="24"/>
              </w:rPr>
            </w:pPr>
            <w:ins w:id="178" w:author="Duan, Sean (MU-Student)" w:date="2025-04-07T18:01:00Z" w16du:dateUtc="2025-04-07T23:01:00Z">
              <w:r w:rsidRPr="0017346E">
                <w:rPr>
                  <w:rFonts w:eastAsia="Calibri" w:cstheme="minorHAnsi"/>
                  <w:sz w:val="24"/>
                  <w:szCs w:val="24"/>
                </w:rPr>
                <w:t>ß = -</w:t>
              </w:r>
            </w:ins>
            <w:ins w:id="179" w:author="Duan, Sean (MU-Student)" w:date="2025-04-07T18:44:00Z" w16du:dateUtc="2025-04-07T23:44:00Z">
              <w:r>
                <w:rPr>
                  <w:rFonts w:eastAsia="Calibri" w:cstheme="minorHAnsi"/>
                  <w:sz w:val="24"/>
                  <w:szCs w:val="24"/>
                </w:rPr>
                <w:t>4</w:t>
              </w:r>
            </w:ins>
            <w:ins w:id="180" w:author="Duan, Sean (MU-Student)" w:date="2025-04-07T18:01:00Z" w16du:dateUtc="2025-04-07T23:01:00Z">
              <w:r w:rsidRPr="0017346E">
                <w:rPr>
                  <w:rFonts w:eastAsia="Calibri" w:cstheme="minorHAnsi"/>
                  <w:sz w:val="24"/>
                  <w:szCs w:val="24"/>
                </w:rPr>
                <w:t>.</w:t>
              </w:r>
            </w:ins>
            <w:ins w:id="181" w:author="Duan, Sean (MU-Student)" w:date="2025-04-07T18:45:00Z" w16du:dateUtc="2025-04-07T23:45:00Z">
              <w:r>
                <w:rPr>
                  <w:rFonts w:eastAsia="Calibri" w:cstheme="minorHAnsi"/>
                  <w:sz w:val="24"/>
                  <w:szCs w:val="24"/>
                </w:rPr>
                <w:t>069</w:t>
              </w:r>
            </w:ins>
            <w:ins w:id="182" w:author="Duan, Sean (MU-Student)" w:date="2025-04-07T18:01:00Z" w16du:dateUtc="2025-04-07T23:01:00Z">
              <w:r w:rsidRPr="0017346E">
                <w:rPr>
                  <w:rFonts w:eastAsia="Calibri" w:cstheme="minorHAnsi"/>
                  <w:sz w:val="24"/>
                  <w:szCs w:val="24"/>
                </w:rPr>
                <w:t xml:space="preserve">, </w:t>
              </w:r>
              <w:r w:rsidRPr="00940511">
                <w:rPr>
                  <w:rFonts w:eastAsia="Calibri" w:cstheme="minorHAnsi"/>
                  <w:i/>
                  <w:iCs/>
                  <w:sz w:val="24"/>
                  <w:szCs w:val="24"/>
                  <w:rPrChange w:id="183" w:author="Duan, Sean (MU-Student)" w:date="2025-04-07T18:45:00Z" w16du:dateUtc="2025-04-07T23:45:00Z">
                    <w:rPr>
                      <w:rFonts w:eastAsia="Calibri" w:cstheme="minorHAnsi"/>
                      <w:sz w:val="24"/>
                      <w:szCs w:val="24"/>
                    </w:rPr>
                  </w:rPrChange>
                </w:rPr>
                <w:t>p</w:t>
              </w:r>
              <w:r w:rsidRPr="0017346E">
                <w:rPr>
                  <w:rFonts w:eastAsia="Calibri" w:cstheme="minorHAnsi"/>
                  <w:sz w:val="24"/>
                  <w:szCs w:val="24"/>
                </w:rPr>
                <w:t xml:space="preserve"> </w:t>
              </w:r>
            </w:ins>
            <w:ins w:id="184" w:author="Duan, Sean (MU-Student)" w:date="2025-04-07T18:45:00Z" w16du:dateUtc="2025-04-07T23:45:00Z">
              <w:r>
                <w:rPr>
                  <w:rFonts w:eastAsia="Calibri" w:cstheme="minorHAnsi"/>
                  <w:sz w:val="24"/>
                  <w:szCs w:val="24"/>
                </w:rPr>
                <w:t>&lt;</w:t>
              </w:r>
            </w:ins>
            <w:ins w:id="185" w:author="Duan, Sean (MU-Student)" w:date="2025-04-07T18:01:00Z" w16du:dateUtc="2025-04-07T23:01:00Z">
              <w:r w:rsidRPr="0017346E">
                <w:rPr>
                  <w:rFonts w:eastAsia="Calibri" w:cstheme="minorHAnsi"/>
                  <w:sz w:val="24"/>
                  <w:szCs w:val="24"/>
                </w:rPr>
                <w:t xml:space="preserve"> </w:t>
              </w:r>
            </w:ins>
            <w:ins w:id="186" w:author="Duan, Sean (MU-Student)" w:date="2025-04-07T18:45:00Z" w16du:dateUtc="2025-04-07T23:45:00Z">
              <w:r>
                <w:rPr>
                  <w:rFonts w:eastAsia="Calibri" w:cstheme="minorHAnsi"/>
                  <w:sz w:val="24"/>
                  <w:szCs w:val="24"/>
                </w:rPr>
                <w:t>0.01</w:t>
              </w:r>
            </w:ins>
            <w:r>
              <w:rPr>
                <w:rFonts w:eastAsia="Calibri" w:cstheme="minorHAnsi"/>
                <w:sz w:val="24"/>
                <w:szCs w:val="24"/>
              </w:rPr>
              <w:t>*</w:t>
            </w:r>
          </w:p>
        </w:tc>
        <w:tc>
          <w:tcPr>
            <w:tcW w:w="1380" w:type="dxa"/>
            <w:gridSpan w:val="2"/>
            <w:vMerge w:val="restart"/>
          </w:tcPr>
          <w:p w14:paraId="61276150" w14:textId="5FCFA0B4" w:rsidR="00E92B45" w:rsidRPr="00746568" w:rsidRDefault="00E92B45" w:rsidP="00DC4C29">
            <w:pPr>
              <w:spacing w:after="100" w:afterAutospacing="1" w:line="480" w:lineRule="auto"/>
              <w:jc w:val="center"/>
              <w:rPr>
                <w:rFonts w:eastAsia="Calibri" w:cstheme="minorHAnsi"/>
                <w:sz w:val="24"/>
                <w:szCs w:val="24"/>
              </w:rPr>
            </w:pPr>
            <w:ins w:id="187" w:author="Duan, Sean (MU-Student)" w:date="2025-04-07T18:46:00Z" w16du:dateUtc="2025-04-07T23:46:00Z">
              <w:r w:rsidRPr="0017346E">
                <w:rPr>
                  <w:rFonts w:eastAsia="Calibri" w:cstheme="minorHAnsi"/>
                  <w:sz w:val="24"/>
                  <w:szCs w:val="24"/>
                </w:rPr>
                <w:t>ß = -</w:t>
              </w:r>
            </w:ins>
            <w:ins w:id="188" w:author="Duan, Sean (MU-Student)" w:date="2025-04-07T18:49:00Z" w16du:dateUtc="2025-04-07T23:49:00Z">
              <w:r>
                <w:rPr>
                  <w:rFonts w:eastAsia="Calibri" w:cstheme="minorHAnsi"/>
                  <w:sz w:val="24"/>
                  <w:szCs w:val="24"/>
                </w:rPr>
                <w:t>2</w:t>
              </w:r>
            </w:ins>
            <w:ins w:id="189" w:author="Duan, Sean (MU-Student)" w:date="2025-04-07T18:46:00Z" w16du:dateUtc="2025-04-07T23:46:00Z">
              <w:r w:rsidRPr="0017346E">
                <w:rPr>
                  <w:rFonts w:eastAsia="Calibri" w:cstheme="minorHAnsi"/>
                  <w:sz w:val="24"/>
                  <w:szCs w:val="24"/>
                </w:rPr>
                <w:t>.</w:t>
              </w:r>
            </w:ins>
            <w:ins w:id="190" w:author="Duan, Sean (MU-Student)" w:date="2025-04-07T18:49:00Z" w16du:dateUtc="2025-04-07T23:49:00Z">
              <w:r>
                <w:rPr>
                  <w:rFonts w:eastAsia="Calibri" w:cstheme="minorHAnsi"/>
                  <w:sz w:val="24"/>
                  <w:szCs w:val="24"/>
                </w:rPr>
                <w:t>637</w:t>
              </w:r>
            </w:ins>
            <w:ins w:id="191" w:author="Duan, Sean (MU-Student)" w:date="2025-04-07T18:46:00Z" w16du:dateUtc="2025-04-07T23:46:00Z">
              <w:r w:rsidRPr="0017346E">
                <w:rPr>
                  <w:rFonts w:eastAsia="Calibri" w:cstheme="minorHAnsi"/>
                  <w:sz w:val="24"/>
                  <w:szCs w:val="24"/>
                </w:rPr>
                <w:t xml:space="preserve">, </w:t>
              </w:r>
              <w:r w:rsidRPr="00746568">
                <w:rPr>
                  <w:rFonts w:eastAsia="Calibri" w:cstheme="minorHAnsi"/>
                  <w:i/>
                  <w:iCs/>
                  <w:sz w:val="24"/>
                  <w:szCs w:val="24"/>
                </w:rPr>
                <w:t>p</w:t>
              </w:r>
              <w:r w:rsidRPr="0017346E">
                <w:rPr>
                  <w:rFonts w:eastAsia="Calibri" w:cstheme="minorHAnsi"/>
                  <w:sz w:val="24"/>
                  <w:szCs w:val="24"/>
                </w:rPr>
                <w:t xml:space="preserve"> </w:t>
              </w:r>
            </w:ins>
            <w:ins w:id="192" w:author="Duan, Sean (MU-Student)" w:date="2025-04-07T18:49:00Z" w16du:dateUtc="2025-04-07T23:49:00Z">
              <w:r>
                <w:rPr>
                  <w:rFonts w:eastAsia="Calibri" w:cstheme="minorHAnsi"/>
                  <w:sz w:val="24"/>
                  <w:szCs w:val="24"/>
                </w:rPr>
                <w:t>=</w:t>
              </w:r>
            </w:ins>
            <w:ins w:id="193" w:author="Duan, Sean (MU-Student)" w:date="2025-04-07T18:46:00Z" w16du:dateUtc="2025-04-07T23:46:00Z">
              <w:r w:rsidRPr="0017346E">
                <w:rPr>
                  <w:rFonts w:eastAsia="Calibri" w:cstheme="minorHAnsi"/>
                  <w:sz w:val="24"/>
                  <w:szCs w:val="24"/>
                </w:rPr>
                <w:t xml:space="preserve"> </w:t>
              </w:r>
              <w:r>
                <w:rPr>
                  <w:rFonts w:eastAsia="Calibri" w:cstheme="minorHAnsi"/>
                  <w:sz w:val="24"/>
                  <w:szCs w:val="24"/>
                </w:rPr>
                <w:t>0.1</w:t>
              </w:r>
            </w:ins>
            <w:ins w:id="194" w:author="Duan, Sean (MU-Student)" w:date="2025-04-07T18:49:00Z" w16du:dateUtc="2025-04-07T23:49:00Z">
              <w:r>
                <w:rPr>
                  <w:rFonts w:eastAsia="Calibri" w:cstheme="minorHAnsi"/>
                  <w:sz w:val="24"/>
                  <w:szCs w:val="24"/>
                </w:rPr>
                <w:t>36</w:t>
              </w:r>
            </w:ins>
          </w:p>
        </w:tc>
        <w:tc>
          <w:tcPr>
            <w:tcW w:w="1312" w:type="dxa"/>
            <w:gridSpan w:val="2"/>
            <w:vMerge w:val="restart"/>
          </w:tcPr>
          <w:p w14:paraId="3DB0EC15" w14:textId="685BA54F" w:rsidR="00E92B45" w:rsidRPr="00746568" w:rsidRDefault="00E92B45" w:rsidP="00DC4C29">
            <w:pPr>
              <w:spacing w:after="100" w:afterAutospacing="1" w:line="480" w:lineRule="auto"/>
              <w:jc w:val="center"/>
              <w:rPr>
                <w:rFonts w:eastAsia="Calibri" w:cstheme="minorHAnsi"/>
                <w:sz w:val="24"/>
                <w:szCs w:val="24"/>
              </w:rPr>
            </w:pPr>
            <w:ins w:id="195" w:author="Duan, Sean (MU-Student)" w:date="2025-04-07T18:50:00Z" w16du:dateUtc="2025-04-07T23:50:00Z">
              <w:r w:rsidRPr="003F136E">
                <w:rPr>
                  <w:rFonts w:eastAsia="Calibri" w:cstheme="minorHAnsi"/>
                  <w:sz w:val="24"/>
                  <w:szCs w:val="24"/>
                </w:rPr>
                <w:t xml:space="preserve">ß = 5.614, </w:t>
              </w:r>
              <w:r w:rsidRPr="00D54196">
                <w:rPr>
                  <w:rFonts w:eastAsia="Calibri" w:cstheme="minorHAnsi"/>
                  <w:i/>
                  <w:iCs/>
                  <w:sz w:val="24"/>
                  <w:szCs w:val="24"/>
                </w:rPr>
                <w:t xml:space="preserve">p </w:t>
              </w:r>
              <w:r w:rsidRPr="003F136E">
                <w:rPr>
                  <w:rFonts w:eastAsia="Calibri" w:cstheme="minorHAnsi"/>
                  <w:sz w:val="24"/>
                  <w:szCs w:val="24"/>
                </w:rPr>
                <w:t>= 0.025</w:t>
              </w:r>
            </w:ins>
            <w:r>
              <w:rPr>
                <w:rFonts w:eastAsia="Calibri" w:cstheme="minorHAnsi"/>
                <w:sz w:val="24"/>
                <w:szCs w:val="24"/>
              </w:rPr>
              <w:t>*</w:t>
            </w:r>
          </w:p>
        </w:tc>
      </w:tr>
      <w:tr w:rsidR="00E92B45" w:rsidRPr="00EC6100" w14:paraId="07C9742F" w14:textId="475DC98E" w:rsidTr="00CE31A8">
        <w:trPr>
          <w:trHeight w:val="70"/>
        </w:trPr>
        <w:tc>
          <w:tcPr>
            <w:tcW w:w="1332" w:type="dxa"/>
            <w:vMerge/>
          </w:tcPr>
          <w:p w14:paraId="3702CBCC" w14:textId="77777777" w:rsidR="00E92B45" w:rsidRPr="00EC6100" w:rsidRDefault="00E92B45" w:rsidP="00DC4C29">
            <w:pPr>
              <w:spacing w:after="100" w:afterAutospacing="1" w:line="480" w:lineRule="auto"/>
              <w:jc w:val="center"/>
              <w:rPr>
                <w:rFonts w:eastAsia="Calibri" w:cstheme="minorHAnsi"/>
                <w:b/>
                <w:bCs/>
                <w:sz w:val="24"/>
                <w:szCs w:val="24"/>
              </w:rPr>
            </w:pPr>
          </w:p>
        </w:tc>
        <w:tc>
          <w:tcPr>
            <w:tcW w:w="1676" w:type="dxa"/>
            <w:vMerge/>
          </w:tcPr>
          <w:p w14:paraId="015123D6" w14:textId="77777777" w:rsidR="00E92B45" w:rsidRPr="00EC6100" w:rsidRDefault="00E92B45" w:rsidP="00DC4C29">
            <w:pPr>
              <w:spacing w:after="100" w:afterAutospacing="1" w:line="480" w:lineRule="auto"/>
              <w:jc w:val="center"/>
              <w:rPr>
                <w:rFonts w:eastAsia="Calibri" w:cstheme="minorHAnsi"/>
                <w:sz w:val="24"/>
                <w:szCs w:val="24"/>
              </w:rPr>
            </w:pPr>
          </w:p>
        </w:tc>
        <w:tc>
          <w:tcPr>
            <w:tcW w:w="720" w:type="dxa"/>
          </w:tcPr>
          <w:p w14:paraId="20D86A3D" w14:textId="3EB59984" w:rsidR="00E92B45" w:rsidRPr="00EC6100" w:rsidRDefault="00E92B45" w:rsidP="00DC4C29">
            <w:pPr>
              <w:spacing w:after="100" w:afterAutospacing="1" w:line="480" w:lineRule="auto"/>
              <w:jc w:val="center"/>
              <w:rPr>
                <w:rFonts w:eastAsia="Calibri" w:cstheme="minorHAnsi"/>
                <w:sz w:val="24"/>
                <w:szCs w:val="24"/>
              </w:rPr>
            </w:pPr>
            <w:r w:rsidRPr="00EC6100">
              <w:rPr>
                <w:rFonts w:eastAsia="Calibri" w:cstheme="minorHAnsi"/>
                <w:sz w:val="24"/>
                <w:szCs w:val="24"/>
              </w:rPr>
              <w:t>Post</w:t>
            </w:r>
          </w:p>
        </w:tc>
        <w:tc>
          <w:tcPr>
            <w:tcW w:w="1868" w:type="dxa"/>
            <w:gridSpan w:val="2"/>
          </w:tcPr>
          <w:p w14:paraId="2970610F" w14:textId="22A25652" w:rsidR="00E92B45" w:rsidRPr="00746568" w:rsidRDefault="00E92B45" w:rsidP="00DC4C29">
            <w:pPr>
              <w:spacing w:after="100" w:afterAutospacing="1" w:line="480" w:lineRule="auto"/>
              <w:jc w:val="center"/>
              <w:rPr>
                <w:rFonts w:eastAsia="Calibri" w:cstheme="minorHAnsi"/>
                <w:sz w:val="24"/>
                <w:szCs w:val="24"/>
              </w:rPr>
            </w:pPr>
            <w:ins w:id="196" w:author="Duan, Sean (MU-Student)" w:date="2025-04-07T17:34:00Z" w16du:dateUtc="2025-04-07T22:34:00Z">
              <w:r w:rsidRPr="0028267D">
                <w:rPr>
                  <w:rFonts w:eastAsia="Calibri" w:cstheme="minorHAnsi"/>
                  <w:sz w:val="24"/>
                  <w:szCs w:val="24"/>
                </w:rPr>
                <w:t>78.65 (21.45)</w:t>
              </w:r>
            </w:ins>
          </w:p>
        </w:tc>
        <w:tc>
          <w:tcPr>
            <w:tcW w:w="1822" w:type="dxa"/>
            <w:gridSpan w:val="2"/>
          </w:tcPr>
          <w:p w14:paraId="57483295" w14:textId="14EC921F" w:rsidR="00E92B45" w:rsidRPr="00746568" w:rsidRDefault="00E92B45" w:rsidP="00DC4C29">
            <w:pPr>
              <w:spacing w:after="100" w:afterAutospacing="1" w:line="480" w:lineRule="auto"/>
              <w:jc w:val="center"/>
              <w:rPr>
                <w:rFonts w:eastAsia="Calibri" w:cstheme="minorHAnsi"/>
                <w:sz w:val="24"/>
                <w:szCs w:val="24"/>
              </w:rPr>
            </w:pPr>
            <w:ins w:id="197" w:author="Duan, Sean (MU-Student)" w:date="2025-04-07T17:35:00Z" w16du:dateUtc="2025-04-07T22:35:00Z">
              <w:r w:rsidRPr="0028267D">
                <w:rPr>
                  <w:rFonts w:eastAsia="Calibri" w:cstheme="minorHAnsi"/>
                  <w:sz w:val="24"/>
                  <w:szCs w:val="24"/>
                </w:rPr>
                <w:t>74.83 (22.93)</w:t>
              </w:r>
            </w:ins>
          </w:p>
        </w:tc>
        <w:tc>
          <w:tcPr>
            <w:tcW w:w="1320" w:type="dxa"/>
            <w:gridSpan w:val="2"/>
            <w:vMerge/>
          </w:tcPr>
          <w:p w14:paraId="4FDDA6FD" w14:textId="77777777" w:rsidR="00E92B45" w:rsidRPr="00746568" w:rsidRDefault="00E92B45" w:rsidP="00DC4C29">
            <w:pPr>
              <w:spacing w:after="100" w:afterAutospacing="1" w:line="480" w:lineRule="auto"/>
              <w:jc w:val="center"/>
              <w:rPr>
                <w:rFonts w:eastAsia="Calibri" w:cstheme="minorHAnsi"/>
                <w:sz w:val="24"/>
                <w:szCs w:val="24"/>
              </w:rPr>
            </w:pPr>
          </w:p>
        </w:tc>
        <w:tc>
          <w:tcPr>
            <w:tcW w:w="1380" w:type="dxa"/>
            <w:gridSpan w:val="2"/>
            <w:vMerge/>
          </w:tcPr>
          <w:p w14:paraId="055C0ADC" w14:textId="77777777" w:rsidR="00E92B45" w:rsidRPr="00746568" w:rsidRDefault="00E92B45" w:rsidP="00DC4C29">
            <w:pPr>
              <w:spacing w:after="100" w:afterAutospacing="1" w:line="480" w:lineRule="auto"/>
              <w:jc w:val="center"/>
              <w:rPr>
                <w:rFonts w:eastAsia="Calibri" w:cstheme="minorHAnsi"/>
                <w:sz w:val="24"/>
                <w:szCs w:val="24"/>
              </w:rPr>
            </w:pPr>
          </w:p>
        </w:tc>
        <w:tc>
          <w:tcPr>
            <w:tcW w:w="1312" w:type="dxa"/>
            <w:gridSpan w:val="2"/>
            <w:vMerge/>
          </w:tcPr>
          <w:p w14:paraId="740A23F3" w14:textId="7CC9415E" w:rsidR="00E92B45" w:rsidRPr="00746568" w:rsidRDefault="00E92B45" w:rsidP="00DC4C29">
            <w:pPr>
              <w:spacing w:after="100" w:afterAutospacing="1" w:line="480" w:lineRule="auto"/>
              <w:jc w:val="center"/>
              <w:rPr>
                <w:rFonts w:eastAsia="Calibri" w:cstheme="minorHAnsi"/>
                <w:sz w:val="24"/>
                <w:szCs w:val="24"/>
              </w:rPr>
            </w:pPr>
          </w:p>
        </w:tc>
      </w:tr>
    </w:tbl>
    <w:p w14:paraId="124E94E4" w14:textId="7C844EF2" w:rsidR="00DC4C29" w:rsidRDefault="00DC4C29">
      <w:pPr>
        <w:rPr>
          <w:rFonts w:eastAsia="Calibri" w:cstheme="minorHAnsi"/>
          <w:sz w:val="24"/>
          <w:szCs w:val="24"/>
        </w:rPr>
      </w:pPr>
    </w:p>
    <w:p w14:paraId="7F9AA827" w14:textId="4C8E8150" w:rsidR="00BA505B" w:rsidRPr="00EC6100" w:rsidRDefault="0015616C" w:rsidP="00C31564">
      <w:pPr>
        <w:spacing w:after="100" w:afterAutospacing="1" w:line="480" w:lineRule="auto"/>
        <w:ind w:firstLine="720"/>
        <w:rPr>
          <w:rFonts w:eastAsia="Calibri" w:cstheme="minorHAnsi"/>
          <w:sz w:val="24"/>
          <w:szCs w:val="24"/>
        </w:rPr>
      </w:pPr>
      <w:r w:rsidRPr="00EC6100">
        <w:rPr>
          <w:rFonts w:cstheme="minorHAnsi"/>
          <w:noProof/>
          <w:sz w:val="24"/>
          <w:szCs w:val="24"/>
        </w:rPr>
        <w:drawing>
          <wp:anchor distT="0" distB="0" distL="114300" distR="114300" simplePos="0" relativeHeight="251661312" behindDoc="0" locked="0" layoutInCell="1" allowOverlap="1" wp14:anchorId="12969EA1" wp14:editId="1203B601">
            <wp:simplePos x="0" y="0"/>
            <wp:positionH relativeFrom="margin">
              <wp:align>left</wp:align>
            </wp:positionH>
            <wp:positionV relativeFrom="paragraph">
              <wp:posOffset>290195</wp:posOffset>
            </wp:positionV>
            <wp:extent cx="5753100" cy="4600461"/>
            <wp:effectExtent l="0" t="0" r="0" b="0"/>
            <wp:wrapSquare wrapText="bothSides"/>
            <wp:docPr id="464672236"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600461"/>
                    </a:xfrm>
                    <a:prstGeom prst="rect">
                      <a:avLst/>
                    </a:prstGeom>
                    <a:noFill/>
                    <a:ln>
                      <a:noFill/>
                    </a:ln>
                  </pic:spPr>
                </pic:pic>
              </a:graphicData>
            </a:graphic>
            <wp14:sizeRelH relativeFrom="page">
              <wp14:pctWidth>0</wp14:pctWidth>
            </wp14:sizeRelH>
            <wp14:sizeRelV relativeFrom="page">
              <wp14:pctHeight>0</wp14:pctHeight>
            </wp14:sizeRelV>
          </wp:anchor>
        </w:drawing>
      </w:r>
      <w:r w:rsidR="0028267D">
        <w:rPr>
          <w:rFonts w:eastAsia="Calibri" w:cstheme="minorHAnsi"/>
          <w:sz w:val="24"/>
          <w:szCs w:val="24"/>
        </w:rPr>
        <w:br w:type="page"/>
      </w:r>
    </w:p>
    <w:p w14:paraId="6B31D07C" w14:textId="2ADE82CE" w:rsidR="00BA505B" w:rsidRPr="0056441A" w:rsidDel="001578E2" w:rsidRDefault="00BA505B" w:rsidP="00BA505B">
      <w:pPr>
        <w:keepNext/>
        <w:keepLines/>
        <w:spacing w:after="0" w:afterAutospacing="1" w:line="480" w:lineRule="auto"/>
        <w:outlineLvl w:val="2"/>
        <w:rPr>
          <w:del w:id="198" w:author="Duan, Sean (MU-Student)" w:date="2025-04-07T17:29:00Z" w16du:dateUtc="2025-04-07T22:29:00Z"/>
          <w:rFonts w:eastAsia="Times New Roman" w:cstheme="minorHAnsi"/>
          <w:b/>
          <w:i/>
          <w:color w:val="000000"/>
          <w:sz w:val="28"/>
          <w:szCs w:val="28"/>
        </w:rPr>
      </w:pPr>
      <w:bookmarkStart w:id="199" w:name="_Toc173848404"/>
      <w:bookmarkStart w:id="200" w:name="_Toc194321798"/>
      <w:del w:id="201" w:author="Duan, Sean (MU-Student)" w:date="2025-04-07T17:29:00Z" w16du:dateUtc="2025-04-07T22:29:00Z">
        <w:r w:rsidRPr="0056441A" w:rsidDel="001578E2">
          <w:rPr>
            <w:rFonts w:eastAsia="Times New Roman" w:cstheme="minorHAnsi"/>
            <w:b/>
            <w:i/>
            <w:color w:val="000000"/>
            <w:sz w:val="28"/>
            <w:szCs w:val="28"/>
          </w:rPr>
          <w:lastRenderedPageBreak/>
          <w:delText>Deontological and Utilitarian Orientation</w:delText>
        </w:r>
        <w:bookmarkEnd w:id="199"/>
        <w:bookmarkEnd w:id="200"/>
      </w:del>
    </w:p>
    <w:p w14:paraId="711809AC" w14:textId="0D239090" w:rsidR="00BA505B" w:rsidRPr="00EC6100" w:rsidDel="001578E2" w:rsidRDefault="00BA505B" w:rsidP="00BA505B">
      <w:pPr>
        <w:spacing w:after="100" w:afterAutospacing="1" w:line="480" w:lineRule="auto"/>
        <w:ind w:firstLine="720"/>
        <w:rPr>
          <w:del w:id="202" w:author="Duan, Sean (MU-Student)" w:date="2025-04-07T17:29:00Z" w16du:dateUtc="2025-04-07T22:29:00Z"/>
          <w:rFonts w:eastAsia="Calibri" w:cstheme="minorHAnsi"/>
          <w:sz w:val="24"/>
          <w:szCs w:val="24"/>
        </w:rPr>
      </w:pPr>
      <w:del w:id="203" w:author="Duan, Sean (MU-Student)" w:date="2025-04-07T17:29:00Z" w16du:dateUtc="2025-04-07T22:29:00Z">
        <w:r w:rsidRPr="00EC6100" w:rsidDel="001578E2">
          <w:rPr>
            <w:rFonts w:eastAsia="Calibri" w:cstheme="minorHAnsi"/>
            <w:sz w:val="24"/>
            <w:szCs w:val="24"/>
          </w:rPr>
          <w:delText>There was mixed support of H2</w:delText>
        </w:r>
        <w:r w:rsidR="004F6AD8" w:rsidDel="001578E2">
          <w:rPr>
            <w:rFonts w:eastAsia="Calibri" w:cstheme="minorHAnsi"/>
            <w:sz w:val="24"/>
            <w:szCs w:val="24"/>
          </w:rPr>
          <w:delText>a</w:delText>
        </w:r>
        <w:r w:rsidRPr="00EC6100" w:rsidDel="001578E2">
          <w:rPr>
            <w:rFonts w:eastAsia="Calibri" w:cstheme="minorHAnsi"/>
            <w:sz w:val="24"/>
            <w:szCs w:val="24"/>
          </w:rPr>
          <w:delText xml:space="preserve">. Deontological orientation was a significant predictor of support </w:delText>
        </w:r>
        <w:r w:rsidRPr="00FB1C98" w:rsidDel="001578E2">
          <w:rPr>
            <w:rFonts w:eastAsia="Calibri" w:cstheme="minorHAnsi"/>
            <w:sz w:val="24"/>
            <w:szCs w:val="24"/>
          </w:rPr>
          <w:delText xml:space="preserve">for </w:delText>
        </w:r>
        <w:r w:rsidR="0036209F" w:rsidDel="001578E2">
          <w:rPr>
            <w:rFonts w:eastAsia="Calibri" w:cstheme="minorHAnsi"/>
            <w:sz w:val="24"/>
            <w:szCs w:val="24"/>
          </w:rPr>
          <w:delText>UHC</w:delText>
        </w:r>
        <w:r w:rsidRPr="00FB1C98" w:rsidDel="001578E2">
          <w:rPr>
            <w:rFonts w:eastAsia="Calibri" w:cstheme="minorHAnsi"/>
            <w:sz w:val="24"/>
            <w:szCs w:val="24"/>
          </w:rPr>
          <w:delText xml:space="preserve"> (ß = 3.504,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&lt; .05), where greater deontological orientation was associated with greater support for UHC but not for </w:delText>
        </w:r>
        <w:r w:rsidR="00C21C00" w:rsidDel="001578E2">
          <w:rPr>
            <w:rFonts w:eastAsia="Calibri" w:cstheme="minorHAnsi"/>
            <w:sz w:val="24"/>
            <w:szCs w:val="24"/>
          </w:rPr>
          <w:delText>capital punishment</w:delText>
        </w:r>
        <w:r w:rsidRPr="00FB1C98" w:rsidDel="001578E2">
          <w:rPr>
            <w:rFonts w:eastAsia="Calibri" w:cstheme="minorHAnsi"/>
            <w:sz w:val="24"/>
            <w:szCs w:val="24"/>
          </w:rPr>
          <w:delText xml:space="preserve"> (ß = 1.28,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9555A4" w:rsidDel="001578E2">
          <w:rPr>
            <w:rFonts w:eastAsia="Calibri" w:cstheme="minorHAnsi"/>
            <w:i/>
            <w:iCs/>
            <w:sz w:val="24"/>
            <w:szCs w:val="24"/>
          </w:rPr>
          <w:delText>0.423</w:delText>
        </w:r>
        <w:r w:rsidRPr="00FB1C98" w:rsidDel="001578E2">
          <w:rPr>
            <w:rFonts w:eastAsia="Calibri" w:cstheme="minorHAnsi"/>
            <w:sz w:val="24"/>
            <w:szCs w:val="24"/>
          </w:rPr>
          <w:delText xml:space="preserve">) or </w:delText>
        </w:r>
        <w:r w:rsidR="00584CF7" w:rsidDel="001578E2">
          <w:rPr>
            <w:rFonts w:eastAsia="Calibri" w:cstheme="minorHAnsi"/>
            <w:sz w:val="24"/>
            <w:szCs w:val="24"/>
          </w:rPr>
          <w:delText>climate change</w:delText>
        </w:r>
        <w:r w:rsidRPr="00FB1C98" w:rsidDel="001578E2">
          <w:rPr>
            <w:rFonts w:eastAsia="Calibri" w:cstheme="minorHAnsi"/>
            <w:sz w:val="24"/>
            <w:szCs w:val="24"/>
          </w:rPr>
          <w:delText xml:space="preserve"> (ß = 1.03,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2D02C5" w:rsidDel="001578E2">
          <w:rPr>
            <w:rFonts w:eastAsia="Calibri" w:cstheme="minorHAnsi"/>
            <w:i/>
            <w:iCs/>
            <w:sz w:val="24"/>
            <w:szCs w:val="24"/>
          </w:rPr>
          <w:delText>0.398</w:delText>
        </w:r>
        <w:r w:rsidRPr="00FB1C98" w:rsidDel="001578E2">
          <w:rPr>
            <w:rFonts w:eastAsia="Calibri" w:cstheme="minorHAnsi"/>
            <w:sz w:val="24"/>
            <w:szCs w:val="24"/>
          </w:rPr>
          <w:delText xml:space="preserve">). Furthermore, there was no support for H2b; utilitarian orientation was not a significant predictor of </w:delText>
        </w:r>
        <w:r w:rsidR="004E2101" w:rsidDel="001578E2">
          <w:rPr>
            <w:rFonts w:eastAsia="Calibri" w:cstheme="minorHAnsi"/>
            <w:sz w:val="24"/>
            <w:szCs w:val="24"/>
          </w:rPr>
          <w:delText>UHC</w:delText>
        </w:r>
        <w:r w:rsidRPr="00FB1C98" w:rsidDel="001578E2">
          <w:rPr>
            <w:rFonts w:eastAsia="Calibri" w:cstheme="minorHAnsi"/>
            <w:sz w:val="24"/>
            <w:szCs w:val="24"/>
          </w:rPr>
          <w:delText xml:space="preserve"> (ß = -0.470,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1E7010" w:rsidDel="001578E2">
          <w:rPr>
            <w:rFonts w:eastAsia="Calibri" w:cstheme="minorHAnsi"/>
            <w:i/>
            <w:iCs/>
            <w:sz w:val="24"/>
            <w:szCs w:val="24"/>
          </w:rPr>
          <w:delText>0.724</w:delText>
        </w:r>
        <w:r w:rsidRPr="00FB1C98" w:rsidDel="001578E2">
          <w:rPr>
            <w:rFonts w:eastAsia="Calibri" w:cstheme="minorHAnsi"/>
            <w:sz w:val="24"/>
            <w:szCs w:val="24"/>
          </w:rPr>
          <w:delText xml:space="preserv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apital </w:delText>
        </w:r>
        <w:r w:rsidR="00123031" w:rsidDel="001578E2">
          <w:rPr>
            <w:rFonts w:eastAsia="Calibri" w:cstheme="minorHAnsi"/>
            <w:sz w:val="24"/>
            <w:szCs w:val="24"/>
          </w:rPr>
          <w:delText>p</w:delText>
        </w:r>
        <w:r w:rsidRPr="00FB1C98" w:rsidDel="001578E2">
          <w:rPr>
            <w:rFonts w:eastAsia="Calibri" w:cstheme="minorHAnsi"/>
            <w:sz w:val="24"/>
            <w:szCs w:val="24"/>
          </w:rPr>
          <w:delText xml:space="preserve">unishment (ß = -1.00,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D33F1C" w:rsidDel="001578E2">
          <w:rPr>
            <w:rFonts w:eastAsia="Calibri" w:cstheme="minorHAnsi"/>
            <w:i/>
            <w:iCs/>
            <w:sz w:val="24"/>
            <w:szCs w:val="24"/>
          </w:rPr>
          <w:delText>0.544</w:delText>
        </w:r>
        <w:r w:rsidRPr="00FB1C98" w:rsidDel="001578E2">
          <w:rPr>
            <w:rFonts w:eastAsia="Calibri" w:cstheme="minorHAnsi"/>
            <w:sz w:val="24"/>
            <w:szCs w:val="24"/>
          </w:rPr>
          <w:delText xml:space="preserve">), or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limate </w:delText>
        </w:r>
        <w:r w:rsidR="00123031" w:rsidDel="001578E2">
          <w:rPr>
            <w:rFonts w:eastAsia="Calibri" w:cstheme="minorHAnsi"/>
            <w:sz w:val="24"/>
            <w:szCs w:val="24"/>
          </w:rPr>
          <w:delText>c</w:delText>
        </w:r>
        <w:r w:rsidRPr="00FB1C98" w:rsidDel="001578E2">
          <w:rPr>
            <w:rFonts w:eastAsia="Calibri" w:cstheme="minorHAnsi"/>
            <w:sz w:val="24"/>
            <w:szCs w:val="24"/>
          </w:rPr>
          <w:delText xml:space="preserve">hange (ß = 1.256, </w:delText>
        </w:r>
        <w:r w:rsidRPr="00FB1C98" w:rsidDel="001578E2">
          <w:rPr>
            <w:rFonts w:eastAsia="Calibri" w:cstheme="minorHAnsi"/>
            <w:i/>
            <w:iCs/>
            <w:sz w:val="24"/>
            <w:szCs w:val="24"/>
          </w:rPr>
          <w:delText>p</w:delText>
        </w:r>
        <w:r w:rsidRPr="00FB1C98" w:rsidDel="001578E2">
          <w:rPr>
            <w:rFonts w:eastAsia="Calibri" w:cstheme="minorHAnsi"/>
            <w:sz w:val="24"/>
            <w:szCs w:val="24"/>
          </w:rPr>
          <w:delText xml:space="preserve"> = </w:delText>
        </w:r>
        <w:r w:rsidR="00420F89" w:rsidDel="001578E2">
          <w:rPr>
            <w:rFonts w:eastAsia="Calibri" w:cstheme="minorHAnsi"/>
            <w:i/>
            <w:iCs/>
            <w:sz w:val="24"/>
            <w:szCs w:val="24"/>
          </w:rPr>
          <w:delText>0.316</w:delText>
        </w:r>
        <w:r w:rsidRPr="00FB1C98" w:rsidDel="001578E2">
          <w:rPr>
            <w:rFonts w:eastAsia="Calibri" w:cstheme="minorHAnsi"/>
            <w:sz w:val="24"/>
            <w:szCs w:val="24"/>
          </w:rPr>
          <w:delText>).</w:delText>
        </w:r>
      </w:del>
    </w:p>
    <w:p w14:paraId="4D15F4FE" w14:textId="77777777" w:rsidR="00BA505B" w:rsidRPr="0056441A" w:rsidRDefault="00BA505B" w:rsidP="00BA505B">
      <w:pPr>
        <w:keepNext/>
        <w:keepLines/>
        <w:spacing w:after="0" w:afterAutospacing="1" w:line="480" w:lineRule="auto"/>
        <w:outlineLvl w:val="2"/>
        <w:rPr>
          <w:rFonts w:eastAsia="Times New Roman" w:cstheme="minorHAnsi"/>
          <w:b/>
          <w:i/>
          <w:color w:val="000000"/>
          <w:sz w:val="28"/>
          <w:szCs w:val="28"/>
        </w:rPr>
      </w:pPr>
      <w:bookmarkStart w:id="204" w:name="_Toc173848406"/>
      <w:bookmarkStart w:id="205" w:name="_Toc194321800"/>
      <w:r w:rsidRPr="0056441A">
        <w:rPr>
          <w:rFonts w:eastAsia="Times New Roman" w:cstheme="minorHAnsi"/>
          <w:b/>
          <w:i/>
          <w:color w:val="000000"/>
          <w:sz w:val="28"/>
          <w:szCs w:val="28"/>
        </w:rPr>
        <w:t>Discussion</w:t>
      </w:r>
      <w:bookmarkEnd w:id="204"/>
      <w:bookmarkEnd w:id="205"/>
    </w:p>
    <w:p w14:paraId="2BDC2F77" w14:textId="1A9B539C" w:rsidR="007D1B8E" w:rsidRPr="007D1B8E" w:rsidRDefault="00BA505B" w:rsidP="00BA505B">
      <w:pPr>
        <w:spacing w:after="100" w:afterAutospacing="1" w:line="480" w:lineRule="auto"/>
        <w:rPr>
          <w:rFonts w:eastAsia="Calibri" w:cstheme="minorHAnsi"/>
          <w:sz w:val="24"/>
          <w:szCs w:val="24"/>
        </w:rPr>
      </w:pPr>
      <w:r w:rsidRPr="00EC6100">
        <w:rPr>
          <w:rFonts w:eastAsia="Calibri" w:cstheme="minorHAnsi"/>
          <w:sz w:val="24"/>
          <w:szCs w:val="24"/>
        </w:rPr>
        <w:tab/>
        <w:t xml:space="preserve">The results for Study 1 </w:t>
      </w:r>
      <w:del w:id="206" w:author="Shaffer, Victoria" w:date="2025-04-02T16:12:00Z" w16du:dateUtc="2025-04-02T21:12:00Z">
        <w:r w:rsidRPr="00EC6100" w:rsidDel="006C7056">
          <w:rPr>
            <w:rFonts w:eastAsia="Calibri" w:cstheme="minorHAnsi"/>
            <w:sz w:val="24"/>
            <w:szCs w:val="24"/>
          </w:rPr>
          <w:delText xml:space="preserve">provide </w:delText>
        </w:r>
      </w:del>
      <w:ins w:id="207" w:author="Shaffer, Victoria" w:date="2025-04-02T16:12:00Z" w16du:dateUtc="2025-04-02T21:12:00Z">
        <w:r w:rsidR="006C7056">
          <w:rPr>
            <w:rFonts w:eastAsia="Calibri" w:cstheme="minorHAnsi"/>
            <w:sz w:val="24"/>
            <w:szCs w:val="24"/>
          </w:rPr>
          <w:t xml:space="preserve">are </w:t>
        </w:r>
      </w:ins>
      <w:r w:rsidR="00FA400F">
        <w:rPr>
          <w:rFonts w:eastAsia="Calibri" w:cstheme="minorHAnsi"/>
          <w:sz w:val="24"/>
          <w:szCs w:val="24"/>
        </w:rPr>
        <w:t>mixed.</w:t>
      </w:r>
      <w:del w:id="208" w:author="Shaffer, Victoria" w:date="2025-04-02T16:12:00Z" w16du:dateUtc="2025-04-02T21:12:00Z">
        <w:r w:rsidRPr="00EC6100" w:rsidDel="006C7056">
          <w:rPr>
            <w:rFonts w:eastAsia="Calibri" w:cstheme="minorHAnsi"/>
            <w:sz w:val="24"/>
            <w:szCs w:val="24"/>
          </w:rPr>
          <w:delText>,</w:delText>
        </w:r>
      </w:del>
      <w:r w:rsidRPr="00EC6100">
        <w:rPr>
          <w:rFonts w:eastAsia="Calibri" w:cstheme="minorHAnsi"/>
          <w:sz w:val="24"/>
          <w:szCs w:val="24"/>
        </w:rPr>
        <w:t xml:space="preserve"> </w:t>
      </w:r>
      <w:ins w:id="209" w:author="Shaffer, Victoria" w:date="2025-04-02T16:12:00Z" w16du:dateUtc="2025-04-02T21:12:00Z">
        <w:r w:rsidR="00D70BFE">
          <w:rPr>
            <w:rFonts w:eastAsia="Calibri" w:cstheme="minorHAnsi"/>
            <w:sz w:val="24"/>
            <w:szCs w:val="24"/>
          </w:rPr>
          <w:t xml:space="preserve">The manipulation of </w:t>
        </w:r>
      </w:ins>
      <w:del w:id="210" w:author="Shaffer, Victoria" w:date="2025-04-02T16:12:00Z" w16du:dateUtc="2025-04-02T21:12:00Z">
        <w:r w:rsidRPr="00EC6100" w:rsidDel="00D70BFE">
          <w:rPr>
            <w:rFonts w:eastAsia="Calibri" w:cstheme="minorHAnsi"/>
            <w:sz w:val="24"/>
            <w:szCs w:val="24"/>
          </w:rPr>
          <w:delText xml:space="preserve">perception of </w:delText>
        </w:r>
      </w:del>
      <w:r w:rsidRPr="00EC6100">
        <w:rPr>
          <w:rFonts w:eastAsia="Calibri" w:cstheme="minorHAnsi"/>
          <w:sz w:val="24"/>
          <w:szCs w:val="24"/>
        </w:rPr>
        <w:t>social consensus (whether in support or opposition of a position) result</w:t>
      </w:r>
      <w:ins w:id="211" w:author="Shaffer, Victoria" w:date="2025-04-02T16:12:00Z" w16du:dateUtc="2025-04-02T21:12:00Z">
        <w:r w:rsidR="00D70BFE">
          <w:rPr>
            <w:rFonts w:eastAsia="Calibri" w:cstheme="minorHAnsi"/>
            <w:sz w:val="24"/>
            <w:szCs w:val="24"/>
          </w:rPr>
          <w:t>ed</w:t>
        </w:r>
      </w:ins>
      <w:del w:id="212" w:author="Shaffer, Victoria" w:date="2025-04-02T16:12:00Z" w16du:dateUtc="2025-04-02T21:12:00Z">
        <w:r w:rsidRPr="00EC6100" w:rsidDel="00D70BFE">
          <w:rPr>
            <w:rFonts w:eastAsia="Calibri" w:cstheme="minorHAnsi"/>
            <w:sz w:val="24"/>
            <w:szCs w:val="24"/>
          </w:rPr>
          <w:delText>s</w:delText>
        </w:r>
      </w:del>
      <w:r w:rsidRPr="00EC6100">
        <w:rPr>
          <w:rFonts w:eastAsia="Calibri" w:cstheme="minorHAnsi"/>
          <w:sz w:val="24"/>
          <w:szCs w:val="24"/>
        </w:rPr>
        <w:t xml:space="preserve"> in </w:t>
      </w:r>
      <w:ins w:id="213" w:author="Duan, Sean (MU-Student)" w:date="2025-04-07T18:53:00Z" w16du:dateUtc="2025-04-07T23:53:00Z">
        <w:r w:rsidR="000D43C4">
          <w:rPr>
            <w:rFonts w:eastAsia="Calibri" w:cstheme="minorHAnsi"/>
            <w:sz w:val="24"/>
            <w:szCs w:val="24"/>
          </w:rPr>
          <w:t xml:space="preserve">a </w:t>
        </w:r>
      </w:ins>
      <w:ins w:id="214" w:author="Duan, Sean (MU-Student)" w:date="2025-04-07T18:54:00Z" w16du:dateUtc="2025-04-07T23:54:00Z">
        <w:r w:rsidR="000D43C4">
          <w:rPr>
            <w:rFonts w:eastAsia="Calibri" w:cstheme="minorHAnsi"/>
            <w:sz w:val="24"/>
            <w:szCs w:val="24"/>
          </w:rPr>
          <w:t xml:space="preserve">small but </w:t>
        </w:r>
      </w:ins>
      <w:ins w:id="215" w:author="Duan, Sean (MU-Student)" w:date="2025-04-08T13:52:00Z" w16du:dateUtc="2025-04-08T18:52:00Z">
        <w:r w:rsidR="00DB36D8">
          <w:rPr>
            <w:rFonts w:eastAsia="Calibri" w:cstheme="minorHAnsi"/>
            <w:sz w:val="24"/>
            <w:szCs w:val="24"/>
          </w:rPr>
          <w:t xml:space="preserve">statistically </w:t>
        </w:r>
      </w:ins>
      <w:ins w:id="216" w:author="Duan, Sean (MU-Student)" w:date="2025-04-07T18:54:00Z" w16du:dateUtc="2025-04-07T23:54:00Z">
        <w:r w:rsidR="000D43C4">
          <w:rPr>
            <w:rFonts w:eastAsia="Calibri" w:cstheme="minorHAnsi"/>
            <w:sz w:val="24"/>
            <w:szCs w:val="24"/>
          </w:rPr>
          <w:t>significant increase</w:t>
        </w:r>
        <w:r w:rsidR="00B013A4">
          <w:rPr>
            <w:rFonts w:eastAsia="Calibri" w:cstheme="minorHAnsi"/>
            <w:sz w:val="24"/>
            <w:szCs w:val="24"/>
          </w:rPr>
          <w:t xml:space="preserve"> in</w:t>
        </w:r>
      </w:ins>
      <w:del w:id="217" w:author="Duan, Sean (MU-Student)" w:date="2025-04-07T18:54:00Z" w16du:dateUtc="2025-04-07T23:54:00Z">
        <w:r w:rsidRPr="00EC6100" w:rsidDel="000D43C4">
          <w:rPr>
            <w:rFonts w:eastAsia="Calibri" w:cstheme="minorHAnsi"/>
            <w:sz w:val="24"/>
            <w:szCs w:val="24"/>
          </w:rPr>
          <w:delText>subjects</w:delText>
        </w:r>
      </w:del>
      <w:r w:rsidRPr="00EC6100">
        <w:rPr>
          <w:rFonts w:eastAsia="Calibri" w:cstheme="minorHAnsi"/>
          <w:sz w:val="24"/>
          <w:szCs w:val="24"/>
        </w:rPr>
        <w:t xml:space="preserve"> </w:t>
      </w:r>
      <w:del w:id="218" w:author="Duan, Sean (MU-Student)" w:date="2025-04-07T18:54:00Z" w16du:dateUtc="2025-04-07T23:54:00Z">
        <w:r w:rsidRPr="00EC6100" w:rsidDel="00B013A4">
          <w:rPr>
            <w:rFonts w:eastAsia="Calibri" w:cstheme="minorHAnsi"/>
            <w:sz w:val="24"/>
            <w:szCs w:val="24"/>
          </w:rPr>
          <w:delText>aligning themselves</w:delText>
        </w:r>
      </w:del>
      <w:ins w:id="219" w:author="Duan, Sean (MU-Student)" w:date="2025-04-07T18:54:00Z" w16du:dateUtc="2025-04-07T23:54:00Z">
        <w:r w:rsidR="00B013A4">
          <w:rPr>
            <w:rFonts w:eastAsia="Calibri" w:cstheme="minorHAnsi"/>
            <w:sz w:val="24"/>
            <w:szCs w:val="24"/>
          </w:rPr>
          <w:t>alignment</w:t>
        </w:r>
      </w:ins>
      <w:r w:rsidRPr="00EC6100">
        <w:rPr>
          <w:rFonts w:eastAsia="Calibri" w:cstheme="minorHAnsi"/>
          <w:sz w:val="24"/>
          <w:szCs w:val="24"/>
        </w:rPr>
        <w:t xml:space="preserve"> with that consensus</w:t>
      </w:r>
      <w:r w:rsidR="001A239A">
        <w:rPr>
          <w:rFonts w:eastAsia="Calibri" w:cstheme="minorHAnsi"/>
          <w:sz w:val="24"/>
          <w:szCs w:val="24"/>
        </w:rPr>
        <w:t xml:space="preserve"> for the topic of UHC, but not for the topics of capital punishment or climate change</w:t>
      </w:r>
      <w:r w:rsidRPr="00EC6100">
        <w:rPr>
          <w:rFonts w:eastAsia="Calibri" w:cstheme="minorHAnsi"/>
          <w:sz w:val="24"/>
          <w:szCs w:val="24"/>
        </w:rPr>
        <w:t xml:space="preserve">. </w:t>
      </w:r>
      <w:r w:rsidR="007D1B8E">
        <w:rPr>
          <w:rFonts w:eastAsia="Calibri" w:cstheme="minorHAnsi"/>
          <w:sz w:val="24"/>
          <w:szCs w:val="24"/>
        </w:rPr>
        <w:t xml:space="preserve">While </w:t>
      </w:r>
      <w:r w:rsidR="00BE5813">
        <w:rPr>
          <w:rFonts w:eastAsia="Calibri" w:cstheme="minorHAnsi"/>
          <w:sz w:val="24"/>
          <w:szCs w:val="24"/>
        </w:rPr>
        <w:t>there were not</w:t>
      </w:r>
      <w:r w:rsidR="007D1B8E">
        <w:rPr>
          <w:rFonts w:eastAsia="Calibri" w:cstheme="minorHAnsi"/>
          <w:sz w:val="24"/>
          <w:szCs w:val="24"/>
        </w:rPr>
        <w:t xml:space="preserve"> consistent significant differences across all top</w:t>
      </w:r>
      <w:r w:rsidR="00107599">
        <w:rPr>
          <w:rFonts w:eastAsia="Calibri" w:cstheme="minorHAnsi"/>
          <w:sz w:val="24"/>
          <w:szCs w:val="24"/>
        </w:rPr>
        <w:t>ic</w:t>
      </w:r>
      <w:r w:rsidR="007D1B8E">
        <w:rPr>
          <w:rFonts w:eastAsia="Calibri" w:cstheme="minorHAnsi"/>
          <w:sz w:val="24"/>
          <w:szCs w:val="24"/>
        </w:rPr>
        <w:t xml:space="preserve">s </w:t>
      </w:r>
      <w:proofErr w:type="gramStart"/>
      <w:r w:rsidR="007D1B8E">
        <w:rPr>
          <w:rFonts w:eastAsia="Calibri" w:cstheme="minorHAnsi"/>
          <w:sz w:val="24"/>
          <w:szCs w:val="24"/>
        </w:rPr>
        <w:t>as per</w:t>
      </w:r>
      <w:proofErr w:type="gramEnd"/>
      <w:r w:rsidR="007D1B8E">
        <w:rPr>
          <w:rFonts w:eastAsia="Calibri" w:cstheme="minorHAnsi"/>
          <w:sz w:val="24"/>
          <w:szCs w:val="24"/>
        </w:rPr>
        <w:t xml:space="preserve"> hypothesized by </w:t>
      </w:r>
      <w:r w:rsidR="007D1B8E" w:rsidRPr="007D1B8E">
        <w:rPr>
          <w:rFonts w:eastAsia="Calibri" w:cstheme="minorHAnsi"/>
          <w:b/>
          <w:bCs/>
          <w:sz w:val="24"/>
          <w:szCs w:val="24"/>
        </w:rPr>
        <w:t>H1b</w:t>
      </w:r>
      <w:r w:rsidR="007D1B8E">
        <w:rPr>
          <w:rFonts w:eastAsia="Calibri" w:cstheme="minorHAnsi"/>
          <w:sz w:val="24"/>
          <w:szCs w:val="24"/>
        </w:rPr>
        <w:t xml:space="preserve"> and </w:t>
      </w:r>
      <w:r w:rsidR="007D1B8E" w:rsidRPr="007D1B8E">
        <w:rPr>
          <w:rFonts w:eastAsia="Calibri" w:cstheme="minorHAnsi"/>
          <w:b/>
          <w:bCs/>
          <w:sz w:val="24"/>
          <w:szCs w:val="24"/>
        </w:rPr>
        <w:t>H1c</w:t>
      </w:r>
      <w:r w:rsidR="007D1B8E">
        <w:rPr>
          <w:rFonts w:eastAsia="Calibri" w:cstheme="minorHAnsi"/>
          <w:sz w:val="24"/>
          <w:szCs w:val="24"/>
        </w:rPr>
        <w:t xml:space="preserve">, the significant interaction (as well as main effects) </w:t>
      </w:r>
      <w:r w:rsidR="00252267">
        <w:rPr>
          <w:rFonts w:eastAsia="Calibri" w:cstheme="minorHAnsi"/>
          <w:sz w:val="24"/>
          <w:szCs w:val="24"/>
        </w:rPr>
        <w:t xml:space="preserve">in our ANOVA models </w:t>
      </w:r>
      <w:r w:rsidR="007D1B8E">
        <w:rPr>
          <w:rFonts w:eastAsia="Calibri" w:cstheme="minorHAnsi"/>
          <w:sz w:val="24"/>
          <w:szCs w:val="24"/>
        </w:rPr>
        <w:t xml:space="preserve">indicate that further research on the effects of social consensus </w:t>
      </w:r>
      <w:r w:rsidR="00BE0183">
        <w:rPr>
          <w:rFonts w:eastAsia="Calibri" w:cstheme="minorHAnsi"/>
          <w:sz w:val="24"/>
          <w:szCs w:val="24"/>
        </w:rPr>
        <w:t>is</w:t>
      </w:r>
      <w:r w:rsidR="007D1B8E">
        <w:rPr>
          <w:rFonts w:eastAsia="Calibri" w:cstheme="minorHAnsi"/>
          <w:sz w:val="24"/>
          <w:szCs w:val="24"/>
        </w:rPr>
        <w:t xml:space="preserve"> likely to be promising.</w:t>
      </w:r>
    </w:p>
    <w:p w14:paraId="37CE4B25" w14:textId="1CDF0199" w:rsidR="00D43F56" w:rsidRPr="00243744" w:rsidRDefault="00BA505B" w:rsidP="00BE0183">
      <w:pPr>
        <w:spacing w:after="100" w:afterAutospacing="1" w:line="480" w:lineRule="auto"/>
        <w:ind w:firstLine="720"/>
        <w:rPr>
          <w:rFonts w:eastAsia="Calibri" w:cstheme="minorHAnsi"/>
          <w:sz w:val="24"/>
          <w:szCs w:val="24"/>
        </w:rPr>
      </w:pPr>
      <w:del w:id="220" w:author="Shaffer, Victoria" w:date="2025-04-02T16:11:00Z" w16du:dateUtc="2025-04-02T21:11:00Z">
        <w:r w:rsidRPr="00EC6100" w:rsidDel="00C95548">
          <w:rPr>
            <w:rFonts w:eastAsia="Calibri" w:cstheme="minorHAnsi"/>
            <w:sz w:val="24"/>
            <w:szCs w:val="24"/>
          </w:rPr>
          <w:delText xml:space="preserve">Second, that greater deontological, but not utilitarian, predisposition, can be associated with changes in support for a topic. To the extent that deontological orientation affected support for a topic, it was associated with support for Universal Health Care. </w:delText>
        </w:r>
      </w:del>
      <w:r w:rsidRPr="00EC6100">
        <w:rPr>
          <w:rFonts w:eastAsia="Calibri" w:cstheme="minorHAnsi"/>
          <w:sz w:val="24"/>
          <w:szCs w:val="24"/>
        </w:rPr>
        <w:t>Methodologically speaking, one major area of concern that was not addressed in this study was alternative methods for manipulation of support for a given topic. While manipulation of social consensus was</w:t>
      </w:r>
      <w:r w:rsidR="00FD3254">
        <w:rPr>
          <w:rFonts w:eastAsia="Calibri" w:cstheme="minorHAnsi"/>
          <w:sz w:val="24"/>
          <w:szCs w:val="24"/>
        </w:rPr>
        <w:t xml:space="preserve"> somewhat effective</w:t>
      </w:r>
      <w:r w:rsidRPr="00EC6100">
        <w:rPr>
          <w:rFonts w:eastAsia="Calibri" w:cstheme="minorHAnsi"/>
          <w:sz w:val="24"/>
          <w:szCs w:val="24"/>
        </w:rPr>
        <w:t>, there are real concerns about the ethics of presenting a ‘false consensus’ in the process of informing and shaping public opinion.</w:t>
      </w:r>
      <w:r w:rsidR="00D2396F">
        <w:rPr>
          <w:rFonts w:eastAsia="Calibri" w:cstheme="minorHAnsi"/>
          <w:sz w:val="24"/>
          <w:szCs w:val="24"/>
        </w:rPr>
        <w:t xml:space="preserve"> One promising avenue </w:t>
      </w:r>
      <w:r w:rsidR="00C42BD8">
        <w:rPr>
          <w:rFonts w:eastAsia="Calibri" w:cstheme="minorHAnsi"/>
          <w:sz w:val="24"/>
          <w:szCs w:val="24"/>
        </w:rPr>
        <w:t xml:space="preserve">that lacks those ethical issues </w:t>
      </w:r>
      <w:r w:rsidR="00D2396F">
        <w:rPr>
          <w:rFonts w:eastAsia="Calibri" w:cstheme="minorHAnsi"/>
          <w:sz w:val="24"/>
          <w:szCs w:val="24"/>
        </w:rPr>
        <w:t>is the manipulation of moral conviction. The primary reason for manipulatin</w:t>
      </w:r>
      <w:r w:rsidR="0038592D">
        <w:rPr>
          <w:rFonts w:eastAsia="Calibri" w:cstheme="minorHAnsi"/>
          <w:sz w:val="24"/>
          <w:szCs w:val="24"/>
        </w:rPr>
        <w:t>g</w:t>
      </w:r>
      <w:r w:rsidR="00D2396F">
        <w:rPr>
          <w:rFonts w:eastAsia="Calibri" w:cstheme="minorHAnsi"/>
          <w:sz w:val="24"/>
          <w:szCs w:val="24"/>
        </w:rPr>
        <w:t xml:space="preserve"> moral conviction as a way to affect change in polarized beliefs is </w:t>
      </w:r>
      <w:r w:rsidR="009F08D5">
        <w:rPr>
          <w:rFonts w:eastAsia="Calibri" w:cstheme="minorHAnsi"/>
          <w:sz w:val="24"/>
          <w:szCs w:val="24"/>
        </w:rPr>
        <w:t>because</w:t>
      </w:r>
      <w:r w:rsidR="00D2396F">
        <w:rPr>
          <w:rFonts w:eastAsia="Calibri" w:cstheme="minorHAnsi"/>
          <w:sz w:val="24"/>
          <w:szCs w:val="24"/>
        </w:rPr>
        <w:t>,</w:t>
      </w:r>
      <w:r w:rsidRPr="00EC6100">
        <w:rPr>
          <w:rFonts w:eastAsia="Calibri" w:cstheme="minorHAnsi"/>
          <w:sz w:val="24"/>
          <w:szCs w:val="24"/>
        </w:rPr>
        <w:t xml:space="preserve"> </w:t>
      </w:r>
      <w:r w:rsidR="00D2396F">
        <w:rPr>
          <w:rFonts w:eastAsia="Calibri" w:cstheme="minorHAnsi"/>
          <w:sz w:val="24"/>
          <w:szCs w:val="24"/>
        </w:rPr>
        <w:t>i</w:t>
      </w:r>
      <w:r w:rsidRPr="00EC6100">
        <w:rPr>
          <w:rFonts w:eastAsia="Calibri" w:cstheme="minorHAnsi"/>
          <w:sz w:val="24"/>
          <w:szCs w:val="24"/>
        </w:rPr>
        <w:t xml:space="preserve">n practice, </w:t>
      </w:r>
      <w:r w:rsidR="0005539A">
        <w:rPr>
          <w:rFonts w:eastAsia="Calibri" w:cstheme="minorHAnsi"/>
          <w:sz w:val="24"/>
          <w:szCs w:val="24"/>
        </w:rPr>
        <w:t>m</w:t>
      </w:r>
      <w:r w:rsidRPr="00EC6100">
        <w:rPr>
          <w:rFonts w:eastAsia="Calibri" w:cstheme="minorHAnsi"/>
          <w:sz w:val="24"/>
          <w:szCs w:val="24"/>
        </w:rPr>
        <w:t>any polarizing topics are felt with ‘moral conviction’</w:t>
      </w:r>
      <w:r w:rsidR="009125CC">
        <w:rPr>
          <w:rFonts w:eastAsia="Calibri" w:cstheme="minorHAnsi"/>
          <w:sz w:val="24"/>
          <w:szCs w:val="24"/>
        </w:rPr>
        <w:t xml:space="preserve"> (i.e., abortion, conflict in the middle east, etc.)</w:t>
      </w:r>
      <w:r w:rsidR="00CC7E48">
        <w:rPr>
          <w:rFonts w:eastAsia="Calibri" w:cstheme="minorHAnsi"/>
          <w:sz w:val="24"/>
          <w:szCs w:val="24"/>
        </w:rPr>
        <w:t>.</w:t>
      </w:r>
      <w:r w:rsidR="009E0A87">
        <w:rPr>
          <w:rFonts w:eastAsia="Calibri" w:cstheme="minorHAnsi"/>
          <w:sz w:val="24"/>
          <w:szCs w:val="24"/>
        </w:rPr>
        <w:t xml:space="preserve"> </w:t>
      </w:r>
      <w:r w:rsidR="00C42BD8">
        <w:rPr>
          <w:rFonts w:eastAsia="Calibri" w:cstheme="minorHAnsi"/>
          <w:sz w:val="24"/>
          <w:szCs w:val="24"/>
        </w:rPr>
        <w:t>Thus, w</w:t>
      </w:r>
      <w:r w:rsidR="00243744">
        <w:rPr>
          <w:rFonts w:eastAsia="Calibri" w:cstheme="minorHAnsi"/>
          <w:sz w:val="24"/>
          <w:szCs w:val="24"/>
        </w:rPr>
        <w:t xml:space="preserve">hile using moral conviction is not necessarily </w:t>
      </w:r>
      <w:r w:rsidR="00243744">
        <w:rPr>
          <w:rFonts w:eastAsia="Calibri" w:cstheme="minorHAnsi"/>
          <w:i/>
          <w:iCs/>
          <w:sz w:val="24"/>
          <w:szCs w:val="24"/>
        </w:rPr>
        <w:t>a-priori</w:t>
      </w:r>
      <w:r w:rsidR="00243744">
        <w:rPr>
          <w:rFonts w:eastAsia="Calibri" w:cstheme="minorHAnsi"/>
          <w:sz w:val="24"/>
          <w:szCs w:val="24"/>
        </w:rPr>
        <w:t xml:space="preserve"> more meaningful than manipulating social consensus,</w:t>
      </w:r>
      <w:r w:rsidR="00C42BD8">
        <w:rPr>
          <w:rFonts w:eastAsia="Calibri" w:cstheme="minorHAnsi"/>
          <w:sz w:val="24"/>
          <w:szCs w:val="24"/>
        </w:rPr>
        <w:t xml:space="preserve"> there are plausibly topics where social consensus does not exist</w:t>
      </w:r>
      <w:r w:rsidR="00681BAD">
        <w:rPr>
          <w:rFonts w:eastAsia="Calibri" w:cstheme="minorHAnsi"/>
          <w:sz w:val="24"/>
          <w:szCs w:val="24"/>
        </w:rPr>
        <w:t xml:space="preserve"> (and thus, the effects of social consensus cannot be leveraged)</w:t>
      </w:r>
      <w:r w:rsidR="00C42BD8">
        <w:rPr>
          <w:rFonts w:eastAsia="Calibri" w:cstheme="minorHAnsi"/>
          <w:sz w:val="24"/>
          <w:szCs w:val="24"/>
        </w:rPr>
        <w:t>, where  moral conviction does</w:t>
      </w:r>
      <w:r w:rsidR="00B92831">
        <w:rPr>
          <w:rFonts w:eastAsia="Calibri" w:cstheme="minorHAnsi"/>
          <w:sz w:val="24"/>
          <w:szCs w:val="24"/>
        </w:rPr>
        <w:t>.</w:t>
      </w:r>
    </w:p>
    <w:p w14:paraId="5E649A66" w14:textId="505F67B5" w:rsidR="00BA505B" w:rsidRPr="00EC6100" w:rsidRDefault="00BA505B" w:rsidP="00BE0183">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Finally, </w:t>
      </w:r>
      <w:del w:id="221" w:author="Shaffer, Victoria" w:date="2025-04-02T16:13:00Z" w16du:dateUtc="2025-04-02T21:13:00Z">
        <w:r w:rsidRPr="00EC6100" w:rsidDel="00D70BFE">
          <w:rPr>
            <w:rFonts w:eastAsia="Calibri" w:cstheme="minorHAnsi"/>
            <w:sz w:val="24"/>
            <w:szCs w:val="24"/>
          </w:rPr>
          <w:delText>all of</w:delText>
        </w:r>
      </w:del>
      <w:ins w:id="222" w:author="Shaffer, Victoria" w:date="2025-04-02T16:13:00Z" w16du:dateUtc="2025-04-02T21:13:00Z">
        <w:r w:rsidR="00D70BFE" w:rsidRPr="00EC6100">
          <w:rPr>
            <w:rFonts w:eastAsia="Calibri" w:cstheme="minorHAnsi"/>
            <w:sz w:val="24"/>
            <w:szCs w:val="24"/>
          </w:rPr>
          <w:t>all</w:t>
        </w:r>
      </w:ins>
      <w:r w:rsidRPr="00EC6100">
        <w:rPr>
          <w:rFonts w:eastAsia="Calibri" w:cstheme="minorHAnsi"/>
          <w:sz w:val="24"/>
          <w:szCs w:val="24"/>
        </w:rPr>
        <w:t xml:space="preserve"> </w:t>
      </w:r>
      <w:del w:id="223" w:author="Shaffer, Victoria" w:date="2025-04-02T16:13:00Z" w16du:dateUtc="2025-04-02T21:13:00Z">
        <w:r w:rsidRPr="00EC6100" w:rsidDel="00D70BFE">
          <w:rPr>
            <w:rFonts w:eastAsia="Calibri" w:cstheme="minorHAnsi"/>
            <w:sz w:val="24"/>
            <w:szCs w:val="24"/>
          </w:rPr>
          <w:delText xml:space="preserve">our </w:delText>
        </w:r>
      </w:del>
      <w:r w:rsidRPr="00EC6100">
        <w:rPr>
          <w:rFonts w:eastAsia="Calibri" w:cstheme="minorHAnsi"/>
          <w:sz w:val="24"/>
          <w:szCs w:val="24"/>
        </w:rPr>
        <w:t xml:space="preserve">three manipulated topics for Study 1 were chosen due to prior literature indicating the topic as highly polarized (climate change, capital punishment) or because there is </w:t>
      </w:r>
      <w:r w:rsidRPr="00EC6100">
        <w:rPr>
          <w:rFonts w:eastAsia="Calibri" w:cstheme="minorHAnsi"/>
          <w:sz w:val="24"/>
          <w:szCs w:val="24"/>
        </w:rPr>
        <w:lastRenderedPageBreak/>
        <w:t xml:space="preserve">plausible reason to believe ethical concerns would affect the issue (Universal Health Care). However, </w:t>
      </w:r>
      <w:r w:rsidR="00AE6A86">
        <w:rPr>
          <w:rFonts w:eastAsia="Calibri" w:cstheme="minorHAnsi"/>
          <w:sz w:val="24"/>
          <w:szCs w:val="24"/>
        </w:rPr>
        <w:t>I have</w:t>
      </w:r>
      <w:r w:rsidRPr="00EC6100">
        <w:rPr>
          <w:rFonts w:eastAsia="Calibri" w:cstheme="minorHAnsi"/>
          <w:sz w:val="24"/>
          <w:szCs w:val="24"/>
        </w:rPr>
        <w:t xml:space="preserve"> not looked at how manipulations that can lead to perspective change could be different in the context of a ‘non-polarized’ topic. Therefore, </w:t>
      </w:r>
      <w:r w:rsidR="00636330">
        <w:rPr>
          <w:rFonts w:eastAsia="Calibri" w:cstheme="minorHAnsi"/>
          <w:sz w:val="24"/>
          <w:szCs w:val="24"/>
        </w:rPr>
        <w:t xml:space="preserve">I </w:t>
      </w:r>
      <w:r w:rsidRPr="00EC6100">
        <w:rPr>
          <w:rFonts w:eastAsia="Calibri" w:cstheme="minorHAnsi"/>
          <w:sz w:val="24"/>
          <w:szCs w:val="24"/>
        </w:rPr>
        <w:t>planned to incorporate an intentionally ‘non-polarized’ topic for our next study. With these issues in mind (manipulating moral conviction, choosing a non-polarized topic), Study 2 was initiated.</w:t>
      </w:r>
    </w:p>
    <w:p w14:paraId="54842AFF" w14:textId="77777777" w:rsidR="00BA505B" w:rsidRPr="00EC6100" w:rsidRDefault="00BA505B" w:rsidP="00BA505B">
      <w:pPr>
        <w:rPr>
          <w:rFonts w:eastAsia="Calibri" w:cstheme="minorHAnsi"/>
          <w:sz w:val="24"/>
          <w:szCs w:val="24"/>
        </w:rPr>
      </w:pPr>
      <w:r w:rsidRPr="00EC6100">
        <w:rPr>
          <w:rFonts w:eastAsia="Calibri" w:cstheme="minorHAnsi"/>
          <w:sz w:val="24"/>
          <w:szCs w:val="24"/>
        </w:rPr>
        <w:br w:type="page"/>
      </w:r>
    </w:p>
    <w:p w14:paraId="6D7260B6" w14:textId="77777777" w:rsidR="00BA505B" w:rsidRPr="000070C7" w:rsidRDefault="00BA505B" w:rsidP="00BA505B">
      <w:pPr>
        <w:pStyle w:val="Heading1"/>
        <w:rPr>
          <w:rFonts w:asciiTheme="minorHAnsi" w:eastAsia="Calibri" w:hAnsiTheme="minorHAnsi" w:cstheme="minorHAnsi"/>
          <w:sz w:val="32"/>
        </w:rPr>
      </w:pPr>
      <w:bookmarkStart w:id="224" w:name="_Toc173848407"/>
      <w:bookmarkStart w:id="225" w:name="_Toc194321801"/>
      <w:r w:rsidRPr="000070C7">
        <w:rPr>
          <w:rFonts w:asciiTheme="minorHAnsi" w:eastAsia="Calibri" w:hAnsiTheme="minorHAnsi" w:cstheme="minorHAnsi"/>
          <w:sz w:val="32"/>
        </w:rPr>
        <w:lastRenderedPageBreak/>
        <w:t>Study 2</w:t>
      </w:r>
      <w:bookmarkEnd w:id="224"/>
      <w:bookmarkEnd w:id="225"/>
    </w:p>
    <w:p w14:paraId="74811AEE" w14:textId="77777777" w:rsidR="000070C7" w:rsidRPr="00EC6100" w:rsidRDefault="000070C7" w:rsidP="000070C7">
      <w:pPr>
        <w:keepNext/>
        <w:keepLines/>
        <w:spacing w:after="0" w:afterAutospacing="1" w:line="480" w:lineRule="auto"/>
        <w:outlineLvl w:val="1"/>
        <w:rPr>
          <w:rFonts w:eastAsia="Times New Roman" w:cstheme="minorHAnsi"/>
          <w:b/>
          <w:bCs/>
          <w:kern w:val="0"/>
          <w:sz w:val="28"/>
          <w:szCs w:val="28"/>
          <w14:ligatures w14:val="none"/>
        </w:rPr>
      </w:pPr>
      <w:r w:rsidRPr="00EC6100">
        <w:rPr>
          <w:rFonts w:eastAsia="Times New Roman" w:cstheme="minorHAnsi"/>
          <w:b/>
          <w:bCs/>
          <w:kern w:val="0"/>
          <w:sz w:val="28"/>
          <w:szCs w:val="28"/>
          <w14:ligatures w14:val="none"/>
        </w:rPr>
        <w:t>Introduction</w:t>
      </w:r>
    </w:p>
    <w:p w14:paraId="17F31FAA" w14:textId="10B102C8" w:rsidR="000070C7" w:rsidRPr="00EC6100" w:rsidRDefault="000070C7" w:rsidP="00B52F5E">
      <w:pPr>
        <w:spacing w:line="480" w:lineRule="auto"/>
        <w:ind w:firstLine="720"/>
        <w:rPr>
          <w:rFonts w:cstheme="minorHAnsi"/>
          <w:sz w:val="24"/>
          <w:szCs w:val="24"/>
        </w:rPr>
      </w:pPr>
      <w:r w:rsidRPr="00EC6100">
        <w:rPr>
          <w:rFonts w:cstheme="minorHAnsi"/>
          <w:sz w:val="24"/>
          <w:szCs w:val="24"/>
        </w:rPr>
        <w:t xml:space="preserve">The purpose of Study </w:t>
      </w:r>
      <w:r w:rsidR="00E53465">
        <w:rPr>
          <w:rFonts w:cstheme="minorHAnsi"/>
          <w:sz w:val="24"/>
          <w:szCs w:val="24"/>
        </w:rPr>
        <w:t>2</w:t>
      </w:r>
      <w:r w:rsidRPr="00EC6100">
        <w:rPr>
          <w:rFonts w:cstheme="minorHAnsi"/>
          <w:sz w:val="24"/>
          <w:szCs w:val="24"/>
        </w:rPr>
        <w:t xml:space="preserve"> was to directly test how manipulating </w:t>
      </w:r>
      <w:r w:rsidR="00E53465">
        <w:rPr>
          <w:rFonts w:cstheme="minorHAnsi"/>
          <w:sz w:val="24"/>
          <w:szCs w:val="24"/>
        </w:rPr>
        <w:t>moral conviction</w:t>
      </w:r>
      <w:r w:rsidRPr="00EC6100">
        <w:rPr>
          <w:rFonts w:cstheme="minorHAnsi"/>
          <w:sz w:val="24"/>
          <w:szCs w:val="24"/>
        </w:rPr>
        <w:t xml:space="preserve"> affects </w:t>
      </w:r>
      <w:del w:id="226" w:author="Shaffer, Victoria" w:date="2025-04-02T16:14:00Z" w16du:dateUtc="2025-04-02T21:14:00Z">
        <w:r w:rsidRPr="00EC6100" w:rsidDel="00DF4600">
          <w:rPr>
            <w:rFonts w:cstheme="minorHAnsi"/>
            <w:sz w:val="24"/>
            <w:szCs w:val="24"/>
          </w:rPr>
          <w:delText xml:space="preserve">multiple different contemporary polarized </w:delText>
        </w:r>
        <w:r w:rsidR="00A57E74" w:rsidDel="00DF4600">
          <w:rPr>
            <w:rFonts w:cstheme="minorHAnsi"/>
            <w:sz w:val="24"/>
            <w:szCs w:val="24"/>
          </w:rPr>
          <w:delText xml:space="preserve">and non-polarized </w:delText>
        </w:r>
        <w:r w:rsidRPr="00EC6100" w:rsidDel="00DF4600">
          <w:rPr>
            <w:rFonts w:cstheme="minorHAnsi"/>
            <w:sz w:val="24"/>
            <w:szCs w:val="24"/>
          </w:rPr>
          <w:delText>beliefs</w:delText>
        </w:r>
      </w:del>
      <w:ins w:id="227" w:author="Shaffer, Victoria" w:date="2025-04-02T16:14:00Z" w16du:dateUtc="2025-04-02T21:14:00Z">
        <w:r w:rsidR="00DF4600">
          <w:rPr>
            <w:rFonts w:cstheme="minorHAnsi"/>
            <w:sz w:val="24"/>
            <w:szCs w:val="24"/>
          </w:rPr>
          <w:t xml:space="preserve">support for </w:t>
        </w:r>
        <w:r w:rsidR="00AA641A">
          <w:rPr>
            <w:rFonts w:cstheme="minorHAnsi"/>
            <w:sz w:val="24"/>
            <w:szCs w:val="24"/>
          </w:rPr>
          <w:t>polari</w:t>
        </w:r>
      </w:ins>
      <w:ins w:id="228" w:author="Shaffer, Victoria" w:date="2025-04-02T16:15:00Z" w16du:dateUtc="2025-04-02T21:15:00Z">
        <w:r w:rsidR="00AA641A">
          <w:rPr>
            <w:rFonts w:cstheme="minorHAnsi"/>
            <w:sz w:val="24"/>
            <w:szCs w:val="24"/>
          </w:rPr>
          <w:t>zed beliefs</w:t>
        </w:r>
      </w:ins>
      <w:r w:rsidRPr="00EC6100">
        <w:rPr>
          <w:rFonts w:cstheme="minorHAnsi"/>
          <w:sz w:val="24"/>
          <w:szCs w:val="24"/>
        </w:rPr>
        <w:t xml:space="preserve">. One </w:t>
      </w:r>
      <w:del w:id="229" w:author="Shaffer, Victoria" w:date="2025-04-02T16:15:00Z" w16du:dateUtc="2025-04-02T21:15:00Z">
        <w:r w:rsidRPr="00EC6100" w:rsidDel="00AA641A">
          <w:rPr>
            <w:rFonts w:cstheme="minorHAnsi"/>
            <w:sz w:val="24"/>
            <w:szCs w:val="24"/>
          </w:rPr>
          <w:delText xml:space="preserve">of our </w:delText>
        </w:r>
      </w:del>
      <w:r w:rsidRPr="00EC6100">
        <w:rPr>
          <w:rFonts w:cstheme="minorHAnsi"/>
          <w:sz w:val="24"/>
          <w:szCs w:val="24"/>
        </w:rPr>
        <w:t>goal</w:t>
      </w:r>
      <w:del w:id="230" w:author="Shaffer, Victoria" w:date="2025-04-02T16:15:00Z" w16du:dateUtc="2025-04-02T21:15:00Z">
        <w:r w:rsidRPr="00EC6100" w:rsidDel="00AA641A">
          <w:rPr>
            <w:rFonts w:cstheme="minorHAnsi"/>
            <w:sz w:val="24"/>
            <w:szCs w:val="24"/>
          </w:rPr>
          <w:delText>s</w:delText>
        </w:r>
      </w:del>
      <w:r w:rsidRPr="00EC6100">
        <w:rPr>
          <w:rFonts w:cstheme="minorHAnsi"/>
          <w:sz w:val="24"/>
          <w:szCs w:val="24"/>
        </w:rPr>
        <w:t xml:space="preserve"> was to determine if </w:t>
      </w:r>
      <w:del w:id="231" w:author="Shaffer, Victoria" w:date="2025-04-02T16:15:00Z" w16du:dateUtc="2025-04-02T21:15:00Z">
        <w:r w:rsidRPr="00EC6100" w:rsidDel="00AA641A">
          <w:rPr>
            <w:rFonts w:cstheme="minorHAnsi"/>
            <w:sz w:val="24"/>
            <w:szCs w:val="24"/>
          </w:rPr>
          <w:delText xml:space="preserve">our </w:delText>
        </w:r>
      </w:del>
      <w:ins w:id="232" w:author="Shaffer, Victoria" w:date="2025-04-02T16:15:00Z" w16du:dateUtc="2025-04-02T21:15:00Z">
        <w:r w:rsidR="00AA641A">
          <w:rPr>
            <w:rFonts w:cstheme="minorHAnsi"/>
            <w:sz w:val="24"/>
            <w:szCs w:val="24"/>
          </w:rPr>
          <w:t xml:space="preserve">the </w:t>
        </w:r>
      </w:ins>
      <w:r w:rsidR="00E06692">
        <w:rPr>
          <w:rFonts w:cstheme="minorHAnsi"/>
          <w:sz w:val="24"/>
          <w:szCs w:val="24"/>
        </w:rPr>
        <w:t>moral conviction</w:t>
      </w:r>
      <w:r w:rsidRPr="00EC6100">
        <w:rPr>
          <w:rFonts w:cstheme="minorHAnsi"/>
          <w:sz w:val="24"/>
          <w:szCs w:val="24"/>
        </w:rPr>
        <w:t xml:space="preserve"> manipulation, adapted from</w:t>
      </w:r>
      <w:r w:rsidR="007354B6">
        <w:rPr>
          <w:rFonts w:cstheme="minorHAnsi"/>
          <w:sz w:val="24"/>
          <w:szCs w:val="24"/>
        </w:rPr>
        <w:t xml:space="preserve"> </w:t>
      </w:r>
      <w:proofErr w:type="spellStart"/>
      <w:r w:rsidR="007354B6">
        <w:rPr>
          <w:rFonts w:cstheme="minorHAnsi"/>
          <w:sz w:val="24"/>
          <w:szCs w:val="24"/>
        </w:rPr>
        <w:t>Kodapanakkal</w:t>
      </w:r>
      <w:proofErr w:type="spellEnd"/>
      <w:r w:rsidR="007354B6">
        <w:rPr>
          <w:rFonts w:cstheme="minorHAnsi"/>
          <w:sz w:val="24"/>
          <w:szCs w:val="24"/>
        </w:rPr>
        <w:t xml:space="preserve"> (2021) and Clifford (2019) would be successful for</w:t>
      </w:r>
      <w:r w:rsidR="007354B6" w:rsidRPr="007354B6">
        <w:rPr>
          <w:rFonts w:cstheme="minorHAnsi"/>
          <w:sz w:val="24"/>
          <w:szCs w:val="24"/>
        </w:rPr>
        <w:t xml:space="preserve"> </w:t>
      </w:r>
      <w:r w:rsidR="007354B6" w:rsidRPr="00EC6100">
        <w:rPr>
          <w:rFonts w:cstheme="minorHAnsi"/>
          <w:sz w:val="24"/>
          <w:szCs w:val="24"/>
        </w:rPr>
        <w:t>a series of topics chosen explicitly for their perception of polarization in America (UHC, climate change, capital punishment),</w:t>
      </w:r>
      <w:r w:rsidR="007354B6">
        <w:rPr>
          <w:rFonts w:cstheme="minorHAnsi"/>
          <w:sz w:val="24"/>
          <w:szCs w:val="24"/>
        </w:rPr>
        <w:t xml:space="preserve"> as well as an explicitly non-polarized topic</w:t>
      </w:r>
      <w:r w:rsidR="009317F1">
        <w:rPr>
          <w:rFonts w:cstheme="minorHAnsi"/>
          <w:sz w:val="24"/>
          <w:szCs w:val="24"/>
        </w:rPr>
        <w:t xml:space="preserve"> (exercise)</w:t>
      </w:r>
      <w:r w:rsidR="00141058">
        <w:rPr>
          <w:rFonts w:cstheme="minorHAnsi"/>
          <w:sz w:val="24"/>
          <w:szCs w:val="24"/>
        </w:rPr>
        <w:t xml:space="preserve">, which diverges significantly from the original topics used by </w:t>
      </w:r>
      <w:proofErr w:type="spellStart"/>
      <w:r w:rsidR="00141058">
        <w:rPr>
          <w:rFonts w:cstheme="minorHAnsi"/>
          <w:sz w:val="24"/>
          <w:szCs w:val="24"/>
        </w:rPr>
        <w:t>Kodapanakkal</w:t>
      </w:r>
      <w:proofErr w:type="spellEnd"/>
      <w:r w:rsidR="00141058">
        <w:rPr>
          <w:rFonts w:cstheme="minorHAnsi"/>
          <w:sz w:val="24"/>
          <w:szCs w:val="24"/>
        </w:rPr>
        <w:t xml:space="preserve"> (crime-surveillance technologies and hiring algorithms) and Clifford (genetically modified food, factory farming)</w:t>
      </w:r>
      <w:r w:rsidR="00B4216F">
        <w:rPr>
          <w:rFonts w:cstheme="minorHAnsi"/>
          <w:sz w:val="24"/>
          <w:szCs w:val="24"/>
        </w:rPr>
        <w:t>.</w:t>
      </w:r>
      <w:r w:rsidRPr="00EC6100">
        <w:rPr>
          <w:rFonts w:cstheme="minorHAnsi"/>
          <w:sz w:val="24"/>
          <w:szCs w:val="24"/>
        </w:rPr>
        <w:t xml:space="preserve"> </w:t>
      </w:r>
      <w:r w:rsidR="009C7033" w:rsidRPr="00EC6100">
        <w:rPr>
          <w:rFonts w:eastAsia="Calibri" w:cstheme="minorHAnsi"/>
          <w:kern w:val="0"/>
          <w:sz w:val="24"/>
          <w:szCs w:val="24"/>
          <w14:ligatures w14:val="none"/>
        </w:rPr>
        <w:t>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r w:rsidR="00355D28">
        <w:rPr>
          <w:rFonts w:eastAsia="Calibri" w:cstheme="minorHAnsi"/>
          <w:kern w:val="0"/>
          <w:sz w:val="24"/>
          <w:szCs w:val="24"/>
          <w14:ligatures w14:val="none"/>
        </w:rPr>
        <w:t xml:space="preserve"> (</w:t>
      </w:r>
      <w:r w:rsidR="00A14D1D" w:rsidRPr="00A14D1D">
        <w:rPr>
          <w:rFonts w:eastAsia="Calibri" w:cstheme="minorHAnsi"/>
          <w:kern w:val="0"/>
          <w:sz w:val="24"/>
          <w:szCs w:val="24"/>
          <w14:ligatures w14:val="none"/>
        </w:rPr>
        <w:t>Wright et al., 2008</w:t>
      </w:r>
      <w:r w:rsidR="000C7AFA">
        <w:rPr>
          <w:rFonts w:eastAsia="Calibri" w:cstheme="minorHAnsi"/>
          <w:kern w:val="0"/>
          <w:sz w:val="24"/>
          <w:szCs w:val="24"/>
          <w14:ligatures w14:val="none"/>
        </w:rPr>
        <w:t>;</w:t>
      </w:r>
      <w:r w:rsidR="000C7AFA" w:rsidRPr="000C7AFA">
        <w:t xml:space="preserve"> </w:t>
      </w:r>
      <w:r w:rsidR="000C7AFA" w:rsidRPr="000C7AFA">
        <w:rPr>
          <w:rFonts w:eastAsia="Calibri" w:cstheme="minorHAnsi"/>
          <w:kern w:val="0"/>
          <w:sz w:val="24"/>
          <w:szCs w:val="24"/>
          <w14:ligatures w14:val="none"/>
        </w:rPr>
        <w:t>Stein, 2017; Bump, 2015</w:t>
      </w:r>
      <w:r w:rsidR="00355D28">
        <w:rPr>
          <w:rFonts w:eastAsia="Calibri" w:cstheme="minorHAnsi"/>
          <w:kern w:val="0"/>
          <w:sz w:val="24"/>
          <w:szCs w:val="24"/>
          <w14:ligatures w14:val="none"/>
        </w:rPr>
        <w:t>)</w:t>
      </w:r>
      <w:r w:rsidR="009C7033" w:rsidRPr="00EC6100">
        <w:rPr>
          <w:rFonts w:eastAsia="Calibri" w:cstheme="minorHAnsi"/>
          <w:kern w:val="0"/>
          <w:sz w:val="24"/>
          <w:szCs w:val="24"/>
          <w14:ligatures w14:val="none"/>
        </w:rPr>
        <w:t xml:space="preserve">. </w:t>
      </w:r>
      <w:r w:rsidR="00032672">
        <w:rPr>
          <w:rFonts w:cstheme="minorHAnsi"/>
          <w:sz w:val="24"/>
          <w:szCs w:val="24"/>
        </w:rPr>
        <w:t>Additionally</w:t>
      </w:r>
      <w:r w:rsidR="00C50E35">
        <w:rPr>
          <w:rFonts w:cstheme="minorHAnsi"/>
          <w:sz w:val="24"/>
          <w:szCs w:val="24"/>
        </w:rPr>
        <w:t xml:space="preserve">, we wanted to determine which of the four different moral conviction manipulations would have the greatest effect on changing perceptions of moral conviction. </w:t>
      </w:r>
      <w:r w:rsidR="00274E1D">
        <w:rPr>
          <w:rFonts w:cstheme="minorHAnsi"/>
          <w:sz w:val="24"/>
          <w:szCs w:val="24"/>
        </w:rPr>
        <w:t>Finally</w:t>
      </w:r>
      <w:r w:rsidR="006E17FC">
        <w:rPr>
          <w:rFonts w:cstheme="minorHAnsi"/>
          <w:sz w:val="24"/>
          <w:szCs w:val="24"/>
        </w:rPr>
        <w:t>, we wanted to see if the moral conviction manipulation</w:t>
      </w:r>
      <w:r w:rsidR="007107A5">
        <w:rPr>
          <w:rFonts w:cstheme="minorHAnsi"/>
          <w:sz w:val="24"/>
          <w:szCs w:val="24"/>
        </w:rPr>
        <w:t>s</w:t>
      </w:r>
      <w:r w:rsidR="006E17FC">
        <w:rPr>
          <w:rFonts w:cstheme="minorHAnsi"/>
          <w:sz w:val="24"/>
          <w:szCs w:val="24"/>
        </w:rPr>
        <w:t xml:space="preserve"> would affect non-polarized belief (e.g., exercise) differently from the three polarized beliefs.</w:t>
      </w:r>
    </w:p>
    <w:p w14:paraId="6DF53F0F" w14:textId="31CAAD31" w:rsidR="000070C7" w:rsidRPr="000070C7" w:rsidDel="005C14F3" w:rsidRDefault="000070C7" w:rsidP="000070C7">
      <w:pPr>
        <w:rPr>
          <w:del w:id="233" w:author="Shaffer, Victoria" w:date="2025-04-07T11:41:00Z" w16du:dateUtc="2025-04-07T16:41:00Z"/>
        </w:rPr>
      </w:pPr>
    </w:p>
    <w:p w14:paraId="57F50B6B" w14:textId="77777777" w:rsidR="00BA505B" w:rsidRPr="000070C7" w:rsidRDefault="00BA505B" w:rsidP="00BA505B">
      <w:pPr>
        <w:keepNext/>
        <w:keepLines/>
        <w:spacing w:after="0" w:afterAutospacing="1" w:line="480" w:lineRule="auto"/>
        <w:outlineLvl w:val="1"/>
        <w:rPr>
          <w:rFonts w:eastAsia="Times New Roman" w:cstheme="minorHAnsi"/>
          <w:b/>
          <w:bCs/>
          <w:kern w:val="0"/>
          <w:sz w:val="28"/>
          <w:szCs w:val="28"/>
          <w14:ligatures w14:val="none"/>
        </w:rPr>
      </w:pPr>
      <w:bookmarkStart w:id="234" w:name="_Toc173848408"/>
      <w:bookmarkStart w:id="235" w:name="_Toc194321802"/>
      <w:r w:rsidRPr="000070C7">
        <w:rPr>
          <w:rFonts w:eastAsia="Times New Roman" w:cstheme="minorHAnsi"/>
          <w:b/>
          <w:bCs/>
          <w:kern w:val="0"/>
          <w:sz w:val="28"/>
          <w:szCs w:val="28"/>
          <w14:ligatures w14:val="none"/>
        </w:rPr>
        <w:t>Method</w:t>
      </w:r>
      <w:bookmarkEnd w:id="234"/>
      <w:bookmarkEnd w:id="235"/>
    </w:p>
    <w:p w14:paraId="6EC3F7E3" w14:textId="46065C48" w:rsidR="00BA505B" w:rsidRPr="00EC6100" w:rsidRDefault="00BA505B" w:rsidP="00BA505B">
      <w:pPr>
        <w:pStyle w:val="NoSpacing"/>
        <w:spacing w:line="480" w:lineRule="auto"/>
        <w:ind w:firstLine="720"/>
        <w:rPr>
          <w:rFonts w:cstheme="minorHAnsi"/>
          <w:sz w:val="24"/>
          <w:szCs w:val="24"/>
        </w:rPr>
      </w:pPr>
      <w:r w:rsidRPr="00EC6100">
        <w:rPr>
          <w:rFonts w:cstheme="minorHAnsi"/>
          <w:sz w:val="24"/>
          <w:szCs w:val="24"/>
        </w:rPr>
        <w:t xml:space="preserve">Study 2 analyzed the effects of </w:t>
      </w:r>
      <w:ins w:id="236" w:author="Shaffer, Victoria" w:date="2025-04-07T11:41:00Z" w16du:dateUtc="2025-04-07T16:41:00Z">
        <w:r w:rsidR="003B3DE7">
          <w:rPr>
            <w:rFonts w:cstheme="minorHAnsi"/>
            <w:sz w:val="24"/>
            <w:szCs w:val="24"/>
          </w:rPr>
          <w:t xml:space="preserve">the </w:t>
        </w:r>
      </w:ins>
      <w:r w:rsidRPr="00EC6100">
        <w:rPr>
          <w:rFonts w:cstheme="minorHAnsi"/>
          <w:sz w:val="24"/>
          <w:szCs w:val="24"/>
        </w:rPr>
        <w:t xml:space="preserve">moral conviction manipulation on polarized and </w:t>
      </w:r>
      <w:r w:rsidR="00DB704C" w:rsidRPr="00EC6100">
        <w:rPr>
          <w:rFonts w:cstheme="minorHAnsi"/>
          <w:sz w:val="24"/>
          <w:szCs w:val="24"/>
        </w:rPr>
        <w:t>non-polarized</w:t>
      </w:r>
      <w:r w:rsidRPr="00EC6100">
        <w:rPr>
          <w:rFonts w:cstheme="minorHAnsi"/>
          <w:sz w:val="24"/>
          <w:szCs w:val="24"/>
        </w:rPr>
        <w:t xml:space="preserve"> beliefs using a between-subjects design. Participants were randomly assigned to </w:t>
      </w:r>
      <w:r w:rsidRPr="00EC6100">
        <w:rPr>
          <w:rFonts w:cstheme="minorHAnsi"/>
          <w:sz w:val="24"/>
          <w:szCs w:val="24"/>
        </w:rPr>
        <w:lastRenderedPageBreak/>
        <w:t xml:space="preserve">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w:t>
      </w:r>
      <w:ins w:id="237" w:author="Duan, Sean (MU-Student)" w:date="2025-04-08T14:00:00Z" w16du:dateUtc="2025-04-08T19:00:00Z">
        <w:r w:rsidR="000F4533">
          <w:rPr>
            <w:rFonts w:cstheme="minorHAnsi"/>
            <w:sz w:val="24"/>
            <w:szCs w:val="24"/>
          </w:rPr>
          <w:t xml:space="preserve">Details about each condition are described in the </w:t>
        </w:r>
        <w:r w:rsidR="00CB0957">
          <w:rPr>
            <w:rFonts w:cstheme="minorHAnsi"/>
            <w:sz w:val="24"/>
            <w:szCs w:val="24"/>
          </w:rPr>
          <w:t>‘M</w:t>
        </w:r>
        <w:r w:rsidR="000F4533">
          <w:rPr>
            <w:rFonts w:cstheme="minorHAnsi"/>
            <w:sz w:val="24"/>
            <w:szCs w:val="24"/>
          </w:rPr>
          <w:t xml:space="preserve">aterials and </w:t>
        </w:r>
        <w:r w:rsidR="00CB0957">
          <w:rPr>
            <w:rFonts w:cstheme="minorHAnsi"/>
            <w:sz w:val="24"/>
            <w:szCs w:val="24"/>
          </w:rPr>
          <w:t>P</w:t>
        </w:r>
        <w:r w:rsidR="000F4533">
          <w:rPr>
            <w:rFonts w:cstheme="minorHAnsi"/>
            <w:sz w:val="24"/>
            <w:szCs w:val="24"/>
          </w:rPr>
          <w:t>rocedure</w:t>
        </w:r>
        <w:r w:rsidR="00CB0957">
          <w:rPr>
            <w:rFonts w:cstheme="minorHAnsi"/>
            <w:sz w:val="24"/>
            <w:szCs w:val="24"/>
          </w:rPr>
          <w:t>’</w:t>
        </w:r>
        <w:r w:rsidR="000F4533">
          <w:rPr>
            <w:rFonts w:cstheme="minorHAnsi"/>
            <w:sz w:val="24"/>
            <w:szCs w:val="24"/>
          </w:rPr>
          <w:t xml:space="preserve"> section below. </w:t>
        </w:r>
      </w:ins>
      <w:r w:rsidRPr="00EC6100">
        <w:rPr>
          <w:rFonts w:cstheme="minorHAnsi"/>
          <w:sz w:val="24"/>
          <w:szCs w:val="24"/>
        </w:rPr>
        <w:t xml:space="preserve">The primary outcome, support for a given topic, was measured after presentation of the moral conviction manipulation. </w:t>
      </w:r>
      <w:r w:rsidRPr="00EC6100">
        <w:rPr>
          <w:rFonts w:eastAsia="Calibri" w:cstheme="minorHAnsi"/>
          <w:kern w:val="0"/>
          <w:sz w:val="24"/>
          <w:szCs w:val="24"/>
          <w14:ligatures w14:val="none"/>
        </w:rPr>
        <w:t>The Institutional Review Board at the University of Missouri reviewed and approved all submitted materials for Study 2.</w:t>
      </w:r>
    </w:p>
    <w:p w14:paraId="6F09AE82" w14:textId="77777777" w:rsidR="00BA505B" w:rsidRPr="00EC6100" w:rsidRDefault="00BA505B" w:rsidP="00BA505B">
      <w:pPr>
        <w:pStyle w:val="NoSpacing"/>
        <w:spacing w:line="480" w:lineRule="auto"/>
        <w:rPr>
          <w:rFonts w:cstheme="minorHAnsi"/>
          <w:sz w:val="24"/>
          <w:szCs w:val="24"/>
        </w:rPr>
      </w:pPr>
    </w:p>
    <w:p w14:paraId="6178928F"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38" w:name="_Toc173848409"/>
      <w:bookmarkStart w:id="239" w:name="_Toc194321803"/>
      <w:r w:rsidRPr="009B3164">
        <w:rPr>
          <w:rFonts w:eastAsia="Times New Roman" w:cstheme="minorHAnsi"/>
          <w:b/>
          <w:i/>
          <w:color w:val="000000"/>
          <w:sz w:val="28"/>
          <w:szCs w:val="28"/>
        </w:rPr>
        <w:t>Participants</w:t>
      </w:r>
      <w:bookmarkEnd w:id="238"/>
      <w:bookmarkEnd w:id="239"/>
    </w:p>
    <w:p w14:paraId="699B4FFD" w14:textId="06922D3F"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 xml:space="preserve">A total of 208 undergraduate students 18 years of age or older at the University of Missouri participated in this study. Participants were recruited through an online survey platform and were offered psychology course credit in exchange for their participation. </w:t>
      </w:r>
      <w:ins w:id="240" w:author="Duan, Sean (MU-Student)" w:date="2025-04-08T14:01:00Z" w16du:dateUtc="2025-04-08T19:01:00Z">
        <w:r w:rsidR="00B41E23">
          <w:rPr>
            <w:rFonts w:eastAsia="Calibri" w:cstheme="minorHAnsi"/>
            <w:sz w:val="24"/>
            <w:szCs w:val="24"/>
          </w:rPr>
          <w:t xml:space="preserve">Since the original purpose of </w:t>
        </w:r>
      </w:ins>
      <w:del w:id="241" w:author="Duan, Sean (MU-Student)" w:date="2025-04-08T14:01:00Z" w16du:dateUtc="2025-04-08T19:01:00Z">
        <w:r w:rsidRPr="00EC6100" w:rsidDel="00B41E23">
          <w:rPr>
            <w:rFonts w:eastAsia="Calibri" w:cstheme="minorHAnsi"/>
            <w:sz w:val="24"/>
            <w:szCs w:val="24"/>
          </w:rPr>
          <w:delText xml:space="preserve">For </w:delText>
        </w:r>
      </w:del>
      <w:r w:rsidRPr="00EC6100">
        <w:rPr>
          <w:rFonts w:eastAsia="Calibri" w:cstheme="minorHAnsi"/>
          <w:sz w:val="24"/>
          <w:szCs w:val="24"/>
        </w:rPr>
        <w:t>this study</w:t>
      </w:r>
      <w:del w:id="242" w:author="Duan, Sean (MU-Student)" w:date="2025-04-08T14:01:00Z" w16du:dateUtc="2025-04-08T19:01:00Z">
        <w:r w:rsidRPr="00EC6100" w:rsidDel="005838FD">
          <w:rPr>
            <w:rFonts w:eastAsia="Calibri" w:cstheme="minorHAnsi"/>
            <w:sz w:val="24"/>
            <w:szCs w:val="24"/>
          </w:rPr>
          <w:delText>,</w:delText>
        </w:r>
      </w:del>
      <w:ins w:id="243" w:author="Duan, Sean (MU-Student)" w:date="2025-04-08T14:01:00Z" w16du:dateUtc="2025-04-08T19:01:00Z">
        <w:r w:rsidR="00B41E23">
          <w:rPr>
            <w:rFonts w:eastAsia="Calibri" w:cstheme="minorHAnsi"/>
            <w:sz w:val="24"/>
            <w:szCs w:val="24"/>
          </w:rPr>
          <w:t xml:space="preserve"> was primarily an exploratory pilot in nature,</w:t>
        </w:r>
      </w:ins>
      <w:r w:rsidRPr="00EC6100">
        <w:rPr>
          <w:rFonts w:eastAsia="Calibri" w:cstheme="minorHAnsi"/>
          <w:sz w:val="24"/>
          <w:szCs w:val="24"/>
        </w:rPr>
        <w:t xml:space="preserve"> we did not collect any demographic information.</w:t>
      </w:r>
    </w:p>
    <w:p w14:paraId="0658872A"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44" w:name="_Toc173848410"/>
      <w:bookmarkStart w:id="245" w:name="_Toc194321804"/>
      <w:r w:rsidRPr="009B3164">
        <w:rPr>
          <w:rFonts w:eastAsia="Times New Roman" w:cstheme="minorHAnsi"/>
          <w:b/>
          <w:i/>
          <w:color w:val="000000"/>
          <w:sz w:val="28"/>
          <w:szCs w:val="28"/>
        </w:rPr>
        <w:t>Materials and Procedure</w:t>
      </w:r>
      <w:bookmarkEnd w:id="244"/>
      <w:bookmarkEnd w:id="245"/>
    </w:p>
    <w:p w14:paraId="0D45F91A" w14:textId="38231934"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 xml:space="preserve">For each of </w:t>
      </w:r>
      <w:del w:id="246" w:author="Duan, Sean (MU-Student)" w:date="2025-04-08T14:02:00Z" w16du:dateUtc="2025-04-08T19:02:00Z">
        <w:r w:rsidRPr="00EC6100" w:rsidDel="005838FD">
          <w:rPr>
            <w:rFonts w:eastAsia="Calibri" w:cstheme="minorHAnsi"/>
            <w:kern w:val="0"/>
            <w:sz w:val="24"/>
            <w:szCs w:val="24"/>
            <w14:ligatures w14:val="none"/>
          </w:rPr>
          <w:delText>our</w:delText>
        </w:r>
      </w:del>
      <w:ins w:id="247" w:author="Duan, Sean (MU-Student)" w:date="2025-04-08T14:02:00Z" w16du:dateUtc="2025-04-08T19:02:00Z">
        <w:r w:rsidR="005838FD">
          <w:rPr>
            <w:rFonts w:eastAsia="Calibri" w:cstheme="minorHAnsi"/>
            <w:kern w:val="0"/>
            <w:sz w:val="24"/>
            <w:szCs w:val="24"/>
            <w14:ligatures w14:val="none"/>
          </w:rPr>
          <w:t>the</w:t>
        </w:r>
      </w:ins>
      <w:r w:rsidRPr="00EC6100">
        <w:rPr>
          <w:rFonts w:eastAsia="Calibri" w:cstheme="minorHAnsi"/>
          <w:kern w:val="0"/>
          <w:sz w:val="24"/>
          <w:szCs w:val="24"/>
          <w14:ligatures w14:val="none"/>
        </w:rPr>
        <w:t xml:space="preserve"> four issues (UHC,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limate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hange, </w:t>
      </w:r>
      <w:r w:rsidR="007354B6">
        <w:rPr>
          <w:rFonts w:eastAsia="Calibri" w:cstheme="minorHAnsi"/>
          <w:kern w:val="0"/>
          <w:sz w:val="24"/>
          <w:szCs w:val="24"/>
          <w14:ligatures w14:val="none"/>
        </w:rPr>
        <w:t>c</w:t>
      </w:r>
      <w:r w:rsidRPr="00EC6100">
        <w:rPr>
          <w:rFonts w:eastAsia="Calibri" w:cstheme="minorHAnsi"/>
          <w:kern w:val="0"/>
          <w:sz w:val="24"/>
          <w:szCs w:val="24"/>
          <w14:ligatures w14:val="none"/>
        </w:rPr>
        <w:t xml:space="preserve">apital </w:t>
      </w:r>
      <w:r w:rsidR="007354B6">
        <w:rPr>
          <w:rFonts w:eastAsia="Calibri" w:cstheme="minorHAnsi"/>
          <w:kern w:val="0"/>
          <w:sz w:val="24"/>
          <w:szCs w:val="24"/>
          <w14:ligatures w14:val="none"/>
        </w:rPr>
        <w:t>p</w:t>
      </w:r>
      <w:r w:rsidRPr="00EC6100">
        <w:rPr>
          <w:rFonts w:eastAsia="Calibri" w:cstheme="minorHAnsi"/>
          <w:kern w:val="0"/>
          <w:sz w:val="24"/>
          <w:szCs w:val="24"/>
          <w14:ligatures w14:val="none"/>
        </w:rPr>
        <w:t xml:space="preserve">unishment, and </w:t>
      </w:r>
      <w:r w:rsidR="00EB19FB">
        <w:rPr>
          <w:rFonts w:eastAsia="Calibri" w:cstheme="minorHAnsi"/>
          <w:kern w:val="0"/>
          <w:sz w:val="24"/>
          <w:szCs w:val="24"/>
          <w14:ligatures w14:val="none"/>
        </w:rPr>
        <w:t>e</w:t>
      </w:r>
      <w:r w:rsidRPr="00EC6100">
        <w:rPr>
          <w:rFonts w:eastAsia="Calibri" w:cstheme="minorHAnsi"/>
          <w:kern w:val="0"/>
          <w:sz w:val="24"/>
          <w:szCs w:val="24"/>
          <w14:ligatures w14:val="none"/>
        </w:rPr>
        <w:t xml:space="preserve">xercise), participants in </w:t>
      </w:r>
      <w:del w:id="248" w:author="Duan, Sean (MU-Student)" w:date="2025-04-08T14:02:00Z" w16du:dateUtc="2025-04-08T19:02:00Z">
        <w:r w:rsidRPr="00EC6100" w:rsidDel="00136150">
          <w:rPr>
            <w:rFonts w:eastAsia="Calibri" w:cstheme="minorHAnsi"/>
            <w:kern w:val="0"/>
            <w:sz w:val="24"/>
            <w:szCs w:val="24"/>
            <w14:ligatures w14:val="none"/>
          </w:rPr>
          <w:delText>our</w:delText>
        </w:r>
      </w:del>
      <w:ins w:id="249" w:author="Duan, Sean (MU-Student)" w:date="2025-04-08T14:02:00Z" w16du:dateUtc="2025-04-08T19:02:00Z">
        <w:r w:rsidR="00136150">
          <w:rPr>
            <w:rFonts w:eastAsia="Calibri" w:cstheme="minorHAnsi"/>
            <w:kern w:val="0"/>
            <w:sz w:val="24"/>
            <w:szCs w:val="24"/>
            <w14:ligatures w14:val="none"/>
          </w:rPr>
          <w:t>the</w:t>
        </w:r>
      </w:ins>
      <w:r w:rsidRPr="00EC6100">
        <w:rPr>
          <w:rFonts w:eastAsia="Calibri" w:cstheme="minorHAnsi"/>
          <w:kern w:val="0"/>
          <w:sz w:val="24"/>
          <w:szCs w:val="24"/>
          <w14:ligatures w14:val="none"/>
        </w:rPr>
        <w:t xml:space="preserve"> experimental conditions were asked to read a short essay and then respond to a series of survey questions; Participants in </w:t>
      </w:r>
      <w:del w:id="250" w:author="Duan, Sean (MU-Student)" w:date="2025-04-08T14:02:00Z" w16du:dateUtc="2025-04-08T19:02:00Z">
        <w:r w:rsidRPr="00EC6100" w:rsidDel="006F3078">
          <w:rPr>
            <w:rFonts w:eastAsia="Calibri" w:cstheme="minorHAnsi"/>
            <w:kern w:val="0"/>
            <w:sz w:val="24"/>
            <w:szCs w:val="24"/>
            <w14:ligatures w14:val="none"/>
          </w:rPr>
          <w:delText xml:space="preserve">our </w:delText>
        </w:r>
      </w:del>
      <w:ins w:id="251" w:author="Duan, Sean (MU-Student)" w:date="2025-04-08T14:02:00Z" w16du:dateUtc="2025-04-08T19:02:00Z">
        <w:r w:rsidR="006F3078">
          <w:rPr>
            <w:rFonts w:eastAsia="Calibri" w:cstheme="minorHAnsi"/>
            <w:kern w:val="0"/>
            <w:sz w:val="24"/>
            <w:szCs w:val="24"/>
            <w14:ligatures w14:val="none"/>
          </w:rPr>
          <w:t>the</w:t>
        </w:r>
        <w:r w:rsidR="006F3078" w:rsidRPr="00EC6100">
          <w:rPr>
            <w:rFonts w:eastAsia="Calibri" w:cstheme="minorHAnsi"/>
            <w:kern w:val="0"/>
            <w:sz w:val="24"/>
            <w:szCs w:val="24"/>
            <w14:ligatures w14:val="none"/>
          </w:rPr>
          <w:t xml:space="preserve"> </w:t>
        </w:r>
      </w:ins>
      <w:r w:rsidRPr="00EC6100">
        <w:rPr>
          <w:rFonts w:eastAsia="Calibri" w:cstheme="minorHAnsi"/>
          <w:kern w:val="0"/>
          <w:sz w:val="24"/>
          <w:szCs w:val="24"/>
          <w14:ligatures w14:val="none"/>
        </w:rPr>
        <w:t xml:space="preserve">control condition were not asked to read any </w:t>
      </w:r>
      <w:r w:rsidR="00DB522B" w:rsidRPr="00EC6100">
        <w:rPr>
          <w:rFonts w:eastAsia="Calibri" w:cstheme="minorHAnsi"/>
          <w:kern w:val="0"/>
          <w:sz w:val="24"/>
          <w:szCs w:val="24"/>
          <w14:ligatures w14:val="none"/>
        </w:rPr>
        <w:t>essay and</w:t>
      </w:r>
      <w:r w:rsidRPr="00EC6100">
        <w:rPr>
          <w:rFonts w:eastAsia="Calibri" w:cstheme="minorHAnsi"/>
          <w:kern w:val="0"/>
          <w:sz w:val="24"/>
          <w:szCs w:val="24"/>
          <w14:ligatures w14:val="none"/>
        </w:rPr>
        <w:t xml:space="preserve"> instead were directly </w:t>
      </w:r>
      <w:r w:rsidR="00DB522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the survey questions. To manipulate the </w:t>
      </w:r>
      <w:r w:rsidRPr="00EC6100">
        <w:rPr>
          <w:rFonts w:eastAsia="Calibri" w:cstheme="minorHAnsi"/>
          <w:kern w:val="0"/>
          <w:sz w:val="24"/>
          <w:szCs w:val="24"/>
          <w14:ligatures w14:val="none"/>
        </w:rPr>
        <w:lastRenderedPageBreak/>
        <w:t xml:space="preserve">perception of moral conviction, participants were randomly assigned to receive one of five conditions: 1) control, 2) moral responsibility, 3) moral piggybacking, 4) pragmatic, 5) hedonic; See Appendix B for the text of all five conditions. Thus, each participant in our experimental condition would be </w:t>
      </w:r>
      <w:r w:rsidR="002B488B" w:rsidRPr="00EC6100">
        <w:rPr>
          <w:rFonts w:eastAsia="Calibri" w:cstheme="minorHAnsi"/>
          <w:kern w:val="0"/>
          <w:sz w:val="24"/>
          <w:szCs w:val="24"/>
          <w14:ligatures w14:val="none"/>
        </w:rPr>
        <w:t>provided with</w:t>
      </w:r>
      <w:r w:rsidRPr="00EC6100">
        <w:rPr>
          <w:rFonts w:eastAsia="Calibri" w:cstheme="minorHAnsi"/>
          <w:kern w:val="0"/>
          <w:sz w:val="24"/>
          <w:szCs w:val="24"/>
          <w14:ligatures w14:val="none"/>
        </w:rPr>
        <w:t xml:space="preserve"> four essays, one for each topic, that all share the same moral framing.</w:t>
      </w:r>
    </w:p>
    <w:p w14:paraId="50721FAE" w14:textId="367D431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r w:rsidR="00B23F36" w:rsidRPr="00EC6100">
        <w:rPr>
          <w:rFonts w:eastAsia="Calibri" w:cstheme="minorHAnsi"/>
          <w:kern w:val="0"/>
          <w:sz w:val="24"/>
          <w:szCs w:val="24"/>
          <w14:ligatures w14:val="none"/>
        </w:rPr>
        <w:t xml:space="preserve">’, </w:t>
      </w:r>
      <w:r w:rsidRPr="00EC6100">
        <w:rPr>
          <w:rFonts w:eastAsia="Calibri" w:cstheme="minorHAnsi"/>
          <w:kern w:val="0"/>
          <w:sz w:val="24"/>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ins w:id="252" w:author="Duan, Sean (MU-Student)" w:date="2025-04-08T14:04:00Z" w16du:dateUtc="2025-04-08T19:04:00Z">
        <w:r w:rsidR="00776158">
          <w:rPr>
            <w:rFonts w:eastAsia="Calibri" w:cstheme="minorHAnsi"/>
            <w:kern w:val="0"/>
            <w:sz w:val="24"/>
            <w:szCs w:val="24"/>
            <w14:ligatures w14:val="none"/>
          </w:rPr>
          <w:t xml:space="preserve"> (</w:t>
        </w:r>
      </w:ins>
      <w:ins w:id="253" w:author="Duan, Sean (MU-Student)" w:date="2025-04-08T14:06:00Z" w16du:dateUtc="2025-04-08T19:06:00Z">
        <w:r w:rsidR="00422F3C">
          <w:rPr>
            <w:rFonts w:eastAsia="Calibri" w:cstheme="minorHAnsi"/>
            <w:kern w:val="0"/>
            <w:sz w:val="24"/>
            <w:szCs w:val="24"/>
            <w14:ligatures w14:val="none"/>
          </w:rPr>
          <w:t xml:space="preserve">ranges were </w:t>
        </w:r>
      </w:ins>
      <w:ins w:id="254" w:author="Duan, Sean (MU-Student)" w:date="2025-04-08T14:07:00Z" w16du:dateUtc="2025-04-08T19:07:00Z">
        <w:r w:rsidR="00422F3C">
          <w:rPr>
            <w:rFonts w:eastAsia="Calibri" w:cstheme="minorHAnsi"/>
            <w:kern w:val="0"/>
            <w:sz w:val="24"/>
            <w:szCs w:val="24"/>
            <w14:ligatures w14:val="none"/>
          </w:rPr>
          <w:t>– U</w:t>
        </w:r>
      </w:ins>
      <w:ins w:id="255" w:author="Duan, Sean (MU-Student)" w:date="2025-04-08T14:04:00Z" w16du:dateUtc="2025-04-08T19:04:00Z">
        <w:r w:rsidR="00776158">
          <w:rPr>
            <w:rFonts w:eastAsia="Calibri" w:cstheme="minorHAnsi"/>
            <w:kern w:val="0"/>
            <w:sz w:val="24"/>
            <w:szCs w:val="24"/>
            <w14:ligatures w14:val="none"/>
          </w:rPr>
          <w:t xml:space="preserve">HC: </w:t>
        </w:r>
      </w:ins>
      <w:ins w:id="256" w:author="Duan, Sean (MU-Student)" w:date="2025-04-08T14:05:00Z" w16du:dateUtc="2025-04-08T19:05:00Z">
        <w:r w:rsidR="00C02A7A">
          <w:rPr>
            <w:rFonts w:eastAsia="Calibri" w:cstheme="minorHAnsi"/>
            <w:kern w:val="0"/>
            <w:sz w:val="24"/>
            <w:szCs w:val="24"/>
            <w14:ligatures w14:val="none"/>
          </w:rPr>
          <w:t>153-199</w:t>
        </w:r>
      </w:ins>
      <w:ins w:id="257" w:author="Duan, Sean (MU-Student)" w:date="2025-04-08T14:04:00Z" w16du:dateUtc="2025-04-08T19:04:00Z">
        <w:r w:rsidR="00776158">
          <w:rPr>
            <w:rFonts w:eastAsia="Calibri" w:cstheme="minorHAnsi"/>
            <w:kern w:val="0"/>
            <w:sz w:val="24"/>
            <w:szCs w:val="24"/>
            <w14:ligatures w14:val="none"/>
          </w:rPr>
          <w:t>; capital punishment:</w:t>
        </w:r>
      </w:ins>
      <w:ins w:id="258" w:author="Duan, Sean (MU-Student)" w:date="2025-04-08T14:06:00Z" w16du:dateUtc="2025-04-08T19:06:00Z">
        <w:r w:rsidR="00C02A7A">
          <w:rPr>
            <w:rFonts w:eastAsia="Calibri" w:cstheme="minorHAnsi"/>
            <w:kern w:val="0"/>
            <w:sz w:val="24"/>
            <w:szCs w:val="24"/>
            <w14:ligatures w14:val="none"/>
          </w:rPr>
          <w:t xml:space="preserve"> 162-</w:t>
        </w:r>
      </w:ins>
      <w:ins w:id="259" w:author="Duan, Sean (MU-Student)" w:date="2025-04-08T14:08:00Z" w16du:dateUtc="2025-04-08T19:08:00Z">
        <w:r w:rsidR="008A1385">
          <w:rPr>
            <w:rFonts w:eastAsia="Calibri" w:cstheme="minorHAnsi"/>
            <w:kern w:val="0"/>
            <w:sz w:val="24"/>
            <w:szCs w:val="24"/>
            <w14:ligatures w14:val="none"/>
          </w:rPr>
          <w:t>201;</w:t>
        </w:r>
      </w:ins>
      <w:ins w:id="260" w:author="Duan, Sean (MU-Student)" w:date="2025-04-08T14:04:00Z" w16du:dateUtc="2025-04-08T19:04:00Z">
        <w:r w:rsidR="00776158">
          <w:rPr>
            <w:rFonts w:eastAsia="Calibri" w:cstheme="minorHAnsi"/>
            <w:kern w:val="0"/>
            <w:sz w:val="24"/>
            <w:szCs w:val="24"/>
            <w14:ligatures w14:val="none"/>
          </w:rPr>
          <w:t xml:space="preserve"> </w:t>
        </w:r>
      </w:ins>
      <w:ins w:id="261" w:author="Duan, Sean (MU-Student)" w:date="2025-04-08T14:05:00Z" w16du:dateUtc="2025-04-08T19:05:00Z">
        <w:r w:rsidR="00776158">
          <w:rPr>
            <w:rFonts w:eastAsia="Calibri" w:cstheme="minorHAnsi"/>
            <w:kern w:val="0"/>
            <w:sz w:val="24"/>
            <w:szCs w:val="24"/>
            <w14:ligatures w14:val="none"/>
          </w:rPr>
          <w:t xml:space="preserve">exercising: </w:t>
        </w:r>
      </w:ins>
      <w:ins w:id="262" w:author="Duan, Sean (MU-Student)" w:date="2025-04-08T14:08:00Z" w16du:dateUtc="2025-04-08T19:08:00Z">
        <w:r w:rsidR="00C85123">
          <w:rPr>
            <w:rFonts w:eastAsia="Calibri" w:cstheme="minorHAnsi"/>
            <w:kern w:val="0"/>
            <w:sz w:val="24"/>
            <w:szCs w:val="24"/>
            <w14:ligatures w14:val="none"/>
          </w:rPr>
          <w:t>147-202</w:t>
        </w:r>
      </w:ins>
      <w:ins w:id="263" w:author="Duan, Sean (MU-Student)" w:date="2025-04-08T14:05:00Z" w16du:dateUtc="2025-04-08T19:05:00Z">
        <w:r w:rsidR="00776158">
          <w:rPr>
            <w:rFonts w:eastAsia="Calibri" w:cstheme="minorHAnsi"/>
            <w:kern w:val="0"/>
            <w:sz w:val="24"/>
            <w:szCs w:val="24"/>
            <w14:ligatures w14:val="none"/>
          </w:rPr>
          <w:t>;</w:t>
        </w:r>
      </w:ins>
      <w:ins w:id="264" w:author="Duan, Sean (MU-Student)" w:date="2025-04-08T14:08:00Z" w16du:dateUtc="2025-04-08T19:08:00Z">
        <w:r w:rsidR="008A1385">
          <w:rPr>
            <w:rFonts w:eastAsia="Calibri" w:cstheme="minorHAnsi"/>
            <w:kern w:val="0"/>
            <w:sz w:val="24"/>
            <w:szCs w:val="24"/>
            <w14:ligatures w14:val="none"/>
          </w:rPr>
          <w:t xml:space="preserve"> and</w:t>
        </w:r>
      </w:ins>
      <w:ins w:id="265" w:author="Duan, Sean (MU-Student)" w:date="2025-04-08T14:05:00Z" w16du:dateUtc="2025-04-08T19:05:00Z">
        <w:r w:rsidR="00776158">
          <w:rPr>
            <w:rFonts w:eastAsia="Calibri" w:cstheme="minorHAnsi"/>
            <w:kern w:val="0"/>
            <w:sz w:val="24"/>
            <w:szCs w:val="24"/>
            <w14:ligatures w14:val="none"/>
          </w:rPr>
          <w:t xml:space="preserve"> climate change: </w:t>
        </w:r>
      </w:ins>
      <w:ins w:id="266" w:author="Duan, Sean (MU-Student)" w:date="2025-04-08T14:08:00Z" w16du:dateUtc="2025-04-08T19:08:00Z">
        <w:r w:rsidR="00C85123">
          <w:rPr>
            <w:rFonts w:eastAsia="Calibri" w:cstheme="minorHAnsi"/>
            <w:kern w:val="0"/>
            <w:sz w:val="24"/>
            <w:szCs w:val="24"/>
            <w14:ligatures w14:val="none"/>
          </w:rPr>
          <w:t>136-189</w:t>
        </w:r>
      </w:ins>
      <w:del w:id="267" w:author="Duan, Sean (MU-Student)" w:date="2025-04-08T14:08:00Z" w16du:dateUtc="2025-04-08T19:08:00Z">
        <w:r w:rsidRPr="00EC6100" w:rsidDel="008A1385">
          <w:rPr>
            <w:rFonts w:eastAsia="Calibri" w:cstheme="minorHAnsi"/>
            <w:kern w:val="0"/>
            <w:sz w:val="24"/>
            <w:szCs w:val="24"/>
            <w14:ligatures w14:val="none"/>
          </w:rPr>
          <w:delText>.</w:delText>
        </w:r>
      </w:del>
      <w:ins w:id="268" w:author="Duan, Sean (MU-Student)" w:date="2025-04-08T14:08:00Z" w16du:dateUtc="2025-04-08T19:08:00Z">
        <w:r w:rsidR="008A1385">
          <w:rPr>
            <w:rFonts w:eastAsia="Calibri" w:cstheme="minorHAnsi"/>
            <w:kern w:val="0"/>
            <w:sz w:val="24"/>
            <w:szCs w:val="24"/>
            <w14:ligatures w14:val="none"/>
          </w:rPr>
          <w:t>).</w:t>
        </w:r>
      </w:ins>
    </w:p>
    <w:p w14:paraId="453629C2"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69" w:name="_Toc173848411"/>
      <w:bookmarkStart w:id="270" w:name="_Toc194321805"/>
      <w:r w:rsidRPr="009B3164">
        <w:rPr>
          <w:rFonts w:eastAsia="Times New Roman" w:cstheme="minorHAnsi"/>
          <w:b/>
          <w:i/>
          <w:color w:val="000000"/>
          <w:sz w:val="28"/>
          <w:szCs w:val="28"/>
        </w:rPr>
        <w:t>Measures</w:t>
      </w:r>
      <w:bookmarkEnd w:id="269"/>
      <w:bookmarkEnd w:id="270"/>
    </w:p>
    <w:p w14:paraId="49ECBF42" w14:textId="58C3754C"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EC6100">
        <w:rPr>
          <w:rFonts w:eastAsia="Calibri" w:cstheme="minorHAnsi"/>
          <w:b/>
          <w:bCs/>
          <w:kern w:val="0"/>
          <w:sz w:val="24"/>
          <w:szCs w:val="24"/>
          <w14:ligatures w14:val="none"/>
        </w:rPr>
        <w:t>Primary outcome.</w:t>
      </w:r>
      <w:r w:rsidRPr="00EC6100">
        <w:rPr>
          <w:rFonts w:eastAsia="Calibri" w:cstheme="minorHAnsi"/>
          <w:kern w:val="0"/>
          <w:sz w:val="24"/>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EC6100">
        <w:rPr>
          <w:rFonts w:eastAsia="Calibri" w:cstheme="minorHAnsi"/>
          <w:kern w:val="0"/>
          <w:sz w:val="24"/>
          <w:szCs w:val="24"/>
          <w14:ligatures w14:val="none"/>
        </w:rPr>
        <w:tab/>
        <w:t xml:space="preserve"> personal </w:t>
      </w:r>
      <w:r w:rsidRPr="00EC6100">
        <w:rPr>
          <w:rFonts w:eastAsia="Calibri" w:cstheme="minorHAnsi"/>
          <w:kern w:val="0"/>
          <w:sz w:val="24"/>
          <w:szCs w:val="24"/>
          <w14:ligatures w14:val="none"/>
        </w:rPr>
        <w:lastRenderedPageBreak/>
        <w:t>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00B23F36">
        <w:rPr>
          <w:rFonts w:eastAsia="Calibri" w:cstheme="minorHAnsi"/>
          <w:kern w:val="0"/>
          <w:sz w:val="24"/>
          <w:szCs w:val="24"/>
          <w14:ligatures w14:val="none"/>
        </w:rPr>
        <w:t>c</w:t>
      </w:r>
      <w:r w:rsidRPr="00EC6100">
        <w:rPr>
          <w:rFonts w:eastAsia="Calibri" w:cstheme="minorHAnsi"/>
          <w:i/>
          <w:iCs/>
          <w:kern w:val="0"/>
          <w:sz w:val="24"/>
          <w:szCs w:val="24"/>
          <w14:ligatures w14:val="none"/>
        </w:rPr>
        <w:t xml:space="preserve">limate </w:t>
      </w:r>
      <w:r w:rsidR="00B23F36">
        <w:rPr>
          <w:rFonts w:eastAsia="Calibri" w:cstheme="minorHAnsi"/>
          <w:i/>
          <w:iCs/>
          <w:kern w:val="0"/>
          <w:sz w:val="24"/>
          <w:szCs w:val="24"/>
          <w14:ligatures w14:val="none"/>
        </w:rPr>
        <w:t>c</w:t>
      </w:r>
      <w:r w:rsidRPr="00EC6100">
        <w:rPr>
          <w:rFonts w:eastAsia="Calibri" w:cstheme="minorHAnsi"/>
          <w:i/>
          <w:iCs/>
          <w:kern w:val="0"/>
          <w:sz w:val="24"/>
          <w:szCs w:val="24"/>
          <w14:ligatures w14:val="none"/>
        </w:rPr>
        <w:t>hange</w:t>
      </w:r>
      <w:r w:rsidRPr="00EC6100">
        <w:rPr>
          <w:rFonts w:eastAsia="Calibri" w:cstheme="minorHAnsi"/>
          <w:kern w:val="0"/>
          <w:sz w:val="24"/>
          <w:szCs w:val="24"/>
          <w14:ligatures w14:val="none"/>
        </w:rPr>
        <w:t>); 2) “The US government needs to implement Universal Health Care because basic population needs are not being met.” (</w:t>
      </w:r>
      <w:r w:rsidR="00B23F36">
        <w:rPr>
          <w:rFonts w:eastAsia="Calibri" w:cstheme="minorHAnsi"/>
          <w:i/>
          <w:iCs/>
          <w:kern w:val="0"/>
          <w:sz w:val="24"/>
          <w:szCs w:val="24"/>
          <w14:ligatures w14:val="none"/>
        </w:rPr>
        <w:t>UHC</w:t>
      </w:r>
      <w:r w:rsidRPr="00EC6100">
        <w:rPr>
          <w:rFonts w:eastAsia="Calibri" w:cstheme="minorHAnsi"/>
          <w:kern w:val="0"/>
          <w:sz w:val="24"/>
          <w:szCs w:val="24"/>
          <w14:ligatures w14:val="none"/>
        </w:rPr>
        <w:t>); 3) “Capital Punishment (the Death Penalty) is necessary in the US” (</w:t>
      </w:r>
      <w:r w:rsidR="00E0771E">
        <w:rPr>
          <w:rFonts w:eastAsia="Calibri" w:cstheme="minorHAnsi"/>
          <w:i/>
          <w:iCs/>
          <w:kern w:val="0"/>
          <w:sz w:val="24"/>
          <w:szCs w:val="24"/>
          <w14:ligatures w14:val="none"/>
        </w:rPr>
        <w:t>capital punishment</w:t>
      </w:r>
      <w:r w:rsidRPr="00EC6100">
        <w:rPr>
          <w:rFonts w:eastAsia="Calibri" w:cstheme="minorHAnsi"/>
          <w:kern w:val="0"/>
          <w:sz w:val="24"/>
          <w:szCs w:val="24"/>
          <w14:ligatures w14:val="none"/>
        </w:rPr>
        <w:t>), and 4) “Regular exercise is necessary for Americans.” (</w:t>
      </w:r>
      <w:r w:rsidR="007C4525">
        <w:rPr>
          <w:rFonts w:eastAsia="Calibri" w:cstheme="minorHAnsi"/>
          <w:kern w:val="0"/>
          <w:sz w:val="24"/>
          <w:szCs w:val="24"/>
          <w14:ligatures w14:val="none"/>
        </w:rPr>
        <w:t>e</w:t>
      </w:r>
      <w:r w:rsidRPr="00EC6100">
        <w:rPr>
          <w:rFonts w:eastAsia="Calibri" w:cstheme="minorHAnsi"/>
          <w:i/>
          <w:iCs/>
          <w:kern w:val="0"/>
          <w:sz w:val="24"/>
          <w:szCs w:val="24"/>
          <w14:ligatures w14:val="none"/>
        </w:rPr>
        <w:t>xercise</w:t>
      </w:r>
      <w:r w:rsidRPr="00EC6100">
        <w:rPr>
          <w:rFonts w:eastAsia="Calibri" w:cstheme="minorHAnsi"/>
          <w:kern w:val="0"/>
          <w:sz w:val="24"/>
          <w:szCs w:val="24"/>
          <w14:ligatures w14:val="none"/>
        </w:rPr>
        <w:t>).</w:t>
      </w:r>
    </w:p>
    <w:p w14:paraId="1A722145" w14:textId="1962440E" w:rsidR="00BA505B" w:rsidRPr="00EC6100" w:rsidRDefault="00BA505B" w:rsidP="00BA505B">
      <w:pPr>
        <w:spacing w:before="180" w:after="180" w:afterAutospacing="1" w:line="480" w:lineRule="auto"/>
        <w:ind w:firstLine="720"/>
        <w:rPr>
          <w:rFonts w:eastAsia="Calibri" w:cstheme="minorHAnsi"/>
          <w:kern w:val="0"/>
          <w:sz w:val="24"/>
          <w:szCs w:val="24"/>
          <w14:ligatures w14:val="none"/>
        </w:rPr>
      </w:pPr>
      <w:r w:rsidRPr="008A66E5">
        <w:rPr>
          <w:rFonts w:eastAsia="Calibri" w:cstheme="minorHAnsi"/>
          <w:b/>
          <w:bCs/>
          <w:kern w:val="0"/>
          <w:sz w:val="24"/>
          <w:szCs w:val="24"/>
          <w14:ligatures w14:val="none"/>
        </w:rPr>
        <w:t>Secondary Outcomes.</w:t>
      </w:r>
      <w:r w:rsidRPr="00EC6100">
        <w:rPr>
          <w:rFonts w:eastAsia="Calibri" w:cstheme="minorHAnsi"/>
          <w:kern w:val="0"/>
          <w:sz w:val="24"/>
          <w:szCs w:val="24"/>
          <w14:ligatures w14:val="none"/>
        </w:rPr>
        <w:t xml:space="preserve"> Openness to belief change on each issue was assessed with </w:t>
      </w:r>
      <w:r w:rsidR="00D12406">
        <w:rPr>
          <w:rFonts w:eastAsia="Calibri" w:cstheme="minorHAnsi"/>
          <w:kern w:val="0"/>
          <w:sz w:val="24"/>
          <w:szCs w:val="24"/>
          <w14:ligatures w14:val="none"/>
        </w:rPr>
        <w:t xml:space="preserve">a </w:t>
      </w:r>
      <w:r w:rsidRPr="00EC6100">
        <w:rPr>
          <w:rFonts w:eastAsia="Calibri" w:cstheme="minorHAnsi"/>
          <w:kern w:val="0"/>
          <w:sz w:val="24"/>
          <w:szCs w:val="24"/>
          <w14:ligatures w14:val="none"/>
        </w:rPr>
        <w:t>single item direct measure (e.g., How open are you to changing your mind about [topic]).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[topic]). Agreement with this statement was measured on a continuous scale ranging from extremely unpersuasive (-50), to extremely persuasive (50).</w:t>
      </w:r>
    </w:p>
    <w:p w14:paraId="277302D3"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71" w:name="_Toc173848412"/>
      <w:bookmarkStart w:id="272" w:name="_Toc194321806"/>
      <w:r w:rsidRPr="009B3164">
        <w:rPr>
          <w:rFonts w:eastAsia="Times New Roman" w:cstheme="minorHAnsi"/>
          <w:b/>
          <w:i/>
          <w:color w:val="000000"/>
          <w:sz w:val="28"/>
          <w:szCs w:val="28"/>
        </w:rPr>
        <w:lastRenderedPageBreak/>
        <w:t>Power and Statistical Analysis</w:t>
      </w:r>
      <w:bookmarkEnd w:id="271"/>
      <w:bookmarkEnd w:id="272"/>
    </w:p>
    <w:p w14:paraId="02401952" w14:textId="398DB53A" w:rsidR="00BA505B" w:rsidRPr="00EC6100" w:rsidRDefault="00BA505B" w:rsidP="00BA505B">
      <w:pPr>
        <w:spacing w:after="100" w:afterAutospacing="1" w:line="480" w:lineRule="auto"/>
        <w:ind w:firstLine="720"/>
        <w:rPr>
          <w:rFonts w:eastAsia="Calibri" w:cstheme="minorHAnsi"/>
          <w:sz w:val="24"/>
          <w:szCs w:val="24"/>
        </w:rPr>
      </w:pPr>
      <w:r w:rsidRPr="00EC6100">
        <w:rPr>
          <w:rFonts w:eastAsia="Calibri" w:cstheme="minorHAnsi"/>
          <w:sz w:val="24"/>
          <w:szCs w:val="24"/>
        </w:rPr>
        <w:t>A sample size of 157 was determined using G-power 3.1.9.7 with the following parameters: ANCOVA – an effect size of .35, an alpha of .05, and a power of .95. Support for the four beliefs that were surveyed (climate change, death penalty, UHC, exercise) was 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ins w:id="273" w:author="Duan, Sean (MU-Student)" w:date="2025-04-08T15:07:00Z" w16du:dateUtc="2025-04-08T20:07:00Z">
        <w:r w:rsidR="00EB3B13">
          <w:rPr>
            <w:rFonts w:eastAsia="Calibri" w:cstheme="minorHAnsi"/>
            <w:sz w:val="24"/>
            <w:szCs w:val="24"/>
          </w:rPr>
          <w:t>, however, in the case of multiple planned com</w:t>
        </w:r>
      </w:ins>
      <w:ins w:id="274" w:author="Duan, Sean (MU-Student)" w:date="2025-04-08T15:08:00Z" w16du:dateUtc="2025-04-08T20:08:00Z">
        <w:r w:rsidR="00EB3B13">
          <w:rPr>
            <w:rFonts w:eastAsia="Calibri" w:cstheme="minorHAnsi"/>
            <w:sz w:val="24"/>
            <w:szCs w:val="24"/>
          </w:rPr>
          <w:t>parisons, we chose to use the Bonferroni adjustment</w:t>
        </w:r>
      </w:ins>
      <w:r w:rsidRPr="00EC6100">
        <w:rPr>
          <w:rFonts w:eastAsia="Calibri" w:cstheme="minorHAnsi"/>
          <w:sz w:val="24"/>
          <w:szCs w:val="24"/>
        </w:rPr>
        <w:t>.</w:t>
      </w:r>
      <w:r w:rsidR="00D35DF8">
        <w:rPr>
          <w:rFonts w:eastAsia="Calibri" w:cstheme="minorHAnsi"/>
          <w:sz w:val="24"/>
          <w:szCs w:val="24"/>
        </w:rPr>
        <w:t xml:space="preserve"> </w:t>
      </w:r>
      <w:r w:rsidR="00D35DF8" w:rsidRPr="00D35DF8">
        <w:rPr>
          <w:rFonts w:eastAsia="Calibri" w:cstheme="minorHAnsi"/>
          <w:sz w:val="24"/>
          <w:szCs w:val="24"/>
        </w:rPr>
        <w:t>We used R version 4.4.1 (R Core Team 2024)</w:t>
      </w:r>
      <w:del w:id="275" w:author="Duan, Sean (MU-Student)" w:date="2025-04-08T14:10:00Z" w16du:dateUtc="2025-04-08T19:10:00Z">
        <w:r w:rsidR="00D35DF8" w:rsidRPr="00D35DF8" w:rsidDel="00C43606">
          <w:rPr>
            <w:rFonts w:eastAsia="Calibri" w:cstheme="minorHAnsi"/>
            <w:sz w:val="24"/>
            <w:szCs w:val="24"/>
          </w:rPr>
          <w:delText xml:space="preserve"> and the following R packages: data.table v. 1.16.0 (Barrett et al. 2024), emmeans v. 1.10.4 (Lenth 2024), gdata v. 3.0.1 (Warnes et al. 2024), gtable v. 0.3.5 (Wickham and Pedersen 2024), gtsummary v. 2.0.2.9009 (Sjoberg et al. 2021), hrbrthemes v. 0.8.7 (Rudis 2024), janitor v. 2.2.0 (Firke 2023), knitr v. 1.48 (Xie 2014, 2015, 2024), lme4 v. 1.1.35.5 (Bates et al. 2015), MASS v. 7.3.60.2 (Venables and Ripley 2002), mediation v. 4.5.0 (Imai, Keele, and Yamamoto 2010; Imai, Keele, and Tingley 2010; Imai et al. 2010, 2011; Imai and Yamamoto 2013; Tingley et al. 2014), mgcv v. 1.9.1 (S. N. Wood 2003, 2004, 2011; S. N. Wood et al. 2016; S. N. Wood 2017), modelsummary v. 2.2.0 (Arel-Bundock 2022), multcomp v. 1.4.26 (Hothorn, Bretz, and Westfall 2008), psych v. 2.5.3 (William Revelle 2025), quantreg v. 5.98 (Koenker 2024), reshape2 v. 1.4.4 (Wickham 2007), rmarkdown v. 2.28 (Xie, Allaire, and Grolemund 2018; Xie, Dervieux, and Riederer 2020; Allaire et al. 2024), sensemakr v. 0.1.6 (Cinelli, Ferwerda, and Hazlett 2024), texreg v. 1.39.4 (Leifeld 2013), tidyverse v. 2.0.0 (Wickham et al. 2019), webshot2 v. 0.1.1 (Chang 2023)</w:delText>
        </w:r>
      </w:del>
      <w:r w:rsidR="00D35DF8" w:rsidRPr="00D35DF8">
        <w:rPr>
          <w:rFonts w:eastAsia="Calibri" w:cstheme="minorHAnsi"/>
          <w:sz w:val="24"/>
          <w:szCs w:val="24"/>
        </w:rPr>
        <w:t>.</w:t>
      </w:r>
    </w:p>
    <w:p w14:paraId="701808E5"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276" w:name="_Toc173848413"/>
      <w:bookmarkStart w:id="277" w:name="_Toc194321807"/>
      <w:r w:rsidRPr="009B3164">
        <w:rPr>
          <w:rFonts w:eastAsia="Times New Roman" w:cstheme="minorHAnsi"/>
          <w:b/>
          <w:i/>
          <w:color w:val="000000"/>
          <w:sz w:val="28"/>
          <w:szCs w:val="28"/>
        </w:rPr>
        <w:t>Study 2 Hypothesis:</w:t>
      </w:r>
      <w:bookmarkEnd w:id="276"/>
      <w:bookmarkEnd w:id="277"/>
    </w:p>
    <w:p w14:paraId="3877C012" w14:textId="1987A3CE" w:rsidR="00592BE0" w:rsidRPr="00592BE0" w:rsidRDefault="00BA505B">
      <w:pPr>
        <w:pStyle w:val="BodyText"/>
        <w:spacing w:line="480" w:lineRule="auto"/>
        <w:rPr>
          <w:ins w:id="278" w:author="Duan, Sean (MU-Student)" w:date="2025-04-08T14:16:00Z" w16du:dateUtc="2025-04-08T19:16:00Z"/>
          <w:sz w:val="24"/>
          <w:szCs w:val="24"/>
          <w:rPrChange w:id="279" w:author="Duan, Sean (MU-Student)" w:date="2025-04-08T14:16:00Z" w16du:dateUtc="2025-04-08T19:16:00Z">
            <w:rPr>
              <w:ins w:id="280" w:author="Duan, Sean (MU-Student)" w:date="2025-04-08T14:16:00Z" w16du:dateUtc="2025-04-08T19:16:00Z"/>
            </w:rPr>
          </w:rPrChange>
        </w:rPr>
        <w:pPrChange w:id="281" w:author="Duan, Sean (MU-Student)" w:date="2025-04-08T14:20:00Z" w16du:dateUtc="2025-04-08T19:20:00Z">
          <w:pPr>
            <w:pStyle w:val="BodyText"/>
          </w:pPr>
        </w:pPrChange>
      </w:pPr>
      <w:del w:id="282" w:author="Duan, Sean (MU-Student)" w:date="2025-04-08T14:48:00Z" w16du:dateUtc="2025-04-08T19:48:00Z">
        <w:r w:rsidRPr="00EC6100" w:rsidDel="008B08B8">
          <w:rPr>
            <w:rFonts w:cstheme="minorHAnsi"/>
            <w:sz w:val="24"/>
          </w:rPr>
          <w:delText xml:space="preserve">Our first hypothesis (H1) predicted that the moral conviction manipulation would be a significant predictor of support for our four topics (e.g., our hypothesis had </w:delText>
        </w:r>
        <w:r w:rsidRPr="00EC6100" w:rsidDel="008B08B8">
          <w:rPr>
            <w:rFonts w:eastAsia="Calibri" w:cstheme="minorHAnsi"/>
            <w:sz w:val="24"/>
          </w:rPr>
          <w:delText xml:space="preserve">no </w:delText>
        </w:r>
        <w:r w:rsidRPr="00EC6100" w:rsidDel="008B08B8">
          <w:rPr>
            <w:rFonts w:eastAsia="Calibri" w:cstheme="minorHAnsi"/>
            <w:i/>
            <w:iCs/>
            <w:sz w:val="24"/>
          </w:rPr>
          <w:delText>a-priori</w:delText>
        </w:r>
        <w:r w:rsidRPr="00EC6100" w:rsidDel="008B08B8">
          <w:rPr>
            <w:rFonts w:eastAsia="Calibri" w:cstheme="minorHAnsi"/>
            <w:i/>
            <w:iCs/>
            <w:sz w:val="24"/>
          </w:rPr>
          <w:softHyphen/>
          <w:delText xml:space="preserve"> </w:delText>
        </w:r>
        <w:r w:rsidRPr="00EC6100" w:rsidDel="008B08B8">
          <w:rPr>
            <w:rFonts w:eastAsia="Calibri" w:cstheme="minorHAnsi"/>
            <w:sz w:val="24"/>
          </w:rPr>
          <w:delText>directional effect), as compared to the control condition.</w:delText>
        </w:r>
        <w:r w:rsidRPr="00EC6100" w:rsidDel="008B08B8">
          <w:rPr>
            <w:rFonts w:cstheme="minorHAnsi"/>
            <w:sz w:val="24"/>
          </w:rPr>
          <w:delTex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delText>
        </w:r>
      </w:del>
      <w:ins w:id="283" w:author="Duan, Sean (MU-Student)" w:date="2025-04-08T14:16:00Z" w16du:dateUtc="2025-04-08T19:16:00Z">
        <w:r w:rsidR="00592BE0">
          <w:rPr>
            <w:sz w:val="24"/>
            <w:szCs w:val="24"/>
          </w:rPr>
          <w:tab/>
        </w:r>
      </w:ins>
      <w:r w:rsidR="00592BE0">
        <w:rPr>
          <w:sz w:val="24"/>
          <w:szCs w:val="24"/>
        </w:rPr>
        <w:t>Our first hypothesis (</w:t>
      </w:r>
      <w:r w:rsidR="00592BE0" w:rsidRPr="009A3DAE">
        <w:rPr>
          <w:b/>
          <w:bCs/>
          <w:sz w:val="24"/>
          <w:szCs w:val="24"/>
        </w:rPr>
        <w:t>H1</w:t>
      </w:r>
      <w:r w:rsidR="00592BE0">
        <w:rPr>
          <w:sz w:val="24"/>
          <w:szCs w:val="24"/>
        </w:rPr>
        <w:t>) is a complex comparison, predicting that the combination of the moral piggybacking and moral responsibility groups will have increased moral conviction as compared to the control group. Our second hypothesis (</w:t>
      </w:r>
      <w:r w:rsidR="00592BE0" w:rsidRPr="009A3DAE">
        <w:rPr>
          <w:b/>
          <w:bCs/>
          <w:sz w:val="24"/>
          <w:szCs w:val="24"/>
        </w:rPr>
        <w:t>H2</w:t>
      </w:r>
      <w:r w:rsidR="00592BE0">
        <w:rPr>
          <w:sz w:val="24"/>
          <w:szCs w:val="24"/>
        </w:rPr>
        <w:t xml:space="preserve">) is </w:t>
      </w:r>
      <w:r w:rsidR="009A3DAE">
        <w:rPr>
          <w:sz w:val="24"/>
          <w:szCs w:val="24"/>
        </w:rPr>
        <w:t>another</w:t>
      </w:r>
      <w:r w:rsidR="00592BE0">
        <w:rPr>
          <w:sz w:val="24"/>
          <w:szCs w:val="24"/>
        </w:rPr>
        <w:t xml:space="preserve"> complex comparison,</w:t>
      </w:r>
      <w:r w:rsidR="00F05E9C">
        <w:rPr>
          <w:sz w:val="24"/>
          <w:szCs w:val="24"/>
        </w:rPr>
        <w:t xml:space="preserve"> predicting that </w:t>
      </w:r>
      <w:ins w:id="284" w:author="Duan, Sean (MU-Student)" w:date="2025-04-08T14:20:00Z" w16du:dateUtc="2025-04-08T19:20:00Z">
        <w:r w:rsidR="00F05E9C">
          <w:rPr>
            <w:sz w:val="24"/>
            <w:szCs w:val="24"/>
          </w:rPr>
          <w:t>the combination of the pragmatic and hedonic groups will have decreased moral conviction as compared to the control group.</w:t>
        </w:r>
      </w:ins>
    </w:p>
    <w:p w14:paraId="4191498C" w14:textId="77777777" w:rsidR="00592BE0" w:rsidRPr="00592BE0" w:rsidRDefault="00592BE0">
      <w:pPr>
        <w:pStyle w:val="BodyText"/>
        <w:rPr>
          <w:rPrChange w:id="285" w:author="Duan, Sean (MU-Student)" w:date="2025-04-08T14:16:00Z" w16du:dateUtc="2025-04-08T19:16:00Z">
            <w:rPr>
              <w:rFonts w:cstheme="minorHAnsi"/>
              <w:sz w:val="24"/>
            </w:rPr>
          </w:rPrChange>
        </w:rPr>
        <w:pPrChange w:id="286" w:author="Duan, Sean (MU-Student)" w:date="2025-04-08T14:16:00Z" w16du:dateUtc="2025-04-08T19:16:00Z">
          <w:pPr>
            <w:pStyle w:val="FirstParagraph"/>
            <w:spacing w:line="480" w:lineRule="auto"/>
            <w:ind w:firstLine="720"/>
          </w:pPr>
        </w:pPrChange>
      </w:pPr>
    </w:p>
    <w:p w14:paraId="3A917AEF" w14:textId="77777777" w:rsidR="00BA505B" w:rsidRPr="009B3164" w:rsidRDefault="00BA505B" w:rsidP="00BA505B">
      <w:pPr>
        <w:keepNext/>
        <w:keepLines/>
        <w:spacing w:after="100" w:afterAutospacing="1" w:line="480" w:lineRule="auto"/>
        <w:outlineLvl w:val="1"/>
        <w:rPr>
          <w:rFonts w:eastAsia="Times New Roman" w:cstheme="minorHAnsi"/>
          <w:b/>
          <w:bCs/>
          <w:kern w:val="0"/>
          <w:sz w:val="28"/>
          <w:szCs w:val="28"/>
          <w14:ligatures w14:val="none"/>
        </w:rPr>
      </w:pPr>
      <w:bookmarkStart w:id="287" w:name="_Toc173848414"/>
      <w:bookmarkStart w:id="288" w:name="_Toc194321808"/>
      <w:r w:rsidRPr="009B3164">
        <w:rPr>
          <w:rFonts w:eastAsia="Times New Roman" w:cstheme="minorHAnsi"/>
          <w:b/>
          <w:bCs/>
          <w:kern w:val="0"/>
          <w:sz w:val="28"/>
          <w:szCs w:val="28"/>
          <w14:ligatures w14:val="none"/>
        </w:rPr>
        <w:t>Results</w:t>
      </w:r>
      <w:bookmarkEnd w:id="287"/>
      <w:bookmarkEnd w:id="288"/>
    </w:p>
    <w:p w14:paraId="7A24EC56" w14:textId="14A0D95F" w:rsidR="00706A7C" w:rsidRPr="00EC6100" w:rsidRDefault="00BA505B" w:rsidP="00706A7C">
      <w:pPr>
        <w:pStyle w:val="NoSpacing"/>
        <w:spacing w:line="480" w:lineRule="auto"/>
        <w:ind w:firstLine="720"/>
        <w:rPr>
          <w:rFonts w:eastAsia="Calibri" w:cstheme="minorHAnsi"/>
          <w:sz w:val="24"/>
          <w:szCs w:val="24"/>
        </w:rPr>
      </w:pPr>
      <w:r w:rsidRPr="00EC6100">
        <w:rPr>
          <w:rFonts w:eastAsia="Calibri" w:cstheme="minorHAnsi"/>
          <w:sz w:val="24"/>
          <w:szCs w:val="24"/>
        </w:rPr>
        <w:t xml:space="preserve">We tested both </w:t>
      </w:r>
      <w:r w:rsidR="00706A7C" w:rsidRPr="00EC6100">
        <w:rPr>
          <w:rFonts w:eastAsia="Calibri" w:cstheme="minorHAnsi"/>
          <w:sz w:val="24"/>
          <w:szCs w:val="24"/>
        </w:rPr>
        <w:t>hypotheses</w:t>
      </w:r>
      <w:r w:rsidRPr="00EC6100">
        <w:rPr>
          <w:rFonts w:eastAsia="Calibri" w:cstheme="minorHAnsi"/>
          <w:sz w:val="24"/>
          <w:szCs w:val="24"/>
        </w:rPr>
        <w:t xml:space="preserve"> with an </w:t>
      </w:r>
      <w:del w:id="289" w:author="Duan, Sean (MU-Student)" w:date="2025-04-08T14:48:00Z" w16du:dateUtc="2025-04-08T19:48:00Z">
        <w:r w:rsidRPr="00EC6100" w:rsidDel="008B08B8">
          <w:rPr>
            <w:rFonts w:eastAsia="Calibri" w:cstheme="minorHAnsi"/>
            <w:sz w:val="24"/>
            <w:szCs w:val="24"/>
          </w:rPr>
          <w:delText xml:space="preserve">ANCOVA </w:delText>
        </w:r>
      </w:del>
      <w:ins w:id="290" w:author="Duan, Sean (MU-Student)" w:date="2025-04-08T14:48:00Z" w16du:dateUtc="2025-04-08T19:48:00Z">
        <w:r w:rsidR="008B08B8">
          <w:rPr>
            <w:rFonts w:eastAsia="Calibri" w:cstheme="minorHAnsi"/>
            <w:sz w:val="24"/>
            <w:szCs w:val="24"/>
          </w:rPr>
          <w:t xml:space="preserve">analysis of variance </w:t>
        </w:r>
      </w:ins>
      <w:r w:rsidRPr="00EC6100">
        <w:rPr>
          <w:rFonts w:eastAsia="Calibri" w:cstheme="minorHAnsi"/>
          <w:sz w:val="24"/>
          <w:szCs w:val="24"/>
        </w:rPr>
        <w:t>model comparing our outcome measure (support or level of moral conviction for [topic]) after our moral conviction manipulation</w:t>
      </w:r>
      <w:ins w:id="291" w:author="Duan, Sean (MU-Student)" w:date="2025-04-08T14:51:00Z" w16du:dateUtc="2025-04-08T19:51:00Z">
        <w:r w:rsidR="0048081B">
          <w:rPr>
            <w:rFonts w:eastAsia="Calibri" w:cstheme="minorHAnsi"/>
            <w:sz w:val="24"/>
            <w:szCs w:val="24"/>
          </w:rPr>
          <w:t xml:space="preserve"> using a series of complex contrasts</w:t>
        </w:r>
      </w:ins>
      <w:del w:id="292" w:author="Duan, Sean (MU-Student)" w:date="2025-04-08T14:51:00Z" w16du:dateUtc="2025-04-08T19:51:00Z">
        <w:r w:rsidRPr="00EC6100" w:rsidDel="0048081B">
          <w:rPr>
            <w:rFonts w:eastAsia="Calibri" w:cstheme="minorHAnsi"/>
            <w:sz w:val="24"/>
            <w:szCs w:val="24"/>
          </w:rPr>
          <w:delText xml:space="preserve">. Significant differences will be explored further with Tukey’s HSD test. </w:delText>
        </w:r>
      </w:del>
    </w:p>
    <w:p w14:paraId="1FBC6786" w14:textId="052EF8EE" w:rsidR="00BA505B" w:rsidRPr="009B3164" w:rsidDel="00250A3D" w:rsidRDefault="00BA505B" w:rsidP="00BA505B">
      <w:pPr>
        <w:keepNext/>
        <w:keepLines/>
        <w:spacing w:after="0" w:afterAutospacing="1" w:line="480" w:lineRule="auto"/>
        <w:outlineLvl w:val="2"/>
        <w:rPr>
          <w:del w:id="293" w:author="Duan, Sean (MU-Student)" w:date="2025-04-08T15:33:00Z" w16du:dateUtc="2025-04-08T20:33:00Z"/>
          <w:rFonts w:eastAsia="Times New Roman" w:cstheme="minorHAnsi"/>
          <w:b/>
          <w:i/>
          <w:color w:val="000000"/>
          <w:sz w:val="28"/>
          <w:szCs w:val="28"/>
        </w:rPr>
      </w:pPr>
      <w:bookmarkStart w:id="294" w:name="_Toc173848415"/>
      <w:bookmarkStart w:id="295" w:name="_Toc194321809"/>
      <w:del w:id="296" w:author="Duan, Sean (MU-Student)" w:date="2025-04-08T15:33:00Z" w16du:dateUtc="2025-04-08T20:33:00Z">
        <w:r w:rsidRPr="009B3164" w:rsidDel="00250A3D">
          <w:rPr>
            <w:rFonts w:eastAsia="Times New Roman" w:cstheme="minorHAnsi"/>
            <w:b/>
            <w:i/>
            <w:color w:val="000000"/>
            <w:sz w:val="28"/>
            <w:szCs w:val="28"/>
          </w:rPr>
          <w:lastRenderedPageBreak/>
          <w:delText>Moral Conviction Manipulation – Support for [Topic]</w:delText>
        </w:r>
        <w:bookmarkEnd w:id="294"/>
        <w:bookmarkEnd w:id="295"/>
      </w:del>
    </w:p>
    <w:p w14:paraId="19DC50FB" w14:textId="6F54AD9A" w:rsidR="00BA505B" w:rsidRPr="00EC6100" w:rsidDel="008A4165" w:rsidRDefault="00BA505B" w:rsidP="00BA505B">
      <w:pPr>
        <w:spacing w:after="100" w:afterAutospacing="1" w:line="480" w:lineRule="auto"/>
        <w:ind w:firstLine="720"/>
        <w:rPr>
          <w:del w:id="297" w:author="Duan, Sean (MU-Student)" w:date="2025-04-08T15:09:00Z" w16du:dateUtc="2025-04-08T20:09:00Z"/>
          <w:rFonts w:eastAsia="Calibri" w:cstheme="minorHAnsi"/>
          <w:sz w:val="24"/>
          <w:szCs w:val="24"/>
        </w:rPr>
      </w:pPr>
      <w:del w:id="298" w:author="Duan, Sean (MU-Student)" w:date="2025-04-08T15:33:00Z" w16du:dateUtc="2025-04-08T20:33:00Z">
        <w:r w:rsidRPr="00EC6100" w:rsidDel="00250A3D">
          <w:rPr>
            <w:rFonts w:eastAsia="Calibri" w:cstheme="minorHAnsi"/>
            <w:sz w:val="24"/>
            <w:szCs w:val="24"/>
          </w:rPr>
          <w:delText xml:space="preserve">Each of our four </w:delText>
        </w:r>
      </w:del>
      <w:del w:id="299" w:author="Duan, Sean (MU-Student)" w:date="2025-04-08T14:54:00Z" w16du:dateUtc="2025-04-08T19:54:00Z">
        <w:r w:rsidRPr="00EC6100" w:rsidDel="00DD7AB9">
          <w:rPr>
            <w:rFonts w:eastAsia="Calibri" w:cstheme="minorHAnsi"/>
            <w:sz w:val="24"/>
            <w:szCs w:val="24"/>
          </w:rPr>
          <w:delText xml:space="preserve">ANCOVA </w:delText>
        </w:r>
      </w:del>
      <w:del w:id="300" w:author="Duan, Sean (MU-Student)" w:date="2025-04-08T15:33:00Z" w16du:dateUtc="2025-04-08T20:33:00Z">
        <w:r w:rsidRPr="00EC6100" w:rsidDel="00250A3D">
          <w:rPr>
            <w:rFonts w:eastAsia="Calibri" w:cstheme="minorHAnsi"/>
            <w:sz w:val="24"/>
            <w:szCs w:val="24"/>
          </w:rPr>
          <w:delText xml:space="preserve">models was composed of our dependent variable (quantified as level of support for our issues), </w:delText>
        </w:r>
      </w:del>
      <w:del w:id="301" w:author="Duan, Sean (MU-Student)" w:date="2025-04-08T15:08:00Z" w16du:dateUtc="2025-04-08T20:08:00Z">
        <w:r w:rsidRPr="00EC6100" w:rsidDel="00BE7687">
          <w:rPr>
            <w:rFonts w:eastAsia="Calibri" w:cstheme="minorHAnsi"/>
            <w:sz w:val="24"/>
            <w:szCs w:val="24"/>
          </w:rPr>
          <w:delText>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delText>
        </w:r>
      </w:del>
      <w:del w:id="302" w:author="Duan, Sean (MU-Student)" w:date="2025-04-08T15:09:00Z" w16du:dateUtc="2025-04-08T20:09:00Z">
        <w:r w:rsidRPr="00EC6100" w:rsidDel="008A4165">
          <w:rPr>
            <w:rFonts w:eastAsia="Calibri" w:cstheme="minorHAnsi"/>
            <w:sz w:val="24"/>
            <w:szCs w:val="24"/>
          </w:rPr>
          <w:delText>.</w:delText>
        </w:r>
      </w:del>
    </w:p>
    <w:p w14:paraId="341B63BC" w14:textId="4E3FA977" w:rsidR="00BA505B" w:rsidRPr="00EC6100" w:rsidDel="00250A3D" w:rsidRDefault="00BA505B" w:rsidP="00BA505B">
      <w:pPr>
        <w:spacing w:after="100" w:afterAutospacing="1" w:line="480" w:lineRule="auto"/>
        <w:ind w:firstLine="720"/>
        <w:rPr>
          <w:del w:id="303" w:author="Duan, Sean (MU-Student)" w:date="2025-04-08T15:32:00Z" w16du:dateUtc="2025-04-08T20:32:00Z"/>
          <w:rFonts w:eastAsia="Calibri" w:cstheme="minorHAnsi"/>
          <w:sz w:val="24"/>
          <w:szCs w:val="24"/>
        </w:rPr>
      </w:pPr>
      <w:del w:id="304" w:author="Duan, Sean (MU-Student)" w:date="2025-04-08T15:32:00Z" w16du:dateUtc="2025-04-08T20:32:00Z">
        <w:r w:rsidRPr="00EC6100" w:rsidDel="00250A3D">
          <w:rPr>
            <w:rFonts w:eastAsia="Calibri" w:cstheme="minorHAnsi"/>
            <w:sz w:val="24"/>
            <w:szCs w:val="24"/>
          </w:rPr>
          <w:delText xml:space="preserve">There was mixed support for H1, as our moral conviction manipulation had no main effect on support </w:delText>
        </w:r>
        <w:r w:rsidRPr="0004297B" w:rsidDel="00250A3D">
          <w:rPr>
            <w:rFonts w:eastAsia="Calibri" w:cstheme="minorHAnsi"/>
            <w:sz w:val="24"/>
            <w:szCs w:val="24"/>
          </w:rPr>
          <w:delText xml:space="preserve">for: 1) </w:delText>
        </w:r>
        <w:r w:rsidR="0004297B" w:rsidDel="00250A3D">
          <w:rPr>
            <w:rFonts w:eastAsia="Calibri" w:cstheme="minorHAnsi"/>
            <w:sz w:val="24"/>
            <w:szCs w:val="24"/>
          </w:rPr>
          <w:delText>UHC</w:delText>
        </w:r>
        <w:r w:rsidRPr="0004297B" w:rsidDel="00250A3D">
          <w:rPr>
            <w:rFonts w:eastAsia="Calibri" w:cstheme="minorHAnsi"/>
            <w:sz w:val="24"/>
            <w:szCs w:val="24"/>
          </w:rPr>
          <w:delText>,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198) = 0.235,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032355" w:rsidRPr="00E91350" w:rsidDel="00250A3D">
          <w:rPr>
            <w:rFonts w:eastAsia="Calibri" w:cstheme="minorHAnsi"/>
            <w:sz w:val="24"/>
            <w:szCs w:val="24"/>
          </w:rPr>
          <w:delText>0.918</w:delText>
        </w:r>
        <w:r w:rsidRPr="0004297B" w:rsidDel="00250A3D">
          <w:rPr>
            <w:rFonts w:eastAsia="Calibri" w:cstheme="minorHAnsi"/>
            <w:sz w:val="24"/>
            <w:szCs w:val="24"/>
          </w:rPr>
          <w:delText xml:space="preserve">); 2) </w:delText>
        </w:r>
        <w:r w:rsidR="00A3162E" w:rsidDel="00250A3D">
          <w:rPr>
            <w:rFonts w:eastAsia="Calibri" w:cstheme="minorHAnsi"/>
            <w:sz w:val="24"/>
            <w:szCs w:val="24"/>
          </w:rPr>
          <w:delText>c</w:delText>
        </w:r>
        <w:r w:rsidRPr="0004297B" w:rsidDel="00250A3D">
          <w:rPr>
            <w:rFonts w:eastAsia="Calibri" w:cstheme="minorHAnsi"/>
            <w:sz w:val="24"/>
            <w:szCs w:val="24"/>
          </w:rPr>
          <w:delText xml:space="preserve">apital </w:delText>
        </w:r>
        <w:r w:rsidR="00A3162E" w:rsidDel="00250A3D">
          <w:rPr>
            <w:rFonts w:eastAsia="Calibri" w:cstheme="minorHAnsi"/>
            <w:sz w:val="24"/>
            <w:szCs w:val="24"/>
          </w:rPr>
          <w:delText>p</w:delText>
        </w:r>
        <w:r w:rsidRPr="0004297B" w:rsidDel="00250A3D">
          <w:rPr>
            <w:rFonts w:eastAsia="Calibri" w:cstheme="minorHAnsi"/>
            <w:sz w:val="24"/>
            <w:szCs w:val="24"/>
          </w:rPr>
          <w:delText>unishment,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201) = 0.901,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285707" w:rsidRPr="00E91350" w:rsidDel="00250A3D">
          <w:rPr>
            <w:rFonts w:eastAsia="Calibri" w:cstheme="minorHAnsi"/>
            <w:sz w:val="24"/>
            <w:szCs w:val="24"/>
          </w:rPr>
          <w:delText>0.464</w:delText>
        </w:r>
        <w:r w:rsidRPr="0004297B" w:rsidDel="00250A3D">
          <w:rPr>
            <w:rFonts w:eastAsia="Calibri" w:cstheme="minorHAnsi"/>
            <w:sz w:val="24"/>
            <w:szCs w:val="24"/>
          </w:rPr>
          <w:delText xml:space="preserve">); 3) </w:delText>
        </w:r>
        <w:r w:rsidR="00A3162E" w:rsidDel="00250A3D">
          <w:rPr>
            <w:rFonts w:eastAsia="Calibri" w:cstheme="minorHAnsi"/>
            <w:sz w:val="24"/>
            <w:szCs w:val="24"/>
          </w:rPr>
          <w:delText>c</w:delText>
        </w:r>
        <w:r w:rsidRPr="0004297B" w:rsidDel="00250A3D">
          <w:rPr>
            <w:rFonts w:eastAsia="Calibri" w:cstheme="minorHAnsi"/>
            <w:sz w:val="24"/>
            <w:szCs w:val="24"/>
          </w:rPr>
          <w:delText xml:space="preserve">limate </w:delText>
        </w:r>
        <w:r w:rsidR="00A3162E" w:rsidDel="00250A3D">
          <w:rPr>
            <w:rFonts w:eastAsia="Calibri" w:cstheme="minorHAnsi"/>
            <w:sz w:val="24"/>
            <w:szCs w:val="24"/>
          </w:rPr>
          <w:delText>c</w:delText>
        </w:r>
        <w:r w:rsidRPr="0004297B" w:rsidDel="00250A3D">
          <w:rPr>
            <w:rFonts w:eastAsia="Calibri" w:cstheme="minorHAnsi"/>
            <w:sz w:val="24"/>
            <w:szCs w:val="24"/>
          </w:rPr>
          <w:delText>hange,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199) = 0.364,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3752FD" w:rsidRPr="00E91350" w:rsidDel="00250A3D">
          <w:rPr>
            <w:rFonts w:eastAsia="Calibri" w:cstheme="minorHAnsi"/>
            <w:sz w:val="24"/>
            <w:szCs w:val="24"/>
          </w:rPr>
          <w:delText>0.834</w:delText>
        </w:r>
        <w:r w:rsidRPr="0004297B" w:rsidDel="00250A3D">
          <w:rPr>
            <w:rFonts w:eastAsia="Calibri" w:cstheme="minorHAnsi"/>
            <w:sz w:val="24"/>
            <w:szCs w:val="24"/>
          </w:rPr>
          <w:delText xml:space="preserve">); or 4) </w:delText>
        </w:r>
        <w:r w:rsidR="00A3162E" w:rsidDel="00250A3D">
          <w:rPr>
            <w:rFonts w:eastAsia="Calibri" w:cstheme="minorHAnsi"/>
            <w:sz w:val="24"/>
            <w:szCs w:val="24"/>
          </w:rPr>
          <w:delText>e</w:delText>
        </w:r>
        <w:r w:rsidRPr="0004297B" w:rsidDel="00250A3D">
          <w:rPr>
            <w:rFonts w:eastAsia="Calibri" w:cstheme="minorHAnsi"/>
            <w:sz w:val="24"/>
            <w:szCs w:val="24"/>
          </w:rPr>
          <w:delText>xercise,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(4, 200) = 1.442,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 </w:delText>
        </w:r>
        <w:r w:rsidR="003752FD" w:rsidDel="00250A3D">
          <w:rPr>
            <w:rFonts w:eastAsia="Calibri" w:cstheme="minorHAnsi"/>
            <w:sz w:val="24"/>
            <w:szCs w:val="24"/>
          </w:rPr>
          <w:delText>0.222</w:delText>
        </w:r>
        <w:r w:rsidRPr="0004297B" w:rsidDel="00250A3D">
          <w:rPr>
            <w:rFonts w:eastAsia="Calibri" w:cstheme="minorHAnsi"/>
            <w:sz w:val="24"/>
            <w:szCs w:val="24"/>
          </w:rPr>
          <w:delText>). However, there was a significant main effect of openness to belief change on support for UHC (</w:delText>
        </w:r>
        <w:r w:rsidRPr="0004297B" w:rsidDel="00250A3D">
          <w:rPr>
            <w:rFonts w:eastAsia="Calibri" w:cstheme="minorHAnsi"/>
            <w:i/>
            <w:iCs/>
            <w:sz w:val="24"/>
            <w:szCs w:val="24"/>
          </w:rPr>
          <w:delText>F</w:delText>
        </w:r>
        <w:r w:rsidRPr="0004297B" w:rsidDel="00250A3D">
          <w:rPr>
            <w:rFonts w:eastAsia="Calibri" w:cstheme="minorHAnsi"/>
            <w:sz w:val="24"/>
            <w:szCs w:val="24"/>
          </w:rPr>
          <w:delText xml:space="preserve"> (1, 198) = 6.825, </w:delText>
        </w:r>
        <w:r w:rsidRPr="0004297B" w:rsidDel="00250A3D">
          <w:rPr>
            <w:rFonts w:eastAsia="Calibri" w:cstheme="minorHAnsi"/>
            <w:i/>
            <w:iCs/>
            <w:sz w:val="24"/>
            <w:szCs w:val="24"/>
          </w:rPr>
          <w:delText>p</w:delText>
        </w:r>
        <w:r w:rsidRPr="0004297B" w:rsidDel="00250A3D">
          <w:rPr>
            <w:rFonts w:eastAsia="Calibri" w:cstheme="minorHAnsi"/>
            <w:sz w:val="24"/>
            <w:szCs w:val="24"/>
          </w:rPr>
          <w:delText xml:space="preserve"> &lt; .001) and e</w:delText>
        </w:r>
        <w:r w:rsidRPr="00EC6100" w:rsidDel="00250A3D">
          <w:rPr>
            <w:rFonts w:eastAsia="Calibri" w:cstheme="minorHAnsi"/>
            <w:sz w:val="24"/>
            <w:szCs w:val="24"/>
          </w:rPr>
          <w:delText>xercise (</w:delText>
        </w:r>
        <w:r w:rsidRPr="00EC6100" w:rsidDel="00250A3D">
          <w:rPr>
            <w:rFonts w:eastAsia="Calibri" w:cstheme="minorHAnsi"/>
            <w:i/>
            <w:iCs/>
            <w:sz w:val="24"/>
            <w:szCs w:val="24"/>
          </w:rPr>
          <w:delText>F</w:delText>
        </w:r>
        <w:r w:rsidRPr="00EC6100" w:rsidDel="00250A3D">
          <w:rPr>
            <w:rFonts w:eastAsia="Calibri" w:cstheme="minorHAnsi"/>
            <w:sz w:val="24"/>
            <w:szCs w:val="24"/>
          </w:rPr>
          <w:delText xml:space="preserve"> (1, 200) = 2.819,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Further examination indicated that the homogeneity of variance assumption was violated, as the ‘experimental condition’ x ‘openness to belief change’ interaction was significant for the topic of UHC (</w:delText>
        </w:r>
        <w:r w:rsidRPr="00EC6100" w:rsidDel="00250A3D">
          <w:rPr>
            <w:rFonts w:eastAsia="Calibri" w:cstheme="minorHAnsi"/>
            <w:i/>
            <w:iCs/>
            <w:sz w:val="24"/>
            <w:szCs w:val="24"/>
          </w:rPr>
          <w:delText>F</w:delText>
        </w:r>
        <w:r w:rsidRPr="00EC6100" w:rsidDel="00250A3D">
          <w:rPr>
            <w:rFonts w:eastAsia="Calibri" w:cstheme="minorHAnsi"/>
            <w:sz w:val="24"/>
            <w:szCs w:val="24"/>
          </w:rPr>
          <w:delText xml:space="preserve"> (4, 198) = 3.924,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 = 0.3919,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 and the pragmatic condition (ß = 11.816,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.05), as well as significant interactions between openness to belief change and the pragmatic conditions (ß = -0.5181, </w:delText>
        </w:r>
        <w:r w:rsidRPr="00EC6100" w:rsidDel="00250A3D">
          <w:rPr>
            <w:rFonts w:eastAsia="Calibri" w:cstheme="minorHAnsi"/>
            <w:i/>
            <w:iCs/>
            <w:sz w:val="24"/>
            <w:szCs w:val="24"/>
          </w:rPr>
          <w:delText>p</w:delText>
        </w:r>
        <w:r w:rsidRPr="00EC6100" w:rsidDel="00250A3D">
          <w:rPr>
            <w:rFonts w:eastAsia="Calibri" w:cstheme="minorHAnsi"/>
            <w:sz w:val="24"/>
            <w:szCs w:val="24"/>
          </w:rPr>
          <w:delText xml:space="preserve"> &lt; .01).</w:delText>
        </w:r>
      </w:del>
    </w:p>
    <w:p w14:paraId="19CDDFC4" w14:textId="77777777" w:rsidR="00BA505B" w:rsidRPr="009B3164" w:rsidRDefault="00BA505B" w:rsidP="00BA505B">
      <w:pPr>
        <w:keepNext/>
        <w:keepLines/>
        <w:spacing w:after="0" w:afterAutospacing="1" w:line="480" w:lineRule="auto"/>
        <w:outlineLvl w:val="2"/>
        <w:rPr>
          <w:rFonts w:eastAsia="Times New Roman" w:cstheme="minorHAnsi"/>
          <w:b/>
          <w:i/>
          <w:color w:val="000000"/>
          <w:sz w:val="28"/>
          <w:szCs w:val="28"/>
        </w:rPr>
      </w:pPr>
      <w:bookmarkStart w:id="305" w:name="_Toc173848416"/>
      <w:bookmarkStart w:id="306" w:name="_Toc194321810"/>
      <w:r w:rsidRPr="009B3164">
        <w:rPr>
          <w:rFonts w:eastAsia="Times New Roman" w:cstheme="minorHAnsi"/>
          <w:b/>
          <w:i/>
          <w:color w:val="000000"/>
          <w:sz w:val="28"/>
          <w:szCs w:val="28"/>
        </w:rPr>
        <w:t>Moral Conviction Manipulation – Level of Moral Conviction Regarding [Topic]</w:t>
      </w:r>
      <w:bookmarkEnd w:id="305"/>
      <w:bookmarkEnd w:id="306"/>
    </w:p>
    <w:p w14:paraId="1BC76568" w14:textId="77777777" w:rsidR="00EC5C15" w:rsidRDefault="00EC5C15" w:rsidP="00EC5C15">
      <w:pPr>
        <w:spacing w:after="100" w:afterAutospacing="1" w:line="480" w:lineRule="auto"/>
        <w:ind w:firstLine="720"/>
        <w:rPr>
          <w:ins w:id="307" w:author="Duan, Sean (MU-Student)" w:date="2025-04-08T15:31:00Z" w16du:dateUtc="2025-04-08T20:31:00Z"/>
          <w:rFonts w:eastAsia="Calibri" w:cstheme="minorHAnsi"/>
          <w:sz w:val="24"/>
          <w:szCs w:val="24"/>
        </w:rPr>
      </w:pPr>
      <w:ins w:id="308" w:author="Duan, Sean (MU-Student)" w:date="2025-04-08T15:31:00Z" w16du:dateUtc="2025-04-08T20:31:00Z">
        <w:r w:rsidRPr="00EC6100">
          <w:rPr>
            <w:rFonts w:eastAsia="Calibri" w:cstheme="minorHAnsi"/>
            <w:sz w:val="24"/>
            <w:szCs w:val="24"/>
          </w:rPr>
          <w:t xml:space="preserve">Each of our four </w:t>
        </w:r>
        <w:r>
          <w:rPr>
            <w:rFonts w:eastAsia="Calibri" w:cstheme="minorHAnsi"/>
            <w:sz w:val="24"/>
            <w:szCs w:val="24"/>
          </w:rPr>
          <w:t>analysis of variance</w:t>
        </w:r>
        <w:r w:rsidRPr="00EC6100">
          <w:rPr>
            <w:rFonts w:eastAsia="Calibri" w:cstheme="minorHAnsi"/>
            <w:sz w:val="24"/>
            <w:szCs w:val="24"/>
          </w:rPr>
          <w:t xml:space="preserve"> models was composed of our dependent variable (quantified as level of support for our issues), </w:t>
        </w:r>
        <w:r>
          <w:rPr>
            <w:rFonts w:eastAsia="Calibri" w:cstheme="minorHAnsi"/>
            <w:sz w:val="24"/>
            <w:szCs w:val="24"/>
          </w:rPr>
          <w:t>predicted by experimental condition, after generating the relevant contrast coding.</w:t>
        </w:r>
      </w:ins>
    </w:p>
    <w:p w14:paraId="00EE3C54" w14:textId="77AAB944" w:rsidR="00EC5C15" w:rsidRDefault="00BA505B" w:rsidP="00BA505B">
      <w:pPr>
        <w:spacing w:after="100" w:afterAutospacing="1" w:line="480" w:lineRule="auto"/>
        <w:ind w:firstLine="720"/>
        <w:rPr>
          <w:rFonts w:eastAsia="Calibri" w:cstheme="minorHAnsi"/>
          <w:sz w:val="24"/>
          <w:szCs w:val="24"/>
        </w:rPr>
      </w:pPr>
      <w:del w:id="309" w:author="Duan, Sean (MU-Student)" w:date="2025-04-08T15:31:00Z" w16du:dateUtc="2025-04-08T20:31:00Z">
        <w:r w:rsidRPr="00EC6100" w:rsidDel="00EC5C15">
          <w:rPr>
            <w:rFonts w:eastAsia="Calibri" w:cstheme="minorHAnsi"/>
            <w:sz w:val="24"/>
            <w:szCs w:val="24"/>
          </w:rPr>
          <w:delTex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delText>
        </w:r>
      </w:del>
      <w:ins w:id="310" w:author="Duan, Sean (MU-Student)" w:date="2025-04-08T15:27:00Z" w16du:dateUtc="2025-04-08T20:27:00Z">
        <w:r w:rsidR="00EC5C15">
          <w:rPr>
            <w:rFonts w:eastAsia="Calibri" w:cstheme="minorHAnsi"/>
            <w:sz w:val="24"/>
            <w:szCs w:val="24"/>
          </w:rPr>
          <w:t xml:space="preserve">There was no support for </w:t>
        </w:r>
        <w:r w:rsidR="00EC5C15" w:rsidRPr="00FA04B0">
          <w:rPr>
            <w:rFonts w:eastAsia="Calibri" w:cstheme="minorHAnsi"/>
            <w:b/>
            <w:bCs/>
            <w:sz w:val="24"/>
            <w:szCs w:val="24"/>
          </w:rPr>
          <w:t>H1</w:t>
        </w:r>
        <w:r w:rsidR="00EC5C15">
          <w:rPr>
            <w:rFonts w:eastAsia="Calibri" w:cstheme="minorHAnsi"/>
            <w:sz w:val="24"/>
            <w:szCs w:val="24"/>
          </w:rPr>
          <w:t>, as our moral piggybacking and moral responsibility groups combined did not have increased moral conviction as compared to the control group for:</w:t>
        </w:r>
        <w:r w:rsidR="00EC5C15" w:rsidRPr="00C25807">
          <w:rPr>
            <w:rFonts w:eastAsia="Calibri" w:cstheme="minorHAnsi"/>
            <w:sz w:val="24"/>
            <w:szCs w:val="24"/>
          </w:rPr>
          <w:t xml:space="preserve"> </w:t>
        </w:r>
        <w:r w:rsidR="00EC5C15" w:rsidRPr="0004297B">
          <w:rPr>
            <w:rFonts w:eastAsia="Calibri" w:cstheme="minorHAnsi"/>
            <w:sz w:val="24"/>
            <w:szCs w:val="24"/>
          </w:rPr>
          <w:t xml:space="preserve">1) </w:t>
        </w:r>
        <w:r w:rsidR="00EC5C15">
          <w:rPr>
            <w:rFonts w:eastAsia="Calibri" w:cstheme="minorHAnsi"/>
            <w:sz w:val="24"/>
            <w:szCs w:val="24"/>
          </w:rPr>
          <w:t>UHC</w:t>
        </w:r>
        <w:r w:rsidR="00EC5C15" w:rsidRPr="0004297B">
          <w:rPr>
            <w:rFonts w:eastAsia="Calibri" w:cstheme="minorHAnsi"/>
            <w:sz w:val="24"/>
            <w:szCs w:val="24"/>
          </w:rPr>
          <w:t>, (</w:t>
        </w:r>
        <w:r w:rsidR="00EC5C15" w:rsidRPr="00630DB5">
          <w:rPr>
            <w:rFonts w:eastAsia="Calibri" w:cstheme="minorHAnsi"/>
            <w:i/>
            <w:iCs/>
            <w:sz w:val="24"/>
            <w:szCs w:val="24"/>
            <w:rPrChange w:id="311" w:author="Duan, Sean (MU-Student)" w:date="2025-04-08T15:33:00Z" w16du:dateUtc="2025-04-08T20:33:00Z">
              <w:rPr>
                <w:rFonts w:eastAsia="Calibri" w:cstheme="minorHAnsi"/>
                <w:sz w:val="24"/>
                <w:szCs w:val="24"/>
              </w:rPr>
            </w:rPrChange>
          </w:rPr>
          <w:t>t</w:t>
        </w:r>
        <w:r w:rsidR="00EC5C15">
          <w:rPr>
            <w:rFonts w:eastAsia="Calibri" w:cstheme="minorHAnsi"/>
            <w:sz w:val="24"/>
            <w:szCs w:val="24"/>
          </w:rPr>
          <w:t xml:space="preserve"> </w:t>
        </w:r>
        <w:r w:rsidR="00EC5C15" w:rsidRPr="0004297B">
          <w:rPr>
            <w:rFonts w:eastAsia="Calibri" w:cstheme="minorHAnsi"/>
            <w:sz w:val="24"/>
            <w:szCs w:val="24"/>
          </w:rPr>
          <w:t xml:space="preserve">(4, </w:t>
        </w:r>
        <w:r w:rsidR="00EC5C15">
          <w:rPr>
            <w:rFonts w:eastAsia="Calibri" w:cstheme="minorHAnsi"/>
            <w:sz w:val="24"/>
            <w:szCs w:val="24"/>
          </w:rPr>
          <w:t>203</w:t>
        </w:r>
        <w:r w:rsidR="00EC5C15" w:rsidRPr="0004297B">
          <w:rPr>
            <w:rFonts w:eastAsia="Calibri" w:cstheme="minorHAnsi"/>
            <w:sz w:val="24"/>
            <w:szCs w:val="24"/>
          </w:rPr>
          <w:t>) = 0.</w:t>
        </w:r>
        <w:r w:rsidR="00EC5C15">
          <w:rPr>
            <w:rFonts w:eastAsia="Calibri" w:cstheme="minorHAnsi"/>
            <w:sz w:val="24"/>
            <w:szCs w:val="24"/>
          </w:rPr>
          <w:t>9</w:t>
        </w:r>
      </w:ins>
      <w:ins w:id="312" w:author="Duan, Sean (MU-Student)" w:date="2025-04-08T15:34:00Z" w16du:dateUtc="2025-04-08T20:34:00Z">
        <w:r w:rsidR="0050756D">
          <w:rPr>
            <w:rFonts w:eastAsia="Calibri" w:cstheme="minorHAnsi"/>
            <w:sz w:val="24"/>
            <w:szCs w:val="24"/>
          </w:rPr>
          <w:t>70</w:t>
        </w:r>
      </w:ins>
      <w:ins w:id="313"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w:t>
        </w:r>
      </w:ins>
      <w:ins w:id="314" w:author="Duan, Sean (MU-Student)" w:date="2025-04-08T15:35:00Z" w16du:dateUtc="2025-04-08T20:35:00Z">
        <w:r w:rsidR="0050756D">
          <w:rPr>
            <w:rFonts w:eastAsia="Calibri" w:cstheme="minorHAnsi"/>
            <w:sz w:val="24"/>
            <w:szCs w:val="24"/>
          </w:rPr>
          <w:t>333</w:t>
        </w:r>
      </w:ins>
      <w:ins w:id="315" w:author="Duan, Sean (MU-Student)" w:date="2025-04-08T15:27:00Z" w16du:dateUtc="2025-04-08T20:27:00Z">
        <w:r w:rsidR="00EC5C15" w:rsidRPr="0004297B">
          <w:rPr>
            <w:rFonts w:eastAsia="Calibri" w:cstheme="minorHAnsi"/>
            <w:sz w:val="24"/>
            <w:szCs w:val="24"/>
          </w:rPr>
          <w:t xml:space="preserve">); 2) </w:t>
        </w:r>
        <w:r w:rsidR="00EC5C15">
          <w:rPr>
            <w:rFonts w:eastAsia="Calibri" w:cstheme="minorHAnsi"/>
            <w:sz w:val="24"/>
            <w:szCs w:val="24"/>
          </w:rPr>
          <w:t>c</w:t>
        </w:r>
        <w:r w:rsidR="00EC5C15" w:rsidRPr="0004297B">
          <w:rPr>
            <w:rFonts w:eastAsia="Calibri" w:cstheme="minorHAnsi"/>
            <w:sz w:val="24"/>
            <w:szCs w:val="24"/>
          </w:rPr>
          <w:t xml:space="preserve">apital </w:t>
        </w:r>
        <w:r w:rsidR="00EC5C15">
          <w:rPr>
            <w:rFonts w:eastAsia="Calibri" w:cstheme="minorHAnsi"/>
            <w:sz w:val="24"/>
            <w:szCs w:val="24"/>
          </w:rPr>
          <w:t>p</w:t>
        </w:r>
        <w:r w:rsidR="00EC5C15" w:rsidRPr="0004297B">
          <w:rPr>
            <w:rFonts w:eastAsia="Calibri" w:cstheme="minorHAnsi"/>
            <w:sz w:val="24"/>
            <w:szCs w:val="24"/>
          </w:rPr>
          <w:t>unishment, (</w:t>
        </w:r>
      </w:ins>
      <w:ins w:id="316" w:author="Duan, Sean (MU-Student)" w:date="2025-04-08T15:33:00Z" w16du:dateUtc="2025-04-08T20:33:00Z">
        <w:r w:rsidR="00630DB5" w:rsidRPr="00630DB5">
          <w:rPr>
            <w:rFonts w:eastAsia="Calibri" w:cstheme="minorHAnsi"/>
            <w:i/>
            <w:iCs/>
            <w:sz w:val="24"/>
            <w:szCs w:val="24"/>
            <w:rPrChange w:id="317" w:author="Duan, Sean (MU-Student)" w:date="2025-04-08T15:33:00Z" w16du:dateUtc="2025-04-08T20:33:00Z">
              <w:rPr>
                <w:rFonts w:eastAsia="Calibri" w:cstheme="minorHAnsi"/>
                <w:sz w:val="24"/>
                <w:szCs w:val="24"/>
              </w:rPr>
            </w:rPrChange>
          </w:rPr>
          <w:t>t</w:t>
        </w:r>
      </w:ins>
      <w:ins w:id="318" w:author="Duan, Sean (MU-Student)" w:date="2025-04-08T15:27:00Z" w16du:dateUtc="2025-04-08T20:27:00Z">
        <w:r w:rsidR="00EC5C15" w:rsidRPr="0004297B">
          <w:rPr>
            <w:rFonts w:eastAsia="Calibri" w:cstheme="minorHAnsi"/>
            <w:sz w:val="24"/>
            <w:szCs w:val="24"/>
          </w:rPr>
          <w:t xml:space="preserve"> (4, 20</w:t>
        </w:r>
      </w:ins>
      <w:ins w:id="319" w:author="Duan, Sean (MU-Student)" w:date="2025-04-08T15:36:00Z" w16du:dateUtc="2025-04-08T20:36:00Z">
        <w:r w:rsidR="004A70BD">
          <w:rPr>
            <w:rFonts w:eastAsia="Calibri" w:cstheme="minorHAnsi"/>
            <w:sz w:val="24"/>
            <w:szCs w:val="24"/>
          </w:rPr>
          <w:t>2</w:t>
        </w:r>
      </w:ins>
      <w:ins w:id="320" w:author="Duan, Sean (MU-Student)" w:date="2025-04-08T15:27:00Z" w16du:dateUtc="2025-04-08T20:27:00Z">
        <w:r w:rsidR="00EC5C15" w:rsidRPr="0004297B">
          <w:rPr>
            <w:rFonts w:eastAsia="Calibri" w:cstheme="minorHAnsi"/>
            <w:sz w:val="24"/>
            <w:szCs w:val="24"/>
          </w:rPr>
          <w:t xml:space="preserve">) = </w:t>
        </w:r>
      </w:ins>
      <w:ins w:id="321" w:author="Duan, Sean (MU-Student)" w:date="2025-04-08T15:35:00Z" w16du:dateUtc="2025-04-08T20:35:00Z">
        <w:r w:rsidR="00051094">
          <w:rPr>
            <w:rFonts w:eastAsia="Calibri" w:cstheme="minorHAnsi"/>
            <w:sz w:val="24"/>
            <w:szCs w:val="24"/>
          </w:rPr>
          <w:t>-</w:t>
        </w:r>
      </w:ins>
      <w:ins w:id="322" w:author="Duan, Sean (MU-Student)" w:date="2025-04-08T15:27:00Z" w16du:dateUtc="2025-04-08T20:27:00Z">
        <w:r w:rsidR="00EC5C15" w:rsidRPr="0004297B">
          <w:rPr>
            <w:rFonts w:eastAsia="Calibri" w:cstheme="minorHAnsi"/>
            <w:sz w:val="24"/>
            <w:szCs w:val="24"/>
          </w:rPr>
          <w:t>0.</w:t>
        </w:r>
      </w:ins>
      <w:ins w:id="323" w:author="Duan, Sean (MU-Student)" w:date="2025-04-08T15:35:00Z" w16du:dateUtc="2025-04-08T20:35:00Z">
        <w:r w:rsidR="00051094">
          <w:rPr>
            <w:rFonts w:eastAsia="Calibri" w:cstheme="minorHAnsi"/>
            <w:sz w:val="24"/>
            <w:szCs w:val="24"/>
          </w:rPr>
          <w:t>515</w:t>
        </w:r>
      </w:ins>
      <w:ins w:id="324"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w:t>
        </w:r>
      </w:ins>
      <w:ins w:id="325" w:author="Duan, Sean (MU-Student)" w:date="2025-04-08T15:35:00Z" w16du:dateUtc="2025-04-08T20:35:00Z">
        <w:r w:rsidR="004A70BD">
          <w:rPr>
            <w:rFonts w:eastAsia="Calibri" w:cstheme="minorHAnsi"/>
            <w:sz w:val="24"/>
            <w:szCs w:val="24"/>
          </w:rPr>
          <w:t>607</w:t>
        </w:r>
      </w:ins>
      <w:ins w:id="326" w:author="Duan, Sean (MU-Student)" w:date="2025-04-08T15:27:00Z" w16du:dateUtc="2025-04-08T20:27:00Z">
        <w:r w:rsidR="00EC5C15" w:rsidRPr="0004297B">
          <w:rPr>
            <w:rFonts w:eastAsia="Calibri" w:cstheme="minorHAnsi"/>
            <w:sz w:val="24"/>
            <w:szCs w:val="24"/>
          </w:rPr>
          <w:t xml:space="preserve">); 3) </w:t>
        </w:r>
        <w:r w:rsidR="00EC5C15">
          <w:rPr>
            <w:rFonts w:eastAsia="Calibri" w:cstheme="minorHAnsi"/>
            <w:sz w:val="24"/>
            <w:szCs w:val="24"/>
          </w:rPr>
          <w:t>c</w:t>
        </w:r>
        <w:r w:rsidR="00EC5C15" w:rsidRPr="0004297B">
          <w:rPr>
            <w:rFonts w:eastAsia="Calibri" w:cstheme="minorHAnsi"/>
            <w:sz w:val="24"/>
            <w:szCs w:val="24"/>
          </w:rPr>
          <w:t xml:space="preserve">limate </w:t>
        </w:r>
        <w:r w:rsidR="00EC5C15">
          <w:rPr>
            <w:rFonts w:eastAsia="Calibri" w:cstheme="minorHAnsi"/>
            <w:sz w:val="24"/>
            <w:szCs w:val="24"/>
          </w:rPr>
          <w:t>c</w:t>
        </w:r>
        <w:r w:rsidR="00EC5C15" w:rsidRPr="0004297B">
          <w:rPr>
            <w:rFonts w:eastAsia="Calibri" w:cstheme="minorHAnsi"/>
            <w:sz w:val="24"/>
            <w:szCs w:val="24"/>
          </w:rPr>
          <w:t>hange, (</w:t>
        </w:r>
      </w:ins>
      <w:ins w:id="327" w:author="Duan, Sean (MU-Student)" w:date="2025-04-08T15:33:00Z" w16du:dateUtc="2025-04-08T20:33:00Z">
        <w:r w:rsidR="00630DB5">
          <w:rPr>
            <w:rFonts w:eastAsia="Calibri" w:cstheme="minorHAnsi"/>
            <w:i/>
            <w:iCs/>
            <w:sz w:val="24"/>
            <w:szCs w:val="24"/>
          </w:rPr>
          <w:t>t</w:t>
        </w:r>
      </w:ins>
      <w:ins w:id="328" w:author="Duan, Sean (MU-Student)" w:date="2025-04-08T15:27:00Z" w16du:dateUtc="2025-04-08T20:27:00Z">
        <w:r w:rsidR="00EC5C15" w:rsidRPr="0004297B">
          <w:rPr>
            <w:rFonts w:eastAsia="Calibri" w:cstheme="minorHAnsi"/>
            <w:sz w:val="24"/>
            <w:szCs w:val="24"/>
          </w:rPr>
          <w:t xml:space="preserve"> (4, </w:t>
        </w:r>
      </w:ins>
      <w:ins w:id="329" w:author="Duan, Sean (MU-Student)" w:date="2025-04-08T15:36:00Z" w16du:dateUtc="2025-04-08T20:36:00Z">
        <w:r w:rsidR="00C14882">
          <w:rPr>
            <w:rFonts w:eastAsia="Calibri" w:cstheme="minorHAnsi"/>
            <w:sz w:val="24"/>
            <w:szCs w:val="24"/>
          </w:rPr>
          <w:t>200</w:t>
        </w:r>
      </w:ins>
      <w:ins w:id="330" w:author="Duan, Sean (MU-Student)" w:date="2025-04-08T15:27:00Z" w16du:dateUtc="2025-04-08T20:27:00Z">
        <w:r w:rsidR="00EC5C15" w:rsidRPr="0004297B">
          <w:rPr>
            <w:rFonts w:eastAsia="Calibri" w:cstheme="minorHAnsi"/>
            <w:sz w:val="24"/>
            <w:szCs w:val="24"/>
          </w:rPr>
          <w:t xml:space="preserve">) = </w:t>
        </w:r>
      </w:ins>
      <w:ins w:id="331" w:author="Duan, Sean (MU-Student)" w:date="2025-04-08T15:36:00Z" w16du:dateUtc="2025-04-08T20:36:00Z">
        <w:r w:rsidR="00232306">
          <w:rPr>
            <w:rFonts w:eastAsia="Calibri" w:cstheme="minorHAnsi"/>
            <w:sz w:val="24"/>
            <w:szCs w:val="24"/>
          </w:rPr>
          <w:t>0.863</w:t>
        </w:r>
      </w:ins>
      <w:ins w:id="332"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sidRPr="00E91350">
          <w:rPr>
            <w:rFonts w:eastAsia="Calibri" w:cstheme="minorHAnsi"/>
            <w:sz w:val="24"/>
            <w:szCs w:val="24"/>
          </w:rPr>
          <w:t>0.3</w:t>
        </w:r>
      </w:ins>
      <w:ins w:id="333" w:author="Duan, Sean (MU-Student)" w:date="2025-04-08T15:36:00Z" w16du:dateUtc="2025-04-08T20:36:00Z">
        <w:r w:rsidR="003200EE">
          <w:rPr>
            <w:rFonts w:eastAsia="Calibri" w:cstheme="minorHAnsi"/>
            <w:sz w:val="24"/>
            <w:szCs w:val="24"/>
          </w:rPr>
          <w:t>89</w:t>
        </w:r>
      </w:ins>
      <w:ins w:id="334" w:author="Duan, Sean (MU-Student)" w:date="2025-04-08T15:27:00Z" w16du:dateUtc="2025-04-08T20:27:00Z">
        <w:r w:rsidR="00EC5C15" w:rsidRPr="0004297B">
          <w:rPr>
            <w:rFonts w:eastAsia="Calibri" w:cstheme="minorHAnsi"/>
            <w:sz w:val="24"/>
            <w:szCs w:val="24"/>
          </w:rPr>
          <w:t xml:space="preserve">); or 4) </w:t>
        </w:r>
        <w:r w:rsidR="00EC5C15">
          <w:rPr>
            <w:rFonts w:eastAsia="Calibri" w:cstheme="minorHAnsi"/>
            <w:sz w:val="24"/>
            <w:szCs w:val="24"/>
          </w:rPr>
          <w:t>e</w:t>
        </w:r>
        <w:r w:rsidR="00EC5C15" w:rsidRPr="0004297B">
          <w:rPr>
            <w:rFonts w:eastAsia="Calibri" w:cstheme="minorHAnsi"/>
            <w:sz w:val="24"/>
            <w:szCs w:val="24"/>
          </w:rPr>
          <w:t>xercise, (</w:t>
        </w:r>
      </w:ins>
      <w:ins w:id="335" w:author="Duan, Sean (MU-Student)" w:date="2025-04-08T15:33:00Z" w16du:dateUtc="2025-04-08T20:33:00Z">
        <w:r w:rsidR="00630DB5">
          <w:rPr>
            <w:rFonts w:eastAsia="Calibri" w:cstheme="minorHAnsi"/>
            <w:i/>
            <w:iCs/>
            <w:sz w:val="24"/>
            <w:szCs w:val="24"/>
          </w:rPr>
          <w:t>t</w:t>
        </w:r>
      </w:ins>
      <w:ins w:id="336" w:author="Duan, Sean (MU-Student)" w:date="2025-04-08T15:27:00Z" w16du:dateUtc="2025-04-08T20:27:00Z">
        <w:r w:rsidR="00EC5C15" w:rsidRPr="0004297B">
          <w:rPr>
            <w:rFonts w:eastAsia="Calibri" w:cstheme="minorHAnsi"/>
            <w:sz w:val="24"/>
            <w:szCs w:val="24"/>
          </w:rPr>
          <w:t xml:space="preserve"> (4, 20</w:t>
        </w:r>
      </w:ins>
      <w:ins w:id="337" w:author="Duan, Sean (MU-Student)" w:date="2025-04-08T15:36:00Z" w16du:dateUtc="2025-04-08T20:36:00Z">
        <w:r w:rsidR="007B2A71">
          <w:rPr>
            <w:rFonts w:eastAsia="Calibri" w:cstheme="minorHAnsi"/>
            <w:sz w:val="24"/>
            <w:szCs w:val="24"/>
          </w:rPr>
          <w:t>1</w:t>
        </w:r>
      </w:ins>
      <w:ins w:id="338" w:author="Duan, Sean (MU-Student)" w:date="2025-04-08T15:27:00Z" w16du:dateUtc="2025-04-08T20:27:00Z">
        <w:r w:rsidR="00EC5C15" w:rsidRPr="0004297B">
          <w:rPr>
            <w:rFonts w:eastAsia="Calibri" w:cstheme="minorHAnsi"/>
            <w:sz w:val="24"/>
            <w:szCs w:val="24"/>
          </w:rPr>
          <w:t>) = 1.</w:t>
        </w:r>
      </w:ins>
      <w:ins w:id="339" w:author="Duan, Sean (MU-Student)" w:date="2025-04-08T15:37:00Z" w16du:dateUtc="2025-04-08T20:37:00Z">
        <w:r w:rsidR="00EB0916">
          <w:rPr>
            <w:rFonts w:eastAsia="Calibri" w:cstheme="minorHAnsi"/>
            <w:sz w:val="24"/>
            <w:szCs w:val="24"/>
          </w:rPr>
          <w:t>052</w:t>
        </w:r>
      </w:ins>
      <w:ins w:id="340" w:author="Duan, Sean (MU-Student)" w:date="2025-04-08T15:27:00Z" w16du:dateUtc="2025-04-08T20:27:00Z">
        <w:r w:rsidR="00EC5C15" w:rsidRPr="0004297B">
          <w:rPr>
            <w:rFonts w:eastAsia="Calibri" w:cstheme="minorHAnsi"/>
            <w:sz w:val="24"/>
            <w:szCs w:val="24"/>
          </w:rPr>
          <w:t xml:space="preserve">, </w:t>
        </w:r>
        <w:r w:rsidR="00EC5C15" w:rsidRPr="0004297B">
          <w:rPr>
            <w:rFonts w:eastAsia="Calibri" w:cstheme="minorHAnsi"/>
            <w:i/>
            <w:iCs/>
            <w:sz w:val="24"/>
            <w:szCs w:val="24"/>
          </w:rPr>
          <w:t>p</w:t>
        </w:r>
        <w:r w:rsidR="00EC5C15" w:rsidRPr="0004297B">
          <w:rPr>
            <w:rFonts w:eastAsia="Calibri" w:cstheme="minorHAnsi"/>
            <w:sz w:val="24"/>
            <w:szCs w:val="24"/>
          </w:rPr>
          <w:t xml:space="preserve"> = </w:t>
        </w:r>
        <w:r w:rsidR="00EC5C15">
          <w:rPr>
            <w:rFonts w:eastAsia="Calibri" w:cstheme="minorHAnsi"/>
            <w:sz w:val="24"/>
            <w:szCs w:val="24"/>
          </w:rPr>
          <w:t>0.2</w:t>
        </w:r>
      </w:ins>
      <w:ins w:id="341" w:author="Duan, Sean (MU-Student)" w:date="2025-04-08T15:37:00Z" w16du:dateUtc="2025-04-08T20:37:00Z">
        <w:r w:rsidR="00EB0916">
          <w:rPr>
            <w:rFonts w:eastAsia="Calibri" w:cstheme="minorHAnsi"/>
            <w:sz w:val="24"/>
            <w:szCs w:val="24"/>
          </w:rPr>
          <w:t>94</w:t>
        </w:r>
      </w:ins>
      <w:ins w:id="342" w:author="Duan, Sean (MU-Student)" w:date="2025-04-08T15:27:00Z" w16du:dateUtc="2025-04-08T20:27:00Z">
        <w:r w:rsidR="00EC5C15" w:rsidRPr="0004297B">
          <w:rPr>
            <w:rFonts w:eastAsia="Calibri" w:cstheme="minorHAnsi"/>
            <w:sz w:val="24"/>
            <w:szCs w:val="24"/>
          </w:rPr>
          <w:t>).</w:t>
        </w:r>
      </w:ins>
      <w:ins w:id="343" w:author="Duan, Sean (MU-Student)" w:date="2025-04-08T15:37:00Z" w16du:dateUtc="2025-04-08T20:37:00Z">
        <w:r w:rsidR="005A026B">
          <w:rPr>
            <w:rFonts w:eastAsia="Calibri" w:cstheme="minorHAnsi"/>
            <w:sz w:val="24"/>
            <w:szCs w:val="24"/>
          </w:rPr>
          <w:t xml:space="preserve"> The two interventions that we designed to increase moral </w:t>
        </w:r>
      </w:ins>
      <w:ins w:id="344" w:author="Duan, Sean (MU-Student)" w:date="2025-04-08T17:05:00Z" w16du:dateUtc="2025-04-08T22:05:00Z">
        <w:r w:rsidR="00A974B8">
          <w:rPr>
            <w:rFonts w:eastAsia="Calibri" w:cstheme="minorHAnsi"/>
            <w:sz w:val="24"/>
            <w:szCs w:val="24"/>
          </w:rPr>
          <w:t>conviction</w:t>
        </w:r>
      </w:ins>
      <w:ins w:id="345" w:author="Duan, Sean (MU-Student)" w:date="2025-04-08T15:37:00Z" w16du:dateUtc="2025-04-08T20:37:00Z">
        <w:r w:rsidR="005A026B">
          <w:rPr>
            <w:rFonts w:eastAsia="Calibri" w:cstheme="minorHAnsi"/>
            <w:sz w:val="24"/>
            <w:szCs w:val="24"/>
          </w:rPr>
          <w:t xml:space="preserve"> did not seem to </w:t>
        </w:r>
      </w:ins>
      <w:ins w:id="346" w:author="Duan, Sean (MU-Student)" w:date="2025-04-08T15:38:00Z" w16du:dateUtc="2025-04-08T20:38:00Z">
        <w:r w:rsidR="005A026B">
          <w:rPr>
            <w:rFonts w:eastAsia="Calibri" w:cstheme="minorHAnsi"/>
            <w:sz w:val="24"/>
            <w:szCs w:val="24"/>
          </w:rPr>
          <w:t>increase moral conviction as compared to the control condition</w:t>
        </w:r>
      </w:ins>
      <w:ins w:id="347" w:author="Duan, Sean (MU-Student)" w:date="2025-04-08T17:00:00Z" w16du:dateUtc="2025-04-08T22:00:00Z">
        <w:r w:rsidR="00B0445A">
          <w:rPr>
            <w:rFonts w:eastAsia="Calibri" w:cstheme="minorHAnsi"/>
            <w:sz w:val="24"/>
            <w:szCs w:val="24"/>
          </w:rPr>
          <w:t>.</w:t>
        </w:r>
      </w:ins>
    </w:p>
    <w:p w14:paraId="55C94835" w14:textId="7AB7BB64" w:rsidR="005B3C04" w:rsidRDefault="00BA505B" w:rsidP="00BA505B">
      <w:pPr>
        <w:spacing w:after="100" w:afterAutospacing="1" w:line="480" w:lineRule="auto"/>
        <w:ind w:firstLine="720"/>
        <w:rPr>
          <w:ins w:id="348" w:author="Duan, Sean (MU-Student)" w:date="2025-04-08T16:01:00Z" w16du:dateUtc="2025-04-08T21:01:00Z"/>
          <w:rFonts w:eastAsia="Calibri" w:cstheme="minorHAnsi"/>
          <w:sz w:val="24"/>
          <w:szCs w:val="24"/>
        </w:rPr>
      </w:pPr>
      <w:r w:rsidRPr="00A03F36">
        <w:rPr>
          <w:rFonts w:eastAsia="Calibri" w:cstheme="minorHAnsi"/>
          <w:sz w:val="24"/>
          <w:szCs w:val="24"/>
        </w:rPr>
        <w:t xml:space="preserve">There was </w:t>
      </w:r>
      <w:del w:id="349" w:author="Duan, Sean (MU-Student)" w:date="2025-04-08T15:38:00Z" w16du:dateUtc="2025-04-08T20:38:00Z">
        <w:r w:rsidRPr="00A03F36" w:rsidDel="00BE0E9B">
          <w:rPr>
            <w:rFonts w:eastAsia="Calibri" w:cstheme="minorHAnsi"/>
            <w:sz w:val="24"/>
            <w:szCs w:val="24"/>
          </w:rPr>
          <w:delText>no</w:delText>
        </w:r>
      </w:del>
      <w:r w:rsidR="005D1A60">
        <w:rPr>
          <w:rFonts w:eastAsia="Calibri" w:cstheme="minorHAnsi"/>
          <w:sz w:val="24"/>
          <w:szCs w:val="24"/>
        </w:rPr>
        <w:t xml:space="preserve">no </w:t>
      </w:r>
      <w:r w:rsidRPr="00A03F36">
        <w:rPr>
          <w:rFonts w:eastAsia="Calibri" w:cstheme="minorHAnsi"/>
          <w:sz w:val="24"/>
          <w:szCs w:val="24"/>
        </w:rPr>
        <w:t xml:space="preserve">support for </w:t>
      </w:r>
      <w:r w:rsidRPr="00FA04B0">
        <w:rPr>
          <w:rFonts w:eastAsia="Calibri" w:cstheme="minorHAnsi"/>
          <w:b/>
          <w:bCs/>
          <w:sz w:val="24"/>
          <w:szCs w:val="24"/>
        </w:rPr>
        <w:t>H2</w:t>
      </w:r>
      <w:r w:rsidRPr="00A03F36">
        <w:rPr>
          <w:rFonts w:eastAsia="Calibri" w:cstheme="minorHAnsi"/>
          <w:sz w:val="24"/>
          <w:szCs w:val="24"/>
        </w:rPr>
        <w:t>, as our</w:t>
      </w:r>
      <w:ins w:id="350" w:author="Duan, Sean (MU-Student)" w:date="2025-04-08T15:38:00Z" w16du:dateUtc="2025-04-08T20:38:00Z">
        <w:r w:rsidR="00431C06">
          <w:rPr>
            <w:rFonts w:eastAsia="Calibri" w:cstheme="minorHAnsi"/>
            <w:sz w:val="24"/>
            <w:szCs w:val="24"/>
          </w:rPr>
          <w:t xml:space="preserve"> pragmatic and hedonic groups combined d</w:t>
        </w:r>
      </w:ins>
      <w:ins w:id="351" w:author="Duan, Sean (MU-Student)" w:date="2025-04-08T15:39:00Z" w16du:dateUtc="2025-04-08T20:39:00Z">
        <w:r w:rsidR="00431C06">
          <w:rPr>
            <w:rFonts w:eastAsia="Calibri" w:cstheme="minorHAnsi"/>
            <w:sz w:val="24"/>
            <w:szCs w:val="24"/>
          </w:rPr>
          <w:t xml:space="preserve">id not have decreased moral conviction as compared to the control group </w:t>
        </w:r>
      </w:ins>
      <w:del w:id="352" w:author="Duan, Sean (MU-Student)" w:date="2025-04-08T15:38:00Z" w16du:dateUtc="2025-04-08T20:38:00Z">
        <w:r w:rsidRPr="00A03F36" w:rsidDel="00431C06">
          <w:rPr>
            <w:rFonts w:eastAsia="Calibri" w:cstheme="minorHAnsi"/>
            <w:sz w:val="24"/>
            <w:szCs w:val="24"/>
          </w:rPr>
          <w:delText xml:space="preserve"> moral conviction manipulation </w:delText>
        </w:r>
      </w:del>
      <w:del w:id="353" w:author="Duan, Sean (MU-Student)" w:date="2025-04-08T15:39:00Z" w16du:dateUtc="2025-04-08T20:39:00Z">
        <w:r w:rsidRPr="00A03F36" w:rsidDel="00431C06">
          <w:rPr>
            <w:rFonts w:eastAsia="Calibri" w:cstheme="minorHAnsi"/>
            <w:sz w:val="24"/>
            <w:szCs w:val="24"/>
          </w:rPr>
          <w:delText xml:space="preserve">had no main effect on moral conviction felt </w:delText>
        </w:r>
      </w:del>
      <w:r w:rsidRPr="00A03F36">
        <w:rPr>
          <w:rFonts w:eastAsia="Calibri" w:cstheme="minorHAnsi"/>
          <w:sz w:val="24"/>
          <w:szCs w:val="24"/>
        </w:rPr>
        <w:t>for: 1) Universal Health Care, (</w:t>
      </w:r>
      <w:del w:id="354" w:author="Duan, Sean (MU-Student)" w:date="2025-04-08T16:00:00Z" w16du:dateUtc="2025-04-08T21:00:00Z">
        <w:r w:rsidRPr="00A03F36" w:rsidDel="00DC360F">
          <w:rPr>
            <w:rFonts w:eastAsia="Calibri" w:cstheme="minorHAnsi"/>
            <w:i/>
            <w:iCs/>
            <w:sz w:val="24"/>
            <w:szCs w:val="24"/>
          </w:rPr>
          <w:delText>F</w:delText>
        </w:r>
        <w:r w:rsidRPr="00A03F36" w:rsidDel="00DC360F">
          <w:rPr>
            <w:rFonts w:eastAsia="Calibri" w:cstheme="minorHAnsi"/>
            <w:sz w:val="24"/>
            <w:szCs w:val="24"/>
          </w:rPr>
          <w:delText xml:space="preserve"> </w:delText>
        </w:r>
      </w:del>
      <w:ins w:id="355" w:author="Duan, Sean (MU-Student)" w:date="2025-04-08T16:00:00Z" w16du:dateUtc="2025-04-08T21:00:00Z">
        <w:r w:rsidR="00DC360F">
          <w:rPr>
            <w:rFonts w:eastAsia="Calibri" w:cstheme="minorHAnsi"/>
            <w:i/>
            <w:iCs/>
            <w:sz w:val="24"/>
            <w:szCs w:val="24"/>
          </w:rPr>
          <w:t>t</w:t>
        </w:r>
        <w:r w:rsidR="00DC360F" w:rsidRPr="00A03F36">
          <w:rPr>
            <w:rFonts w:eastAsia="Calibri" w:cstheme="minorHAnsi"/>
            <w:sz w:val="24"/>
            <w:szCs w:val="24"/>
          </w:rPr>
          <w:t xml:space="preserve"> </w:t>
        </w:r>
      </w:ins>
      <w:r w:rsidRPr="00A03F36">
        <w:rPr>
          <w:rFonts w:eastAsia="Calibri" w:cstheme="minorHAnsi"/>
          <w:sz w:val="24"/>
          <w:szCs w:val="24"/>
        </w:rPr>
        <w:t xml:space="preserve">(4, </w:t>
      </w:r>
      <w:del w:id="356" w:author="Duan, Sean (MU-Student)" w:date="2025-04-08T16:00:00Z" w16du:dateUtc="2025-04-08T21:00:00Z">
        <w:r w:rsidRPr="00A03F36" w:rsidDel="00DC360F">
          <w:rPr>
            <w:rFonts w:eastAsia="Calibri" w:cstheme="minorHAnsi"/>
            <w:sz w:val="24"/>
            <w:szCs w:val="24"/>
          </w:rPr>
          <w:delText>1</w:delText>
        </w:r>
        <w:r w:rsidR="00925A4D" w:rsidDel="00DC360F">
          <w:rPr>
            <w:rFonts w:eastAsia="Calibri" w:cstheme="minorHAnsi"/>
            <w:sz w:val="24"/>
            <w:szCs w:val="24"/>
          </w:rPr>
          <w:delText>9</w:delText>
        </w:r>
        <w:r w:rsidRPr="00A03F36" w:rsidDel="00DC360F">
          <w:rPr>
            <w:rFonts w:eastAsia="Calibri" w:cstheme="minorHAnsi"/>
            <w:sz w:val="24"/>
            <w:szCs w:val="24"/>
          </w:rPr>
          <w:delText>6</w:delText>
        </w:r>
      </w:del>
      <w:ins w:id="357" w:author="Duan, Sean (MU-Student)" w:date="2025-04-08T16:00:00Z" w16du:dateUtc="2025-04-08T21:00:00Z">
        <w:r w:rsidR="00DC360F">
          <w:rPr>
            <w:rFonts w:eastAsia="Calibri" w:cstheme="minorHAnsi"/>
            <w:sz w:val="24"/>
            <w:szCs w:val="24"/>
          </w:rPr>
          <w:t>203</w:t>
        </w:r>
      </w:ins>
      <w:r w:rsidRPr="00A03F36">
        <w:rPr>
          <w:rFonts w:eastAsia="Calibri" w:cstheme="minorHAnsi"/>
          <w:sz w:val="24"/>
          <w:szCs w:val="24"/>
        </w:rPr>
        <w:t xml:space="preserve">) = </w:t>
      </w:r>
      <w:ins w:id="358" w:author="Duan, Sean (MU-Student)" w:date="2025-04-08T16:00:00Z" w16du:dateUtc="2025-04-08T21:00:00Z">
        <w:r w:rsidR="008704C1">
          <w:rPr>
            <w:rFonts w:eastAsia="Calibri" w:cstheme="minorHAnsi"/>
            <w:sz w:val="24"/>
            <w:szCs w:val="24"/>
          </w:rPr>
          <w:t>-</w:t>
        </w:r>
      </w:ins>
      <w:r w:rsidR="00586DF0">
        <w:rPr>
          <w:rFonts w:eastAsia="Calibri" w:cstheme="minorHAnsi"/>
          <w:sz w:val="24"/>
          <w:szCs w:val="24"/>
        </w:rPr>
        <w:t>1.</w:t>
      </w:r>
      <w:del w:id="359" w:author="Duan, Sean (MU-Student)" w:date="2025-04-08T16:00:00Z" w16du:dateUtc="2025-04-08T21:00:00Z">
        <w:r w:rsidR="00586DF0" w:rsidDel="008704C1">
          <w:rPr>
            <w:rFonts w:eastAsia="Calibri" w:cstheme="minorHAnsi"/>
            <w:sz w:val="24"/>
            <w:szCs w:val="24"/>
          </w:rPr>
          <w:delText>76</w:delText>
        </w:r>
      </w:del>
      <w:ins w:id="360" w:author="Duan, Sean (MU-Student)" w:date="2025-04-08T16:00:00Z" w16du:dateUtc="2025-04-08T21:00:00Z">
        <w:r w:rsidR="008704C1">
          <w:rPr>
            <w:rFonts w:eastAsia="Calibri" w:cstheme="minorHAnsi"/>
            <w:sz w:val="24"/>
            <w:szCs w:val="24"/>
          </w:rPr>
          <w:t>56</w:t>
        </w:r>
      </w:ins>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586DF0">
        <w:rPr>
          <w:rFonts w:eastAsia="Calibri" w:cstheme="minorHAnsi"/>
          <w:sz w:val="24"/>
          <w:szCs w:val="24"/>
        </w:rPr>
        <w:t>0.1</w:t>
      </w:r>
      <w:del w:id="361" w:author="Duan, Sean (MU-Student)" w:date="2025-04-08T16:00:00Z" w16du:dateUtc="2025-04-08T21:00:00Z">
        <w:r w:rsidR="00586DF0" w:rsidDel="00DA6268">
          <w:rPr>
            <w:rFonts w:eastAsia="Calibri" w:cstheme="minorHAnsi"/>
            <w:sz w:val="24"/>
            <w:szCs w:val="24"/>
          </w:rPr>
          <w:delText>3</w:delText>
        </w:r>
      </w:del>
      <w:ins w:id="362" w:author="Duan, Sean (MU-Student)" w:date="2025-04-08T16:00:00Z" w16du:dateUtc="2025-04-08T21:00:00Z">
        <w:r w:rsidR="00DA6268">
          <w:rPr>
            <w:rFonts w:eastAsia="Calibri" w:cstheme="minorHAnsi"/>
            <w:sz w:val="24"/>
            <w:szCs w:val="24"/>
          </w:rPr>
          <w:t>2</w:t>
        </w:r>
      </w:ins>
      <w:del w:id="363" w:author="Duan, Sean (MU-Student)" w:date="2025-04-08T16:00:00Z" w16du:dateUtc="2025-04-08T21:00:00Z">
        <w:r w:rsidR="00586DF0" w:rsidDel="00DA6268">
          <w:rPr>
            <w:rFonts w:eastAsia="Calibri" w:cstheme="minorHAnsi"/>
            <w:sz w:val="24"/>
            <w:szCs w:val="24"/>
          </w:rPr>
          <w:delText>8</w:delText>
        </w:r>
      </w:del>
      <w:ins w:id="364" w:author="Duan, Sean (MU-Student)" w:date="2025-04-08T16:00:00Z" w16du:dateUtc="2025-04-08T21:00:00Z">
        <w:r w:rsidR="00DA6268">
          <w:rPr>
            <w:rFonts w:eastAsia="Calibri" w:cstheme="minorHAnsi"/>
            <w:sz w:val="24"/>
            <w:szCs w:val="24"/>
          </w:rPr>
          <w:t>12</w:t>
        </w:r>
      </w:ins>
      <w:r w:rsidRPr="00A03F36">
        <w:rPr>
          <w:rFonts w:eastAsia="Calibri" w:cstheme="minorHAnsi"/>
          <w:sz w:val="24"/>
          <w:szCs w:val="24"/>
        </w:rPr>
        <w:t xml:space="preserve">); 2) </w:t>
      </w:r>
      <w:del w:id="365" w:author="Duan, Sean (MU-Student)" w:date="2025-04-08T16:00:00Z" w16du:dateUtc="2025-04-08T21:00:00Z">
        <w:r w:rsidRPr="00A03F36" w:rsidDel="00A9323A">
          <w:rPr>
            <w:rFonts w:eastAsia="Calibri" w:cstheme="minorHAnsi"/>
            <w:sz w:val="24"/>
            <w:szCs w:val="24"/>
          </w:rPr>
          <w:delText>C</w:delText>
        </w:r>
      </w:del>
      <w:ins w:id="366" w:author="Duan, Sean (MU-Student)" w:date="2025-04-08T16:00:00Z" w16du:dateUtc="2025-04-08T21:00:00Z">
        <w:r w:rsidR="00A9323A">
          <w:rPr>
            <w:rFonts w:eastAsia="Calibri" w:cstheme="minorHAnsi"/>
            <w:sz w:val="24"/>
            <w:szCs w:val="24"/>
          </w:rPr>
          <w:t>c</w:t>
        </w:r>
      </w:ins>
      <w:r w:rsidRPr="00A03F36">
        <w:rPr>
          <w:rFonts w:eastAsia="Calibri" w:cstheme="minorHAnsi"/>
          <w:sz w:val="24"/>
          <w:szCs w:val="24"/>
        </w:rPr>
        <w:t xml:space="preserve">apital </w:t>
      </w:r>
      <w:del w:id="367" w:author="Duan, Sean (MU-Student)" w:date="2025-04-08T16:00:00Z" w16du:dateUtc="2025-04-08T21:00:00Z">
        <w:r w:rsidRPr="00A03F36" w:rsidDel="00A9323A">
          <w:rPr>
            <w:rFonts w:eastAsia="Calibri" w:cstheme="minorHAnsi"/>
            <w:sz w:val="24"/>
            <w:szCs w:val="24"/>
          </w:rPr>
          <w:delText>P</w:delText>
        </w:r>
      </w:del>
      <w:ins w:id="368" w:author="Duan, Sean (MU-Student)" w:date="2025-04-08T16:00:00Z" w16du:dateUtc="2025-04-08T21:00:00Z">
        <w:r w:rsidR="00A9323A">
          <w:rPr>
            <w:rFonts w:eastAsia="Calibri" w:cstheme="minorHAnsi"/>
            <w:sz w:val="24"/>
            <w:szCs w:val="24"/>
          </w:rPr>
          <w:t>p</w:t>
        </w:r>
      </w:ins>
      <w:r w:rsidRPr="00A03F36">
        <w:rPr>
          <w:rFonts w:eastAsia="Calibri" w:cstheme="minorHAnsi"/>
          <w:sz w:val="24"/>
          <w:szCs w:val="24"/>
        </w:rPr>
        <w:t>unishment, (</w:t>
      </w:r>
      <w:del w:id="369" w:author="Duan, Sean (MU-Student)" w:date="2025-04-08T16:00:00Z" w16du:dateUtc="2025-04-08T21:00:00Z">
        <w:r w:rsidRPr="00A03F36" w:rsidDel="000002A4">
          <w:rPr>
            <w:rFonts w:eastAsia="Calibri" w:cstheme="minorHAnsi"/>
            <w:i/>
            <w:iCs/>
            <w:sz w:val="24"/>
            <w:szCs w:val="24"/>
          </w:rPr>
          <w:delText>F</w:delText>
        </w:r>
        <w:r w:rsidRPr="00A03F36" w:rsidDel="000002A4">
          <w:rPr>
            <w:rFonts w:eastAsia="Calibri" w:cstheme="minorHAnsi"/>
            <w:sz w:val="24"/>
            <w:szCs w:val="24"/>
          </w:rPr>
          <w:delText xml:space="preserve"> </w:delText>
        </w:r>
      </w:del>
      <w:ins w:id="370" w:author="Duan, Sean (MU-Student)" w:date="2025-04-08T16:00:00Z" w16du:dateUtc="2025-04-08T21:00:00Z">
        <w:r w:rsidR="000002A4">
          <w:rPr>
            <w:rFonts w:eastAsia="Calibri" w:cstheme="minorHAnsi"/>
            <w:i/>
            <w:iCs/>
            <w:sz w:val="24"/>
            <w:szCs w:val="24"/>
          </w:rPr>
          <w:t>t</w:t>
        </w:r>
        <w:r w:rsidR="000002A4" w:rsidRPr="00A03F36">
          <w:rPr>
            <w:rFonts w:eastAsia="Calibri" w:cstheme="minorHAnsi"/>
            <w:sz w:val="24"/>
            <w:szCs w:val="24"/>
          </w:rPr>
          <w:t xml:space="preserve"> </w:t>
        </w:r>
      </w:ins>
      <w:r w:rsidRPr="00A03F36">
        <w:rPr>
          <w:rFonts w:eastAsia="Calibri" w:cstheme="minorHAnsi"/>
          <w:sz w:val="24"/>
          <w:szCs w:val="24"/>
        </w:rPr>
        <w:t xml:space="preserve">(4, </w:t>
      </w:r>
      <w:del w:id="371" w:author="Duan, Sean (MU-Student)" w:date="2025-04-08T16:00:00Z" w16du:dateUtc="2025-04-08T21:00:00Z">
        <w:r w:rsidRPr="00A03F36" w:rsidDel="000002A4">
          <w:rPr>
            <w:rFonts w:eastAsia="Calibri" w:cstheme="minorHAnsi"/>
            <w:sz w:val="24"/>
            <w:szCs w:val="24"/>
          </w:rPr>
          <w:delText>1</w:delText>
        </w:r>
        <w:r w:rsidR="00925A4D" w:rsidDel="000002A4">
          <w:rPr>
            <w:rFonts w:eastAsia="Calibri" w:cstheme="minorHAnsi"/>
            <w:sz w:val="24"/>
            <w:szCs w:val="24"/>
          </w:rPr>
          <w:delText>9</w:delText>
        </w:r>
        <w:r w:rsidRPr="00A03F36" w:rsidDel="000002A4">
          <w:rPr>
            <w:rFonts w:eastAsia="Calibri" w:cstheme="minorHAnsi"/>
            <w:sz w:val="24"/>
            <w:szCs w:val="24"/>
          </w:rPr>
          <w:delText>6</w:delText>
        </w:r>
      </w:del>
      <w:ins w:id="372" w:author="Duan, Sean (MU-Student)" w:date="2025-04-08T16:00:00Z" w16du:dateUtc="2025-04-08T21:00:00Z">
        <w:r w:rsidR="000002A4">
          <w:rPr>
            <w:rFonts w:eastAsia="Calibri" w:cstheme="minorHAnsi"/>
            <w:sz w:val="24"/>
            <w:szCs w:val="24"/>
          </w:rPr>
          <w:t>2</w:t>
        </w:r>
      </w:ins>
      <w:ins w:id="373" w:author="Duan, Sean (MU-Student)" w:date="2025-04-08T16:01:00Z" w16du:dateUtc="2025-04-08T21:01:00Z">
        <w:r w:rsidR="000002A4">
          <w:rPr>
            <w:rFonts w:eastAsia="Calibri" w:cstheme="minorHAnsi"/>
            <w:sz w:val="24"/>
            <w:szCs w:val="24"/>
          </w:rPr>
          <w:t>02</w:t>
        </w:r>
      </w:ins>
      <w:r w:rsidRPr="00A03F36">
        <w:rPr>
          <w:rFonts w:eastAsia="Calibri" w:cstheme="minorHAnsi"/>
          <w:sz w:val="24"/>
          <w:szCs w:val="24"/>
        </w:rPr>
        <w:t xml:space="preserve">) = </w:t>
      </w:r>
      <w:ins w:id="374" w:author="Duan, Sean (MU-Student)" w:date="2025-04-08T16:01:00Z" w16du:dateUtc="2025-04-08T21:01:00Z">
        <w:r w:rsidR="000002A4">
          <w:rPr>
            <w:rFonts w:eastAsia="Calibri" w:cstheme="minorHAnsi"/>
            <w:sz w:val="24"/>
            <w:szCs w:val="24"/>
          </w:rPr>
          <w:t>-</w:t>
        </w:r>
      </w:ins>
      <w:r w:rsidRPr="00A03F36">
        <w:rPr>
          <w:rFonts w:eastAsia="Calibri" w:cstheme="minorHAnsi"/>
          <w:sz w:val="24"/>
          <w:szCs w:val="24"/>
        </w:rPr>
        <w:t>0.</w:t>
      </w:r>
      <w:ins w:id="375" w:author="Duan, Sean (MU-Student)" w:date="2025-04-08T16:01:00Z" w16du:dateUtc="2025-04-08T21:01:00Z">
        <w:r w:rsidR="000002A4">
          <w:rPr>
            <w:rFonts w:eastAsia="Calibri" w:cstheme="minorHAnsi"/>
            <w:sz w:val="24"/>
            <w:szCs w:val="24"/>
          </w:rPr>
          <w:t>1</w:t>
        </w:r>
      </w:ins>
      <w:r w:rsidR="008546BE">
        <w:rPr>
          <w:rFonts w:eastAsia="Calibri" w:cstheme="minorHAnsi"/>
          <w:sz w:val="24"/>
          <w:szCs w:val="24"/>
        </w:rPr>
        <w:t>50</w:t>
      </w:r>
      <w:del w:id="376" w:author="Duan, Sean (MU-Student)" w:date="2025-04-08T16:01:00Z" w16du:dateUtc="2025-04-08T21:01:00Z">
        <w:r w:rsidR="008546BE" w:rsidDel="000002A4">
          <w:rPr>
            <w:rFonts w:eastAsia="Calibri" w:cstheme="minorHAnsi"/>
            <w:sz w:val="24"/>
            <w:szCs w:val="24"/>
          </w:rPr>
          <w:delText>7</w:delText>
        </w:r>
      </w:del>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27162B" w:rsidRPr="0027162B">
        <w:rPr>
          <w:rFonts w:eastAsia="Calibri" w:cstheme="minorHAnsi"/>
          <w:sz w:val="24"/>
          <w:szCs w:val="24"/>
        </w:rPr>
        <w:t>0.</w:t>
      </w:r>
      <w:del w:id="377" w:author="Duan, Sean (MU-Student)" w:date="2025-04-08T16:01:00Z" w16du:dateUtc="2025-04-08T21:01:00Z">
        <w:r w:rsidR="0027162B" w:rsidRPr="0027162B" w:rsidDel="00413D84">
          <w:rPr>
            <w:rFonts w:eastAsia="Calibri" w:cstheme="minorHAnsi"/>
            <w:sz w:val="24"/>
            <w:szCs w:val="24"/>
          </w:rPr>
          <w:delText>73</w:delText>
        </w:r>
      </w:del>
      <w:ins w:id="378" w:author="Duan, Sean (MU-Student)" w:date="2025-04-08T16:01:00Z" w16du:dateUtc="2025-04-08T21:01:00Z">
        <w:r w:rsidR="00413D84">
          <w:rPr>
            <w:rFonts w:eastAsia="Calibri" w:cstheme="minorHAnsi"/>
            <w:sz w:val="24"/>
            <w:szCs w:val="24"/>
          </w:rPr>
          <w:t>88</w:t>
        </w:r>
      </w:ins>
      <w:r w:rsidR="0027162B" w:rsidRPr="0027162B">
        <w:rPr>
          <w:rFonts w:eastAsia="Calibri" w:cstheme="minorHAnsi"/>
          <w:sz w:val="24"/>
          <w:szCs w:val="24"/>
        </w:rPr>
        <w:t>1</w:t>
      </w:r>
      <w:r w:rsidRPr="00A03F36">
        <w:rPr>
          <w:rFonts w:eastAsia="Calibri" w:cstheme="minorHAnsi"/>
          <w:sz w:val="24"/>
          <w:szCs w:val="24"/>
        </w:rPr>
        <w:t xml:space="preserve">); </w:t>
      </w:r>
      <w:del w:id="379" w:author="Duan, Sean (MU-Student)" w:date="2025-04-08T16:01:00Z" w16du:dateUtc="2025-04-08T21:01:00Z">
        <w:r w:rsidRPr="00A03F36" w:rsidDel="005B3C04">
          <w:rPr>
            <w:rFonts w:eastAsia="Calibri" w:cstheme="minorHAnsi"/>
            <w:sz w:val="24"/>
            <w:szCs w:val="24"/>
          </w:rPr>
          <w:delText xml:space="preserve">3) </w:delText>
        </w:r>
        <w:r w:rsidRPr="00A03F36" w:rsidDel="00CB453F">
          <w:rPr>
            <w:rFonts w:eastAsia="Calibri" w:cstheme="minorHAnsi"/>
            <w:sz w:val="24"/>
            <w:szCs w:val="24"/>
          </w:rPr>
          <w:delText>C</w:delText>
        </w:r>
        <w:r w:rsidRPr="00A03F36" w:rsidDel="005B3C04">
          <w:rPr>
            <w:rFonts w:eastAsia="Calibri" w:cstheme="minorHAnsi"/>
            <w:sz w:val="24"/>
            <w:szCs w:val="24"/>
          </w:rPr>
          <w:delText xml:space="preserve">limate </w:delText>
        </w:r>
        <w:r w:rsidRPr="00A03F36" w:rsidDel="00CB453F">
          <w:rPr>
            <w:rFonts w:eastAsia="Calibri" w:cstheme="minorHAnsi"/>
            <w:sz w:val="24"/>
            <w:szCs w:val="24"/>
          </w:rPr>
          <w:delText>C</w:delText>
        </w:r>
        <w:r w:rsidRPr="00A03F36" w:rsidDel="005B3C04">
          <w:rPr>
            <w:rFonts w:eastAsia="Calibri" w:cstheme="minorHAnsi"/>
            <w:sz w:val="24"/>
            <w:szCs w:val="24"/>
          </w:rPr>
          <w:delText>hange, (</w:delText>
        </w:r>
        <w:r w:rsidRPr="00A03F36" w:rsidDel="005B3C04">
          <w:rPr>
            <w:rFonts w:eastAsia="Calibri" w:cstheme="minorHAnsi"/>
            <w:i/>
            <w:iCs/>
            <w:sz w:val="24"/>
            <w:szCs w:val="24"/>
          </w:rPr>
          <w:delText>F</w:delText>
        </w:r>
        <w:r w:rsidRPr="00A03F36" w:rsidDel="005B3C04">
          <w:rPr>
            <w:rFonts w:eastAsia="Calibri" w:cstheme="minorHAnsi"/>
            <w:sz w:val="24"/>
            <w:szCs w:val="24"/>
          </w:rPr>
          <w:delText xml:space="preserve"> (4, </w:delText>
        </w:r>
        <w:r w:rsidRPr="00A03F36" w:rsidDel="00CB453F">
          <w:rPr>
            <w:rFonts w:eastAsia="Calibri" w:cstheme="minorHAnsi"/>
            <w:sz w:val="24"/>
            <w:szCs w:val="24"/>
          </w:rPr>
          <w:delText>1</w:delText>
        </w:r>
        <w:r w:rsidR="00925A4D" w:rsidDel="00CB453F">
          <w:rPr>
            <w:rFonts w:eastAsia="Calibri" w:cstheme="minorHAnsi"/>
            <w:sz w:val="24"/>
            <w:szCs w:val="24"/>
          </w:rPr>
          <w:delText>9</w:delText>
        </w:r>
        <w:r w:rsidRPr="00A03F36" w:rsidDel="00CB453F">
          <w:rPr>
            <w:rFonts w:eastAsia="Calibri" w:cstheme="minorHAnsi"/>
            <w:sz w:val="24"/>
            <w:szCs w:val="24"/>
          </w:rPr>
          <w:delText>6</w:delText>
        </w:r>
        <w:r w:rsidRPr="00A03F36" w:rsidDel="005B3C04">
          <w:rPr>
            <w:rFonts w:eastAsia="Calibri" w:cstheme="minorHAnsi"/>
            <w:sz w:val="24"/>
            <w:szCs w:val="24"/>
          </w:rPr>
          <w:delText xml:space="preserve">) = </w:delText>
        </w:r>
        <w:r w:rsidR="00983CAE" w:rsidDel="005B3C04">
          <w:rPr>
            <w:rFonts w:eastAsia="Calibri" w:cstheme="minorHAnsi"/>
            <w:sz w:val="24"/>
            <w:szCs w:val="24"/>
          </w:rPr>
          <w:delText>1</w:delText>
        </w:r>
        <w:r w:rsidRPr="00A03F36" w:rsidDel="005B3C04">
          <w:rPr>
            <w:rFonts w:eastAsia="Calibri" w:cstheme="minorHAnsi"/>
            <w:sz w:val="24"/>
            <w:szCs w:val="24"/>
          </w:rPr>
          <w:delText>.</w:delText>
        </w:r>
        <w:r w:rsidR="00983CAE" w:rsidDel="005B3C04">
          <w:rPr>
            <w:rFonts w:eastAsia="Calibri" w:cstheme="minorHAnsi"/>
            <w:sz w:val="24"/>
            <w:szCs w:val="24"/>
          </w:rPr>
          <w:delText>335</w:delText>
        </w:r>
        <w:r w:rsidRPr="00A03F36" w:rsidDel="005B3C04">
          <w:rPr>
            <w:rFonts w:eastAsia="Calibri" w:cstheme="minorHAnsi"/>
            <w:sz w:val="24"/>
            <w:szCs w:val="24"/>
          </w:rPr>
          <w:delText xml:space="preserve">, </w:delText>
        </w:r>
        <w:r w:rsidRPr="00A03F36" w:rsidDel="005B3C04">
          <w:rPr>
            <w:rFonts w:eastAsia="Calibri" w:cstheme="minorHAnsi"/>
            <w:i/>
            <w:iCs/>
            <w:sz w:val="24"/>
            <w:szCs w:val="24"/>
          </w:rPr>
          <w:delText>p</w:delText>
        </w:r>
        <w:r w:rsidRPr="00A03F36" w:rsidDel="005B3C04">
          <w:rPr>
            <w:rFonts w:eastAsia="Calibri" w:cstheme="minorHAnsi"/>
            <w:sz w:val="24"/>
            <w:szCs w:val="24"/>
          </w:rPr>
          <w:delText xml:space="preserve"> = </w:delText>
        </w:r>
        <w:r w:rsidR="00983CAE" w:rsidDel="005B3C04">
          <w:rPr>
            <w:rFonts w:eastAsia="Calibri" w:cstheme="minorHAnsi"/>
            <w:sz w:val="24"/>
            <w:szCs w:val="24"/>
          </w:rPr>
          <w:delText>0.258</w:delText>
        </w:r>
        <w:r w:rsidRPr="00A03F36" w:rsidDel="005B3C04">
          <w:rPr>
            <w:rFonts w:eastAsia="Calibri" w:cstheme="minorHAnsi"/>
            <w:sz w:val="24"/>
            <w:szCs w:val="24"/>
          </w:rPr>
          <w:delText xml:space="preserve">); </w:delText>
        </w:r>
      </w:del>
      <w:del w:id="380" w:author="Duan, Sean (MU-Student)" w:date="2025-04-08T16:02:00Z" w16du:dateUtc="2025-04-08T21:02:00Z">
        <w:r w:rsidRPr="00A03F36" w:rsidDel="005B3C04">
          <w:rPr>
            <w:rFonts w:eastAsia="Calibri" w:cstheme="minorHAnsi"/>
            <w:sz w:val="24"/>
            <w:szCs w:val="24"/>
          </w:rPr>
          <w:delText>4</w:delText>
        </w:r>
      </w:del>
      <w:ins w:id="381" w:author="Duan, Sean (MU-Student)" w:date="2025-04-08T16:02:00Z" w16du:dateUtc="2025-04-08T21:02:00Z">
        <w:r w:rsidR="005B3C04">
          <w:rPr>
            <w:rFonts w:eastAsia="Calibri" w:cstheme="minorHAnsi"/>
            <w:sz w:val="24"/>
            <w:szCs w:val="24"/>
          </w:rPr>
          <w:t>3</w:t>
        </w:r>
      </w:ins>
      <w:r w:rsidRPr="00A03F36">
        <w:rPr>
          <w:rFonts w:eastAsia="Calibri" w:cstheme="minorHAnsi"/>
          <w:sz w:val="24"/>
          <w:szCs w:val="24"/>
        </w:rPr>
        <w:t xml:space="preserve">) </w:t>
      </w:r>
      <w:del w:id="382" w:author="Duan, Sean (MU-Student)" w:date="2025-04-08T16:02:00Z" w16du:dateUtc="2025-04-08T21:02:00Z">
        <w:r w:rsidRPr="00A03F36" w:rsidDel="005B3C04">
          <w:rPr>
            <w:rFonts w:eastAsia="Calibri" w:cstheme="minorHAnsi"/>
            <w:sz w:val="24"/>
            <w:szCs w:val="24"/>
          </w:rPr>
          <w:delText>E</w:delText>
        </w:r>
      </w:del>
      <w:ins w:id="383" w:author="Duan, Sean (MU-Student)" w:date="2025-04-08T16:02:00Z" w16du:dateUtc="2025-04-08T21:02:00Z">
        <w:r w:rsidR="005B3C04">
          <w:rPr>
            <w:rFonts w:eastAsia="Calibri" w:cstheme="minorHAnsi"/>
            <w:sz w:val="24"/>
            <w:szCs w:val="24"/>
          </w:rPr>
          <w:t>e</w:t>
        </w:r>
      </w:ins>
      <w:r w:rsidRPr="00A03F36">
        <w:rPr>
          <w:rFonts w:eastAsia="Calibri" w:cstheme="minorHAnsi"/>
          <w:sz w:val="24"/>
          <w:szCs w:val="24"/>
        </w:rPr>
        <w:t>xercise, (</w:t>
      </w:r>
      <w:r w:rsidRPr="00A03F36">
        <w:rPr>
          <w:rFonts w:eastAsia="Calibri" w:cstheme="minorHAnsi"/>
          <w:i/>
          <w:iCs/>
          <w:sz w:val="24"/>
          <w:szCs w:val="24"/>
        </w:rPr>
        <w:t>F</w:t>
      </w:r>
      <w:r w:rsidRPr="00A03F36">
        <w:rPr>
          <w:rFonts w:eastAsia="Calibri" w:cstheme="minorHAnsi"/>
          <w:sz w:val="24"/>
          <w:szCs w:val="24"/>
        </w:rPr>
        <w:t xml:space="preserve"> (4, </w:t>
      </w:r>
      <w:del w:id="384" w:author="Duan, Sean (MU-Student)" w:date="2025-04-08T16:02:00Z" w16du:dateUtc="2025-04-08T21:02:00Z">
        <w:r w:rsidRPr="00A03F36" w:rsidDel="00CF5606">
          <w:rPr>
            <w:rFonts w:eastAsia="Calibri" w:cstheme="minorHAnsi"/>
            <w:sz w:val="24"/>
            <w:szCs w:val="24"/>
          </w:rPr>
          <w:delText>1</w:delText>
        </w:r>
        <w:r w:rsidR="00F24800" w:rsidDel="00CF5606">
          <w:rPr>
            <w:rFonts w:eastAsia="Calibri" w:cstheme="minorHAnsi"/>
            <w:sz w:val="24"/>
            <w:szCs w:val="24"/>
          </w:rPr>
          <w:delText>9</w:delText>
        </w:r>
        <w:r w:rsidRPr="00A03F36" w:rsidDel="00CF5606">
          <w:rPr>
            <w:rFonts w:eastAsia="Calibri" w:cstheme="minorHAnsi"/>
            <w:sz w:val="24"/>
            <w:szCs w:val="24"/>
          </w:rPr>
          <w:delText>6</w:delText>
        </w:r>
      </w:del>
      <w:ins w:id="385" w:author="Duan, Sean (MU-Student)" w:date="2025-04-08T16:02:00Z" w16du:dateUtc="2025-04-08T21:02:00Z">
        <w:r w:rsidR="00CF5606">
          <w:rPr>
            <w:rFonts w:eastAsia="Calibri" w:cstheme="minorHAnsi"/>
            <w:sz w:val="24"/>
            <w:szCs w:val="24"/>
          </w:rPr>
          <w:t>201</w:t>
        </w:r>
      </w:ins>
      <w:r w:rsidRPr="00A03F36">
        <w:rPr>
          <w:rFonts w:eastAsia="Calibri" w:cstheme="minorHAnsi"/>
          <w:sz w:val="24"/>
          <w:szCs w:val="24"/>
        </w:rPr>
        <w:t xml:space="preserve">) = </w:t>
      </w:r>
      <w:del w:id="386" w:author="Duan, Sean (MU-Student)" w:date="2025-04-08T16:02:00Z" w16du:dateUtc="2025-04-08T21:02:00Z">
        <w:r w:rsidR="00361B05" w:rsidDel="00EC12DE">
          <w:rPr>
            <w:rFonts w:eastAsia="Calibri" w:cstheme="minorHAnsi"/>
            <w:sz w:val="24"/>
            <w:szCs w:val="24"/>
          </w:rPr>
          <w:delText>0</w:delText>
        </w:r>
      </w:del>
      <w:ins w:id="387" w:author="Duan, Sean (MU-Student)" w:date="2025-04-08T16:02:00Z" w16du:dateUtc="2025-04-08T21:02:00Z">
        <w:r w:rsidR="00EC12DE">
          <w:rPr>
            <w:rFonts w:eastAsia="Calibri" w:cstheme="minorHAnsi"/>
            <w:sz w:val="24"/>
            <w:szCs w:val="24"/>
          </w:rPr>
          <w:t>-0</w:t>
        </w:r>
      </w:ins>
      <w:r w:rsidR="00361B05">
        <w:rPr>
          <w:rFonts w:eastAsia="Calibri" w:cstheme="minorHAnsi"/>
          <w:sz w:val="24"/>
          <w:szCs w:val="24"/>
        </w:rPr>
        <w:t>.</w:t>
      </w:r>
      <w:ins w:id="388" w:author="Duan, Sean (MU-Student)" w:date="2025-04-08T16:02:00Z" w16du:dateUtc="2025-04-08T21:02:00Z">
        <w:r w:rsidR="00EC12DE">
          <w:rPr>
            <w:rFonts w:eastAsia="Calibri" w:cstheme="minorHAnsi"/>
            <w:sz w:val="24"/>
            <w:szCs w:val="24"/>
          </w:rPr>
          <w:t>54</w:t>
        </w:r>
      </w:ins>
      <w:r w:rsidR="00361B05">
        <w:rPr>
          <w:rFonts w:eastAsia="Calibri" w:cstheme="minorHAnsi"/>
          <w:sz w:val="24"/>
          <w:szCs w:val="24"/>
        </w:rPr>
        <w:t>3</w:t>
      </w:r>
      <w:del w:id="389" w:author="Duan, Sean (MU-Student)" w:date="2025-04-08T16:02:00Z" w16du:dateUtc="2025-04-08T21:02:00Z">
        <w:r w:rsidR="00361B05" w:rsidDel="00EC12DE">
          <w:rPr>
            <w:rFonts w:eastAsia="Calibri" w:cstheme="minorHAnsi"/>
            <w:sz w:val="24"/>
            <w:szCs w:val="24"/>
          </w:rPr>
          <w:delText>76</w:delText>
        </w:r>
      </w:del>
      <w:r w:rsidRPr="00A03F36">
        <w:rPr>
          <w:rFonts w:eastAsia="Calibri" w:cstheme="minorHAnsi"/>
          <w:sz w:val="24"/>
          <w:szCs w:val="24"/>
        </w:rPr>
        <w:t xml:space="preserve">, </w:t>
      </w:r>
      <w:r w:rsidRPr="00A03F36">
        <w:rPr>
          <w:rFonts w:eastAsia="Calibri" w:cstheme="minorHAnsi"/>
          <w:i/>
          <w:iCs/>
          <w:sz w:val="24"/>
          <w:szCs w:val="24"/>
        </w:rPr>
        <w:t>p</w:t>
      </w:r>
      <w:r w:rsidRPr="00A03F36">
        <w:rPr>
          <w:rFonts w:eastAsia="Calibri" w:cstheme="minorHAnsi"/>
          <w:sz w:val="24"/>
          <w:szCs w:val="24"/>
        </w:rPr>
        <w:t xml:space="preserve"> = </w:t>
      </w:r>
      <w:r w:rsidR="00F24800">
        <w:rPr>
          <w:rFonts w:eastAsia="Calibri" w:cstheme="minorHAnsi"/>
          <w:sz w:val="24"/>
          <w:szCs w:val="24"/>
        </w:rPr>
        <w:t>0.</w:t>
      </w:r>
      <w:ins w:id="390" w:author="Duan, Sean (MU-Student)" w:date="2025-04-08T16:02:00Z" w16du:dateUtc="2025-04-08T21:02:00Z">
        <w:r w:rsidR="00EC12DE">
          <w:rPr>
            <w:rFonts w:eastAsia="Calibri" w:cstheme="minorHAnsi"/>
            <w:sz w:val="24"/>
            <w:szCs w:val="24"/>
          </w:rPr>
          <w:t>58</w:t>
        </w:r>
      </w:ins>
      <w:r w:rsidR="00F24800">
        <w:rPr>
          <w:rFonts w:eastAsia="Calibri" w:cstheme="minorHAnsi"/>
          <w:sz w:val="24"/>
          <w:szCs w:val="24"/>
        </w:rPr>
        <w:t>8</w:t>
      </w:r>
      <w:del w:id="391" w:author="Duan, Sean (MU-Student)" w:date="2025-04-08T16:02:00Z" w16du:dateUtc="2025-04-08T21:02:00Z">
        <w:r w:rsidR="00F24800" w:rsidDel="00EC12DE">
          <w:rPr>
            <w:rFonts w:eastAsia="Calibri" w:cstheme="minorHAnsi"/>
            <w:sz w:val="24"/>
            <w:szCs w:val="24"/>
          </w:rPr>
          <w:delText>26</w:delText>
        </w:r>
      </w:del>
      <w:r w:rsidRPr="00A03F36">
        <w:rPr>
          <w:rFonts w:eastAsia="Calibri" w:cstheme="minorHAnsi"/>
          <w:sz w:val="24"/>
          <w:szCs w:val="24"/>
        </w:rPr>
        <w:t>)</w:t>
      </w:r>
      <w:r w:rsidR="00E727D1">
        <w:rPr>
          <w:rFonts w:eastAsia="Calibri" w:cstheme="minorHAnsi"/>
          <w:sz w:val="24"/>
          <w:szCs w:val="24"/>
        </w:rPr>
        <w:t>; or</w:t>
      </w:r>
      <w:r w:rsidR="00F47FA6">
        <w:rPr>
          <w:rFonts w:eastAsia="Calibri" w:cstheme="minorHAnsi"/>
          <w:sz w:val="24"/>
          <w:szCs w:val="24"/>
        </w:rPr>
        <w:t xml:space="preserve"> </w:t>
      </w:r>
      <w:r w:rsidR="00E727D1">
        <w:rPr>
          <w:rFonts w:eastAsia="Calibri" w:cstheme="minorHAnsi"/>
          <w:sz w:val="24"/>
          <w:szCs w:val="24"/>
        </w:rPr>
        <w:t xml:space="preserve">4) </w:t>
      </w:r>
      <w:ins w:id="392" w:author="Duan, Sean (MU-Student)" w:date="2025-04-08T16:05:00Z" w16du:dateUtc="2025-04-08T21:05:00Z">
        <w:r w:rsidR="00B169CB">
          <w:rPr>
            <w:rFonts w:eastAsia="Calibri" w:cstheme="minorHAnsi"/>
            <w:sz w:val="24"/>
            <w:szCs w:val="24"/>
          </w:rPr>
          <w:t>climate change</w:t>
        </w:r>
      </w:ins>
      <w:ins w:id="393" w:author="Duan, Sean (MU-Student)" w:date="2025-04-08T16:01:00Z" w16du:dateUtc="2025-04-08T21:01:00Z">
        <w:r w:rsidR="005B3C04" w:rsidRPr="00A03F36">
          <w:rPr>
            <w:rFonts w:eastAsia="Calibri" w:cstheme="minorHAnsi"/>
            <w:sz w:val="24"/>
            <w:szCs w:val="24"/>
          </w:rPr>
          <w:t xml:space="preserve"> (</w:t>
        </w:r>
        <w:r w:rsidR="005B3C04" w:rsidRPr="00A03F36">
          <w:rPr>
            <w:rFonts w:eastAsia="Calibri" w:cstheme="minorHAnsi"/>
            <w:i/>
            <w:iCs/>
            <w:sz w:val="24"/>
            <w:szCs w:val="24"/>
          </w:rPr>
          <w:t>F</w:t>
        </w:r>
        <w:r w:rsidR="005B3C04" w:rsidRPr="00A03F36">
          <w:rPr>
            <w:rFonts w:eastAsia="Calibri" w:cstheme="minorHAnsi"/>
            <w:sz w:val="24"/>
            <w:szCs w:val="24"/>
          </w:rPr>
          <w:t xml:space="preserve"> (4, </w:t>
        </w:r>
        <w:r w:rsidR="005B3C04">
          <w:rPr>
            <w:rFonts w:eastAsia="Calibri" w:cstheme="minorHAnsi"/>
            <w:sz w:val="24"/>
            <w:szCs w:val="24"/>
          </w:rPr>
          <w:t>200</w:t>
        </w:r>
        <w:r w:rsidR="005B3C04" w:rsidRPr="00A03F36">
          <w:rPr>
            <w:rFonts w:eastAsia="Calibri" w:cstheme="minorHAnsi"/>
            <w:sz w:val="24"/>
            <w:szCs w:val="24"/>
          </w:rPr>
          <w:t xml:space="preserve">) = </w:t>
        </w:r>
      </w:ins>
      <w:ins w:id="394" w:author="Duan, Sean (MU-Student)" w:date="2025-04-08T16:06:00Z" w16du:dateUtc="2025-04-08T21:06:00Z">
        <w:r w:rsidR="009A34D7">
          <w:rPr>
            <w:rFonts w:eastAsia="Calibri" w:cstheme="minorHAnsi"/>
            <w:sz w:val="24"/>
            <w:szCs w:val="24"/>
          </w:rPr>
          <w:t>-2</w:t>
        </w:r>
      </w:ins>
      <w:ins w:id="395" w:author="Duan, Sean (MU-Student)" w:date="2025-04-08T16:01:00Z" w16du:dateUtc="2025-04-08T21:01:00Z">
        <w:r w:rsidR="005B3C04" w:rsidRPr="00A03F36">
          <w:rPr>
            <w:rFonts w:eastAsia="Calibri" w:cstheme="minorHAnsi"/>
            <w:sz w:val="24"/>
            <w:szCs w:val="24"/>
          </w:rPr>
          <w:t>.</w:t>
        </w:r>
      </w:ins>
      <w:ins w:id="396" w:author="Duan, Sean (MU-Student)" w:date="2025-04-08T16:06:00Z" w16du:dateUtc="2025-04-08T21:06:00Z">
        <w:r w:rsidR="009A34D7">
          <w:rPr>
            <w:rFonts w:eastAsia="Calibri" w:cstheme="minorHAnsi"/>
            <w:sz w:val="24"/>
            <w:szCs w:val="24"/>
          </w:rPr>
          <w:t>023</w:t>
        </w:r>
      </w:ins>
      <w:ins w:id="397" w:author="Duan, Sean (MU-Student)" w:date="2025-04-08T16:01:00Z" w16du:dateUtc="2025-04-08T21:01:00Z">
        <w:r w:rsidR="005B3C04" w:rsidRPr="00A03F36">
          <w:rPr>
            <w:rFonts w:eastAsia="Calibri" w:cstheme="minorHAnsi"/>
            <w:sz w:val="24"/>
            <w:szCs w:val="24"/>
          </w:rPr>
          <w:t xml:space="preserve">, </w:t>
        </w:r>
        <w:r w:rsidR="005B3C04" w:rsidRPr="00A03F36">
          <w:rPr>
            <w:rFonts w:eastAsia="Calibri" w:cstheme="minorHAnsi"/>
            <w:i/>
            <w:iCs/>
            <w:sz w:val="24"/>
            <w:szCs w:val="24"/>
          </w:rPr>
          <w:t>p</w:t>
        </w:r>
        <w:r w:rsidR="005B3C04" w:rsidRPr="00A03F36">
          <w:rPr>
            <w:rFonts w:eastAsia="Calibri" w:cstheme="minorHAnsi"/>
            <w:sz w:val="24"/>
            <w:szCs w:val="24"/>
          </w:rPr>
          <w:t xml:space="preserve"> = </w:t>
        </w:r>
        <w:r w:rsidR="005B3C04">
          <w:rPr>
            <w:rFonts w:eastAsia="Calibri" w:cstheme="minorHAnsi"/>
            <w:sz w:val="24"/>
            <w:szCs w:val="24"/>
          </w:rPr>
          <w:t>0.</w:t>
        </w:r>
      </w:ins>
      <w:ins w:id="398" w:author="Duan, Sean (MU-Student)" w:date="2025-04-08T16:06:00Z" w16du:dateUtc="2025-04-08T21:06:00Z">
        <w:r w:rsidR="009A34D7">
          <w:rPr>
            <w:rFonts w:eastAsia="Calibri" w:cstheme="minorHAnsi"/>
            <w:sz w:val="24"/>
            <w:szCs w:val="24"/>
          </w:rPr>
          <w:t>0445</w:t>
        </w:r>
      </w:ins>
      <w:ins w:id="399" w:author="Duan, Sean (MU-Student)" w:date="2025-04-08T16:01:00Z" w16du:dateUtc="2025-04-08T21:01:00Z">
        <w:r w:rsidR="005B3C04" w:rsidRPr="00A03F36">
          <w:rPr>
            <w:rFonts w:eastAsia="Calibri" w:cstheme="minorHAnsi"/>
            <w:sz w:val="24"/>
            <w:szCs w:val="24"/>
          </w:rPr>
          <w:t>)</w:t>
        </w:r>
      </w:ins>
      <w:ins w:id="400" w:author="Duan, Sean (MU-Student)" w:date="2025-04-08T16:06:00Z" w16du:dateUtc="2025-04-08T21:06:00Z">
        <w:r w:rsidR="00A74CC3">
          <w:rPr>
            <w:rFonts w:eastAsia="Calibri" w:cstheme="minorHAnsi"/>
            <w:sz w:val="24"/>
            <w:szCs w:val="24"/>
          </w:rPr>
          <w:t>.</w:t>
        </w:r>
      </w:ins>
      <w:ins w:id="401" w:author="Duan, Sean (MU-Student)" w:date="2025-04-08T16:07:00Z" w16du:dateUtc="2025-04-08T21:07:00Z">
        <w:r w:rsidR="0006555B">
          <w:rPr>
            <w:rFonts w:eastAsia="Calibri" w:cstheme="minorHAnsi"/>
            <w:sz w:val="24"/>
            <w:szCs w:val="24"/>
          </w:rPr>
          <w:t xml:space="preserve"> The two interventions that we designed to decrease moral </w:t>
        </w:r>
        <w:proofErr w:type="gramStart"/>
        <w:r w:rsidR="0006555B">
          <w:rPr>
            <w:rFonts w:eastAsia="Calibri" w:cstheme="minorHAnsi"/>
            <w:sz w:val="24"/>
            <w:szCs w:val="24"/>
          </w:rPr>
          <w:t>conviction,</w:t>
        </w:r>
        <w:proofErr w:type="gramEnd"/>
        <w:r w:rsidR="0006555B">
          <w:rPr>
            <w:rFonts w:eastAsia="Calibri" w:cstheme="minorHAnsi"/>
            <w:sz w:val="24"/>
            <w:szCs w:val="24"/>
          </w:rPr>
          <w:t xml:space="preserve"> were not reliably associated with decreased moral conviction, as compared to the control condition.</w:t>
        </w:r>
      </w:ins>
    </w:p>
    <w:p w14:paraId="5CBDFF37" w14:textId="58FE1DFA" w:rsidR="00BA505B" w:rsidRPr="00A03F36" w:rsidDel="0006555B" w:rsidRDefault="00BA505B" w:rsidP="00BA505B">
      <w:pPr>
        <w:spacing w:after="100" w:afterAutospacing="1" w:line="480" w:lineRule="auto"/>
        <w:ind w:firstLine="720"/>
        <w:rPr>
          <w:del w:id="402" w:author="Duan, Sean (MU-Student)" w:date="2025-04-08T16:06:00Z" w16du:dateUtc="2025-04-08T21:06:00Z"/>
          <w:rFonts w:eastAsia="Calibri" w:cstheme="minorHAnsi"/>
          <w:sz w:val="24"/>
          <w:szCs w:val="24"/>
        </w:rPr>
      </w:pPr>
      <w:del w:id="403" w:author="Duan, Sean (MU-Student)" w:date="2025-04-08T16:06:00Z" w16du:dateUtc="2025-04-08T21:06:00Z">
        <w:r w:rsidRPr="00A03F36" w:rsidDel="0006555B">
          <w:rPr>
            <w:rFonts w:eastAsia="Calibri" w:cstheme="minorHAnsi"/>
            <w:sz w:val="24"/>
            <w:szCs w:val="24"/>
          </w:rPr>
          <w:delText>However, there was a significant effect of openness to belief change on moral conviction for: 1) Climate Change (</w:delText>
        </w:r>
        <w:r w:rsidRPr="00A03F36" w:rsidDel="0006555B">
          <w:rPr>
            <w:rFonts w:eastAsia="Calibri" w:cstheme="minorHAnsi"/>
            <w:i/>
            <w:iCs/>
            <w:sz w:val="24"/>
            <w:szCs w:val="24"/>
          </w:rPr>
          <w:delText>F</w:delText>
        </w:r>
        <w:r w:rsidRPr="00A03F36" w:rsidDel="0006555B">
          <w:rPr>
            <w:rFonts w:eastAsia="Calibri" w:cstheme="minorHAnsi"/>
            <w:sz w:val="24"/>
            <w:szCs w:val="24"/>
          </w:rPr>
          <w:delText xml:space="preserve"> (1, 199) = 5.276, </w:delText>
        </w:r>
        <w:r w:rsidRPr="00A03F36" w:rsidDel="0006555B">
          <w:rPr>
            <w:rFonts w:eastAsia="Calibri" w:cstheme="minorHAnsi"/>
            <w:i/>
            <w:iCs/>
            <w:sz w:val="24"/>
            <w:szCs w:val="24"/>
          </w:rPr>
          <w:delText>p</w:delText>
        </w:r>
        <w:r w:rsidRPr="00A03F36" w:rsidDel="0006555B">
          <w:rPr>
            <w:rFonts w:eastAsia="Calibri" w:cstheme="minorHAnsi"/>
            <w:sz w:val="24"/>
            <w:szCs w:val="24"/>
          </w:rPr>
          <w:delText xml:space="preserve"> &lt; 0.05) and 2) Capital Punishment (</w:delText>
        </w:r>
        <w:r w:rsidRPr="00A03F36" w:rsidDel="0006555B">
          <w:rPr>
            <w:rFonts w:eastAsia="Calibri" w:cstheme="minorHAnsi"/>
            <w:i/>
            <w:iCs/>
            <w:sz w:val="24"/>
            <w:szCs w:val="24"/>
          </w:rPr>
          <w:delText>F</w:delText>
        </w:r>
        <w:r w:rsidRPr="00A03F36" w:rsidDel="0006555B">
          <w:rPr>
            <w:rFonts w:eastAsia="Calibri" w:cstheme="minorHAnsi"/>
            <w:sz w:val="24"/>
            <w:szCs w:val="24"/>
          </w:rPr>
          <w:delText xml:space="preserve"> (1, 201) = 4.847, </w:delText>
        </w:r>
        <w:r w:rsidRPr="00A03F36" w:rsidDel="0006555B">
          <w:rPr>
            <w:rFonts w:eastAsia="Calibri" w:cstheme="minorHAnsi"/>
            <w:i/>
            <w:iCs/>
            <w:sz w:val="24"/>
            <w:szCs w:val="24"/>
          </w:rPr>
          <w:delText>p</w:delText>
        </w:r>
        <w:r w:rsidRPr="00A03F36" w:rsidDel="0006555B">
          <w:rPr>
            <w:rFonts w:eastAsia="Calibri" w:cstheme="minorHAnsi"/>
            <w:sz w:val="24"/>
            <w:szCs w:val="24"/>
          </w:rPr>
          <w:delText xml:space="preserve"> &lt; .05), such that greater openness to belief change predicted greater perceived moral conviction.</w:delText>
        </w:r>
      </w:del>
    </w:p>
    <w:p w14:paraId="7B3CB994" w14:textId="77777777" w:rsidR="00BA505B" w:rsidRPr="00BE626E" w:rsidRDefault="00BA505B" w:rsidP="00BA505B">
      <w:pPr>
        <w:keepNext/>
        <w:keepLines/>
        <w:spacing w:after="0" w:afterAutospacing="1" w:line="480" w:lineRule="auto"/>
        <w:outlineLvl w:val="2"/>
        <w:rPr>
          <w:rFonts w:eastAsia="Times New Roman" w:cstheme="minorHAnsi"/>
          <w:b/>
          <w:i/>
          <w:color w:val="000000"/>
          <w:sz w:val="28"/>
          <w:szCs w:val="28"/>
        </w:rPr>
      </w:pPr>
      <w:bookmarkStart w:id="404" w:name="_Toc194321812"/>
      <w:r w:rsidRPr="00BE626E">
        <w:rPr>
          <w:rFonts w:eastAsia="Times New Roman" w:cstheme="minorHAnsi"/>
          <w:b/>
          <w:i/>
          <w:color w:val="000000"/>
          <w:sz w:val="28"/>
          <w:szCs w:val="28"/>
        </w:rPr>
        <w:t>Discussion</w:t>
      </w:r>
      <w:bookmarkEnd w:id="404"/>
    </w:p>
    <w:p w14:paraId="6845A2F5" w14:textId="7806B0B5" w:rsidR="00D20D19" w:rsidRDefault="00BA505B" w:rsidP="00F000A7">
      <w:pPr>
        <w:spacing w:after="100" w:afterAutospacing="1" w:line="480" w:lineRule="auto"/>
        <w:ind w:firstLine="720"/>
        <w:rPr>
          <w:ins w:id="405" w:author="Duan, Sean (MU-Student)" w:date="2025-04-08T16:08:00Z" w16du:dateUtc="2025-04-08T21:08:00Z"/>
          <w:rFonts w:eastAsia="Calibri" w:cstheme="minorHAnsi"/>
          <w:sz w:val="24"/>
          <w:szCs w:val="24"/>
        </w:rPr>
      </w:pPr>
      <w:r w:rsidRPr="00EC6100">
        <w:rPr>
          <w:rFonts w:eastAsia="Calibri" w:cstheme="minorHAnsi"/>
          <w:sz w:val="24"/>
          <w:szCs w:val="24"/>
        </w:rPr>
        <w:t>The results for Study 2 provide evidence of two main points.</w:t>
      </w:r>
      <w:ins w:id="406" w:author="Duan, Sean (MU-Student)" w:date="2025-04-08T16:10:00Z" w16du:dateUtc="2025-04-08T21:10:00Z">
        <w:r w:rsidR="00E77C95">
          <w:rPr>
            <w:rFonts w:eastAsia="Calibri" w:cstheme="minorHAnsi"/>
            <w:sz w:val="24"/>
            <w:szCs w:val="24"/>
          </w:rPr>
          <w:t xml:space="preserve"> First,</w:t>
        </w:r>
      </w:ins>
      <w:r w:rsidRPr="00EC6100">
        <w:rPr>
          <w:rFonts w:eastAsia="Calibri" w:cstheme="minorHAnsi"/>
          <w:sz w:val="24"/>
          <w:szCs w:val="24"/>
        </w:rPr>
        <w:t xml:space="preserve"> </w:t>
      </w:r>
      <w:ins w:id="407" w:author="Duan, Sean (MU-Student)" w:date="2025-04-08T16:10:00Z" w16du:dateUtc="2025-04-08T21:10:00Z">
        <w:r w:rsidR="00E77C95">
          <w:rPr>
            <w:rFonts w:eastAsia="Calibri" w:cstheme="minorHAnsi"/>
            <w:sz w:val="24"/>
            <w:szCs w:val="24"/>
          </w:rPr>
          <w:t xml:space="preserve">using the same methodology as </w:t>
        </w:r>
        <w:proofErr w:type="spellStart"/>
        <w:r w:rsidR="00E77C95">
          <w:rPr>
            <w:rFonts w:eastAsia="Calibri" w:cstheme="minorHAnsi"/>
            <w:sz w:val="24"/>
            <w:szCs w:val="24"/>
          </w:rPr>
          <w:t>Kodapanakkal</w:t>
        </w:r>
        <w:proofErr w:type="spellEnd"/>
        <w:r w:rsidR="00E77C95">
          <w:rPr>
            <w:rFonts w:eastAsia="Calibri" w:cstheme="minorHAnsi"/>
            <w:sz w:val="24"/>
            <w:szCs w:val="24"/>
          </w:rPr>
          <w:t xml:space="preserve"> (2021) or Clifford (2019)</w:t>
        </w:r>
      </w:ins>
      <w:del w:id="408" w:author="Duan, Sean (MU-Student)" w:date="2025-04-08T16:10:00Z" w16du:dateUtc="2025-04-08T21:10:00Z">
        <w:r w:rsidRPr="00EC6100" w:rsidDel="00E77C95">
          <w:rPr>
            <w:rFonts w:eastAsia="Calibri" w:cstheme="minorHAnsi"/>
            <w:sz w:val="24"/>
            <w:szCs w:val="24"/>
          </w:rPr>
          <w:delText>First</w:delText>
        </w:r>
      </w:del>
      <w:ins w:id="409" w:author="Duan, Sean (MU-Student)" w:date="2025-04-08T16:08:00Z" w16du:dateUtc="2025-04-08T21:08:00Z">
        <w:r w:rsidR="00D20D19">
          <w:rPr>
            <w:rFonts w:eastAsia="Calibri" w:cstheme="minorHAnsi"/>
            <w:sz w:val="24"/>
            <w:szCs w:val="24"/>
          </w:rPr>
          <w:t xml:space="preserve">, we were unable to increase </w:t>
        </w:r>
        <w:r w:rsidR="00D20D19">
          <w:rPr>
            <w:rFonts w:eastAsia="Calibri" w:cstheme="minorHAnsi"/>
            <w:sz w:val="24"/>
            <w:szCs w:val="24"/>
          </w:rPr>
          <w:lastRenderedPageBreak/>
          <w:t>perceptions of moral conviction</w:t>
        </w:r>
      </w:ins>
      <w:ins w:id="410" w:author="Duan, Sean (MU-Student)" w:date="2025-04-08T16:10:00Z" w16du:dateUtc="2025-04-08T21:10:00Z">
        <w:r w:rsidR="00F543E8">
          <w:rPr>
            <w:rFonts w:eastAsia="Calibri" w:cstheme="minorHAnsi"/>
            <w:sz w:val="24"/>
            <w:szCs w:val="24"/>
          </w:rPr>
          <w:t xml:space="preserve"> for our polarized and non-polarized topics</w:t>
        </w:r>
        <w:r w:rsidR="009A77E3">
          <w:rPr>
            <w:rFonts w:eastAsia="Calibri" w:cstheme="minorHAnsi"/>
            <w:sz w:val="24"/>
            <w:szCs w:val="24"/>
          </w:rPr>
          <w:t xml:space="preserve"> </w:t>
        </w:r>
      </w:ins>
      <w:ins w:id="411" w:author="Duan, Sean (MU-Student)" w:date="2025-04-08T16:11:00Z" w16du:dateUtc="2025-04-08T21:11:00Z">
        <w:r w:rsidR="00AC045E">
          <w:rPr>
            <w:rFonts w:eastAsia="Calibri" w:cstheme="minorHAnsi"/>
            <w:sz w:val="24"/>
            <w:szCs w:val="24"/>
          </w:rPr>
          <w:t xml:space="preserve">by </w:t>
        </w:r>
      </w:ins>
      <w:ins w:id="412" w:author="Duan, Sean (MU-Student)" w:date="2025-04-08T16:10:00Z" w16du:dateUtc="2025-04-08T21:10:00Z">
        <w:r w:rsidR="009A77E3">
          <w:rPr>
            <w:rFonts w:eastAsia="Calibri" w:cstheme="minorHAnsi"/>
            <w:sz w:val="24"/>
            <w:szCs w:val="24"/>
          </w:rPr>
          <w:t>usin</w:t>
        </w:r>
      </w:ins>
      <w:ins w:id="413" w:author="Duan, Sean (MU-Student)" w:date="2025-04-08T16:11:00Z" w16du:dateUtc="2025-04-08T21:11:00Z">
        <w:r w:rsidR="009A77E3">
          <w:rPr>
            <w:rFonts w:eastAsia="Calibri" w:cstheme="minorHAnsi"/>
            <w:sz w:val="24"/>
            <w:szCs w:val="24"/>
          </w:rPr>
          <w:t xml:space="preserve">g moral responsibility or moral piggybacking </w:t>
        </w:r>
        <w:r w:rsidR="006876BF">
          <w:rPr>
            <w:rFonts w:eastAsia="Calibri" w:cstheme="minorHAnsi"/>
            <w:sz w:val="24"/>
            <w:szCs w:val="24"/>
          </w:rPr>
          <w:t>framing for essays</w:t>
        </w:r>
      </w:ins>
      <w:ins w:id="414" w:author="Duan, Sean (MU-Student)" w:date="2025-04-08T16:10:00Z" w16du:dateUtc="2025-04-08T21:10:00Z">
        <w:r w:rsidR="00F543E8">
          <w:rPr>
            <w:rFonts w:eastAsia="Calibri" w:cstheme="minorHAnsi"/>
            <w:sz w:val="24"/>
            <w:szCs w:val="24"/>
          </w:rPr>
          <w:t>.</w:t>
        </w:r>
      </w:ins>
      <w:ins w:id="415" w:author="Duan, Sean (MU-Student)" w:date="2025-04-08T16:08:00Z" w16du:dateUtc="2025-04-08T21:08:00Z">
        <w:r w:rsidR="00D20D19">
          <w:rPr>
            <w:rFonts w:eastAsia="Calibri" w:cstheme="minorHAnsi"/>
            <w:sz w:val="24"/>
            <w:szCs w:val="24"/>
          </w:rPr>
          <w:t xml:space="preserve"> </w:t>
        </w:r>
      </w:ins>
      <w:ins w:id="416" w:author="Duan, Sean (MU-Student)" w:date="2025-04-08T16:10:00Z" w16du:dateUtc="2025-04-08T21:10:00Z">
        <w:r w:rsidR="009A77E3">
          <w:rPr>
            <w:rFonts w:eastAsia="Calibri" w:cstheme="minorHAnsi"/>
            <w:sz w:val="24"/>
            <w:szCs w:val="24"/>
          </w:rPr>
          <w:t xml:space="preserve">Secondly, we were unable </w:t>
        </w:r>
      </w:ins>
      <w:ins w:id="417" w:author="Duan, Sean (MU-Student)" w:date="2025-04-08T16:11:00Z" w16du:dateUtc="2025-04-08T21:11:00Z">
        <w:r w:rsidR="006876BF">
          <w:rPr>
            <w:rFonts w:eastAsia="Calibri" w:cstheme="minorHAnsi"/>
            <w:sz w:val="24"/>
            <w:szCs w:val="24"/>
          </w:rPr>
          <w:t>to decrease perceptions of moral conviction</w:t>
        </w:r>
      </w:ins>
      <w:ins w:id="418" w:author="Duan, Sean (MU-Student)" w:date="2025-04-08T16:14:00Z" w16du:dateUtc="2025-04-08T21:14:00Z">
        <w:r w:rsidR="007A1ECC">
          <w:rPr>
            <w:rFonts w:eastAsia="Calibri" w:cstheme="minorHAnsi"/>
            <w:sz w:val="24"/>
            <w:szCs w:val="24"/>
          </w:rPr>
          <w:t xml:space="preserve"> reliably</w:t>
        </w:r>
      </w:ins>
      <w:ins w:id="419" w:author="Duan, Sean (MU-Student)" w:date="2025-04-08T16:11:00Z" w16du:dateUtc="2025-04-08T21:11:00Z">
        <w:r w:rsidR="006876BF">
          <w:rPr>
            <w:rFonts w:eastAsia="Calibri" w:cstheme="minorHAnsi"/>
            <w:sz w:val="24"/>
            <w:szCs w:val="24"/>
          </w:rPr>
          <w:t xml:space="preserve"> for those same topics using pragmatic or hedonic framing in the essays</w:t>
        </w:r>
      </w:ins>
      <w:ins w:id="420" w:author="Duan, Sean (MU-Student)" w:date="2025-04-08T16:14:00Z" w16du:dateUtc="2025-04-08T21:14:00Z">
        <w:r w:rsidR="00C070C0">
          <w:rPr>
            <w:rFonts w:eastAsia="Calibri" w:cstheme="minorHAnsi"/>
            <w:sz w:val="24"/>
            <w:szCs w:val="24"/>
          </w:rPr>
          <w:t>.</w:t>
        </w:r>
      </w:ins>
    </w:p>
    <w:p w14:paraId="1E536127" w14:textId="3F9E9A37" w:rsidR="00F000A7" w:rsidDel="00432D81" w:rsidRDefault="00432D81" w:rsidP="00F000A7">
      <w:pPr>
        <w:spacing w:after="100" w:afterAutospacing="1" w:line="480" w:lineRule="auto"/>
        <w:ind w:firstLine="720"/>
        <w:rPr>
          <w:del w:id="421" w:author="Duan, Sean (MU-Student)" w:date="2025-04-08T16:14:00Z" w16du:dateUtc="2025-04-08T21:14:00Z"/>
          <w:rFonts w:eastAsia="Calibri" w:cstheme="minorHAnsi"/>
          <w:sz w:val="24"/>
          <w:szCs w:val="24"/>
        </w:rPr>
      </w:pPr>
      <w:ins w:id="422" w:author="Duan, Sean (MU-Student)" w:date="2025-04-08T16:14:00Z" w16du:dateUtc="2025-04-08T21:14:00Z">
        <w:r>
          <w:rPr>
            <w:rFonts w:eastAsia="Calibri" w:cstheme="minorHAnsi"/>
            <w:sz w:val="24"/>
            <w:szCs w:val="24"/>
          </w:rPr>
          <w:t xml:space="preserve">While we </w:t>
        </w:r>
      </w:ins>
      <w:ins w:id="423" w:author="Duan, Sean (MU-Student)" w:date="2025-04-08T16:15:00Z" w16du:dateUtc="2025-04-08T21:15:00Z">
        <w:r>
          <w:rPr>
            <w:rFonts w:eastAsia="Calibri" w:cstheme="minorHAnsi"/>
            <w:sz w:val="24"/>
            <w:szCs w:val="24"/>
          </w:rPr>
          <w:t xml:space="preserve">were not able to </w:t>
        </w:r>
      </w:ins>
      <w:ins w:id="424" w:author="Duan, Sean (MU-Student)" w:date="2025-04-08T16:16:00Z" w16du:dateUtc="2025-04-08T21:16:00Z">
        <w:r>
          <w:rPr>
            <w:rFonts w:eastAsia="Calibri" w:cstheme="minorHAnsi"/>
            <w:sz w:val="24"/>
            <w:szCs w:val="24"/>
          </w:rPr>
          <w:t>find meaningful evidence of the impact of a moral conviction manipulation in a vacuum, prior literature indicates that in theory, there is a relationship between moral conviction and social consensus (</w:t>
        </w:r>
        <w:proofErr w:type="spellStart"/>
        <w:r>
          <w:rPr>
            <w:rFonts w:eastAsia="Calibri" w:cstheme="minorHAnsi"/>
            <w:sz w:val="24"/>
            <w:szCs w:val="24"/>
          </w:rPr>
          <w:t>Skitka</w:t>
        </w:r>
        <w:proofErr w:type="spellEnd"/>
        <w:r>
          <w:rPr>
            <w:rFonts w:eastAsia="Calibri" w:cstheme="minorHAnsi"/>
            <w:sz w:val="24"/>
            <w:szCs w:val="24"/>
          </w:rPr>
          <w:t>, 2021).</w:t>
        </w:r>
        <w:r w:rsidR="00D97D1E">
          <w:rPr>
            <w:rFonts w:eastAsia="Calibri" w:cstheme="minorHAnsi"/>
            <w:sz w:val="24"/>
            <w:szCs w:val="24"/>
          </w:rPr>
          <w:t xml:space="preserve"> </w:t>
        </w:r>
      </w:ins>
      <w:ins w:id="425" w:author="Duan, Sean (MU-Student)" w:date="2025-04-08T16:17:00Z" w16du:dateUtc="2025-04-08T21:17:00Z">
        <w:r w:rsidR="00D97D1E">
          <w:rPr>
            <w:rFonts w:eastAsia="Calibri" w:cstheme="minorHAnsi"/>
            <w:sz w:val="24"/>
            <w:szCs w:val="24"/>
          </w:rPr>
          <w:t xml:space="preserve">It is still eminently possible that there is no detectable ‘main effect’ of </w:t>
        </w:r>
      </w:ins>
      <w:ins w:id="426" w:author="Duan, Sean (MU-Student)" w:date="2025-04-08T16:18:00Z" w16du:dateUtc="2025-04-08T21:18:00Z">
        <w:r w:rsidR="00D97D1E">
          <w:rPr>
            <w:rFonts w:eastAsia="Calibri" w:cstheme="minorHAnsi"/>
            <w:sz w:val="24"/>
            <w:szCs w:val="24"/>
          </w:rPr>
          <w:t>our moral conviction manipulation, but that there could be an otherwise significant interaction with the effects of social consensus. G</w:t>
        </w:r>
      </w:ins>
      <w:ins w:id="427" w:author="Duan, Sean (MU-Student)" w:date="2025-04-08T16:17:00Z" w16du:dateUtc="2025-04-08T21:17:00Z">
        <w:r w:rsidR="00D97D1E">
          <w:rPr>
            <w:rFonts w:eastAsia="Calibri" w:cstheme="minorHAnsi"/>
            <w:sz w:val="24"/>
            <w:szCs w:val="24"/>
          </w:rPr>
          <w:t xml:space="preserve">iven </w:t>
        </w:r>
      </w:ins>
      <w:r w:rsidR="00746766">
        <w:rPr>
          <w:rFonts w:eastAsia="Calibri" w:cstheme="minorHAnsi"/>
          <w:sz w:val="24"/>
          <w:szCs w:val="24"/>
        </w:rPr>
        <w:t xml:space="preserve">this, </w:t>
      </w:r>
      <w:del w:id="428" w:author="Duan, Sean (MU-Student)" w:date="2025-04-08T16:14:00Z" w16du:dateUtc="2025-04-08T21:14:00Z">
        <w:r w:rsidR="00BA505B" w:rsidRPr="00EC6100" w:rsidDel="00432D81">
          <w:rPr>
            <w:rFonts w:eastAsia="Calibri" w:cstheme="minorHAnsi"/>
            <w:sz w:val="24"/>
            <w:szCs w:val="24"/>
          </w:rPr>
          <w:delText xml:space="preserve">, we were able to find that in some cases, our moral conviction manipulation had a significant interaction with openness to belief change, predicting increased support for a [Topic]. However, this evidence was mixed, as our moral conviction manipulation itself did not have a main effect on </w:delText>
        </w:r>
        <w:r w:rsidR="00996069" w:rsidDel="00432D81">
          <w:rPr>
            <w:rFonts w:eastAsia="Calibri" w:cstheme="minorHAnsi"/>
            <w:sz w:val="24"/>
            <w:szCs w:val="24"/>
          </w:rPr>
          <w:delText xml:space="preserve">support for </w:delText>
        </w:r>
        <w:r w:rsidR="00B73454" w:rsidDel="00432D81">
          <w:rPr>
            <w:rFonts w:eastAsia="Calibri" w:cstheme="minorHAnsi"/>
            <w:sz w:val="24"/>
            <w:szCs w:val="24"/>
          </w:rPr>
          <w:delText>the</w:delText>
        </w:r>
        <w:r w:rsidR="00996069" w:rsidDel="00432D81">
          <w:rPr>
            <w:rFonts w:eastAsia="Calibri" w:cstheme="minorHAnsi"/>
            <w:sz w:val="24"/>
            <w:szCs w:val="24"/>
          </w:rPr>
          <w:delText xml:space="preserve"> topic</w:delText>
        </w:r>
        <w:r w:rsidR="00342FD0" w:rsidDel="00432D81">
          <w:rPr>
            <w:rFonts w:eastAsia="Calibri" w:cstheme="minorHAnsi"/>
            <w:sz w:val="24"/>
            <w:szCs w:val="24"/>
          </w:rPr>
          <w:delText>s</w:delText>
        </w:r>
        <w:r w:rsidR="00BA505B" w:rsidRPr="00EC6100" w:rsidDel="00432D81">
          <w:rPr>
            <w:rFonts w:eastAsia="Calibri" w:cstheme="minorHAnsi"/>
            <w:sz w:val="24"/>
            <w:szCs w:val="24"/>
          </w:rPr>
          <w:delText xml:space="preserve">. Notably, we did see that openness to belief change did have a significant main effect. Secondly, we found mixed evidence supporting H2, namely, that while our moral conviction manipulation did not directly affect moral conviction towards </w:delText>
        </w:r>
        <w:r w:rsidR="00BE442B" w:rsidDel="00432D81">
          <w:rPr>
            <w:rFonts w:eastAsia="Calibri" w:cstheme="minorHAnsi"/>
            <w:sz w:val="24"/>
            <w:szCs w:val="24"/>
          </w:rPr>
          <w:delText>the topic</w:delText>
        </w:r>
        <w:r w:rsidR="00BA505B" w:rsidRPr="00EC6100" w:rsidDel="00432D81">
          <w:rPr>
            <w:rFonts w:eastAsia="Calibri" w:cstheme="minorHAnsi"/>
            <w:sz w:val="24"/>
            <w:szCs w:val="24"/>
          </w:rPr>
          <w:delText>, the individual difference of greater openness to change did accurately predict increased moral conviction. Furthermore, we found a novel result indicating that the topic of UHC had significantly greater openness to belief change.</w:delText>
        </w:r>
      </w:del>
    </w:p>
    <w:p w14:paraId="741D022C" w14:textId="31976616" w:rsidR="00217D5F" w:rsidRPr="00EC6100" w:rsidRDefault="007D3975" w:rsidP="00F000A7">
      <w:pPr>
        <w:spacing w:after="100" w:afterAutospacing="1" w:line="480" w:lineRule="auto"/>
        <w:ind w:firstLine="720"/>
        <w:rPr>
          <w:rFonts w:cstheme="minorHAnsi"/>
          <w:sz w:val="24"/>
          <w:szCs w:val="24"/>
        </w:rPr>
      </w:pPr>
      <w:del w:id="429" w:author="Shaffer, Victoria" w:date="2025-04-07T11:58:00Z" w16du:dateUtc="2025-04-07T16:58:00Z">
        <w:r w:rsidDel="00BD08EC">
          <w:rPr>
            <w:rFonts w:cstheme="minorHAnsi"/>
            <w:sz w:val="24"/>
            <w:szCs w:val="24"/>
          </w:rPr>
          <w:delText>Our</w:delText>
        </w:r>
        <w:r w:rsidR="00BA505B" w:rsidRPr="00EC6100" w:rsidDel="00BD08EC">
          <w:rPr>
            <w:rFonts w:cstheme="minorHAnsi"/>
            <w:sz w:val="24"/>
            <w:szCs w:val="24"/>
          </w:rPr>
          <w:delText xml:space="preserve"> </w:delText>
        </w:r>
      </w:del>
      <w:ins w:id="430" w:author="Shaffer, Victoria" w:date="2025-04-07T11:58:00Z" w16du:dateUtc="2025-04-07T16:58:00Z">
        <w:del w:id="431" w:author="Duan, Sean (MU-Student)" w:date="2025-04-08T16:17:00Z" w16du:dateUtc="2025-04-08T21:17:00Z">
          <w:r w:rsidR="00BD08EC" w:rsidDel="00D97D1E">
            <w:rPr>
              <w:rFonts w:cstheme="minorHAnsi"/>
              <w:sz w:val="24"/>
              <w:szCs w:val="24"/>
            </w:rPr>
            <w:delText>T</w:delText>
          </w:r>
        </w:del>
        <w:del w:id="432" w:author="Duan, Sean (MU-Student)" w:date="2025-04-08T16:18:00Z" w16du:dateUtc="2025-04-08T21:18:00Z">
          <w:r w:rsidR="00BD08EC" w:rsidDel="00D97D1E">
            <w:rPr>
              <w:rFonts w:cstheme="minorHAnsi"/>
              <w:sz w:val="24"/>
              <w:szCs w:val="24"/>
            </w:rPr>
            <w:delText>he</w:delText>
          </w:r>
        </w:del>
      </w:ins>
      <w:proofErr w:type="gramStart"/>
      <w:ins w:id="433" w:author="Duan, Sean (MU-Student)" w:date="2025-04-08T16:18:00Z" w16du:dateUtc="2025-04-08T21:18:00Z">
        <w:r w:rsidR="00D97D1E">
          <w:rPr>
            <w:rFonts w:cstheme="minorHAnsi"/>
            <w:sz w:val="24"/>
            <w:szCs w:val="24"/>
          </w:rPr>
          <w:t>the</w:t>
        </w:r>
      </w:ins>
      <w:proofErr w:type="gramEnd"/>
      <w:ins w:id="434" w:author="Shaffer, Victoria" w:date="2025-04-07T11:58:00Z" w16du:dateUtc="2025-04-07T16:58:00Z">
        <w:r w:rsidR="00BD08EC">
          <w:rPr>
            <w:rFonts w:cstheme="minorHAnsi"/>
            <w:sz w:val="24"/>
            <w:szCs w:val="24"/>
          </w:rPr>
          <w:t xml:space="preserve"> </w:t>
        </w:r>
      </w:ins>
      <w:r w:rsidR="00BA505B" w:rsidRPr="00EC6100">
        <w:rPr>
          <w:rFonts w:cstheme="minorHAnsi"/>
          <w:sz w:val="24"/>
          <w:szCs w:val="24"/>
        </w:rPr>
        <w:t xml:space="preserve">next step is to </w:t>
      </w:r>
      <w:del w:id="435" w:author="Duan, Sean (MU-Student)" w:date="2025-04-08T16:18:00Z" w16du:dateUtc="2025-04-08T21:18:00Z">
        <w:r w:rsidR="00BA505B" w:rsidRPr="00EC6100" w:rsidDel="004D632C">
          <w:rPr>
            <w:rFonts w:cstheme="minorHAnsi"/>
            <w:sz w:val="24"/>
            <w:szCs w:val="24"/>
          </w:rPr>
          <w:delText xml:space="preserve">empirically </w:delText>
        </w:r>
      </w:del>
      <w:r w:rsidR="00BA505B" w:rsidRPr="00EC6100">
        <w:rPr>
          <w:rFonts w:cstheme="minorHAnsi"/>
          <w:sz w:val="24"/>
          <w:szCs w:val="24"/>
        </w:rPr>
        <w:t>test the</w:t>
      </w:r>
      <w:ins w:id="436" w:author="Duan, Sean (MU-Student)" w:date="2025-04-08T16:18:00Z" w16du:dateUtc="2025-04-08T21:18:00Z">
        <w:r w:rsidR="004D632C">
          <w:rPr>
            <w:rFonts w:cstheme="minorHAnsi"/>
            <w:sz w:val="24"/>
            <w:szCs w:val="24"/>
          </w:rPr>
          <w:t xml:space="preserve"> </w:t>
        </w:r>
        <w:proofErr w:type="gramStart"/>
        <w:r w:rsidR="004D632C">
          <w:rPr>
            <w:rFonts w:cstheme="minorHAnsi"/>
            <w:sz w:val="24"/>
            <w:szCs w:val="24"/>
          </w:rPr>
          <w:t>theorized</w:t>
        </w:r>
      </w:ins>
      <w:r w:rsidR="00BA505B" w:rsidRPr="00EC6100">
        <w:rPr>
          <w:rFonts w:cstheme="minorHAnsi"/>
          <w:sz w:val="24"/>
          <w:szCs w:val="24"/>
        </w:rPr>
        <w:t xml:space="preserve"> relationship</w:t>
      </w:r>
      <w:proofErr w:type="gramEnd"/>
      <w:r w:rsidR="00BA505B" w:rsidRPr="00EC6100">
        <w:rPr>
          <w:rFonts w:cstheme="minorHAnsi"/>
          <w:sz w:val="24"/>
          <w:szCs w:val="24"/>
        </w:rPr>
        <w:t xml:space="preserve"> between moral conviction and social consensus</w:t>
      </w:r>
      <w:ins w:id="437" w:author="Duan, Sean (MU-Student)" w:date="2025-04-08T16:18:00Z" w16du:dateUtc="2025-04-08T21:18:00Z">
        <w:r w:rsidR="004D632C">
          <w:rPr>
            <w:rFonts w:cstheme="minorHAnsi"/>
            <w:sz w:val="24"/>
            <w:szCs w:val="24"/>
          </w:rPr>
          <w:t xml:space="preserve"> </w:t>
        </w:r>
        <w:r w:rsidR="004D632C" w:rsidRPr="00EC6100">
          <w:rPr>
            <w:rFonts w:cstheme="minorHAnsi"/>
            <w:sz w:val="24"/>
            <w:szCs w:val="24"/>
          </w:rPr>
          <w:t>empirically</w:t>
        </w:r>
      </w:ins>
      <w:r w:rsidR="00BA505B" w:rsidRPr="00EC6100">
        <w:rPr>
          <w:rFonts w:cstheme="minorHAnsi"/>
          <w:sz w:val="24"/>
          <w:szCs w:val="24"/>
        </w:rPr>
        <w:t xml:space="preserve">. </w:t>
      </w:r>
      <w:del w:id="438" w:author="Shaffer, Victoria" w:date="2025-04-07T11:58:00Z" w16du:dateUtc="2025-04-07T16:58:00Z">
        <w:r w:rsidR="00BA505B" w:rsidRPr="00EC6100" w:rsidDel="00BD08EC">
          <w:rPr>
            <w:rFonts w:cstheme="minorHAnsi"/>
            <w:sz w:val="24"/>
            <w:szCs w:val="24"/>
          </w:rPr>
          <w:delText>Specifically</w:delText>
        </w:r>
      </w:del>
      <w:ins w:id="439" w:author="Shaffer, Victoria" w:date="2025-04-07T11:58:00Z" w16du:dateUtc="2025-04-07T16:58:00Z">
        <w:r w:rsidR="00BD08EC">
          <w:rPr>
            <w:rFonts w:cstheme="minorHAnsi"/>
            <w:sz w:val="24"/>
            <w:szCs w:val="24"/>
          </w:rPr>
          <w:t>Study 3 was designed to examine</w:t>
        </w:r>
      </w:ins>
      <w:del w:id="440" w:author="Shaffer, Victoria" w:date="2025-04-07T11:58:00Z" w16du:dateUtc="2025-04-07T16:58:00Z">
        <w:r w:rsidR="00BA505B" w:rsidRPr="00EC6100" w:rsidDel="00BD08EC">
          <w:rPr>
            <w:rFonts w:cstheme="minorHAnsi"/>
            <w:sz w:val="24"/>
            <w:szCs w:val="24"/>
          </w:rPr>
          <w:delText xml:space="preserve">, we wish to see if we can </w:delText>
        </w:r>
      </w:del>
      <w:ins w:id="441" w:author="Shaffer, Victoria" w:date="2025-04-07T11:58:00Z" w16du:dateUtc="2025-04-07T16:58:00Z">
        <w:r w:rsidR="00BD08EC">
          <w:rPr>
            <w:rFonts w:cstheme="minorHAnsi"/>
            <w:sz w:val="24"/>
            <w:szCs w:val="24"/>
          </w:rPr>
          <w:t xml:space="preserve"> whether </w:t>
        </w:r>
      </w:ins>
      <w:del w:id="442" w:author="Shaffer, Victoria" w:date="2025-04-07T11:58:00Z" w16du:dateUtc="2025-04-07T16:58:00Z">
        <w:r w:rsidR="00BA505B" w:rsidRPr="00EC6100" w:rsidDel="00BD08EC">
          <w:rPr>
            <w:rFonts w:cstheme="minorHAnsi"/>
            <w:sz w:val="24"/>
            <w:szCs w:val="24"/>
          </w:rPr>
          <w:delText xml:space="preserve">increase </w:delText>
        </w:r>
      </w:del>
      <w:r w:rsidR="00BA505B" w:rsidRPr="00EC6100">
        <w:rPr>
          <w:rFonts w:cstheme="minorHAnsi"/>
          <w:sz w:val="24"/>
          <w:szCs w:val="24"/>
        </w:rPr>
        <w:t xml:space="preserve">the effectiveness of social consensus </w:t>
      </w:r>
      <w:ins w:id="443" w:author="Shaffer, Victoria" w:date="2025-04-07T11:58:00Z" w16du:dateUtc="2025-04-07T16:58:00Z">
        <w:r w:rsidR="00BD08EC">
          <w:rPr>
            <w:rFonts w:cstheme="minorHAnsi"/>
            <w:sz w:val="24"/>
            <w:szCs w:val="24"/>
          </w:rPr>
          <w:t xml:space="preserve">can be increased </w:t>
        </w:r>
      </w:ins>
      <w:r w:rsidR="00BA505B" w:rsidRPr="00EC6100">
        <w:rPr>
          <w:rFonts w:cstheme="minorHAnsi"/>
          <w:sz w:val="24"/>
          <w:szCs w:val="24"/>
        </w:rPr>
        <w:t xml:space="preserve">by decreasing moral conviction, and conversely, if </w:t>
      </w:r>
      <w:del w:id="444" w:author="Shaffer, Victoria" w:date="2025-04-07T11:58:00Z" w16du:dateUtc="2025-04-07T16:58:00Z">
        <w:r w:rsidR="00BA505B" w:rsidRPr="00EC6100" w:rsidDel="005E7877">
          <w:rPr>
            <w:rFonts w:cstheme="minorHAnsi"/>
            <w:sz w:val="24"/>
            <w:szCs w:val="24"/>
          </w:rPr>
          <w:delText xml:space="preserve">we can </w:delText>
        </w:r>
      </w:del>
      <w:r w:rsidR="00BA505B" w:rsidRPr="00EC6100">
        <w:rPr>
          <w:rFonts w:cstheme="minorHAnsi"/>
          <w:sz w:val="24"/>
          <w:szCs w:val="24"/>
        </w:rPr>
        <w:t>experimentally ‘inoculat</w:t>
      </w:r>
      <w:ins w:id="445" w:author="Shaffer, Victoria" w:date="2025-04-07T11:59:00Z" w16du:dateUtc="2025-04-07T16:59:00Z">
        <w:r w:rsidR="005E7877">
          <w:rPr>
            <w:rFonts w:cstheme="minorHAnsi"/>
            <w:sz w:val="24"/>
            <w:szCs w:val="24"/>
          </w:rPr>
          <w:t>ing</w:t>
        </w:r>
      </w:ins>
      <w:del w:id="446" w:author="Shaffer, Victoria" w:date="2025-04-07T11:58:00Z" w16du:dateUtc="2025-04-07T16:58:00Z">
        <w:r w:rsidR="00BA505B" w:rsidRPr="00EC6100" w:rsidDel="005E7877">
          <w:rPr>
            <w:rFonts w:cstheme="minorHAnsi"/>
            <w:sz w:val="24"/>
            <w:szCs w:val="24"/>
          </w:rPr>
          <w:delText>e</w:delText>
        </w:r>
      </w:del>
      <w:r w:rsidR="00BA505B" w:rsidRPr="00EC6100">
        <w:rPr>
          <w:rFonts w:cstheme="minorHAnsi"/>
          <w:sz w:val="24"/>
          <w:szCs w:val="24"/>
        </w:rPr>
        <w:t xml:space="preserve">’ individuals against the effect of social consensus </w:t>
      </w:r>
      <w:ins w:id="447" w:author="Shaffer, Victoria" w:date="2025-04-07T11:59:00Z" w16du:dateUtc="2025-04-07T16:59:00Z">
        <w:r w:rsidR="005E7877">
          <w:rPr>
            <w:rFonts w:cstheme="minorHAnsi"/>
            <w:sz w:val="24"/>
            <w:szCs w:val="24"/>
          </w:rPr>
          <w:t xml:space="preserve">can be achieved through </w:t>
        </w:r>
      </w:ins>
      <w:del w:id="448" w:author="Shaffer, Victoria" w:date="2025-04-07T11:59:00Z" w16du:dateUtc="2025-04-07T16:59:00Z">
        <w:r w:rsidR="00BA505B" w:rsidRPr="00EC6100" w:rsidDel="005E7877">
          <w:rPr>
            <w:rFonts w:cstheme="minorHAnsi"/>
            <w:sz w:val="24"/>
            <w:szCs w:val="24"/>
          </w:rPr>
          <w:delText xml:space="preserve">by </w:delText>
        </w:r>
      </w:del>
      <w:r w:rsidR="00BA505B" w:rsidRPr="00EC6100">
        <w:rPr>
          <w:rFonts w:cstheme="minorHAnsi"/>
          <w:sz w:val="24"/>
          <w:szCs w:val="24"/>
        </w:rPr>
        <w:t xml:space="preserve">increasing </w:t>
      </w:r>
      <w:del w:id="449" w:author="Shaffer, Victoria" w:date="2025-04-07T11:59:00Z" w16du:dateUtc="2025-04-07T16:59:00Z">
        <w:r w:rsidR="00BA505B" w:rsidRPr="00EC6100" w:rsidDel="005E7877">
          <w:rPr>
            <w:rFonts w:cstheme="minorHAnsi"/>
            <w:sz w:val="24"/>
            <w:szCs w:val="24"/>
          </w:rPr>
          <w:delText xml:space="preserve">their </w:delText>
        </w:r>
      </w:del>
      <w:r w:rsidR="00BA505B" w:rsidRPr="00EC6100">
        <w:rPr>
          <w:rFonts w:cstheme="minorHAnsi"/>
          <w:sz w:val="24"/>
          <w:szCs w:val="24"/>
        </w:rPr>
        <w:t>perceived moral conviction.</w:t>
      </w:r>
      <w:del w:id="450" w:author="Duan, Sean (MU-Student)" w:date="2025-04-08T17:08:00Z" w16du:dateUtc="2025-04-08T22:08:00Z">
        <w:r w:rsidR="00BA505B" w:rsidRPr="00EC6100" w:rsidDel="00FF72B4">
          <w:rPr>
            <w:rFonts w:cstheme="minorHAnsi"/>
            <w:sz w:val="24"/>
            <w:szCs w:val="24"/>
          </w:rPr>
          <w:delText xml:space="preserve"> </w:delText>
        </w:r>
      </w:del>
      <w:del w:id="451" w:author="Shaffer, Victoria" w:date="2025-04-07T11:58:00Z" w16du:dateUtc="2025-04-07T16:58:00Z">
        <w:r w:rsidR="00BA505B" w:rsidRPr="00EC6100" w:rsidDel="00ED5512">
          <w:rPr>
            <w:rFonts w:cstheme="minorHAnsi"/>
            <w:sz w:val="24"/>
            <w:szCs w:val="24"/>
          </w:rPr>
          <w:delText xml:space="preserve">Additionally, given that we plan to manipulate social consensus and moral conviction, we also plan to test if the results of Studies 1 and 2 are able to successfully replicate. </w:delText>
        </w:r>
      </w:del>
      <w:del w:id="452" w:author="Shaffer, Victoria" w:date="2025-04-07T11:59:00Z" w16du:dateUtc="2025-04-07T16:59:00Z">
        <w:r w:rsidR="00BA505B" w:rsidRPr="00EC6100" w:rsidDel="005E7877">
          <w:rPr>
            <w:rFonts w:cstheme="minorHAnsi"/>
            <w:sz w:val="24"/>
            <w:szCs w:val="24"/>
          </w:rPr>
          <w:delText>With this issue in mind (empirically testing the relationship between social consensus and moral conviction), Study 3 was initiated.</w:delText>
        </w:r>
      </w:del>
      <w:bookmarkEnd w:id="2"/>
    </w:p>
    <w:sectPr w:rsidR="00217D5F" w:rsidRPr="00EC6100"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2A4"/>
    <w:rsid w:val="00001FCB"/>
    <w:rsid w:val="00003096"/>
    <w:rsid w:val="0000369E"/>
    <w:rsid w:val="00004B64"/>
    <w:rsid w:val="000051AD"/>
    <w:rsid w:val="00006014"/>
    <w:rsid w:val="00006B54"/>
    <w:rsid w:val="000070C7"/>
    <w:rsid w:val="00010AAA"/>
    <w:rsid w:val="00012836"/>
    <w:rsid w:val="00013B8D"/>
    <w:rsid w:val="000157AE"/>
    <w:rsid w:val="0001663F"/>
    <w:rsid w:val="000220B0"/>
    <w:rsid w:val="00031A92"/>
    <w:rsid w:val="00031CC1"/>
    <w:rsid w:val="00032355"/>
    <w:rsid w:val="00032672"/>
    <w:rsid w:val="00034939"/>
    <w:rsid w:val="00036953"/>
    <w:rsid w:val="00040103"/>
    <w:rsid w:val="000406A6"/>
    <w:rsid w:val="0004297B"/>
    <w:rsid w:val="0004377C"/>
    <w:rsid w:val="00044DF6"/>
    <w:rsid w:val="00047ABC"/>
    <w:rsid w:val="0005078C"/>
    <w:rsid w:val="00051094"/>
    <w:rsid w:val="0005539A"/>
    <w:rsid w:val="00056B9A"/>
    <w:rsid w:val="00057C0F"/>
    <w:rsid w:val="0006555B"/>
    <w:rsid w:val="0006707F"/>
    <w:rsid w:val="00070753"/>
    <w:rsid w:val="0007184C"/>
    <w:rsid w:val="00071A49"/>
    <w:rsid w:val="00072093"/>
    <w:rsid w:val="000738EF"/>
    <w:rsid w:val="00073D39"/>
    <w:rsid w:val="00075F58"/>
    <w:rsid w:val="0007627F"/>
    <w:rsid w:val="0007683E"/>
    <w:rsid w:val="0007735E"/>
    <w:rsid w:val="00080016"/>
    <w:rsid w:val="000805C4"/>
    <w:rsid w:val="0008210A"/>
    <w:rsid w:val="00082169"/>
    <w:rsid w:val="00083723"/>
    <w:rsid w:val="00083B71"/>
    <w:rsid w:val="000857B7"/>
    <w:rsid w:val="000901AE"/>
    <w:rsid w:val="00091093"/>
    <w:rsid w:val="0009308C"/>
    <w:rsid w:val="000934B9"/>
    <w:rsid w:val="00093F8E"/>
    <w:rsid w:val="000949D2"/>
    <w:rsid w:val="0009670F"/>
    <w:rsid w:val="000A27BA"/>
    <w:rsid w:val="000A2C14"/>
    <w:rsid w:val="000A3A9C"/>
    <w:rsid w:val="000A633E"/>
    <w:rsid w:val="000B1423"/>
    <w:rsid w:val="000B1F2D"/>
    <w:rsid w:val="000B24EA"/>
    <w:rsid w:val="000B2C64"/>
    <w:rsid w:val="000B3095"/>
    <w:rsid w:val="000B366C"/>
    <w:rsid w:val="000B72B4"/>
    <w:rsid w:val="000B7D4D"/>
    <w:rsid w:val="000C1336"/>
    <w:rsid w:val="000C4504"/>
    <w:rsid w:val="000C52F7"/>
    <w:rsid w:val="000C7AFA"/>
    <w:rsid w:val="000D43C4"/>
    <w:rsid w:val="000E1260"/>
    <w:rsid w:val="000E24E6"/>
    <w:rsid w:val="000E2F46"/>
    <w:rsid w:val="000E59A6"/>
    <w:rsid w:val="000E6075"/>
    <w:rsid w:val="000E6674"/>
    <w:rsid w:val="000E6AB4"/>
    <w:rsid w:val="000F4533"/>
    <w:rsid w:val="000F4944"/>
    <w:rsid w:val="000F4AC4"/>
    <w:rsid w:val="000F760E"/>
    <w:rsid w:val="00104239"/>
    <w:rsid w:val="001064F8"/>
    <w:rsid w:val="00106574"/>
    <w:rsid w:val="00106B04"/>
    <w:rsid w:val="00107599"/>
    <w:rsid w:val="001104CC"/>
    <w:rsid w:val="001107EB"/>
    <w:rsid w:val="0011372E"/>
    <w:rsid w:val="00116662"/>
    <w:rsid w:val="00120369"/>
    <w:rsid w:val="0012232D"/>
    <w:rsid w:val="00123031"/>
    <w:rsid w:val="00124523"/>
    <w:rsid w:val="001267BE"/>
    <w:rsid w:val="00126984"/>
    <w:rsid w:val="0013019C"/>
    <w:rsid w:val="00130FB5"/>
    <w:rsid w:val="0013120B"/>
    <w:rsid w:val="001318E9"/>
    <w:rsid w:val="00134ECC"/>
    <w:rsid w:val="00136150"/>
    <w:rsid w:val="00136BE5"/>
    <w:rsid w:val="00141058"/>
    <w:rsid w:val="001419B4"/>
    <w:rsid w:val="001419B7"/>
    <w:rsid w:val="00141EDF"/>
    <w:rsid w:val="00143AAF"/>
    <w:rsid w:val="00143EA2"/>
    <w:rsid w:val="0014429A"/>
    <w:rsid w:val="00145943"/>
    <w:rsid w:val="00147EE7"/>
    <w:rsid w:val="001512B7"/>
    <w:rsid w:val="001521AE"/>
    <w:rsid w:val="001543E6"/>
    <w:rsid w:val="00154B81"/>
    <w:rsid w:val="00154D31"/>
    <w:rsid w:val="00155B7F"/>
    <w:rsid w:val="0015616C"/>
    <w:rsid w:val="001578E2"/>
    <w:rsid w:val="00160CB7"/>
    <w:rsid w:val="00163283"/>
    <w:rsid w:val="0016359C"/>
    <w:rsid w:val="00167441"/>
    <w:rsid w:val="00171A61"/>
    <w:rsid w:val="0017346E"/>
    <w:rsid w:val="00173845"/>
    <w:rsid w:val="00173DB2"/>
    <w:rsid w:val="001802A6"/>
    <w:rsid w:val="00180559"/>
    <w:rsid w:val="00182251"/>
    <w:rsid w:val="0018282D"/>
    <w:rsid w:val="00182F92"/>
    <w:rsid w:val="00190451"/>
    <w:rsid w:val="0019182E"/>
    <w:rsid w:val="00192E8A"/>
    <w:rsid w:val="00192F10"/>
    <w:rsid w:val="00196427"/>
    <w:rsid w:val="00196F53"/>
    <w:rsid w:val="001A18B7"/>
    <w:rsid w:val="001A239A"/>
    <w:rsid w:val="001A4A18"/>
    <w:rsid w:val="001A4D4B"/>
    <w:rsid w:val="001A5FDE"/>
    <w:rsid w:val="001B2216"/>
    <w:rsid w:val="001B295F"/>
    <w:rsid w:val="001B32C8"/>
    <w:rsid w:val="001B5BA5"/>
    <w:rsid w:val="001B78C2"/>
    <w:rsid w:val="001C0D61"/>
    <w:rsid w:val="001C0E2F"/>
    <w:rsid w:val="001C15AF"/>
    <w:rsid w:val="001C56A8"/>
    <w:rsid w:val="001C6F01"/>
    <w:rsid w:val="001C7ADE"/>
    <w:rsid w:val="001D023E"/>
    <w:rsid w:val="001D15E1"/>
    <w:rsid w:val="001D5411"/>
    <w:rsid w:val="001D7167"/>
    <w:rsid w:val="001E0603"/>
    <w:rsid w:val="001E1E29"/>
    <w:rsid w:val="001E2DE6"/>
    <w:rsid w:val="001E4C2D"/>
    <w:rsid w:val="001E5078"/>
    <w:rsid w:val="001E5282"/>
    <w:rsid w:val="001E7010"/>
    <w:rsid w:val="001F761F"/>
    <w:rsid w:val="00200DDB"/>
    <w:rsid w:val="00202130"/>
    <w:rsid w:val="00202B4C"/>
    <w:rsid w:val="00207992"/>
    <w:rsid w:val="00214E6E"/>
    <w:rsid w:val="002154AE"/>
    <w:rsid w:val="002156F7"/>
    <w:rsid w:val="00217D5F"/>
    <w:rsid w:val="002234C0"/>
    <w:rsid w:val="00223D9E"/>
    <w:rsid w:val="00232306"/>
    <w:rsid w:val="002329B3"/>
    <w:rsid w:val="00234B1B"/>
    <w:rsid w:val="00234D29"/>
    <w:rsid w:val="002368B7"/>
    <w:rsid w:val="0024154A"/>
    <w:rsid w:val="00241BF9"/>
    <w:rsid w:val="002421CD"/>
    <w:rsid w:val="00242FFC"/>
    <w:rsid w:val="00243744"/>
    <w:rsid w:val="00250A3D"/>
    <w:rsid w:val="00252267"/>
    <w:rsid w:val="00253D48"/>
    <w:rsid w:val="00253E56"/>
    <w:rsid w:val="002547F3"/>
    <w:rsid w:val="00254971"/>
    <w:rsid w:val="00263B2E"/>
    <w:rsid w:val="002702B1"/>
    <w:rsid w:val="0027162B"/>
    <w:rsid w:val="00273FB3"/>
    <w:rsid w:val="00274E1D"/>
    <w:rsid w:val="00275F12"/>
    <w:rsid w:val="00280E8C"/>
    <w:rsid w:val="0028118E"/>
    <w:rsid w:val="0028267D"/>
    <w:rsid w:val="00285707"/>
    <w:rsid w:val="002910CB"/>
    <w:rsid w:val="00292DA3"/>
    <w:rsid w:val="002932B1"/>
    <w:rsid w:val="002934D1"/>
    <w:rsid w:val="00296832"/>
    <w:rsid w:val="002A1D93"/>
    <w:rsid w:val="002A25FA"/>
    <w:rsid w:val="002A2ECA"/>
    <w:rsid w:val="002A37BE"/>
    <w:rsid w:val="002A4456"/>
    <w:rsid w:val="002A45BA"/>
    <w:rsid w:val="002B0DF8"/>
    <w:rsid w:val="002B28F5"/>
    <w:rsid w:val="002B2A0A"/>
    <w:rsid w:val="002B40B1"/>
    <w:rsid w:val="002B4638"/>
    <w:rsid w:val="002B4867"/>
    <w:rsid w:val="002B488B"/>
    <w:rsid w:val="002B6344"/>
    <w:rsid w:val="002C359D"/>
    <w:rsid w:val="002C3BA9"/>
    <w:rsid w:val="002C73A1"/>
    <w:rsid w:val="002C7B61"/>
    <w:rsid w:val="002D02C5"/>
    <w:rsid w:val="002D4FE1"/>
    <w:rsid w:val="002D524A"/>
    <w:rsid w:val="002D68EE"/>
    <w:rsid w:val="002D7FF2"/>
    <w:rsid w:val="002E15D3"/>
    <w:rsid w:val="002E1B69"/>
    <w:rsid w:val="002E210E"/>
    <w:rsid w:val="002E577E"/>
    <w:rsid w:val="002E5E04"/>
    <w:rsid w:val="002E7F1D"/>
    <w:rsid w:val="002F1163"/>
    <w:rsid w:val="002F3701"/>
    <w:rsid w:val="002F63F4"/>
    <w:rsid w:val="002F6EC0"/>
    <w:rsid w:val="002F7751"/>
    <w:rsid w:val="002F7B8F"/>
    <w:rsid w:val="003001C0"/>
    <w:rsid w:val="003022A1"/>
    <w:rsid w:val="00305A91"/>
    <w:rsid w:val="00306DBB"/>
    <w:rsid w:val="00307963"/>
    <w:rsid w:val="00307BAE"/>
    <w:rsid w:val="00310F41"/>
    <w:rsid w:val="00311A43"/>
    <w:rsid w:val="00314FB4"/>
    <w:rsid w:val="0031640F"/>
    <w:rsid w:val="003200EE"/>
    <w:rsid w:val="003215F3"/>
    <w:rsid w:val="0032235D"/>
    <w:rsid w:val="00323458"/>
    <w:rsid w:val="00324340"/>
    <w:rsid w:val="0032434E"/>
    <w:rsid w:val="00333CFA"/>
    <w:rsid w:val="003353CB"/>
    <w:rsid w:val="003362ED"/>
    <w:rsid w:val="00336BE3"/>
    <w:rsid w:val="00340C53"/>
    <w:rsid w:val="00341795"/>
    <w:rsid w:val="00341BA1"/>
    <w:rsid w:val="00342FD0"/>
    <w:rsid w:val="00343413"/>
    <w:rsid w:val="00343D51"/>
    <w:rsid w:val="00346EF8"/>
    <w:rsid w:val="00350292"/>
    <w:rsid w:val="00355C92"/>
    <w:rsid w:val="00355D28"/>
    <w:rsid w:val="00361A2F"/>
    <w:rsid w:val="00361B05"/>
    <w:rsid w:val="0036209F"/>
    <w:rsid w:val="00363D75"/>
    <w:rsid w:val="00364DBB"/>
    <w:rsid w:val="00367858"/>
    <w:rsid w:val="0037080D"/>
    <w:rsid w:val="00372F82"/>
    <w:rsid w:val="003752FD"/>
    <w:rsid w:val="0037654F"/>
    <w:rsid w:val="00377289"/>
    <w:rsid w:val="00380428"/>
    <w:rsid w:val="00380A02"/>
    <w:rsid w:val="003820E9"/>
    <w:rsid w:val="003857E0"/>
    <w:rsid w:val="0038592D"/>
    <w:rsid w:val="00385945"/>
    <w:rsid w:val="003863B6"/>
    <w:rsid w:val="003865C4"/>
    <w:rsid w:val="00387A75"/>
    <w:rsid w:val="00387BE2"/>
    <w:rsid w:val="00387DE6"/>
    <w:rsid w:val="0039459E"/>
    <w:rsid w:val="00395CDB"/>
    <w:rsid w:val="00396E54"/>
    <w:rsid w:val="00397A61"/>
    <w:rsid w:val="003A4296"/>
    <w:rsid w:val="003A499C"/>
    <w:rsid w:val="003B212E"/>
    <w:rsid w:val="003B3DE7"/>
    <w:rsid w:val="003B576B"/>
    <w:rsid w:val="003B5B59"/>
    <w:rsid w:val="003B5DA3"/>
    <w:rsid w:val="003C22A4"/>
    <w:rsid w:val="003C2D41"/>
    <w:rsid w:val="003C5E75"/>
    <w:rsid w:val="003C72FF"/>
    <w:rsid w:val="003C7AF8"/>
    <w:rsid w:val="003C7BDE"/>
    <w:rsid w:val="003D4987"/>
    <w:rsid w:val="003D552F"/>
    <w:rsid w:val="003E05AA"/>
    <w:rsid w:val="003E21C3"/>
    <w:rsid w:val="003E273F"/>
    <w:rsid w:val="003E6EB2"/>
    <w:rsid w:val="003F07F4"/>
    <w:rsid w:val="003F136E"/>
    <w:rsid w:val="003F1EA9"/>
    <w:rsid w:val="003F3A6C"/>
    <w:rsid w:val="003F6199"/>
    <w:rsid w:val="00401BB0"/>
    <w:rsid w:val="00402AFA"/>
    <w:rsid w:val="00405E30"/>
    <w:rsid w:val="00405E9F"/>
    <w:rsid w:val="00405EF8"/>
    <w:rsid w:val="004062D6"/>
    <w:rsid w:val="00410FFE"/>
    <w:rsid w:val="00411BB8"/>
    <w:rsid w:val="00411C4C"/>
    <w:rsid w:val="00413D84"/>
    <w:rsid w:val="004160BC"/>
    <w:rsid w:val="00420025"/>
    <w:rsid w:val="00420F89"/>
    <w:rsid w:val="00421355"/>
    <w:rsid w:val="0042243B"/>
    <w:rsid w:val="00422F3C"/>
    <w:rsid w:val="00424C86"/>
    <w:rsid w:val="00424F0E"/>
    <w:rsid w:val="00431C06"/>
    <w:rsid w:val="00432D81"/>
    <w:rsid w:val="0043346B"/>
    <w:rsid w:val="004340E2"/>
    <w:rsid w:val="004348E6"/>
    <w:rsid w:val="00440599"/>
    <w:rsid w:val="004408CE"/>
    <w:rsid w:val="004408E4"/>
    <w:rsid w:val="00440F20"/>
    <w:rsid w:val="004441A2"/>
    <w:rsid w:val="0044504E"/>
    <w:rsid w:val="00445C07"/>
    <w:rsid w:val="00445C7E"/>
    <w:rsid w:val="00445EB9"/>
    <w:rsid w:val="004476D0"/>
    <w:rsid w:val="00452FFC"/>
    <w:rsid w:val="0045443A"/>
    <w:rsid w:val="004549F1"/>
    <w:rsid w:val="00454F5A"/>
    <w:rsid w:val="004552B2"/>
    <w:rsid w:val="00455D12"/>
    <w:rsid w:val="004619D9"/>
    <w:rsid w:val="00461A75"/>
    <w:rsid w:val="00462045"/>
    <w:rsid w:val="004634D2"/>
    <w:rsid w:val="00464D37"/>
    <w:rsid w:val="00466D98"/>
    <w:rsid w:val="00466F79"/>
    <w:rsid w:val="0046772D"/>
    <w:rsid w:val="00467D45"/>
    <w:rsid w:val="00470507"/>
    <w:rsid w:val="00471CA8"/>
    <w:rsid w:val="00472C6E"/>
    <w:rsid w:val="004737AE"/>
    <w:rsid w:val="00474316"/>
    <w:rsid w:val="004752E5"/>
    <w:rsid w:val="00476652"/>
    <w:rsid w:val="0048081B"/>
    <w:rsid w:val="00480A53"/>
    <w:rsid w:val="0048148C"/>
    <w:rsid w:val="0049509B"/>
    <w:rsid w:val="004973D0"/>
    <w:rsid w:val="004978EA"/>
    <w:rsid w:val="00497E14"/>
    <w:rsid w:val="004A51BD"/>
    <w:rsid w:val="004A70BD"/>
    <w:rsid w:val="004B36A3"/>
    <w:rsid w:val="004C1877"/>
    <w:rsid w:val="004D0269"/>
    <w:rsid w:val="004D367A"/>
    <w:rsid w:val="004D3C2D"/>
    <w:rsid w:val="004D43E0"/>
    <w:rsid w:val="004D632C"/>
    <w:rsid w:val="004D67C1"/>
    <w:rsid w:val="004E0A21"/>
    <w:rsid w:val="004E1673"/>
    <w:rsid w:val="004E2101"/>
    <w:rsid w:val="004E3EA9"/>
    <w:rsid w:val="004E52DD"/>
    <w:rsid w:val="004F01D7"/>
    <w:rsid w:val="004F3D99"/>
    <w:rsid w:val="004F494D"/>
    <w:rsid w:val="004F6AD8"/>
    <w:rsid w:val="004F6B33"/>
    <w:rsid w:val="004F7CD7"/>
    <w:rsid w:val="004F7D84"/>
    <w:rsid w:val="0050060C"/>
    <w:rsid w:val="00500CC8"/>
    <w:rsid w:val="00504AF9"/>
    <w:rsid w:val="0050756D"/>
    <w:rsid w:val="00510080"/>
    <w:rsid w:val="00512AE1"/>
    <w:rsid w:val="00513C89"/>
    <w:rsid w:val="00515F38"/>
    <w:rsid w:val="005161AE"/>
    <w:rsid w:val="005162F4"/>
    <w:rsid w:val="005163E6"/>
    <w:rsid w:val="00516784"/>
    <w:rsid w:val="005167A5"/>
    <w:rsid w:val="00522BB1"/>
    <w:rsid w:val="005235BD"/>
    <w:rsid w:val="00525F8E"/>
    <w:rsid w:val="00531370"/>
    <w:rsid w:val="00531996"/>
    <w:rsid w:val="00531EC5"/>
    <w:rsid w:val="00533909"/>
    <w:rsid w:val="00533958"/>
    <w:rsid w:val="00535096"/>
    <w:rsid w:val="0053609F"/>
    <w:rsid w:val="0054117B"/>
    <w:rsid w:val="005412FA"/>
    <w:rsid w:val="00543795"/>
    <w:rsid w:val="00545E75"/>
    <w:rsid w:val="0054633C"/>
    <w:rsid w:val="005503CF"/>
    <w:rsid w:val="00551964"/>
    <w:rsid w:val="005521E6"/>
    <w:rsid w:val="005522C3"/>
    <w:rsid w:val="005537DA"/>
    <w:rsid w:val="00553E24"/>
    <w:rsid w:val="00555CDB"/>
    <w:rsid w:val="0055647A"/>
    <w:rsid w:val="00562345"/>
    <w:rsid w:val="00562E63"/>
    <w:rsid w:val="0056441A"/>
    <w:rsid w:val="00564A5E"/>
    <w:rsid w:val="00564D0A"/>
    <w:rsid w:val="00565C98"/>
    <w:rsid w:val="0057163F"/>
    <w:rsid w:val="0057174E"/>
    <w:rsid w:val="005728DD"/>
    <w:rsid w:val="00573BF7"/>
    <w:rsid w:val="0057423F"/>
    <w:rsid w:val="00575211"/>
    <w:rsid w:val="00576053"/>
    <w:rsid w:val="00576F6F"/>
    <w:rsid w:val="0057771F"/>
    <w:rsid w:val="00580348"/>
    <w:rsid w:val="005838FD"/>
    <w:rsid w:val="00584CF7"/>
    <w:rsid w:val="0058632C"/>
    <w:rsid w:val="00586DF0"/>
    <w:rsid w:val="005900EA"/>
    <w:rsid w:val="005904CC"/>
    <w:rsid w:val="00592BE0"/>
    <w:rsid w:val="0059683E"/>
    <w:rsid w:val="0059685A"/>
    <w:rsid w:val="005A026B"/>
    <w:rsid w:val="005A1C16"/>
    <w:rsid w:val="005A5361"/>
    <w:rsid w:val="005B2241"/>
    <w:rsid w:val="005B3C04"/>
    <w:rsid w:val="005B6395"/>
    <w:rsid w:val="005C09A3"/>
    <w:rsid w:val="005C14F3"/>
    <w:rsid w:val="005C19F3"/>
    <w:rsid w:val="005C1FC0"/>
    <w:rsid w:val="005C2065"/>
    <w:rsid w:val="005C4DF8"/>
    <w:rsid w:val="005C5895"/>
    <w:rsid w:val="005C6164"/>
    <w:rsid w:val="005C6840"/>
    <w:rsid w:val="005C7A7B"/>
    <w:rsid w:val="005D1A60"/>
    <w:rsid w:val="005D2892"/>
    <w:rsid w:val="005D360D"/>
    <w:rsid w:val="005D3CAE"/>
    <w:rsid w:val="005D5865"/>
    <w:rsid w:val="005E08B0"/>
    <w:rsid w:val="005E31E1"/>
    <w:rsid w:val="005E3AA3"/>
    <w:rsid w:val="005E6101"/>
    <w:rsid w:val="005E7877"/>
    <w:rsid w:val="005F1248"/>
    <w:rsid w:val="005F238D"/>
    <w:rsid w:val="005F3B02"/>
    <w:rsid w:val="006003B0"/>
    <w:rsid w:val="006054E2"/>
    <w:rsid w:val="006060FC"/>
    <w:rsid w:val="00606985"/>
    <w:rsid w:val="006077EF"/>
    <w:rsid w:val="00611731"/>
    <w:rsid w:val="00613240"/>
    <w:rsid w:val="00615B94"/>
    <w:rsid w:val="00622213"/>
    <w:rsid w:val="00626A03"/>
    <w:rsid w:val="00626CF7"/>
    <w:rsid w:val="00630DB5"/>
    <w:rsid w:val="00633347"/>
    <w:rsid w:val="00636330"/>
    <w:rsid w:val="00637572"/>
    <w:rsid w:val="00637913"/>
    <w:rsid w:val="00637E5E"/>
    <w:rsid w:val="00640837"/>
    <w:rsid w:val="00642015"/>
    <w:rsid w:val="006460E4"/>
    <w:rsid w:val="00646922"/>
    <w:rsid w:val="00646C1B"/>
    <w:rsid w:val="006477D1"/>
    <w:rsid w:val="006513E0"/>
    <w:rsid w:val="0065267C"/>
    <w:rsid w:val="00656629"/>
    <w:rsid w:val="006570A4"/>
    <w:rsid w:val="0065795C"/>
    <w:rsid w:val="00660DB1"/>
    <w:rsid w:val="00665E17"/>
    <w:rsid w:val="00666075"/>
    <w:rsid w:val="006704CF"/>
    <w:rsid w:val="00676228"/>
    <w:rsid w:val="00681BAD"/>
    <w:rsid w:val="00684C26"/>
    <w:rsid w:val="006875FF"/>
    <w:rsid w:val="006876BF"/>
    <w:rsid w:val="0069451A"/>
    <w:rsid w:val="00694703"/>
    <w:rsid w:val="006A4F81"/>
    <w:rsid w:val="006A6608"/>
    <w:rsid w:val="006A683F"/>
    <w:rsid w:val="006A6F91"/>
    <w:rsid w:val="006A72AB"/>
    <w:rsid w:val="006B03A2"/>
    <w:rsid w:val="006B0820"/>
    <w:rsid w:val="006B12DA"/>
    <w:rsid w:val="006B25B1"/>
    <w:rsid w:val="006B33F4"/>
    <w:rsid w:val="006B4894"/>
    <w:rsid w:val="006C1A78"/>
    <w:rsid w:val="006C1D37"/>
    <w:rsid w:val="006C48A3"/>
    <w:rsid w:val="006C6AC5"/>
    <w:rsid w:val="006C7056"/>
    <w:rsid w:val="006C7E14"/>
    <w:rsid w:val="006D2169"/>
    <w:rsid w:val="006D535A"/>
    <w:rsid w:val="006D65AD"/>
    <w:rsid w:val="006E08BE"/>
    <w:rsid w:val="006E17FC"/>
    <w:rsid w:val="006E209F"/>
    <w:rsid w:val="006E28C6"/>
    <w:rsid w:val="006E2A1C"/>
    <w:rsid w:val="006E306C"/>
    <w:rsid w:val="006E3975"/>
    <w:rsid w:val="006E62A3"/>
    <w:rsid w:val="006E7514"/>
    <w:rsid w:val="006F07D7"/>
    <w:rsid w:val="006F1EB2"/>
    <w:rsid w:val="006F239B"/>
    <w:rsid w:val="006F3078"/>
    <w:rsid w:val="006F52E7"/>
    <w:rsid w:val="006F5BA5"/>
    <w:rsid w:val="006F60C6"/>
    <w:rsid w:val="006F6679"/>
    <w:rsid w:val="007038F8"/>
    <w:rsid w:val="007049C5"/>
    <w:rsid w:val="00704FA7"/>
    <w:rsid w:val="0070680F"/>
    <w:rsid w:val="00706A7C"/>
    <w:rsid w:val="00706BF8"/>
    <w:rsid w:val="007107A5"/>
    <w:rsid w:val="00712173"/>
    <w:rsid w:val="00712260"/>
    <w:rsid w:val="0071385C"/>
    <w:rsid w:val="007140EF"/>
    <w:rsid w:val="00714FC7"/>
    <w:rsid w:val="0071571E"/>
    <w:rsid w:val="00720A76"/>
    <w:rsid w:val="007211BB"/>
    <w:rsid w:val="00722A9A"/>
    <w:rsid w:val="00723DD1"/>
    <w:rsid w:val="00725CC1"/>
    <w:rsid w:val="00726891"/>
    <w:rsid w:val="007279B7"/>
    <w:rsid w:val="0073045C"/>
    <w:rsid w:val="00730613"/>
    <w:rsid w:val="0073313D"/>
    <w:rsid w:val="007349BD"/>
    <w:rsid w:val="007354B6"/>
    <w:rsid w:val="00736384"/>
    <w:rsid w:val="00740228"/>
    <w:rsid w:val="00741120"/>
    <w:rsid w:val="007439B3"/>
    <w:rsid w:val="007457BA"/>
    <w:rsid w:val="00746766"/>
    <w:rsid w:val="00746CBA"/>
    <w:rsid w:val="00750974"/>
    <w:rsid w:val="0075614F"/>
    <w:rsid w:val="0076072C"/>
    <w:rsid w:val="0076097A"/>
    <w:rsid w:val="00760A07"/>
    <w:rsid w:val="00760FEC"/>
    <w:rsid w:val="00761B3F"/>
    <w:rsid w:val="0076241D"/>
    <w:rsid w:val="007627FF"/>
    <w:rsid w:val="00763E71"/>
    <w:rsid w:val="00763FBF"/>
    <w:rsid w:val="00763FCE"/>
    <w:rsid w:val="0076599A"/>
    <w:rsid w:val="00772994"/>
    <w:rsid w:val="00772C36"/>
    <w:rsid w:val="00774347"/>
    <w:rsid w:val="00774437"/>
    <w:rsid w:val="00775C6E"/>
    <w:rsid w:val="00775DEE"/>
    <w:rsid w:val="00776158"/>
    <w:rsid w:val="0077720E"/>
    <w:rsid w:val="0078014F"/>
    <w:rsid w:val="00781E6B"/>
    <w:rsid w:val="007909CD"/>
    <w:rsid w:val="00792B63"/>
    <w:rsid w:val="0079354D"/>
    <w:rsid w:val="00797482"/>
    <w:rsid w:val="007A0216"/>
    <w:rsid w:val="007A05D1"/>
    <w:rsid w:val="007A0975"/>
    <w:rsid w:val="007A1ECC"/>
    <w:rsid w:val="007A3F8C"/>
    <w:rsid w:val="007B2A40"/>
    <w:rsid w:val="007B2A71"/>
    <w:rsid w:val="007B6284"/>
    <w:rsid w:val="007B6E66"/>
    <w:rsid w:val="007C08A9"/>
    <w:rsid w:val="007C1D5F"/>
    <w:rsid w:val="007C32C6"/>
    <w:rsid w:val="007C4525"/>
    <w:rsid w:val="007C6E82"/>
    <w:rsid w:val="007C72B3"/>
    <w:rsid w:val="007C75F2"/>
    <w:rsid w:val="007C7E8A"/>
    <w:rsid w:val="007D003C"/>
    <w:rsid w:val="007D1B8E"/>
    <w:rsid w:val="007D224F"/>
    <w:rsid w:val="007D3975"/>
    <w:rsid w:val="007D436E"/>
    <w:rsid w:val="007D526D"/>
    <w:rsid w:val="007E2131"/>
    <w:rsid w:val="007E2DD3"/>
    <w:rsid w:val="007E367A"/>
    <w:rsid w:val="007E3692"/>
    <w:rsid w:val="007E5A4D"/>
    <w:rsid w:val="007E5B5D"/>
    <w:rsid w:val="007E65F6"/>
    <w:rsid w:val="007E7723"/>
    <w:rsid w:val="007E7D28"/>
    <w:rsid w:val="007F1AFF"/>
    <w:rsid w:val="007F28E0"/>
    <w:rsid w:val="008001C9"/>
    <w:rsid w:val="00800498"/>
    <w:rsid w:val="00800749"/>
    <w:rsid w:val="0080265A"/>
    <w:rsid w:val="00806932"/>
    <w:rsid w:val="008079D4"/>
    <w:rsid w:val="00812049"/>
    <w:rsid w:val="0081336F"/>
    <w:rsid w:val="00813653"/>
    <w:rsid w:val="008149C0"/>
    <w:rsid w:val="00815C29"/>
    <w:rsid w:val="008161D6"/>
    <w:rsid w:val="00817364"/>
    <w:rsid w:val="0082575E"/>
    <w:rsid w:val="00825FAD"/>
    <w:rsid w:val="00832615"/>
    <w:rsid w:val="00835AC6"/>
    <w:rsid w:val="00835E5A"/>
    <w:rsid w:val="00836D24"/>
    <w:rsid w:val="0083764C"/>
    <w:rsid w:val="00837A1C"/>
    <w:rsid w:val="00840555"/>
    <w:rsid w:val="008407A7"/>
    <w:rsid w:val="008411CF"/>
    <w:rsid w:val="00841DC7"/>
    <w:rsid w:val="008449BE"/>
    <w:rsid w:val="00846B50"/>
    <w:rsid w:val="008474D8"/>
    <w:rsid w:val="0084756F"/>
    <w:rsid w:val="00850374"/>
    <w:rsid w:val="00850C67"/>
    <w:rsid w:val="00852523"/>
    <w:rsid w:val="008530A5"/>
    <w:rsid w:val="00854612"/>
    <w:rsid w:val="008546BE"/>
    <w:rsid w:val="00856CEE"/>
    <w:rsid w:val="00857A15"/>
    <w:rsid w:val="00861171"/>
    <w:rsid w:val="00862109"/>
    <w:rsid w:val="00862C55"/>
    <w:rsid w:val="008645DD"/>
    <w:rsid w:val="008704C1"/>
    <w:rsid w:val="00870A44"/>
    <w:rsid w:val="0087393B"/>
    <w:rsid w:val="00882912"/>
    <w:rsid w:val="008830A4"/>
    <w:rsid w:val="0089118E"/>
    <w:rsid w:val="00891834"/>
    <w:rsid w:val="00892908"/>
    <w:rsid w:val="0089299E"/>
    <w:rsid w:val="00892E13"/>
    <w:rsid w:val="00893396"/>
    <w:rsid w:val="0089699B"/>
    <w:rsid w:val="00897901"/>
    <w:rsid w:val="008A1385"/>
    <w:rsid w:val="008A1CE9"/>
    <w:rsid w:val="008A4165"/>
    <w:rsid w:val="008A4490"/>
    <w:rsid w:val="008A5597"/>
    <w:rsid w:val="008A66E5"/>
    <w:rsid w:val="008A7720"/>
    <w:rsid w:val="008A7B2F"/>
    <w:rsid w:val="008B08B8"/>
    <w:rsid w:val="008B1F04"/>
    <w:rsid w:val="008B2AC2"/>
    <w:rsid w:val="008B545E"/>
    <w:rsid w:val="008B6AF9"/>
    <w:rsid w:val="008B6D9A"/>
    <w:rsid w:val="008C1CE2"/>
    <w:rsid w:val="008C3DF8"/>
    <w:rsid w:val="008C466C"/>
    <w:rsid w:val="008C498B"/>
    <w:rsid w:val="008C4C02"/>
    <w:rsid w:val="008C4E58"/>
    <w:rsid w:val="008C6D4C"/>
    <w:rsid w:val="008C72A9"/>
    <w:rsid w:val="008C79F8"/>
    <w:rsid w:val="008D0086"/>
    <w:rsid w:val="008D0B5E"/>
    <w:rsid w:val="008D4D97"/>
    <w:rsid w:val="008D73FF"/>
    <w:rsid w:val="008D7526"/>
    <w:rsid w:val="008E15B5"/>
    <w:rsid w:val="008E1E84"/>
    <w:rsid w:val="008E2F30"/>
    <w:rsid w:val="008E5472"/>
    <w:rsid w:val="008E5802"/>
    <w:rsid w:val="008F2E30"/>
    <w:rsid w:val="008F3142"/>
    <w:rsid w:val="008F440B"/>
    <w:rsid w:val="008F45BB"/>
    <w:rsid w:val="008F55E8"/>
    <w:rsid w:val="008F593E"/>
    <w:rsid w:val="008F6286"/>
    <w:rsid w:val="008F6412"/>
    <w:rsid w:val="008F68BF"/>
    <w:rsid w:val="008F71BC"/>
    <w:rsid w:val="00900813"/>
    <w:rsid w:val="00901C67"/>
    <w:rsid w:val="009023C6"/>
    <w:rsid w:val="00902DE9"/>
    <w:rsid w:val="0090530C"/>
    <w:rsid w:val="0090547C"/>
    <w:rsid w:val="009055C5"/>
    <w:rsid w:val="0091175C"/>
    <w:rsid w:val="009123EB"/>
    <w:rsid w:val="009125CC"/>
    <w:rsid w:val="00914014"/>
    <w:rsid w:val="0092191C"/>
    <w:rsid w:val="00923C48"/>
    <w:rsid w:val="00925A4D"/>
    <w:rsid w:val="0092719A"/>
    <w:rsid w:val="009274C3"/>
    <w:rsid w:val="00930109"/>
    <w:rsid w:val="00930FA2"/>
    <w:rsid w:val="009317F1"/>
    <w:rsid w:val="00933DE8"/>
    <w:rsid w:val="00935287"/>
    <w:rsid w:val="00937533"/>
    <w:rsid w:val="00940511"/>
    <w:rsid w:val="009425FA"/>
    <w:rsid w:val="00942E34"/>
    <w:rsid w:val="00944CA4"/>
    <w:rsid w:val="00945332"/>
    <w:rsid w:val="00946CF9"/>
    <w:rsid w:val="00946CFE"/>
    <w:rsid w:val="0094779B"/>
    <w:rsid w:val="009503DF"/>
    <w:rsid w:val="00952DD1"/>
    <w:rsid w:val="00954B83"/>
    <w:rsid w:val="00954B98"/>
    <w:rsid w:val="00954FF4"/>
    <w:rsid w:val="009555A4"/>
    <w:rsid w:val="0095578F"/>
    <w:rsid w:val="0095699B"/>
    <w:rsid w:val="00961246"/>
    <w:rsid w:val="00963FBC"/>
    <w:rsid w:val="009708F6"/>
    <w:rsid w:val="00971123"/>
    <w:rsid w:val="0097392E"/>
    <w:rsid w:val="0097399A"/>
    <w:rsid w:val="009750F6"/>
    <w:rsid w:val="00976FA6"/>
    <w:rsid w:val="0097746F"/>
    <w:rsid w:val="0097783C"/>
    <w:rsid w:val="00983CAE"/>
    <w:rsid w:val="00984130"/>
    <w:rsid w:val="00984AE8"/>
    <w:rsid w:val="009866C7"/>
    <w:rsid w:val="009870E3"/>
    <w:rsid w:val="00987D8D"/>
    <w:rsid w:val="00991185"/>
    <w:rsid w:val="0099195B"/>
    <w:rsid w:val="009921F2"/>
    <w:rsid w:val="00993D4B"/>
    <w:rsid w:val="009952FE"/>
    <w:rsid w:val="00996069"/>
    <w:rsid w:val="00996107"/>
    <w:rsid w:val="00996ADE"/>
    <w:rsid w:val="00997884"/>
    <w:rsid w:val="009A0406"/>
    <w:rsid w:val="009A0E97"/>
    <w:rsid w:val="009A13FA"/>
    <w:rsid w:val="009A14E6"/>
    <w:rsid w:val="009A343C"/>
    <w:rsid w:val="009A34D7"/>
    <w:rsid w:val="009A3DAE"/>
    <w:rsid w:val="009A4AA9"/>
    <w:rsid w:val="009A691B"/>
    <w:rsid w:val="009A77E3"/>
    <w:rsid w:val="009B0160"/>
    <w:rsid w:val="009B1B47"/>
    <w:rsid w:val="009B1E45"/>
    <w:rsid w:val="009B3164"/>
    <w:rsid w:val="009B4C0D"/>
    <w:rsid w:val="009B597C"/>
    <w:rsid w:val="009B5D14"/>
    <w:rsid w:val="009B7FDF"/>
    <w:rsid w:val="009C3620"/>
    <w:rsid w:val="009C665D"/>
    <w:rsid w:val="009C6FD6"/>
    <w:rsid w:val="009C7033"/>
    <w:rsid w:val="009D0101"/>
    <w:rsid w:val="009D19EA"/>
    <w:rsid w:val="009D1C1C"/>
    <w:rsid w:val="009D260F"/>
    <w:rsid w:val="009D2990"/>
    <w:rsid w:val="009D368E"/>
    <w:rsid w:val="009D5C12"/>
    <w:rsid w:val="009D60A1"/>
    <w:rsid w:val="009D6B08"/>
    <w:rsid w:val="009E0A87"/>
    <w:rsid w:val="009E116F"/>
    <w:rsid w:val="009E62F3"/>
    <w:rsid w:val="009E655A"/>
    <w:rsid w:val="009E7884"/>
    <w:rsid w:val="009E7EDA"/>
    <w:rsid w:val="009F08D5"/>
    <w:rsid w:val="009F26BF"/>
    <w:rsid w:val="009F2DA4"/>
    <w:rsid w:val="009F6128"/>
    <w:rsid w:val="00A02FBE"/>
    <w:rsid w:val="00A03251"/>
    <w:rsid w:val="00A03F36"/>
    <w:rsid w:val="00A05AEB"/>
    <w:rsid w:val="00A06092"/>
    <w:rsid w:val="00A06E88"/>
    <w:rsid w:val="00A07A92"/>
    <w:rsid w:val="00A1139B"/>
    <w:rsid w:val="00A118E0"/>
    <w:rsid w:val="00A1210C"/>
    <w:rsid w:val="00A12C69"/>
    <w:rsid w:val="00A148CC"/>
    <w:rsid w:val="00A14D1D"/>
    <w:rsid w:val="00A21A3B"/>
    <w:rsid w:val="00A22255"/>
    <w:rsid w:val="00A22377"/>
    <w:rsid w:val="00A23870"/>
    <w:rsid w:val="00A24988"/>
    <w:rsid w:val="00A250E8"/>
    <w:rsid w:val="00A26E03"/>
    <w:rsid w:val="00A26EC3"/>
    <w:rsid w:val="00A3162E"/>
    <w:rsid w:val="00A3272A"/>
    <w:rsid w:val="00A41793"/>
    <w:rsid w:val="00A42399"/>
    <w:rsid w:val="00A44946"/>
    <w:rsid w:val="00A44EC4"/>
    <w:rsid w:val="00A473E1"/>
    <w:rsid w:val="00A47F01"/>
    <w:rsid w:val="00A47F86"/>
    <w:rsid w:val="00A52663"/>
    <w:rsid w:val="00A53A3B"/>
    <w:rsid w:val="00A53F94"/>
    <w:rsid w:val="00A57E74"/>
    <w:rsid w:val="00A62A38"/>
    <w:rsid w:val="00A643F5"/>
    <w:rsid w:val="00A66D03"/>
    <w:rsid w:val="00A67424"/>
    <w:rsid w:val="00A7050A"/>
    <w:rsid w:val="00A71536"/>
    <w:rsid w:val="00A73599"/>
    <w:rsid w:val="00A73E43"/>
    <w:rsid w:val="00A74CC3"/>
    <w:rsid w:val="00A751B5"/>
    <w:rsid w:val="00A75F20"/>
    <w:rsid w:val="00A76D11"/>
    <w:rsid w:val="00A8088F"/>
    <w:rsid w:val="00A80C83"/>
    <w:rsid w:val="00A82884"/>
    <w:rsid w:val="00A82BB0"/>
    <w:rsid w:val="00A83841"/>
    <w:rsid w:val="00A83EBD"/>
    <w:rsid w:val="00A87C6B"/>
    <w:rsid w:val="00A9323A"/>
    <w:rsid w:val="00A939B1"/>
    <w:rsid w:val="00A9666F"/>
    <w:rsid w:val="00A966D6"/>
    <w:rsid w:val="00A974B8"/>
    <w:rsid w:val="00AA0ECB"/>
    <w:rsid w:val="00AA5FCA"/>
    <w:rsid w:val="00AA641A"/>
    <w:rsid w:val="00AA6AA1"/>
    <w:rsid w:val="00AA6DAA"/>
    <w:rsid w:val="00AA7B8B"/>
    <w:rsid w:val="00AB0CB3"/>
    <w:rsid w:val="00AB1D63"/>
    <w:rsid w:val="00AB5ADA"/>
    <w:rsid w:val="00AB6900"/>
    <w:rsid w:val="00AC045E"/>
    <w:rsid w:val="00AC1017"/>
    <w:rsid w:val="00AC155A"/>
    <w:rsid w:val="00AC1E33"/>
    <w:rsid w:val="00AC2394"/>
    <w:rsid w:val="00AC38C6"/>
    <w:rsid w:val="00AC47E3"/>
    <w:rsid w:val="00AC7ADD"/>
    <w:rsid w:val="00AD1C62"/>
    <w:rsid w:val="00AD3D4C"/>
    <w:rsid w:val="00AD5E79"/>
    <w:rsid w:val="00AD7B5C"/>
    <w:rsid w:val="00AE4A12"/>
    <w:rsid w:val="00AE5529"/>
    <w:rsid w:val="00AE6A86"/>
    <w:rsid w:val="00AF1569"/>
    <w:rsid w:val="00AF1DC8"/>
    <w:rsid w:val="00AF2808"/>
    <w:rsid w:val="00AF345A"/>
    <w:rsid w:val="00AF6436"/>
    <w:rsid w:val="00AF7985"/>
    <w:rsid w:val="00B013A4"/>
    <w:rsid w:val="00B0445A"/>
    <w:rsid w:val="00B07128"/>
    <w:rsid w:val="00B118BF"/>
    <w:rsid w:val="00B153EA"/>
    <w:rsid w:val="00B169CB"/>
    <w:rsid w:val="00B17B18"/>
    <w:rsid w:val="00B21C55"/>
    <w:rsid w:val="00B23F36"/>
    <w:rsid w:val="00B249A9"/>
    <w:rsid w:val="00B2664E"/>
    <w:rsid w:val="00B268BC"/>
    <w:rsid w:val="00B3128B"/>
    <w:rsid w:val="00B316E7"/>
    <w:rsid w:val="00B3236C"/>
    <w:rsid w:val="00B36039"/>
    <w:rsid w:val="00B41E23"/>
    <w:rsid w:val="00B4216F"/>
    <w:rsid w:val="00B44EBB"/>
    <w:rsid w:val="00B52F5E"/>
    <w:rsid w:val="00B54058"/>
    <w:rsid w:val="00B54631"/>
    <w:rsid w:val="00B555B8"/>
    <w:rsid w:val="00B61C56"/>
    <w:rsid w:val="00B66397"/>
    <w:rsid w:val="00B665BF"/>
    <w:rsid w:val="00B66DCE"/>
    <w:rsid w:val="00B70B05"/>
    <w:rsid w:val="00B726AB"/>
    <w:rsid w:val="00B727A8"/>
    <w:rsid w:val="00B72836"/>
    <w:rsid w:val="00B73454"/>
    <w:rsid w:val="00B74242"/>
    <w:rsid w:val="00B77C39"/>
    <w:rsid w:val="00B80238"/>
    <w:rsid w:val="00B81746"/>
    <w:rsid w:val="00B8185F"/>
    <w:rsid w:val="00B8411D"/>
    <w:rsid w:val="00B864EB"/>
    <w:rsid w:val="00B9007C"/>
    <w:rsid w:val="00B9067A"/>
    <w:rsid w:val="00B9198E"/>
    <w:rsid w:val="00B91A34"/>
    <w:rsid w:val="00B92831"/>
    <w:rsid w:val="00B93F7F"/>
    <w:rsid w:val="00B95A69"/>
    <w:rsid w:val="00B9645D"/>
    <w:rsid w:val="00BA17BE"/>
    <w:rsid w:val="00BA505B"/>
    <w:rsid w:val="00BA52AB"/>
    <w:rsid w:val="00BA576A"/>
    <w:rsid w:val="00BB19D8"/>
    <w:rsid w:val="00BB27EF"/>
    <w:rsid w:val="00BB3748"/>
    <w:rsid w:val="00BB4018"/>
    <w:rsid w:val="00BB5895"/>
    <w:rsid w:val="00BB6236"/>
    <w:rsid w:val="00BB74E5"/>
    <w:rsid w:val="00BC08D4"/>
    <w:rsid w:val="00BC2D6F"/>
    <w:rsid w:val="00BC2E4A"/>
    <w:rsid w:val="00BC3B5F"/>
    <w:rsid w:val="00BC54A8"/>
    <w:rsid w:val="00BC707D"/>
    <w:rsid w:val="00BC7C1A"/>
    <w:rsid w:val="00BD08EC"/>
    <w:rsid w:val="00BD119D"/>
    <w:rsid w:val="00BD1862"/>
    <w:rsid w:val="00BD1B8A"/>
    <w:rsid w:val="00BE00EA"/>
    <w:rsid w:val="00BE0183"/>
    <w:rsid w:val="00BE0A8A"/>
    <w:rsid w:val="00BE0E9B"/>
    <w:rsid w:val="00BE442B"/>
    <w:rsid w:val="00BE5813"/>
    <w:rsid w:val="00BE619E"/>
    <w:rsid w:val="00BE626E"/>
    <w:rsid w:val="00BE74E4"/>
    <w:rsid w:val="00BE7687"/>
    <w:rsid w:val="00BF04B3"/>
    <w:rsid w:val="00BF0953"/>
    <w:rsid w:val="00BF2EBC"/>
    <w:rsid w:val="00BF4496"/>
    <w:rsid w:val="00BF4527"/>
    <w:rsid w:val="00BF6681"/>
    <w:rsid w:val="00BF6AE8"/>
    <w:rsid w:val="00BF78D7"/>
    <w:rsid w:val="00C00B8F"/>
    <w:rsid w:val="00C00CAA"/>
    <w:rsid w:val="00C00E42"/>
    <w:rsid w:val="00C026E4"/>
    <w:rsid w:val="00C02A7A"/>
    <w:rsid w:val="00C070C0"/>
    <w:rsid w:val="00C11ECB"/>
    <w:rsid w:val="00C12FF3"/>
    <w:rsid w:val="00C13B60"/>
    <w:rsid w:val="00C14882"/>
    <w:rsid w:val="00C14886"/>
    <w:rsid w:val="00C15C6E"/>
    <w:rsid w:val="00C1680B"/>
    <w:rsid w:val="00C169D4"/>
    <w:rsid w:val="00C17BA7"/>
    <w:rsid w:val="00C20432"/>
    <w:rsid w:val="00C21432"/>
    <w:rsid w:val="00C21C00"/>
    <w:rsid w:val="00C24D72"/>
    <w:rsid w:val="00C25211"/>
    <w:rsid w:val="00C25807"/>
    <w:rsid w:val="00C31556"/>
    <w:rsid w:val="00C31564"/>
    <w:rsid w:val="00C3174C"/>
    <w:rsid w:val="00C3280F"/>
    <w:rsid w:val="00C3319B"/>
    <w:rsid w:val="00C33C53"/>
    <w:rsid w:val="00C33DF8"/>
    <w:rsid w:val="00C343C6"/>
    <w:rsid w:val="00C34C85"/>
    <w:rsid w:val="00C3635C"/>
    <w:rsid w:val="00C36CF5"/>
    <w:rsid w:val="00C37559"/>
    <w:rsid w:val="00C402DB"/>
    <w:rsid w:val="00C4264D"/>
    <w:rsid w:val="00C42BD8"/>
    <w:rsid w:val="00C43606"/>
    <w:rsid w:val="00C4417D"/>
    <w:rsid w:val="00C459C9"/>
    <w:rsid w:val="00C509E6"/>
    <w:rsid w:val="00C50E35"/>
    <w:rsid w:val="00C5133E"/>
    <w:rsid w:val="00C51935"/>
    <w:rsid w:val="00C51E4D"/>
    <w:rsid w:val="00C522B5"/>
    <w:rsid w:val="00C53D36"/>
    <w:rsid w:val="00C572CA"/>
    <w:rsid w:val="00C6099F"/>
    <w:rsid w:val="00C62003"/>
    <w:rsid w:val="00C62F5E"/>
    <w:rsid w:val="00C63F67"/>
    <w:rsid w:val="00C645C7"/>
    <w:rsid w:val="00C70056"/>
    <w:rsid w:val="00C764D5"/>
    <w:rsid w:val="00C77260"/>
    <w:rsid w:val="00C77CFD"/>
    <w:rsid w:val="00C8219D"/>
    <w:rsid w:val="00C82CE5"/>
    <w:rsid w:val="00C83495"/>
    <w:rsid w:val="00C85123"/>
    <w:rsid w:val="00C87CBD"/>
    <w:rsid w:val="00C919EC"/>
    <w:rsid w:val="00C930C7"/>
    <w:rsid w:val="00C940D3"/>
    <w:rsid w:val="00C95548"/>
    <w:rsid w:val="00CA1FF1"/>
    <w:rsid w:val="00CA3D17"/>
    <w:rsid w:val="00CA5E26"/>
    <w:rsid w:val="00CA741B"/>
    <w:rsid w:val="00CB0957"/>
    <w:rsid w:val="00CB453F"/>
    <w:rsid w:val="00CB718D"/>
    <w:rsid w:val="00CB7E8E"/>
    <w:rsid w:val="00CC156A"/>
    <w:rsid w:val="00CC25C1"/>
    <w:rsid w:val="00CC3735"/>
    <w:rsid w:val="00CC5337"/>
    <w:rsid w:val="00CC5863"/>
    <w:rsid w:val="00CC612D"/>
    <w:rsid w:val="00CC63C8"/>
    <w:rsid w:val="00CC7E48"/>
    <w:rsid w:val="00CD18DA"/>
    <w:rsid w:val="00CD3A43"/>
    <w:rsid w:val="00CD6C09"/>
    <w:rsid w:val="00CE271C"/>
    <w:rsid w:val="00CE31A8"/>
    <w:rsid w:val="00CE372D"/>
    <w:rsid w:val="00CE51ED"/>
    <w:rsid w:val="00CE5946"/>
    <w:rsid w:val="00CF0C43"/>
    <w:rsid w:val="00CF1E8C"/>
    <w:rsid w:val="00CF5606"/>
    <w:rsid w:val="00CF6C82"/>
    <w:rsid w:val="00D01A38"/>
    <w:rsid w:val="00D03B66"/>
    <w:rsid w:val="00D049D2"/>
    <w:rsid w:val="00D06A73"/>
    <w:rsid w:val="00D0758D"/>
    <w:rsid w:val="00D10473"/>
    <w:rsid w:val="00D12406"/>
    <w:rsid w:val="00D13989"/>
    <w:rsid w:val="00D14CE5"/>
    <w:rsid w:val="00D15227"/>
    <w:rsid w:val="00D17501"/>
    <w:rsid w:val="00D17FB2"/>
    <w:rsid w:val="00D20D19"/>
    <w:rsid w:val="00D2396F"/>
    <w:rsid w:val="00D23ABD"/>
    <w:rsid w:val="00D2586E"/>
    <w:rsid w:val="00D27AC7"/>
    <w:rsid w:val="00D27FB0"/>
    <w:rsid w:val="00D33F1C"/>
    <w:rsid w:val="00D34DAA"/>
    <w:rsid w:val="00D35DF8"/>
    <w:rsid w:val="00D364B7"/>
    <w:rsid w:val="00D37CAE"/>
    <w:rsid w:val="00D4159F"/>
    <w:rsid w:val="00D42139"/>
    <w:rsid w:val="00D43619"/>
    <w:rsid w:val="00D43D48"/>
    <w:rsid w:val="00D43F56"/>
    <w:rsid w:val="00D45475"/>
    <w:rsid w:val="00D45F78"/>
    <w:rsid w:val="00D5076D"/>
    <w:rsid w:val="00D513E3"/>
    <w:rsid w:val="00D535E8"/>
    <w:rsid w:val="00D5410F"/>
    <w:rsid w:val="00D54196"/>
    <w:rsid w:val="00D55B2F"/>
    <w:rsid w:val="00D57012"/>
    <w:rsid w:val="00D5708D"/>
    <w:rsid w:val="00D61D74"/>
    <w:rsid w:val="00D6207F"/>
    <w:rsid w:val="00D63CD8"/>
    <w:rsid w:val="00D643EF"/>
    <w:rsid w:val="00D65FF8"/>
    <w:rsid w:val="00D667A8"/>
    <w:rsid w:val="00D66911"/>
    <w:rsid w:val="00D6708F"/>
    <w:rsid w:val="00D67F81"/>
    <w:rsid w:val="00D70000"/>
    <w:rsid w:val="00D709A7"/>
    <w:rsid w:val="00D70BFE"/>
    <w:rsid w:val="00D71E15"/>
    <w:rsid w:val="00D73FDD"/>
    <w:rsid w:val="00D75B12"/>
    <w:rsid w:val="00D80338"/>
    <w:rsid w:val="00D83B69"/>
    <w:rsid w:val="00D84788"/>
    <w:rsid w:val="00D90D3A"/>
    <w:rsid w:val="00D92AD4"/>
    <w:rsid w:val="00D92CB2"/>
    <w:rsid w:val="00D93EAB"/>
    <w:rsid w:val="00D94872"/>
    <w:rsid w:val="00D96487"/>
    <w:rsid w:val="00D97D1E"/>
    <w:rsid w:val="00DA002E"/>
    <w:rsid w:val="00DA18F1"/>
    <w:rsid w:val="00DA2BD9"/>
    <w:rsid w:val="00DA3CE6"/>
    <w:rsid w:val="00DA48AC"/>
    <w:rsid w:val="00DA5890"/>
    <w:rsid w:val="00DA6268"/>
    <w:rsid w:val="00DB2EFB"/>
    <w:rsid w:val="00DB2F08"/>
    <w:rsid w:val="00DB36D8"/>
    <w:rsid w:val="00DB49B1"/>
    <w:rsid w:val="00DB4C94"/>
    <w:rsid w:val="00DB522B"/>
    <w:rsid w:val="00DB61AB"/>
    <w:rsid w:val="00DB6D8B"/>
    <w:rsid w:val="00DB704C"/>
    <w:rsid w:val="00DC04A7"/>
    <w:rsid w:val="00DC10D7"/>
    <w:rsid w:val="00DC1312"/>
    <w:rsid w:val="00DC360F"/>
    <w:rsid w:val="00DC4C29"/>
    <w:rsid w:val="00DC5A89"/>
    <w:rsid w:val="00DC718B"/>
    <w:rsid w:val="00DC7F85"/>
    <w:rsid w:val="00DD20DA"/>
    <w:rsid w:val="00DD39EB"/>
    <w:rsid w:val="00DD3D82"/>
    <w:rsid w:val="00DD5760"/>
    <w:rsid w:val="00DD6570"/>
    <w:rsid w:val="00DD7AB9"/>
    <w:rsid w:val="00DE1209"/>
    <w:rsid w:val="00DE18EC"/>
    <w:rsid w:val="00DE53A0"/>
    <w:rsid w:val="00DE722B"/>
    <w:rsid w:val="00DF2673"/>
    <w:rsid w:val="00DF4600"/>
    <w:rsid w:val="00DF76A2"/>
    <w:rsid w:val="00E02221"/>
    <w:rsid w:val="00E02274"/>
    <w:rsid w:val="00E034CD"/>
    <w:rsid w:val="00E04C0B"/>
    <w:rsid w:val="00E05313"/>
    <w:rsid w:val="00E06692"/>
    <w:rsid w:val="00E070D0"/>
    <w:rsid w:val="00E07683"/>
    <w:rsid w:val="00E0771E"/>
    <w:rsid w:val="00E110E0"/>
    <w:rsid w:val="00E112C4"/>
    <w:rsid w:val="00E13E6C"/>
    <w:rsid w:val="00E13EEA"/>
    <w:rsid w:val="00E14F70"/>
    <w:rsid w:val="00E15B1D"/>
    <w:rsid w:val="00E16936"/>
    <w:rsid w:val="00E16F4C"/>
    <w:rsid w:val="00E1744A"/>
    <w:rsid w:val="00E17F77"/>
    <w:rsid w:val="00E220D5"/>
    <w:rsid w:val="00E22596"/>
    <w:rsid w:val="00E2276B"/>
    <w:rsid w:val="00E26C07"/>
    <w:rsid w:val="00E26FB4"/>
    <w:rsid w:val="00E30781"/>
    <w:rsid w:val="00E3289B"/>
    <w:rsid w:val="00E331E4"/>
    <w:rsid w:val="00E34DE7"/>
    <w:rsid w:val="00E521AC"/>
    <w:rsid w:val="00E52487"/>
    <w:rsid w:val="00E52EA3"/>
    <w:rsid w:val="00E53465"/>
    <w:rsid w:val="00E53ADE"/>
    <w:rsid w:val="00E5435E"/>
    <w:rsid w:val="00E5496E"/>
    <w:rsid w:val="00E558CF"/>
    <w:rsid w:val="00E57619"/>
    <w:rsid w:val="00E57634"/>
    <w:rsid w:val="00E64886"/>
    <w:rsid w:val="00E64EF9"/>
    <w:rsid w:val="00E655C7"/>
    <w:rsid w:val="00E67625"/>
    <w:rsid w:val="00E727D1"/>
    <w:rsid w:val="00E75099"/>
    <w:rsid w:val="00E75C1F"/>
    <w:rsid w:val="00E766B4"/>
    <w:rsid w:val="00E776AF"/>
    <w:rsid w:val="00E77878"/>
    <w:rsid w:val="00E77C95"/>
    <w:rsid w:val="00E82429"/>
    <w:rsid w:val="00E8626A"/>
    <w:rsid w:val="00E86D0B"/>
    <w:rsid w:val="00E87B3B"/>
    <w:rsid w:val="00E90401"/>
    <w:rsid w:val="00E91350"/>
    <w:rsid w:val="00E9171F"/>
    <w:rsid w:val="00E91987"/>
    <w:rsid w:val="00E927AE"/>
    <w:rsid w:val="00E92B45"/>
    <w:rsid w:val="00E931AD"/>
    <w:rsid w:val="00E95564"/>
    <w:rsid w:val="00E97363"/>
    <w:rsid w:val="00EA036D"/>
    <w:rsid w:val="00EA38A1"/>
    <w:rsid w:val="00EA6346"/>
    <w:rsid w:val="00EA6DCE"/>
    <w:rsid w:val="00EA71C5"/>
    <w:rsid w:val="00EB0916"/>
    <w:rsid w:val="00EB128F"/>
    <w:rsid w:val="00EB19FB"/>
    <w:rsid w:val="00EB2896"/>
    <w:rsid w:val="00EB3B13"/>
    <w:rsid w:val="00EB3C7D"/>
    <w:rsid w:val="00EB42F8"/>
    <w:rsid w:val="00EB6366"/>
    <w:rsid w:val="00EC0042"/>
    <w:rsid w:val="00EC12DE"/>
    <w:rsid w:val="00EC3323"/>
    <w:rsid w:val="00EC5C15"/>
    <w:rsid w:val="00EC5D68"/>
    <w:rsid w:val="00EC6100"/>
    <w:rsid w:val="00ED30A6"/>
    <w:rsid w:val="00ED3FBF"/>
    <w:rsid w:val="00ED5512"/>
    <w:rsid w:val="00EE0352"/>
    <w:rsid w:val="00EE1021"/>
    <w:rsid w:val="00EE2669"/>
    <w:rsid w:val="00EE4449"/>
    <w:rsid w:val="00EE48D0"/>
    <w:rsid w:val="00EE5971"/>
    <w:rsid w:val="00EE5994"/>
    <w:rsid w:val="00EF0DD4"/>
    <w:rsid w:val="00F000A7"/>
    <w:rsid w:val="00F03182"/>
    <w:rsid w:val="00F034A1"/>
    <w:rsid w:val="00F05E9C"/>
    <w:rsid w:val="00F10638"/>
    <w:rsid w:val="00F13BFB"/>
    <w:rsid w:val="00F140C2"/>
    <w:rsid w:val="00F179E5"/>
    <w:rsid w:val="00F17C97"/>
    <w:rsid w:val="00F2087E"/>
    <w:rsid w:val="00F22DEA"/>
    <w:rsid w:val="00F242B8"/>
    <w:rsid w:val="00F24800"/>
    <w:rsid w:val="00F26518"/>
    <w:rsid w:val="00F26FE2"/>
    <w:rsid w:val="00F273CA"/>
    <w:rsid w:val="00F305C7"/>
    <w:rsid w:val="00F30EEB"/>
    <w:rsid w:val="00F32F32"/>
    <w:rsid w:val="00F3549B"/>
    <w:rsid w:val="00F36A34"/>
    <w:rsid w:val="00F40068"/>
    <w:rsid w:val="00F43901"/>
    <w:rsid w:val="00F43A5D"/>
    <w:rsid w:val="00F43A6E"/>
    <w:rsid w:val="00F44097"/>
    <w:rsid w:val="00F44A1D"/>
    <w:rsid w:val="00F45B8A"/>
    <w:rsid w:val="00F4677E"/>
    <w:rsid w:val="00F47FA6"/>
    <w:rsid w:val="00F52C77"/>
    <w:rsid w:val="00F530D7"/>
    <w:rsid w:val="00F543E8"/>
    <w:rsid w:val="00F54FBF"/>
    <w:rsid w:val="00F57E6C"/>
    <w:rsid w:val="00F57ECF"/>
    <w:rsid w:val="00F61982"/>
    <w:rsid w:val="00F6264F"/>
    <w:rsid w:val="00F62F3D"/>
    <w:rsid w:val="00F645B9"/>
    <w:rsid w:val="00F64AF1"/>
    <w:rsid w:val="00F64B19"/>
    <w:rsid w:val="00F64C2C"/>
    <w:rsid w:val="00F65D65"/>
    <w:rsid w:val="00F7160B"/>
    <w:rsid w:val="00F732AA"/>
    <w:rsid w:val="00F73400"/>
    <w:rsid w:val="00F735B6"/>
    <w:rsid w:val="00F74458"/>
    <w:rsid w:val="00F74A00"/>
    <w:rsid w:val="00F74D63"/>
    <w:rsid w:val="00F829A1"/>
    <w:rsid w:val="00F841CC"/>
    <w:rsid w:val="00F8474A"/>
    <w:rsid w:val="00F85400"/>
    <w:rsid w:val="00F85AB9"/>
    <w:rsid w:val="00F86571"/>
    <w:rsid w:val="00F920AB"/>
    <w:rsid w:val="00F92AC0"/>
    <w:rsid w:val="00F94D46"/>
    <w:rsid w:val="00F95EBE"/>
    <w:rsid w:val="00F95FB8"/>
    <w:rsid w:val="00FA04B0"/>
    <w:rsid w:val="00FA11F1"/>
    <w:rsid w:val="00FA193E"/>
    <w:rsid w:val="00FA2DCF"/>
    <w:rsid w:val="00FA348F"/>
    <w:rsid w:val="00FA400F"/>
    <w:rsid w:val="00FA4065"/>
    <w:rsid w:val="00FA4543"/>
    <w:rsid w:val="00FA4CB4"/>
    <w:rsid w:val="00FA593A"/>
    <w:rsid w:val="00FB1C98"/>
    <w:rsid w:val="00FB4EAB"/>
    <w:rsid w:val="00FB5E78"/>
    <w:rsid w:val="00FB6665"/>
    <w:rsid w:val="00FB7FAF"/>
    <w:rsid w:val="00FC074D"/>
    <w:rsid w:val="00FC2494"/>
    <w:rsid w:val="00FC3A4D"/>
    <w:rsid w:val="00FC43F3"/>
    <w:rsid w:val="00FC5A0C"/>
    <w:rsid w:val="00FC5AB7"/>
    <w:rsid w:val="00FC5DB6"/>
    <w:rsid w:val="00FC7C8B"/>
    <w:rsid w:val="00FD13D6"/>
    <w:rsid w:val="00FD1DB6"/>
    <w:rsid w:val="00FD22BC"/>
    <w:rsid w:val="00FD2DAD"/>
    <w:rsid w:val="00FD3254"/>
    <w:rsid w:val="00FD42AA"/>
    <w:rsid w:val="00FD4B2E"/>
    <w:rsid w:val="00FD515C"/>
    <w:rsid w:val="00FD63CB"/>
    <w:rsid w:val="00FD6A5E"/>
    <w:rsid w:val="00FD7EC8"/>
    <w:rsid w:val="00FE09E0"/>
    <w:rsid w:val="00FE2B78"/>
    <w:rsid w:val="00FE365F"/>
    <w:rsid w:val="00FE3EDC"/>
    <w:rsid w:val="00FE7C1E"/>
    <w:rsid w:val="00FF0A02"/>
    <w:rsid w:val="00FF0E16"/>
    <w:rsid w:val="00FF17E9"/>
    <w:rsid w:val="00FF18CA"/>
    <w:rsid w:val="00FF4642"/>
    <w:rsid w:val="00FF7110"/>
    <w:rsid w:val="00F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people" Target="people.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665</TotalTime>
  <Pages>16</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317</cp:revision>
  <dcterms:created xsi:type="dcterms:W3CDTF">2025-04-02T20:45:00Z</dcterms:created>
  <dcterms:modified xsi:type="dcterms:W3CDTF">2025-04-10T20:05:00Z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