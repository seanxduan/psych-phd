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04B00" w14:textId="77777777" w:rsidR="004A08ED" w:rsidRPr="004A08ED" w:rsidRDefault="004A08ED" w:rsidP="004A08ED">
      <w:pPr>
        <w:keepNext/>
        <w:keepLines/>
        <w:spacing w:after="0" w:afterAutospacing="1" w:line="240" w:lineRule="auto"/>
        <w:outlineLvl w:val="1"/>
        <w:rPr>
          <w:rFonts w:ascii="Calibri Light" w:eastAsia="Times New Roman" w:hAnsi="Calibri Light" w:cs="Times New Roman"/>
          <w:b/>
          <w:bCs/>
          <w:kern w:val="0"/>
          <w:sz w:val="28"/>
          <w:szCs w:val="28"/>
          <w14:ligatures w14:val="none"/>
        </w:rPr>
      </w:pPr>
      <w:bookmarkStart w:id="0" w:name="_Toc151474567"/>
      <w:r w:rsidRPr="004A08ED">
        <w:rPr>
          <w:rFonts w:ascii="Calibri Light" w:eastAsia="Times New Roman" w:hAnsi="Calibri Light" w:cs="Times New Roman"/>
          <w:b/>
          <w:bCs/>
          <w:kern w:val="0"/>
          <w:sz w:val="28"/>
          <w:szCs w:val="28"/>
          <w14:ligatures w14:val="none"/>
        </w:rPr>
        <w:t>Method</w:t>
      </w:r>
      <w:bookmarkEnd w:id="0"/>
    </w:p>
    <w:p w14:paraId="7C5A001C"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1" w:name="_Toc151474568"/>
      <w:r w:rsidRPr="004A08ED">
        <w:rPr>
          <w:rFonts w:ascii="Calibri Light" w:eastAsia="Times New Roman" w:hAnsi="Calibri Light" w:cs="Times New Roman"/>
          <w:b/>
          <w:i/>
          <w:color w:val="000000"/>
          <w:sz w:val="28"/>
          <w:szCs w:val="24"/>
        </w:rPr>
        <w:t>Study Sample</w:t>
      </w:r>
      <w:bookmarkEnd w:id="1"/>
    </w:p>
    <w:p w14:paraId="23C32C75" w14:textId="231FED5A" w:rsidR="004A08ED" w:rsidRPr="004A08ED" w:rsidRDefault="004A08ED" w:rsidP="004A08ED">
      <w:pPr>
        <w:spacing w:after="100" w:afterAutospacing="1" w:line="480" w:lineRule="auto"/>
        <w:ind w:firstLine="720"/>
        <w:rPr>
          <w:rFonts w:ascii="Calibri" w:eastAsia="Calibri" w:hAnsi="Calibri" w:cs="Times New Roman"/>
          <w:sz w:val="24"/>
          <w:szCs w:val="24"/>
        </w:rPr>
      </w:pPr>
      <w:r w:rsidRPr="004A08ED">
        <w:rPr>
          <w:rFonts w:ascii="Calibri" w:eastAsia="Calibri" w:hAnsi="Calibri" w:cs="Times New Roman"/>
          <w:sz w:val="24"/>
          <w:szCs w:val="24"/>
        </w:rPr>
        <w:t xml:space="preserve">We conducted </w:t>
      </w:r>
      <w:commentRangeStart w:id="2"/>
      <w:r w:rsidRPr="004A08ED">
        <w:rPr>
          <w:rFonts w:ascii="Calibri" w:eastAsia="Calibri" w:hAnsi="Calibri" w:cs="Times New Roman"/>
          <w:sz w:val="24"/>
          <w:szCs w:val="24"/>
        </w:rPr>
        <w:t xml:space="preserve">a stated preference survey </w:t>
      </w:r>
      <w:commentRangeEnd w:id="2"/>
      <w:r w:rsidR="00CB3865">
        <w:rPr>
          <w:rStyle w:val="CommentReference"/>
        </w:rPr>
        <w:commentReference w:id="2"/>
      </w:r>
      <w:r w:rsidRPr="004A08ED">
        <w:rPr>
          <w:rFonts w:ascii="Calibri" w:eastAsia="Calibri" w:hAnsi="Calibri" w:cs="Times New Roman"/>
          <w:sz w:val="24"/>
          <w:szCs w:val="24"/>
        </w:rPr>
        <w:t xml:space="preserve">of societal views on </w:t>
      </w:r>
      <w:r w:rsidR="00AC4D6C">
        <w:rPr>
          <w:rFonts w:ascii="Calibri" w:eastAsia="Calibri" w:hAnsi="Calibri" w:cs="Times New Roman"/>
          <w:sz w:val="24"/>
          <w:szCs w:val="24"/>
        </w:rPr>
        <w:t xml:space="preserve">several highly polarized issues, as well as the subject’s own personal support of these issues. These beliefs included </w:t>
      </w:r>
      <w:r w:rsidRPr="004A08ED">
        <w:rPr>
          <w:rFonts w:ascii="Calibri" w:eastAsia="Calibri" w:hAnsi="Calibri" w:cs="Times New Roman"/>
          <w:sz w:val="24"/>
          <w:szCs w:val="24"/>
        </w:rPr>
        <w:t>Universal Health Care (UHC), capital punishment, anthropogenic (human-caused) climate change, and slavery</w:t>
      </w:r>
      <w:r>
        <w:rPr>
          <w:rFonts w:ascii="Calibri" w:eastAsia="Calibri" w:hAnsi="Calibri" w:cs="Times New Roman"/>
          <w:sz w:val="24"/>
          <w:szCs w:val="24"/>
        </w:rPr>
        <w:t>. Our subjects were</w:t>
      </w:r>
      <w:r w:rsidRPr="004A08ED">
        <w:rPr>
          <w:rFonts w:ascii="Calibri" w:eastAsia="Calibri" w:hAnsi="Calibri" w:cs="Times New Roman"/>
          <w:sz w:val="24"/>
          <w:szCs w:val="24"/>
        </w:rPr>
        <w:t xml:space="preserve"> students enrolled in a Psychology course at a Midwestern University. Participants were recruited through an online survey platform and were offered course credit in exchange for their participation.</w:t>
      </w:r>
    </w:p>
    <w:p w14:paraId="118D48C4"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3" w:name="_Toc151474569"/>
      <w:commentRangeStart w:id="4"/>
      <w:r w:rsidRPr="004A08ED">
        <w:rPr>
          <w:rFonts w:ascii="Calibri Light" w:eastAsia="Times New Roman" w:hAnsi="Calibri Light" w:cs="Times New Roman"/>
          <w:b/>
          <w:i/>
          <w:color w:val="000000"/>
          <w:sz w:val="28"/>
          <w:szCs w:val="24"/>
        </w:rPr>
        <w:t>Survey Design and Development</w:t>
      </w:r>
      <w:bookmarkEnd w:id="3"/>
      <w:commentRangeEnd w:id="4"/>
      <w:r w:rsidR="00967D43">
        <w:rPr>
          <w:rStyle w:val="CommentReference"/>
        </w:rPr>
        <w:commentReference w:id="4"/>
      </w:r>
    </w:p>
    <w:p w14:paraId="565DF72F" w14:textId="77777777" w:rsidR="00801056" w:rsidRDefault="004A08ED" w:rsidP="004A08ED">
      <w:pPr>
        <w:spacing w:before="180" w:after="180" w:afterAutospacing="1" w:line="480" w:lineRule="auto"/>
        <w:ind w:firstLine="720"/>
        <w:rPr>
          <w:ins w:id="5" w:author="Shaffer, Victoria A." w:date="2024-03-22T15:59:00Z"/>
          <w:rFonts w:ascii="Calibri" w:eastAsia="Calibri" w:hAnsi="Calibri" w:cs="Times New Roman"/>
          <w:kern w:val="0"/>
          <w:sz w:val="24"/>
          <w:szCs w:val="24"/>
          <w14:ligatures w14:val="none"/>
        </w:rPr>
      </w:pPr>
      <w:r w:rsidRPr="004A08ED">
        <w:rPr>
          <w:rFonts w:ascii="Calibri" w:eastAsia="Calibri" w:hAnsi="Calibri" w:cs="Times New Roman"/>
          <w:kern w:val="0"/>
          <w:sz w:val="24"/>
          <w:szCs w:val="24"/>
          <w14:ligatures w14:val="none"/>
        </w:rPr>
        <w:t xml:space="preserve"> </w:t>
      </w:r>
      <w:commentRangeStart w:id="6"/>
      <w:del w:id="7" w:author="Shaffer, Victoria A." w:date="2024-03-22T15:55:00Z">
        <w:r w:rsidRPr="004A08ED" w:rsidDel="00967D43">
          <w:rPr>
            <w:rFonts w:ascii="Calibri" w:eastAsia="Calibri" w:hAnsi="Calibri" w:cs="Times New Roman"/>
            <w:kern w:val="0"/>
            <w:sz w:val="24"/>
            <w:szCs w:val="24"/>
            <w14:ligatures w14:val="none"/>
          </w:rPr>
          <w:delText xml:space="preserve">Development of the survey instrument drew on prior literature on support for universal healthcare, perspectives on deontological and utilitarian moral orientation, as well as prior work on perception of social consensus. </w:delText>
        </w:r>
      </w:del>
      <w:r w:rsidRPr="004A08ED">
        <w:rPr>
          <w:rFonts w:ascii="Calibri" w:eastAsia="Calibri" w:hAnsi="Calibri" w:cs="Times New Roman"/>
          <w:kern w:val="0"/>
          <w:sz w:val="24"/>
          <w:szCs w:val="24"/>
          <w14:ligatures w14:val="none"/>
        </w:rPr>
        <w:t>Our social consensus manipulation exercise was adapted from work on estimation of social consensus conducted by Kobayashi and colleagues (2018).</w:t>
      </w:r>
      <w:r w:rsidR="00FA17F8">
        <w:rPr>
          <w:rFonts w:ascii="Calibri" w:eastAsia="Calibri" w:hAnsi="Calibri" w:cs="Times New Roman"/>
          <w:kern w:val="0"/>
          <w:sz w:val="24"/>
          <w:szCs w:val="24"/>
          <w14:ligatures w14:val="none"/>
        </w:rPr>
        <w:t xml:space="preserve"> </w:t>
      </w:r>
      <w:r w:rsidRPr="004A08ED">
        <w:rPr>
          <w:rFonts w:ascii="Calibri" w:eastAsia="Calibri" w:hAnsi="Calibri" w:cs="Times New Roman"/>
          <w:kern w:val="0"/>
          <w:sz w:val="24"/>
          <w:szCs w:val="24"/>
          <w14:ligatures w14:val="none"/>
        </w:rPr>
        <w:t xml:space="preserve">Our final survey questionnaire </w:t>
      </w:r>
      <w:r w:rsidR="00FA17F8">
        <w:rPr>
          <w:rFonts w:ascii="Calibri" w:eastAsia="Calibri" w:hAnsi="Calibri" w:cs="Times New Roman"/>
          <w:kern w:val="0"/>
          <w:sz w:val="24"/>
          <w:szCs w:val="24"/>
          <w14:ligatures w14:val="none"/>
        </w:rPr>
        <w:t xml:space="preserve">began by </w:t>
      </w:r>
      <w:r w:rsidRPr="004A08ED">
        <w:rPr>
          <w:rFonts w:ascii="Calibri" w:eastAsia="Calibri" w:hAnsi="Calibri" w:cs="Times New Roman"/>
          <w:kern w:val="0"/>
          <w:sz w:val="24"/>
          <w:szCs w:val="24"/>
          <w14:ligatures w14:val="none"/>
        </w:rPr>
        <w:t>direct</w:t>
      </w:r>
      <w:r w:rsidR="00FA17F8">
        <w:rPr>
          <w:rFonts w:ascii="Calibri" w:eastAsia="Calibri" w:hAnsi="Calibri" w:cs="Times New Roman"/>
          <w:kern w:val="0"/>
          <w:sz w:val="24"/>
          <w:szCs w:val="24"/>
          <w14:ligatures w14:val="none"/>
        </w:rPr>
        <w:t>ing</w:t>
      </w:r>
      <w:r w:rsidRPr="004A08ED">
        <w:rPr>
          <w:rFonts w:ascii="Calibri" w:eastAsia="Calibri" w:hAnsi="Calibri" w:cs="Times New Roman"/>
          <w:kern w:val="0"/>
          <w:sz w:val="24"/>
          <w:szCs w:val="24"/>
          <w14:ligatures w14:val="none"/>
        </w:rPr>
        <w:t xml:space="preserve"> participants to estimate perceived social consensus on support for different social issues</w:t>
      </w:r>
      <w:r w:rsidR="00FA17F8">
        <w:rPr>
          <w:rFonts w:ascii="Calibri" w:eastAsia="Calibri" w:hAnsi="Calibri" w:cs="Times New Roman"/>
          <w:kern w:val="0"/>
          <w:sz w:val="24"/>
          <w:szCs w:val="24"/>
          <w14:ligatures w14:val="none"/>
        </w:rPr>
        <w:t>. Afterwards, participants</w:t>
      </w:r>
      <w:r w:rsidRPr="004A08ED">
        <w:rPr>
          <w:rFonts w:ascii="Calibri" w:eastAsia="Calibri" w:hAnsi="Calibri" w:cs="Times New Roman"/>
          <w:kern w:val="0"/>
          <w:sz w:val="24"/>
          <w:szCs w:val="24"/>
          <w14:ligatures w14:val="none"/>
        </w:rPr>
        <w:t xml:space="preserve"> receive</w:t>
      </w:r>
      <w:r w:rsidR="00FA17F8">
        <w:rPr>
          <w:rFonts w:ascii="Calibri" w:eastAsia="Calibri" w:hAnsi="Calibri" w:cs="Times New Roman"/>
          <w:kern w:val="0"/>
          <w:sz w:val="24"/>
          <w:szCs w:val="24"/>
          <w14:ligatures w14:val="none"/>
        </w:rPr>
        <w:t>d</w:t>
      </w:r>
      <w:r w:rsidRPr="004A08ED">
        <w:rPr>
          <w:rFonts w:ascii="Calibri" w:eastAsia="Calibri" w:hAnsi="Calibri" w:cs="Times New Roman"/>
          <w:kern w:val="0"/>
          <w:sz w:val="24"/>
          <w:szCs w:val="24"/>
          <w14:ligatures w14:val="none"/>
        </w:rPr>
        <w:t xml:space="preserve"> artificially high or low feedback on the degree of social consensus which allegedly exists among the population. </w:t>
      </w:r>
      <w:commentRangeEnd w:id="6"/>
      <w:r w:rsidR="00801056">
        <w:rPr>
          <w:rStyle w:val="CommentReference"/>
        </w:rPr>
        <w:commentReference w:id="6"/>
      </w:r>
      <w:r w:rsidRPr="004A08ED">
        <w:rPr>
          <w:rFonts w:ascii="Calibri" w:eastAsia="Calibri" w:hAnsi="Calibri" w:cs="Times New Roman"/>
          <w:kern w:val="0"/>
          <w:sz w:val="24"/>
          <w:szCs w:val="24"/>
          <w14:ligatures w14:val="none"/>
        </w:rPr>
        <w:t xml:space="preserve">We presented each participant with the same four </w:t>
      </w:r>
      <w:r w:rsidR="00002007">
        <w:rPr>
          <w:rFonts w:ascii="Calibri" w:eastAsia="Calibri" w:hAnsi="Calibri" w:cs="Times New Roman"/>
          <w:kern w:val="0"/>
          <w:sz w:val="24"/>
          <w:szCs w:val="24"/>
          <w14:ligatures w14:val="none"/>
        </w:rPr>
        <w:t>highly polarized issues</w:t>
      </w:r>
      <w:r w:rsidRPr="004A08ED">
        <w:rPr>
          <w:rFonts w:ascii="Calibri" w:eastAsia="Calibri" w:hAnsi="Calibri" w:cs="Times New Roman"/>
          <w:kern w:val="0"/>
          <w:sz w:val="24"/>
          <w:szCs w:val="24"/>
          <w14:ligatures w14:val="none"/>
        </w:rPr>
        <w:t xml:space="preserve"> (support for UHC, capital punishment, climate change, and slavery); these </w:t>
      </w:r>
      <w:r w:rsidR="00426C30">
        <w:rPr>
          <w:rFonts w:ascii="Calibri" w:eastAsia="Calibri" w:hAnsi="Calibri" w:cs="Times New Roman"/>
          <w:kern w:val="0"/>
          <w:sz w:val="24"/>
          <w:szCs w:val="24"/>
          <w14:ligatures w14:val="none"/>
        </w:rPr>
        <w:t>issues were selected in order</w:t>
      </w:r>
      <w:r w:rsidRPr="004A08ED">
        <w:rPr>
          <w:rFonts w:ascii="Calibri" w:eastAsia="Calibri" w:hAnsi="Calibri" w:cs="Times New Roman"/>
          <w:kern w:val="0"/>
          <w:sz w:val="24"/>
          <w:szCs w:val="24"/>
          <w14:ligatures w14:val="none"/>
        </w:rPr>
        <w:t xml:space="preserve"> to provide variation in social characteristics, such as relative liberal/conservative leaning of issues and recent or past historical relevance. Participants then provided their level of support for our </w:t>
      </w:r>
      <w:r w:rsidR="004646F3">
        <w:rPr>
          <w:rFonts w:ascii="Calibri" w:eastAsia="Calibri" w:hAnsi="Calibri" w:cs="Times New Roman"/>
          <w:kern w:val="0"/>
          <w:sz w:val="24"/>
          <w:szCs w:val="24"/>
          <w14:ligatures w14:val="none"/>
        </w:rPr>
        <w:t>highly polarized issues</w:t>
      </w:r>
      <w:r w:rsidRPr="004A08ED">
        <w:rPr>
          <w:rFonts w:ascii="Calibri" w:eastAsia="Calibri" w:hAnsi="Calibri" w:cs="Times New Roman"/>
          <w:kern w:val="0"/>
          <w:sz w:val="24"/>
          <w:szCs w:val="24"/>
          <w14:ligatures w14:val="none"/>
        </w:rPr>
        <w:t xml:space="preserve"> after the social consensus manipulation. Support </w:t>
      </w:r>
      <w:r w:rsidRPr="004A08ED">
        <w:rPr>
          <w:rFonts w:ascii="Calibri" w:eastAsia="Calibri" w:hAnsi="Calibri" w:cs="Times New Roman"/>
          <w:kern w:val="0"/>
          <w:sz w:val="24"/>
          <w:szCs w:val="24"/>
          <w14:ligatures w14:val="none"/>
        </w:rPr>
        <w:lastRenderedPageBreak/>
        <w:t xml:space="preserve">levels were captured as continuous variables ranging from 0 (strong disagreement) to 100 (strong agreement), with 50 representing relative neutrality. </w:t>
      </w:r>
    </w:p>
    <w:p w14:paraId="742D4CE2" w14:textId="5DD88472" w:rsidR="004A08ED" w:rsidRPr="004A08ED" w:rsidRDefault="004A08ED" w:rsidP="004A08ED">
      <w:pPr>
        <w:spacing w:before="180" w:after="180" w:afterAutospacing="1" w:line="480" w:lineRule="auto"/>
        <w:ind w:firstLine="720"/>
        <w:rPr>
          <w:rFonts w:ascii="Calibri" w:eastAsia="Calibri" w:hAnsi="Calibri" w:cs="Times New Roman"/>
          <w:kern w:val="0"/>
          <w:sz w:val="24"/>
          <w:szCs w:val="24"/>
          <w14:ligatures w14:val="none"/>
        </w:rPr>
      </w:pPr>
      <w:r w:rsidRPr="004A08ED">
        <w:rPr>
          <w:rFonts w:ascii="Calibri" w:eastAsia="Calibri" w:hAnsi="Calibri" w:cs="Times New Roman"/>
          <w:kern w:val="0"/>
          <w:sz w:val="24"/>
          <w:szCs w:val="24"/>
          <w14:ligatures w14:val="none"/>
        </w:rPr>
        <w:t xml:space="preserve">Participants </w:t>
      </w:r>
      <w:ins w:id="8" w:author="Shaffer, Victoria A." w:date="2024-03-22T15:58:00Z">
        <w:r w:rsidR="00DA4163">
          <w:rPr>
            <w:rFonts w:ascii="Calibri" w:eastAsia="Calibri" w:hAnsi="Calibri" w:cs="Times New Roman"/>
            <w:kern w:val="0"/>
            <w:sz w:val="24"/>
            <w:szCs w:val="24"/>
            <w14:ligatures w14:val="none"/>
          </w:rPr>
          <w:t xml:space="preserve">completed a number of individual difference measures including </w:t>
        </w:r>
      </w:ins>
      <w:del w:id="9" w:author="Shaffer, Victoria A." w:date="2024-03-22T15:58:00Z">
        <w:r w:rsidRPr="004A08ED" w:rsidDel="00DA4163">
          <w:rPr>
            <w:rFonts w:ascii="Calibri" w:eastAsia="Calibri" w:hAnsi="Calibri" w:cs="Times New Roman"/>
            <w:kern w:val="0"/>
            <w:sz w:val="24"/>
            <w:szCs w:val="24"/>
            <w14:ligatures w14:val="none"/>
          </w:rPr>
          <w:delText xml:space="preserve">also were measured for their </w:delText>
        </w:r>
      </w:del>
      <w:r w:rsidRPr="004A08ED">
        <w:rPr>
          <w:rFonts w:ascii="Calibri" w:eastAsia="Calibri" w:hAnsi="Calibri" w:cs="Times New Roman"/>
          <w:kern w:val="0"/>
          <w:sz w:val="24"/>
          <w:szCs w:val="24"/>
          <w14:ligatures w14:val="none"/>
        </w:rPr>
        <w:t xml:space="preserve">deontological and utilitarian orientation, health literacy, </w:t>
      </w:r>
      <w:ins w:id="10" w:author="Shaffer, Victoria A." w:date="2024-03-22T15:58:00Z">
        <w:r w:rsidR="00DA4163">
          <w:rPr>
            <w:rFonts w:ascii="Calibri" w:eastAsia="Calibri" w:hAnsi="Calibri" w:cs="Times New Roman"/>
            <w:kern w:val="0"/>
            <w:sz w:val="24"/>
            <w:szCs w:val="24"/>
            <w14:ligatures w14:val="none"/>
          </w:rPr>
          <w:t xml:space="preserve">and </w:t>
        </w:r>
      </w:ins>
      <w:r w:rsidRPr="004A08ED">
        <w:rPr>
          <w:rFonts w:ascii="Calibri" w:eastAsia="Calibri" w:hAnsi="Calibri" w:cs="Times New Roman"/>
          <w:kern w:val="0"/>
          <w:sz w:val="24"/>
          <w:szCs w:val="24"/>
          <w14:ligatures w14:val="none"/>
        </w:rPr>
        <w:t>numeracy</w:t>
      </w:r>
      <w:ins w:id="11" w:author="Shaffer, Victoria A." w:date="2024-03-22T15:58:00Z">
        <w:r w:rsidR="00DA4163">
          <w:rPr>
            <w:rFonts w:ascii="Calibri" w:eastAsia="Calibri" w:hAnsi="Calibri" w:cs="Times New Roman"/>
            <w:kern w:val="0"/>
            <w:sz w:val="24"/>
            <w:szCs w:val="24"/>
            <w14:ligatures w14:val="none"/>
          </w:rPr>
          <w:t xml:space="preserve"> and provided </w:t>
        </w:r>
      </w:ins>
      <w:del w:id="12" w:author="Shaffer, Victoria A." w:date="2024-03-22T15:58:00Z">
        <w:r w:rsidRPr="004A08ED" w:rsidDel="00DA4163">
          <w:rPr>
            <w:rFonts w:ascii="Calibri" w:eastAsia="Calibri" w:hAnsi="Calibri" w:cs="Times New Roman"/>
            <w:kern w:val="0"/>
            <w:sz w:val="24"/>
            <w:szCs w:val="24"/>
            <w14:ligatures w14:val="none"/>
          </w:rPr>
          <w:delText>, as well as</w:delText>
        </w:r>
      </w:del>
      <w:r w:rsidRPr="004A08ED">
        <w:rPr>
          <w:rFonts w:ascii="Calibri" w:eastAsia="Calibri" w:hAnsi="Calibri" w:cs="Times New Roman"/>
          <w:kern w:val="0"/>
          <w:sz w:val="24"/>
          <w:szCs w:val="24"/>
          <w14:ligatures w14:val="none"/>
        </w:rPr>
        <w:t xml:space="preserve"> demographic information related to gender identity, age, race/ethnicity, and year in school.</w:t>
      </w:r>
    </w:p>
    <w:p w14:paraId="08EB7776"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13" w:name="_Toc151474570"/>
      <w:r w:rsidRPr="004A08ED">
        <w:rPr>
          <w:rFonts w:ascii="Calibri Light" w:eastAsia="Times New Roman" w:hAnsi="Calibri Light" w:cs="Times New Roman"/>
          <w:b/>
          <w:i/>
          <w:color w:val="000000"/>
          <w:sz w:val="28"/>
          <w:szCs w:val="24"/>
        </w:rPr>
        <w:t>Intervention</w:t>
      </w:r>
      <w:bookmarkEnd w:id="13"/>
    </w:p>
    <w:p w14:paraId="4C5298FF" w14:textId="411C8373" w:rsidR="004A08ED" w:rsidRPr="004A08ED" w:rsidRDefault="004A08ED" w:rsidP="004A08ED">
      <w:pPr>
        <w:spacing w:after="120" w:afterAutospacing="1" w:line="480" w:lineRule="auto"/>
        <w:ind w:firstLine="720"/>
        <w:rPr>
          <w:rFonts w:ascii="Calibri" w:eastAsia="Calibri" w:hAnsi="Calibri" w:cs="Times New Roman"/>
          <w:sz w:val="24"/>
        </w:rPr>
      </w:pPr>
      <w:commentRangeStart w:id="14"/>
      <w:r w:rsidRPr="004A08ED">
        <w:rPr>
          <w:rFonts w:ascii="Calibri" w:eastAsia="Calibri" w:hAnsi="Calibri" w:cs="Times New Roman"/>
          <w:sz w:val="24"/>
          <w:szCs w:val="24"/>
        </w:rPr>
        <w:t xml:space="preserve">Randomization of participants to either intervention condition was achieved using a randomization algorithm that guarantees each </w:t>
      </w:r>
      <w:r w:rsidR="00FE05A8">
        <w:rPr>
          <w:rFonts w:ascii="Calibri" w:eastAsia="Calibri" w:hAnsi="Calibri" w:cs="Times New Roman"/>
          <w:sz w:val="24"/>
          <w:szCs w:val="24"/>
        </w:rPr>
        <w:t xml:space="preserve">condition </w:t>
      </w:r>
      <w:r w:rsidRPr="004A08ED">
        <w:rPr>
          <w:rFonts w:ascii="Calibri" w:eastAsia="Calibri" w:hAnsi="Calibri" w:cs="Times New Roman"/>
          <w:sz w:val="24"/>
          <w:szCs w:val="24"/>
        </w:rPr>
        <w:t xml:space="preserve">was selected approximately equivalent amounts of times. </w:t>
      </w:r>
      <w:commentRangeEnd w:id="14"/>
      <w:r w:rsidR="00677B89">
        <w:rPr>
          <w:rStyle w:val="CommentReference"/>
        </w:rPr>
        <w:commentReference w:id="14"/>
      </w:r>
      <w:commentRangeStart w:id="15"/>
      <w:r w:rsidRPr="004A08ED">
        <w:rPr>
          <w:rFonts w:ascii="Calibri" w:eastAsia="Calibri" w:hAnsi="Calibri" w:cs="Times New Roman"/>
          <w:sz w:val="24"/>
          <w:szCs w:val="24"/>
        </w:rPr>
        <w:t xml:space="preserve">We subjected participants in our intervention groups to a series of preference estimation tasks. Balance was sought between the social issues chosen such that there were a variety of public policy perspectives, both liberal and conservative, presented. Participants in our ‘high’ social consensus condition were given artificially high feedback on the degree to which society agreed on the four aforementioned issues; </w:t>
      </w:r>
      <w:commentRangeEnd w:id="15"/>
      <w:r w:rsidR="00677B89">
        <w:rPr>
          <w:rStyle w:val="CommentReference"/>
        </w:rPr>
        <w:commentReference w:id="15"/>
      </w:r>
      <w:r w:rsidRPr="004A08ED">
        <w:rPr>
          <w:rFonts w:ascii="Calibri" w:eastAsia="Calibri" w:hAnsi="Calibri" w:cs="Times New Roman"/>
          <w:sz w:val="24"/>
          <w:szCs w:val="24"/>
        </w:rPr>
        <w:t>The feedback was manipulated to be 20% higher than the actual American survey values recorded in the literature. Likewise, participants in our ‘low’ social consensus were given artificially low feedback; feedback was manipulated to be 20% lower than survey values. Participants were prevented from changing their responses in prior answers in the survey.</w:t>
      </w:r>
    </w:p>
    <w:p w14:paraId="17C45225"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16" w:name="_Toc151474571"/>
      <w:r w:rsidRPr="004A08ED">
        <w:rPr>
          <w:rFonts w:ascii="Calibri Light" w:eastAsia="Times New Roman" w:hAnsi="Calibri Light" w:cs="Times New Roman"/>
          <w:b/>
          <w:i/>
          <w:color w:val="000000"/>
          <w:sz w:val="28"/>
          <w:szCs w:val="24"/>
        </w:rPr>
        <w:t>Power and Statistical Analysis</w:t>
      </w:r>
      <w:bookmarkEnd w:id="16"/>
    </w:p>
    <w:p w14:paraId="6190114F" w14:textId="5B21300F" w:rsidR="004A08ED" w:rsidRPr="004A08ED" w:rsidRDefault="004A08ED" w:rsidP="004A08ED">
      <w:pPr>
        <w:spacing w:after="100" w:afterAutospacing="1" w:line="480" w:lineRule="auto"/>
        <w:ind w:firstLine="720"/>
        <w:rPr>
          <w:rFonts w:ascii="Calibri" w:eastAsia="Calibri" w:hAnsi="Calibri" w:cs="Times New Roman"/>
          <w:sz w:val="24"/>
          <w:szCs w:val="24"/>
        </w:rPr>
      </w:pPr>
      <w:r w:rsidRPr="004A08ED">
        <w:rPr>
          <w:rFonts w:ascii="Calibri" w:eastAsia="Calibri" w:hAnsi="Calibri" w:cs="Times New Roman"/>
          <w:sz w:val="24"/>
          <w:szCs w:val="24"/>
        </w:rPr>
        <w:t xml:space="preserve">We </w:t>
      </w:r>
      <w:r w:rsidR="00E329CF">
        <w:rPr>
          <w:rFonts w:ascii="Calibri" w:eastAsia="Calibri" w:hAnsi="Calibri" w:cs="Times New Roman"/>
          <w:sz w:val="24"/>
          <w:szCs w:val="24"/>
        </w:rPr>
        <w:t xml:space="preserve">originally </w:t>
      </w:r>
      <w:r w:rsidRPr="004A08ED">
        <w:rPr>
          <w:rFonts w:ascii="Calibri" w:eastAsia="Calibri" w:hAnsi="Calibri" w:cs="Times New Roman"/>
          <w:sz w:val="24"/>
          <w:szCs w:val="24"/>
        </w:rPr>
        <w:t xml:space="preserve">planned to recruit approximately 180 participants. </w:t>
      </w:r>
      <w:r w:rsidR="00E329CF">
        <w:rPr>
          <w:rFonts w:ascii="Calibri" w:eastAsia="Calibri" w:hAnsi="Calibri" w:cs="Times New Roman"/>
          <w:sz w:val="24"/>
          <w:szCs w:val="24"/>
        </w:rPr>
        <w:t>This minimum s</w:t>
      </w:r>
      <w:r w:rsidRPr="004A08ED">
        <w:rPr>
          <w:rFonts w:ascii="Calibri" w:eastAsia="Calibri" w:hAnsi="Calibri" w:cs="Times New Roman"/>
          <w:sz w:val="24"/>
          <w:szCs w:val="24"/>
        </w:rPr>
        <w:t xml:space="preserve">ample size was determined a-priori using G-power 3.1.9.7 with the following parameters: seeking the </w:t>
      </w:r>
      <w:r w:rsidRPr="004A08ED">
        <w:rPr>
          <w:rFonts w:ascii="Calibri" w:eastAsia="Calibri" w:hAnsi="Calibri" w:cs="Times New Roman"/>
          <w:sz w:val="24"/>
          <w:szCs w:val="24"/>
        </w:rPr>
        <w:lastRenderedPageBreak/>
        <w:t>difference between two independent means (two groups), an effect size of .5, an alpha of .05, and a power of .95, for a linear multiple regression.</w:t>
      </w:r>
      <w:r w:rsidR="00E329CF">
        <w:rPr>
          <w:rFonts w:ascii="Calibri" w:eastAsia="Calibri" w:hAnsi="Calibri" w:cs="Times New Roman"/>
          <w:sz w:val="24"/>
          <w:szCs w:val="24"/>
        </w:rPr>
        <w:t xml:space="preserve"> </w:t>
      </w:r>
      <w:r w:rsidR="008C494D">
        <w:rPr>
          <w:rFonts w:ascii="Calibri" w:eastAsia="Calibri" w:hAnsi="Calibri" w:cs="Times New Roman"/>
          <w:sz w:val="24"/>
          <w:szCs w:val="24"/>
        </w:rPr>
        <w:t>The</w:t>
      </w:r>
      <w:r w:rsidRPr="004A08ED">
        <w:rPr>
          <w:rFonts w:ascii="Calibri" w:eastAsia="Calibri" w:hAnsi="Calibri" w:cs="Times New Roman"/>
          <w:sz w:val="24"/>
          <w:szCs w:val="24"/>
        </w:rPr>
        <w:t xml:space="preserve"> four </w:t>
      </w:r>
      <w:r w:rsidR="00A113BB">
        <w:rPr>
          <w:rFonts w:ascii="Calibri" w:eastAsia="Calibri" w:hAnsi="Calibri" w:cs="Times New Roman"/>
          <w:sz w:val="24"/>
          <w:szCs w:val="24"/>
        </w:rPr>
        <w:t xml:space="preserve">highly polarized beliefs </w:t>
      </w:r>
      <w:r w:rsidR="008C494D">
        <w:rPr>
          <w:rFonts w:ascii="Calibri" w:eastAsia="Calibri" w:hAnsi="Calibri" w:cs="Times New Roman"/>
          <w:sz w:val="24"/>
          <w:szCs w:val="24"/>
        </w:rPr>
        <w:t xml:space="preserve">that were </w:t>
      </w:r>
      <w:r w:rsidRPr="004A08ED">
        <w:rPr>
          <w:rFonts w:ascii="Calibri" w:eastAsia="Calibri" w:hAnsi="Calibri" w:cs="Times New Roman"/>
          <w:sz w:val="24"/>
          <w:szCs w:val="24"/>
        </w:rPr>
        <w:t>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6EF4E28E"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17" w:name="_Toc151474572"/>
      <w:r w:rsidRPr="004A08ED">
        <w:rPr>
          <w:rFonts w:ascii="Calibri Light" w:eastAsia="Times New Roman" w:hAnsi="Calibri Light" w:cs="Times New Roman"/>
          <w:b/>
          <w:i/>
          <w:color w:val="000000"/>
          <w:sz w:val="28"/>
          <w:szCs w:val="24"/>
        </w:rPr>
        <w:t>Study 1 Hypothesis:</w:t>
      </w:r>
      <w:bookmarkEnd w:id="17"/>
    </w:p>
    <w:p w14:paraId="0147EFD5" w14:textId="315BF29A" w:rsidR="00232798" w:rsidRDefault="004A08ED" w:rsidP="004A08ED">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r w:rsidR="00232798">
        <w:rPr>
          <w:rFonts w:ascii="Calibri" w:eastAsia="Calibri" w:hAnsi="Calibri" w:cs="Times New Roman"/>
          <w:sz w:val="24"/>
          <w:szCs w:val="24"/>
        </w:rPr>
        <w:t xml:space="preserve">The social consensus manipulation will result in different levels of support for </w:t>
      </w:r>
      <w:r w:rsidR="00037D6A">
        <w:rPr>
          <w:rFonts w:ascii="Calibri" w:eastAsia="Calibri" w:hAnsi="Calibri" w:cs="Times New Roman"/>
          <w:sz w:val="24"/>
          <w:szCs w:val="24"/>
        </w:rPr>
        <w:t>the highly</w:t>
      </w:r>
      <w:r w:rsidR="00232798">
        <w:rPr>
          <w:rFonts w:ascii="Calibri" w:eastAsia="Calibri" w:hAnsi="Calibri" w:cs="Times New Roman"/>
          <w:sz w:val="24"/>
          <w:szCs w:val="24"/>
        </w:rPr>
        <w:t xml:space="preserve"> polarized </w:t>
      </w:r>
      <w:r w:rsidR="00037D6A">
        <w:rPr>
          <w:rFonts w:ascii="Calibri" w:eastAsia="Calibri" w:hAnsi="Calibri" w:cs="Times New Roman"/>
          <w:sz w:val="24"/>
          <w:szCs w:val="24"/>
        </w:rPr>
        <w:t>issues</w:t>
      </w:r>
      <w:r w:rsidR="00232798">
        <w:rPr>
          <w:rFonts w:ascii="Calibri" w:eastAsia="Calibri" w:hAnsi="Calibri" w:cs="Times New Roman"/>
          <w:sz w:val="24"/>
          <w:szCs w:val="24"/>
        </w:rPr>
        <w:t>.</w:t>
      </w:r>
    </w:p>
    <w:p w14:paraId="48E35823" w14:textId="7870BD07" w:rsidR="00124F4F" w:rsidRDefault="00124F4F" w:rsidP="00124F4F">
      <w:pPr>
        <w:spacing w:after="100" w:afterAutospacing="1" w:line="480" w:lineRule="auto"/>
        <w:ind w:left="1440"/>
        <w:rPr>
          <w:rFonts w:ascii="Calibri" w:eastAsia="Calibri" w:hAnsi="Calibri" w:cs="Times New Roman"/>
          <w:sz w:val="24"/>
          <w:szCs w:val="24"/>
        </w:rPr>
      </w:pPr>
      <w:r>
        <w:rPr>
          <w:rFonts w:ascii="Calibri" w:eastAsia="Calibri" w:hAnsi="Calibri" w:cs="Times New Roman"/>
          <w:sz w:val="24"/>
          <w:szCs w:val="24"/>
        </w:rPr>
        <w:t xml:space="preserve">H1a: Participants in the ‘high’ social consensus manipulation will have increased support for </w:t>
      </w:r>
      <w:r w:rsidR="00B47A6C">
        <w:rPr>
          <w:rFonts w:ascii="Calibri" w:eastAsia="Calibri" w:hAnsi="Calibri" w:cs="Times New Roman"/>
          <w:sz w:val="24"/>
          <w:szCs w:val="24"/>
        </w:rPr>
        <w:t>the</w:t>
      </w:r>
      <w:r>
        <w:rPr>
          <w:rFonts w:ascii="Calibri" w:eastAsia="Calibri" w:hAnsi="Calibri" w:cs="Times New Roman"/>
          <w:sz w:val="24"/>
          <w:szCs w:val="24"/>
        </w:rPr>
        <w:t xml:space="preserve"> highly polarized </w:t>
      </w:r>
      <w:r w:rsidR="00B47A6C">
        <w:rPr>
          <w:rFonts w:ascii="Calibri" w:eastAsia="Calibri" w:hAnsi="Calibri" w:cs="Times New Roman"/>
          <w:sz w:val="24"/>
          <w:szCs w:val="24"/>
        </w:rPr>
        <w:t>issues</w:t>
      </w:r>
      <w:r>
        <w:rPr>
          <w:rFonts w:ascii="Calibri" w:eastAsia="Calibri" w:hAnsi="Calibri" w:cs="Times New Roman"/>
          <w:sz w:val="24"/>
          <w:szCs w:val="24"/>
        </w:rPr>
        <w:t>.</w:t>
      </w:r>
    </w:p>
    <w:p w14:paraId="4CF3BCC8" w14:textId="181A4A24" w:rsidR="00124F4F" w:rsidRDefault="00124F4F" w:rsidP="00124F4F">
      <w:pPr>
        <w:spacing w:after="100" w:afterAutospacing="1" w:line="480" w:lineRule="auto"/>
        <w:ind w:left="1440"/>
        <w:rPr>
          <w:rFonts w:ascii="Calibri" w:eastAsia="Calibri" w:hAnsi="Calibri" w:cs="Times New Roman"/>
          <w:sz w:val="24"/>
          <w:szCs w:val="24"/>
        </w:rPr>
      </w:pPr>
      <w:r>
        <w:rPr>
          <w:rFonts w:ascii="Calibri" w:eastAsia="Calibri" w:hAnsi="Calibri" w:cs="Times New Roman"/>
          <w:sz w:val="24"/>
          <w:szCs w:val="24"/>
        </w:rPr>
        <w:t xml:space="preserve">H1b: Participants in the ‘low’ social consensus manipulation will have </w:t>
      </w:r>
      <w:r w:rsidR="00E7662F">
        <w:rPr>
          <w:rFonts w:ascii="Calibri" w:eastAsia="Calibri" w:hAnsi="Calibri" w:cs="Times New Roman"/>
          <w:sz w:val="24"/>
          <w:szCs w:val="24"/>
        </w:rPr>
        <w:t xml:space="preserve">decreased </w:t>
      </w:r>
      <w:r>
        <w:rPr>
          <w:rFonts w:ascii="Calibri" w:eastAsia="Calibri" w:hAnsi="Calibri" w:cs="Times New Roman"/>
          <w:sz w:val="24"/>
          <w:szCs w:val="24"/>
        </w:rPr>
        <w:t xml:space="preserve">support for </w:t>
      </w:r>
      <w:r w:rsidR="005B679B">
        <w:rPr>
          <w:rFonts w:ascii="Calibri" w:eastAsia="Calibri" w:hAnsi="Calibri" w:cs="Times New Roman"/>
          <w:sz w:val="24"/>
          <w:szCs w:val="24"/>
        </w:rPr>
        <w:t>the</w:t>
      </w:r>
      <w:r>
        <w:rPr>
          <w:rFonts w:ascii="Calibri" w:eastAsia="Calibri" w:hAnsi="Calibri" w:cs="Times New Roman"/>
          <w:sz w:val="24"/>
          <w:szCs w:val="24"/>
        </w:rPr>
        <w:t xml:space="preserve"> highly polarized </w:t>
      </w:r>
      <w:r w:rsidR="005B679B">
        <w:rPr>
          <w:rFonts w:ascii="Calibri" w:eastAsia="Calibri" w:hAnsi="Calibri" w:cs="Times New Roman"/>
          <w:sz w:val="24"/>
          <w:szCs w:val="24"/>
        </w:rPr>
        <w:t>issues</w:t>
      </w:r>
      <w:r>
        <w:rPr>
          <w:rFonts w:ascii="Calibri" w:eastAsia="Calibri" w:hAnsi="Calibri" w:cs="Times New Roman"/>
          <w:sz w:val="24"/>
          <w:szCs w:val="24"/>
        </w:rPr>
        <w:t>.</w:t>
      </w:r>
    </w:p>
    <w:p w14:paraId="7ECE98C1" w14:textId="4766A565" w:rsidR="002A4641" w:rsidRDefault="002A4641" w:rsidP="002A4641">
      <w:pPr>
        <w:spacing w:after="100" w:afterAutospacing="1" w:line="480" w:lineRule="auto"/>
        <w:ind w:left="720"/>
        <w:rPr>
          <w:rFonts w:ascii="Calibri" w:eastAsia="Calibri" w:hAnsi="Calibri" w:cs="Times New Roman"/>
          <w:sz w:val="24"/>
          <w:szCs w:val="24"/>
        </w:rPr>
      </w:pPr>
      <w:r>
        <w:rPr>
          <w:rFonts w:ascii="Calibri" w:eastAsia="Calibri" w:hAnsi="Calibri" w:cs="Times New Roman"/>
          <w:sz w:val="24"/>
          <w:szCs w:val="24"/>
        </w:rPr>
        <w:t>Hypothesis 2: Individual differences in Utilitarian orientation will result in different levels of support for the highly polarized issues.</w:t>
      </w:r>
    </w:p>
    <w:p w14:paraId="5DF7ECB8" w14:textId="000CF1FB" w:rsidR="002A4641" w:rsidRDefault="002A4641" w:rsidP="002A4641">
      <w:pPr>
        <w:spacing w:after="100" w:afterAutospacing="1" w:line="480" w:lineRule="auto"/>
        <w:ind w:left="720"/>
        <w:rPr>
          <w:rFonts w:ascii="Calibri" w:eastAsia="Calibri" w:hAnsi="Calibri" w:cs="Times New Roman"/>
          <w:sz w:val="24"/>
          <w:szCs w:val="24"/>
        </w:rPr>
      </w:pPr>
      <w:bookmarkStart w:id="18" w:name="_Toc151474573"/>
      <w:r>
        <w:rPr>
          <w:rFonts w:ascii="Calibri" w:eastAsia="Calibri" w:hAnsi="Calibri" w:cs="Times New Roman"/>
          <w:sz w:val="24"/>
          <w:szCs w:val="24"/>
        </w:rPr>
        <w:t>Hypothesis 2: Individual differences in Deontological orientation will result in different levels of support for the highly polarized issues.</w:t>
      </w:r>
    </w:p>
    <w:p w14:paraId="3BC33CC1" w14:textId="77777777" w:rsidR="004A08ED" w:rsidRPr="004A08ED" w:rsidRDefault="004A08ED" w:rsidP="004A08ED">
      <w:pPr>
        <w:keepNext/>
        <w:keepLines/>
        <w:spacing w:after="0" w:afterAutospacing="1" w:line="24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lastRenderedPageBreak/>
        <w:t>Results</w:t>
      </w:r>
      <w:bookmarkEnd w:id="18"/>
    </w:p>
    <w:p w14:paraId="4BFE79FA"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19" w:name="_Toc151474574"/>
      <w:r w:rsidRPr="004A08ED">
        <w:rPr>
          <w:rFonts w:ascii="Calibri Light" w:eastAsia="Times New Roman" w:hAnsi="Calibri Light" w:cs="Times New Roman"/>
          <w:b/>
          <w:i/>
          <w:color w:val="000000"/>
          <w:sz w:val="28"/>
          <w:szCs w:val="24"/>
        </w:rPr>
        <w:t>Study Sample</w:t>
      </w:r>
      <w:bookmarkEnd w:id="19"/>
    </w:p>
    <w:p w14:paraId="7C9A38B2" w14:textId="2EA1E2B3" w:rsidR="004A08ED" w:rsidRPr="004A08ED" w:rsidRDefault="004A08ED" w:rsidP="004A08ED">
      <w:pPr>
        <w:spacing w:after="100" w:afterAutospacing="1" w:line="480" w:lineRule="auto"/>
        <w:rPr>
          <w:rFonts w:ascii="Calibri" w:eastAsia="Calibri" w:hAnsi="Calibri" w:cs="Times New Roman"/>
          <w:sz w:val="24"/>
        </w:rPr>
      </w:pPr>
      <w:commentRangeStart w:id="20"/>
      <w:r w:rsidRPr="004A08ED">
        <w:rPr>
          <w:rFonts w:ascii="Calibri" w:eastAsia="Calibri" w:hAnsi="Calibri" w:cs="Times New Roman"/>
          <w:sz w:val="24"/>
        </w:rPr>
        <w:tab/>
        <w:t>Data collection took place between February 24</w:t>
      </w:r>
      <w:r w:rsidRPr="004A08ED">
        <w:rPr>
          <w:rFonts w:ascii="Calibri" w:eastAsia="Calibri" w:hAnsi="Calibri" w:cs="Times New Roman"/>
          <w:sz w:val="24"/>
          <w:vertAlign w:val="superscript"/>
        </w:rPr>
        <w:t>th</w:t>
      </w:r>
      <w:r w:rsidRPr="004A08ED">
        <w:rPr>
          <w:rFonts w:ascii="Calibri" w:eastAsia="Calibri" w:hAnsi="Calibri" w:cs="Times New Roman"/>
          <w:sz w:val="24"/>
        </w:rPr>
        <w:t xml:space="preserve"> and December 9</w:t>
      </w:r>
      <w:r w:rsidRPr="004A08ED">
        <w:rPr>
          <w:rFonts w:ascii="Calibri" w:eastAsia="Calibri" w:hAnsi="Calibri" w:cs="Times New Roman"/>
          <w:sz w:val="24"/>
          <w:vertAlign w:val="superscript"/>
        </w:rPr>
        <w:t>th</w:t>
      </w:r>
      <w:r w:rsidRPr="004A08ED">
        <w:rPr>
          <w:rFonts w:ascii="Calibri" w:eastAsia="Calibri" w:hAnsi="Calibri" w:cs="Times New Roman"/>
          <w:sz w:val="24"/>
        </w:rPr>
        <w:t xml:space="preserve">, 2023. A total of </w:t>
      </w:r>
      <w:r w:rsidR="00DC78D0">
        <w:rPr>
          <w:rFonts w:ascii="Calibri" w:eastAsia="Calibri" w:hAnsi="Calibri" w:cs="Times New Roman"/>
          <w:sz w:val="24"/>
        </w:rPr>
        <w:t>505</w:t>
      </w:r>
      <w:r w:rsidRPr="004A08ED">
        <w:rPr>
          <w:rFonts w:ascii="Calibri" w:eastAsia="Calibri" w:hAnsi="Calibri" w:cs="Times New Roman"/>
          <w:sz w:val="24"/>
        </w:rPr>
        <w:t xml:space="preserve"> responses were collected. Our final sample was primarily white (7</w:t>
      </w:r>
      <w:r w:rsidR="00DC78D0">
        <w:rPr>
          <w:rFonts w:ascii="Calibri" w:eastAsia="Calibri" w:hAnsi="Calibri" w:cs="Times New Roman"/>
          <w:sz w:val="24"/>
        </w:rPr>
        <w:t>7</w:t>
      </w:r>
      <w:r w:rsidRPr="004A08ED">
        <w:rPr>
          <w:rFonts w:ascii="Calibri" w:eastAsia="Calibri" w:hAnsi="Calibri" w:cs="Times New Roman"/>
          <w:sz w:val="24"/>
        </w:rPr>
        <w:t>%), female (</w:t>
      </w:r>
      <w:r w:rsidR="00DC78D0">
        <w:rPr>
          <w:rFonts w:ascii="Calibri" w:eastAsia="Calibri" w:hAnsi="Calibri" w:cs="Times New Roman"/>
          <w:sz w:val="24"/>
        </w:rPr>
        <w:t>65</w:t>
      </w:r>
      <w:r w:rsidRPr="004A08ED">
        <w:rPr>
          <w:rFonts w:ascii="Calibri" w:eastAsia="Calibri" w:hAnsi="Calibri" w:cs="Times New Roman"/>
          <w:sz w:val="24"/>
        </w:rPr>
        <w:t>%), and Juniors (</w:t>
      </w:r>
      <w:r w:rsidR="00DC78D0">
        <w:rPr>
          <w:rFonts w:ascii="Calibri" w:eastAsia="Calibri" w:hAnsi="Calibri" w:cs="Times New Roman"/>
          <w:sz w:val="24"/>
        </w:rPr>
        <w:t>6</w:t>
      </w:r>
      <w:r w:rsidRPr="004A08ED">
        <w:rPr>
          <w:rFonts w:ascii="Calibri" w:eastAsia="Calibri" w:hAnsi="Calibri" w:cs="Times New Roman"/>
          <w:sz w:val="24"/>
        </w:rPr>
        <w:t>8%); further demographic information can be found in the table below. Participants received course credit for participation in the study.</w:t>
      </w:r>
      <w:commentRangeEnd w:id="20"/>
      <w:r w:rsidR="00677B89">
        <w:rPr>
          <w:rStyle w:val="CommentReference"/>
        </w:rPr>
        <w:commentReference w:id="20"/>
      </w:r>
    </w:p>
    <w:p w14:paraId="437DEC71" w14:textId="3DFECA55" w:rsidR="004A08ED" w:rsidRPr="004A08ED" w:rsidRDefault="006D5957" w:rsidP="004A08ED">
      <w:pPr>
        <w:spacing w:after="100" w:afterAutospacing="1" w:line="480" w:lineRule="auto"/>
        <w:rPr>
          <w:rFonts w:ascii="Calibri" w:eastAsia="Calibri" w:hAnsi="Calibri" w:cs="Times New Roman"/>
          <w:sz w:val="24"/>
        </w:rPr>
      </w:pPr>
      <w:r>
        <w:rPr>
          <w:rFonts w:ascii="Calibri" w:eastAsia="Calibri" w:hAnsi="Calibri" w:cs="Times New Roman"/>
          <w:noProof/>
          <w:sz w:val="24"/>
        </w:rPr>
        <w:lastRenderedPageBreak/>
        <w:drawing>
          <wp:inline distT="0" distB="0" distL="0" distR="0" wp14:anchorId="3A198964" wp14:editId="2E1CB97A">
            <wp:extent cx="4028536" cy="8845561"/>
            <wp:effectExtent l="0" t="0" r="0" b="0"/>
            <wp:docPr id="948797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4817" cy="8947182"/>
                    </a:xfrm>
                    <a:prstGeom prst="rect">
                      <a:avLst/>
                    </a:prstGeom>
                    <a:noFill/>
                    <a:ln>
                      <a:noFill/>
                    </a:ln>
                  </pic:spPr>
                </pic:pic>
              </a:graphicData>
            </a:graphic>
          </wp:inline>
        </w:drawing>
      </w:r>
    </w:p>
    <w:p w14:paraId="50E4748E"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21" w:name="_Toc151474575"/>
      <w:r w:rsidRPr="004A08ED">
        <w:rPr>
          <w:rFonts w:ascii="Calibri Light" w:eastAsia="Times New Roman" w:hAnsi="Calibri Light" w:cs="Times New Roman"/>
          <w:b/>
          <w:i/>
          <w:color w:val="000000"/>
          <w:sz w:val="28"/>
          <w:szCs w:val="24"/>
        </w:rPr>
        <w:lastRenderedPageBreak/>
        <w:t>Study Outcomes</w:t>
      </w:r>
      <w:bookmarkEnd w:id="21"/>
    </w:p>
    <w:p w14:paraId="5810B3AE" w14:textId="3741AF69" w:rsidR="00873F3B" w:rsidRDefault="004A08ED" w:rsidP="004A08ED">
      <w:pPr>
        <w:spacing w:after="100" w:afterAutospacing="1" w:line="480" w:lineRule="auto"/>
        <w:rPr>
          <w:rFonts w:ascii="Calibri" w:eastAsia="Calibri" w:hAnsi="Calibri" w:cs="Times New Roman"/>
          <w:sz w:val="24"/>
          <w:szCs w:val="24"/>
        </w:rPr>
      </w:pPr>
      <w:r w:rsidRPr="004A08ED">
        <w:rPr>
          <w:rFonts w:ascii="Calibri" w:eastAsia="Calibri" w:hAnsi="Calibri" w:cs="Times New Roman"/>
          <w:sz w:val="24"/>
          <w:szCs w:val="24"/>
        </w:rPr>
        <w:tab/>
        <w:t xml:space="preserve">Descriptive statistics </w:t>
      </w:r>
      <w:r w:rsidR="00767E57">
        <w:rPr>
          <w:rFonts w:ascii="Calibri" w:eastAsia="Calibri" w:hAnsi="Calibri" w:cs="Times New Roman"/>
          <w:sz w:val="24"/>
          <w:szCs w:val="24"/>
        </w:rPr>
        <w:t>are</w:t>
      </w:r>
      <w:r w:rsidRPr="004A08ED">
        <w:rPr>
          <w:rFonts w:ascii="Calibri" w:eastAsia="Calibri" w:hAnsi="Calibri" w:cs="Times New Roman"/>
          <w:sz w:val="24"/>
          <w:szCs w:val="24"/>
        </w:rPr>
        <w:t xml:space="preserve"> summarized in the tables below. Our hypothesis was tested using a linear regression fitted to </w:t>
      </w:r>
      <w:r w:rsidR="00767E57">
        <w:rPr>
          <w:rFonts w:ascii="Calibri" w:eastAsia="Calibri" w:hAnsi="Calibri" w:cs="Times New Roman"/>
          <w:sz w:val="24"/>
          <w:szCs w:val="24"/>
        </w:rPr>
        <w:t>our measure for support on each highly polarized belief</w:t>
      </w:r>
      <w:r w:rsidRPr="004A08ED">
        <w:rPr>
          <w:rFonts w:ascii="Calibri" w:eastAsia="Calibri" w:hAnsi="Calibri" w:cs="Times New Roman"/>
          <w:sz w:val="24"/>
          <w:szCs w:val="24"/>
        </w:rPr>
        <w:t>. In support to H1, we found that in conditions of strong social consensus, there was a statistically significant effect in our planned comparison of our active intervention condition</w:t>
      </w:r>
      <w:r w:rsidR="00767ED9">
        <w:rPr>
          <w:rFonts w:ascii="Calibri" w:eastAsia="Calibri" w:hAnsi="Calibri" w:cs="Times New Roman"/>
          <w:sz w:val="24"/>
          <w:szCs w:val="24"/>
        </w:rPr>
        <w:t xml:space="preserve"> on all four highly polarized </w:t>
      </w:r>
      <w:r w:rsidR="00B625D7">
        <w:rPr>
          <w:rFonts w:ascii="Calibri" w:eastAsia="Calibri" w:hAnsi="Calibri" w:cs="Times New Roman"/>
          <w:sz w:val="24"/>
          <w:szCs w:val="24"/>
        </w:rPr>
        <w:t>issues</w:t>
      </w:r>
      <w:r w:rsidRPr="004A08ED">
        <w:rPr>
          <w:rFonts w:ascii="Calibri" w:eastAsia="Calibri" w:hAnsi="Calibri" w:cs="Times New Roman"/>
          <w:sz w:val="24"/>
          <w:szCs w:val="24"/>
        </w:rPr>
        <w:t>.</w:t>
      </w:r>
      <w:r w:rsidR="00767ED9">
        <w:rPr>
          <w:rFonts w:ascii="Calibri" w:eastAsia="Calibri" w:hAnsi="Calibri" w:cs="Times New Roman"/>
          <w:sz w:val="24"/>
          <w:szCs w:val="24"/>
        </w:rPr>
        <w:t xml:space="preserve"> Furthermore, in support of H1a and H1b, participants in the ‘high’ and ‘low’ social consensus manipulation likewise had increased and decreased support for </w:t>
      </w:r>
      <w:r w:rsidR="00621764">
        <w:rPr>
          <w:rFonts w:ascii="Calibri" w:eastAsia="Calibri" w:hAnsi="Calibri" w:cs="Times New Roman"/>
          <w:sz w:val="24"/>
          <w:szCs w:val="24"/>
        </w:rPr>
        <w:t>all four highly polarized issues</w:t>
      </w:r>
      <w:r w:rsidR="005C511B">
        <w:rPr>
          <w:rFonts w:ascii="Calibri" w:eastAsia="Calibri" w:hAnsi="Calibri" w:cs="Times New Roman"/>
          <w:sz w:val="24"/>
          <w:szCs w:val="24"/>
        </w:rPr>
        <w:t xml:space="preserve">. There was mixed evidence supporting H2, as individual differences in utilitarian orientation only resulted in different levels of support for the issue of slavery. Likewise, there was mixed evidence supporting H3, where individual differences in deontological orientation only resulted in differing levels of support for universal health care. </w:t>
      </w:r>
      <w:r w:rsidR="00873F3B">
        <w:rPr>
          <w:rFonts w:ascii="Calibri" w:eastAsia="Calibri" w:hAnsi="Calibri" w:cs="Times New Roman"/>
          <w:sz w:val="24"/>
          <w:szCs w:val="24"/>
        </w:rPr>
        <w:t>Additional graphs summarizing the effect of our intervention are presented below.</w:t>
      </w:r>
    </w:p>
    <w:p w14:paraId="77AAE6F8" w14:textId="0B4A7EBC" w:rsidR="00767ED9" w:rsidRPr="004A08ED" w:rsidRDefault="00400CE1" w:rsidP="004A08ED">
      <w:pPr>
        <w:spacing w:after="100" w:afterAutospacing="1" w:line="480" w:lineRule="auto"/>
        <w:rPr>
          <w:rFonts w:ascii="Calibri" w:eastAsia="Calibri" w:hAnsi="Calibri" w:cs="Times New Roman"/>
          <w:sz w:val="24"/>
          <w:szCs w:val="24"/>
        </w:rPr>
      </w:pPr>
      <w:r>
        <w:rPr>
          <w:noProof/>
        </w:rPr>
        <w:lastRenderedPageBreak/>
        <w:drawing>
          <wp:inline distT="0" distB="0" distL="0" distR="0" wp14:anchorId="43ECB1B0" wp14:editId="01E6F8B6">
            <wp:extent cx="4805045" cy="8220710"/>
            <wp:effectExtent l="0" t="0" r="0" b="8890"/>
            <wp:docPr id="425649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49386"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5045" cy="8220710"/>
                    </a:xfrm>
                    <a:prstGeom prst="rect">
                      <a:avLst/>
                    </a:prstGeom>
                    <a:noFill/>
                    <a:ln>
                      <a:noFill/>
                    </a:ln>
                  </pic:spPr>
                </pic:pic>
              </a:graphicData>
            </a:graphic>
          </wp:inline>
        </w:drawing>
      </w:r>
      <w:r w:rsidR="00873F3B" w:rsidRPr="00873F3B">
        <w:rPr>
          <w:noProof/>
        </w:rPr>
        <w:lastRenderedPageBreak/>
        <w:drawing>
          <wp:inline distT="0" distB="0" distL="0" distR="0" wp14:anchorId="735185BA" wp14:editId="077AFC78">
            <wp:extent cx="5771799" cy="4019909"/>
            <wp:effectExtent l="0" t="0" r="635" b="0"/>
            <wp:docPr id="5" name="Picture 4">
              <a:extLst xmlns:a="http://schemas.openxmlformats.org/drawingml/2006/main">
                <a:ext uri="{FF2B5EF4-FFF2-40B4-BE49-F238E27FC236}">
                  <a16:creationId xmlns:a16="http://schemas.microsoft.com/office/drawing/2014/main" id="{9A70491F-0E89-E5CE-77BC-880C6CA723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A70491F-0E89-E5CE-77BC-880C6CA72301}"/>
                        </a:ext>
                      </a:extLst>
                    </pic:cNvPr>
                    <pic:cNvPicPr>
                      <a:picLocks noChangeAspect="1"/>
                    </pic:cNvPicPr>
                  </pic:nvPicPr>
                  <pic:blipFill>
                    <a:blip r:embed="rId11"/>
                    <a:stretch>
                      <a:fillRect/>
                    </a:stretch>
                  </pic:blipFill>
                  <pic:spPr>
                    <a:xfrm>
                      <a:off x="0" y="0"/>
                      <a:ext cx="5783216" cy="4027861"/>
                    </a:xfrm>
                    <a:prstGeom prst="rect">
                      <a:avLst/>
                    </a:prstGeom>
                  </pic:spPr>
                </pic:pic>
              </a:graphicData>
            </a:graphic>
          </wp:inline>
        </w:drawing>
      </w:r>
      <w:r w:rsidR="00873F3B" w:rsidRPr="00873F3B">
        <w:rPr>
          <w:rFonts w:ascii="Calibri" w:eastAsia="Calibri" w:hAnsi="Calibri" w:cs="Times New Roman"/>
          <w:noProof/>
          <w:sz w:val="24"/>
          <w:szCs w:val="24"/>
        </w:rPr>
        <w:drawing>
          <wp:inline distT="0" distB="0" distL="0" distR="0" wp14:anchorId="59380599" wp14:editId="4067BF48">
            <wp:extent cx="5734638" cy="3994030"/>
            <wp:effectExtent l="0" t="0" r="0" b="6985"/>
            <wp:docPr id="3" name="Picture 2">
              <a:extLst xmlns:a="http://schemas.openxmlformats.org/drawingml/2006/main">
                <a:ext uri="{FF2B5EF4-FFF2-40B4-BE49-F238E27FC236}">
                  <a16:creationId xmlns:a16="http://schemas.microsoft.com/office/drawing/2014/main" id="{54ACE171-0214-7BCB-1571-C562CB4AA1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4ACE171-0214-7BCB-1571-C562CB4AA132}"/>
                        </a:ext>
                      </a:extLst>
                    </pic:cNvPr>
                    <pic:cNvPicPr>
                      <a:picLocks noChangeAspect="1"/>
                    </pic:cNvPicPr>
                  </pic:nvPicPr>
                  <pic:blipFill>
                    <a:blip r:embed="rId12"/>
                    <a:stretch>
                      <a:fillRect/>
                    </a:stretch>
                  </pic:blipFill>
                  <pic:spPr>
                    <a:xfrm>
                      <a:off x="0" y="0"/>
                      <a:ext cx="5753039" cy="4006846"/>
                    </a:xfrm>
                    <a:prstGeom prst="rect">
                      <a:avLst/>
                    </a:prstGeom>
                  </pic:spPr>
                </pic:pic>
              </a:graphicData>
            </a:graphic>
          </wp:inline>
        </w:drawing>
      </w:r>
    </w:p>
    <w:p w14:paraId="4284034F" w14:textId="67894719" w:rsidR="00387BE2" w:rsidRDefault="00873F3B">
      <w:pPr>
        <w:rPr>
          <w:ins w:id="22" w:author="Duan, Sean (MU-Student)" w:date="2024-04-04T15:17:00Z" w16du:dateUtc="2024-04-04T20:17:00Z"/>
          <w:noProof/>
        </w:rPr>
      </w:pPr>
      <w:r w:rsidRPr="00873F3B">
        <w:rPr>
          <w:noProof/>
        </w:rPr>
        <w:lastRenderedPageBreak/>
        <w:drawing>
          <wp:inline distT="0" distB="0" distL="0" distR="0" wp14:anchorId="466DAAEE" wp14:editId="3807E2D4">
            <wp:extent cx="5833727" cy="4063042"/>
            <wp:effectExtent l="0" t="0" r="0" b="0"/>
            <wp:docPr id="78861593" name="Picture 2">
              <a:extLst xmlns:a="http://schemas.openxmlformats.org/drawingml/2006/main">
                <a:ext uri="{FF2B5EF4-FFF2-40B4-BE49-F238E27FC236}">
                  <a16:creationId xmlns:a16="http://schemas.microsoft.com/office/drawing/2014/main" id="{D7DB52D7-E7E5-FA93-BCC4-80015DF63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7DB52D7-E7E5-FA93-BCC4-80015DF633EA}"/>
                        </a:ext>
                      </a:extLst>
                    </pic:cNvPr>
                    <pic:cNvPicPr>
                      <a:picLocks noChangeAspect="1"/>
                    </pic:cNvPicPr>
                  </pic:nvPicPr>
                  <pic:blipFill>
                    <a:blip r:embed="rId13"/>
                    <a:stretch>
                      <a:fillRect/>
                    </a:stretch>
                  </pic:blipFill>
                  <pic:spPr>
                    <a:xfrm>
                      <a:off x="0" y="0"/>
                      <a:ext cx="5854921" cy="4077803"/>
                    </a:xfrm>
                    <a:prstGeom prst="rect">
                      <a:avLst/>
                    </a:prstGeom>
                  </pic:spPr>
                </pic:pic>
              </a:graphicData>
            </a:graphic>
          </wp:inline>
        </w:drawing>
      </w:r>
      <w:r w:rsidRPr="00873F3B">
        <w:rPr>
          <w:noProof/>
        </w:rPr>
        <w:drawing>
          <wp:inline distT="0" distB="0" distL="0" distR="0" wp14:anchorId="063FF3FB" wp14:editId="061F0495">
            <wp:extent cx="5822830" cy="4055453"/>
            <wp:effectExtent l="0" t="0" r="6985" b="2540"/>
            <wp:docPr id="1884641276" name="Picture 2">
              <a:extLst xmlns:a="http://schemas.openxmlformats.org/drawingml/2006/main">
                <a:ext uri="{FF2B5EF4-FFF2-40B4-BE49-F238E27FC236}">
                  <a16:creationId xmlns:a16="http://schemas.microsoft.com/office/drawing/2014/main" id="{44983860-D75A-727A-61B8-36D3651396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4983860-D75A-727A-61B8-36D36513969C}"/>
                        </a:ext>
                      </a:extLst>
                    </pic:cNvPr>
                    <pic:cNvPicPr>
                      <a:picLocks noChangeAspect="1"/>
                    </pic:cNvPicPr>
                  </pic:nvPicPr>
                  <pic:blipFill>
                    <a:blip r:embed="rId14"/>
                    <a:stretch>
                      <a:fillRect/>
                    </a:stretch>
                  </pic:blipFill>
                  <pic:spPr>
                    <a:xfrm>
                      <a:off x="0" y="0"/>
                      <a:ext cx="5860367" cy="4081597"/>
                    </a:xfrm>
                    <a:prstGeom prst="rect">
                      <a:avLst/>
                    </a:prstGeom>
                  </pic:spPr>
                </pic:pic>
              </a:graphicData>
            </a:graphic>
          </wp:inline>
        </w:drawing>
      </w:r>
    </w:p>
    <w:p w14:paraId="1AC40AEE" w14:textId="77777777" w:rsidR="00DF5BE6" w:rsidRDefault="00DF5BE6" w:rsidP="00DF5BE6">
      <w:pPr>
        <w:rPr>
          <w:ins w:id="23" w:author="Duan, Sean (MU-Student)" w:date="2024-04-04T15:17:00Z" w16du:dateUtc="2024-04-04T20:17:00Z"/>
          <w:noProof/>
        </w:rPr>
      </w:pPr>
      <w:ins w:id="24" w:author="Duan, Sean (MU-Student)" w:date="2024-04-04T15:17:00Z" w16du:dateUtc="2024-04-04T20:17:00Z">
        <w:r>
          <w:rPr>
            <w:noProof/>
          </w:rPr>
          <w:lastRenderedPageBreak/>
          <w:t xml:space="preserve">Give people X and Y, and then ask them what they think I did </w:t>
        </w:r>
      </w:ins>
    </w:p>
    <w:p w14:paraId="6DE4064E" w14:textId="77777777" w:rsidR="00DF5BE6" w:rsidRDefault="00DF5BE6" w:rsidP="00DF5BE6">
      <w:pPr>
        <w:pStyle w:val="ListParagraph"/>
        <w:numPr>
          <w:ilvl w:val="0"/>
          <w:numId w:val="1"/>
        </w:numPr>
        <w:rPr>
          <w:ins w:id="25" w:author="Duan, Sean (MU-Student)" w:date="2024-04-04T15:17:00Z" w16du:dateUtc="2024-04-04T20:17:00Z"/>
          <w:noProof/>
        </w:rPr>
      </w:pPr>
      <w:ins w:id="26" w:author="Duan, Sean (MU-Student)" w:date="2024-04-04T15:17:00Z" w16du:dateUtc="2024-04-04T20:17:00Z">
        <w:r>
          <w:rPr>
            <w:noProof/>
          </w:rPr>
          <w:t xml:space="preserve">What is the take-aways? </w:t>
        </w:r>
      </w:ins>
    </w:p>
    <w:p w14:paraId="5FD2C0DD" w14:textId="77777777" w:rsidR="00DF5BE6" w:rsidRDefault="00DF5BE6" w:rsidP="00DF5BE6">
      <w:pPr>
        <w:pStyle w:val="ListParagraph"/>
        <w:numPr>
          <w:ilvl w:val="0"/>
          <w:numId w:val="1"/>
        </w:numPr>
        <w:rPr>
          <w:ins w:id="27" w:author="Duan, Sean (MU-Student)" w:date="2024-04-04T15:17:00Z" w16du:dateUtc="2024-04-04T20:17:00Z"/>
          <w:noProof/>
        </w:rPr>
      </w:pPr>
      <w:ins w:id="28" w:author="Duan, Sean (MU-Student)" w:date="2024-04-04T15:17:00Z" w16du:dateUtc="2024-04-04T20:17:00Z">
        <w:r>
          <w:rPr>
            <w:noProof/>
          </w:rPr>
          <w:t>Are these the take-aways that we want to emphasize?</w:t>
        </w:r>
      </w:ins>
    </w:p>
    <w:p w14:paraId="333DD918" w14:textId="77777777" w:rsidR="00DF5BE6" w:rsidRDefault="00DF5BE6" w:rsidP="00DF5BE6">
      <w:pPr>
        <w:pStyle w:val="ListParagraph"/>
        <w:numPr>
          <w:ilvl w:val="0"/>
          <w:numId w:val="1"/>
        </w:numPr>
        <w:rPr>
          <w:ins w:id="29" w:author="Duan, Sean (MU-Student)" w:date="2024-04-04T15:17:00Z" w16du:dateUtc="2024-04-04T20:17:00Z"/>
          <w:noProof/>
        </w:rPr>
      </w:pPr>
      <w:ins w:id="30" w:author="Duan, Sean (MU-Student)" w:date="2024-04-04T15:17:00Z" w16du:dateUtc="2024-04-04T20:17:00Z">
        <w:r>
          <w:rPr>
            <w:noProof/>
          </w:rPr>
          <w:t>What do we need to change to center on what we find is important?</w:t>
        </w:r>
      </w:ins>
    </w:p>
    <w:p w14:paraId="66BE3C64" w14:textId="77777777" w:rsidR="00DF5BE6" w:rsidRDefault="00DF5BE6" w:rsidP="00DF5BE6">
      <w:pPr>
        <w:pStyle w:val="ListParagraph"/>
        <w:numPr>
          <w:ilvl w:val="0"/>
          <w:numId w:val="1"/>
        </w:numPr>
        <w:rPr>
          <w:ins w:id="31" w:author="Duan, Sean (MU-Student)" w:date="2024-04-04T15:17:00Z" w16du:dateUtc="2024-04-04T20:17:00Z"/>
          <w:noProof/>
        </w:rPr>
      </w:pPr>
      <w:ins w:id="32" w:author="Duan, Sean (MU-Student)" w:date="2024-04-04T15:17:00Z" w16du:dateUtc="2024-04-04T20:17:00Z">
        <w:r>
          <w:rPr>
            <w:noProof/>
          </w:rPr>
          <w:t>Don’t present unncessary information</w:t>
        </w:r>
      </w:ins>
    </w:p>
    <w:p w14:paraId="2B1FBDE4" w14:textId="77777777" w:rsidR="00DF5BE6" w:rsidRDefault="00DF5BE6" w:rsidP="00DF5BE6">
      <w:pPr>
        <w:pStyle w:val="ListParagraph"/>
        <w:numPr>
          <w:ilvl w:val="0"/>
          <w:numId w:val="1"/>
        </w:numPr>
        <w:rPr>
          <w:ins w:id="33" w:author="Duan, Sean (MU-Student)" w:date="2024-04-04T15:17:00Z" w16du:dateUtc="2024-04-04T20:17:00Z"/>
          <w:noProof/>
        </w:rPr>
      </w:pPr>
      <w:ins w:id="34" w:author="Duan, Sean (MU-Student)" w:date="2024-04-04T15:17:00Z" w16du:dateUtc="2024-04-04T20:17:00Z">
        <w:r>
          <w:rPr>
            <w:noProof/>
          </w:rPr>
          <w:t>Present racial groups, all of them, and gender variables, all of them.</w:t>
        </w:r>
      </w:ins>
    </w:p>
    <w:p w14:paraId="7BC4AD70" w14:textId="77777777" w:rsidR="00DF5BE6" w:rsidRDefault="00DF5BE6" w:rsidP="00DF5BE6">
      <w:pPr>
        <w:pStyle w:val="ListParagraph"/>
        <w:numPr>
          <w:ilvl w:val="1"/>
          <w:numId w:val="1"/>
        </w:numPr>
        <w:rPr>
          <w:ins w:id="35" w:author="Duan, Sean (MU-Student)" w:date="2024-04-04T15:17:00Z" w16du:dateUtc="2024-04-04T20:17:00Z"/>
          <w:noProof/>
        </w:rPr>
      </w:pPr>
      <w:ins w:id="36" w:author="Duan, Sean (MU-Student)" w:date="2024-04-04T15:17:00Z" w16du:dateUtc="2024-04-04T20:17:00Z">
        <w:r>
          <w:rPr>
            <w:noProof/>
          </w:rPr>
          <w:t>Report age instead of jr,sr,etc. status</w:t>
        </w:r>
      </w:ins>
    </w:p>
    <w:p w14:paraId="433EAB2E" w14:textId="77777777" w:rsidR="00DF5BE6" w:rsidRDefault="00DF5BE6" w:rsidP="00DF5BE6">
      <w:pPr>
        <w:pStyle w:val="ListParagraph"/>
        <w:numPr>
          <w:ilvl w:val="1"/>
          <w:numId w:val="1"/>
        </w:numPr>
        <w:rPr>
          <w:ins w:id="37" w:author="Duan, Sean (MU-Student)" w:date="2024-04-04T15:17:00Z" w16du:dateUtc="2024-04-04T20:17:00Z"/>
          <w:noProof/>
        </w:rPr>
      </w:pPr>
      <w:ins w:id="38" w:author="Duan, Sean (MU-Student)" w:date="2024-04-04T15:17:00Z" w16du:dateUtc="2024-04-04T20:17:00Z">
        <w:r>
          <w:rPr>
            <w:noProof/>
          </w:rPr>
          <w:t>No time or date type of stuff.</w:t>
        </w:r>
      </w:ins>
    </w:p>
    <w:p w14:paraId="058F0E13" w14:textId="77777777" w:rsidR="00DF5BE6" w:rsidRDefault="00DF5BE6">
      <w:pPr>
        <w:rPr>
          <w:noProof/>
        </w:rPr>
      </w:pPr>
    </w:p>
    <w:sectPr w:rsidR="00DF5B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Shaffer, Victoria A." w:date="2024-03-22T15:44:00Z" w:initials="SVA">
    <w:p w14:paraId="31055A0E" w14:textId="77777777" w:rsidR="00CB3865" w:rsidRDefault="00CB3865" w:rsidP="00CB3865">
      <w:r>
        <w:rPr>
          <w:rStyle w:val="CommentReference"/>
        </w:rPr>
        <w:annotationRef/>
      </w:r>
      <w:r>
        <w:rPr>
          <w:color w:val="000000"/>
          <w:sz w:val="20"/>
          <w:szCs w:val="20"/>
        </w:rPr>
        <w:t xml:space="preserve">This phrasing makes the stated preference sound like the primary function of the survey, which it really wasn’t. Also this section is supposed just be about the sample. You have no information about your sample in here (sample size, demographic characteristics, etc.) These first two sentences need to go in another section. </w:t>
      </w:r>
    </w:p>
  </w:comment>
  <w:comment w:id="4" w:author="Shaffer, Victoria A." w:date="2024-03-22T15:56:00Z" w:initials="SVA">
    <w:p w14:paraId="2CADCF92" w14:textId="77777777" w:rsidR="00967D43" w:rsidRDefault="00967D43" w:rsidP="00967D43">
      <w:r>
        <w:rPr>
          <w:rStyle w:val="CommentReference"/>
        </w:rPr>
        <w:annotationRef/>
      </w:r>
      <w:r>
        <w:rPr>
          <w:color w:val="000000"/>
          <w:sz w:val="20"/>
          <w:szCs w:val="20"/>
        </w:rPr>
        <w:t>Your method section should be a just the facts space.</w:t>
      </w:r>
    </w:p>
  </w:comment>
  <w:comment w:id="6" w:author="Shaffer, Victoria A." w:date="2024-03-22T15:59:00Z" w:initials="SVA">
    <w:p w14:paraId="5607F697" w14:textId="77777777" w:rsidR="00801056" w:rsidRDefault="00801056" w:rsidP="00801056">
      <w:r>
        <w:rPr>
          <w:rStyle w:val="CommentReference"/>
        </w:rPr>
        <w:annotationRef/>
      </w:r>
      <w:r>
        <w:rPr>
          <w:color w:val="000000"/>
          <w:sz w:val="20"/>
          <w:szCs w:val="20"/>
        </w:rPr>
        <w:t>This is presented in a very confusing order. This needs to be clear without any other information and I can’t really follow this.</w:t>
      </w:r>
    </w:p>
  </w:comment>
  <w:comment w:id="14" w:author="Shaffer, Victoria A." w:date="2024-03-22T16:00:00Z" w:initials="SVA">
    <w:p w14:paraId="0104475A" w14:textId="77777777" w:rsidR="00677B89" w:rsidRDefault="00677B89" w:rsidP="00677B89">
      <w:r>
        <w:rPr>
          <w:rStyle w:val="CommentReference"/>
        </w:rPr>
        <w:annotationRef/>
      </w:r>
      <w:r>
        <w:rPr>
          <w:color w:val="000000"/>
          <w:sz w:val="20"/>
          <w:szCs w:val="20"/>
        </w:rPr>
        <w:t>You can just say assignment to condition was randomized.</w:t>
      </w:r>
    </w:p>
    <w:p w14:paraId="0B385CDB" w14:textId="77777777" w:rsidR="00677B89" w:rsidRDefault="00677B89" w:rsidP="00677B89"/>
  </w:comment>
  <w:comment w:id="15" w:author="Shaffer, Victoria A." w:date="2024-03-22T16:00:00Z" w:initials="SVA">
    <w:p w14:paraId="0AE4B3F9" w14:textId="77777777" w:rsidR="00677B89" w:rsidRDefault="00677B89" w:rsidP="00677B89">
      <w:r>
        <w:rPr>
          <w:rStyle w:val="CommentReference"/>
        </w:rPr>
        <w:annotationRef/>
      </w:r>
      <w:r>
        <w:rPr>
          <w:color w:val="000000"/>
          <w:sz w:val="20"/>
          <w:szCs w:val="20"/>
        </w:rPr>
        <w:t>This is making the whole thing way more complicated than it needs to be.</w:t>
      </w:r>
    </w:p>
  </w:comment>
  <w:comment w:id="20" w:author="Shaffer, Victoria A." w:date="2024-03-22T16:00:00Z" w:initials="SVA">
    <w:p w14:paraId="0BEAEB92" w14:textId="77777777" w:rsidR="00677B89" w:rsidRDefault="00677B89" w:rsidP="00677B89">
      <w:r>
        <w:rPr>
          <w:rStyle w:val="CommentReference"/>
        </w:rPr>
        <w:annotationRef/>
      </w:r>
      <w:r>
        <w:rPr>
          <w:color w:val="000000"/>
          <w:sz w:val="20"/>
          <w:szCs w:val="20"/>
        </w:rPr>
        <w:t>This is supposed to be in the method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055A0E" w15:done="0"/>
  <w15:commentEx w15:paraId="2CADCF92" w15:done="0"/>
  <w15:commentEx w15:paraId="5607F697" w15:done="0"/>
  <w15:commentEx w15:paraId="0B385CDB" w15:done="0"/>
  <w15:commentEx w15:paraId="0AE4B3F9" w15:done="0"/>
  <w15:commentEx w15:paraId="0BEAEB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E463AC" w16cex:dateUtc="2024-03-22T20:44:00Z"/>
  <w16cex:commentExtensible w16cex:durableId="7B43DF8A" w16cex:dateUtc="2024-03-22T20:56:00Z"/>
  <w16cex:commentExtensible w16cex:durableId="0C224F5B" w16cex:dateUtc="2024-03-22T20:59:00Z"/>
  <w16cex:commentExtensible w16cex:durableId="10247D67" w16cex:dateUtc="2024-03-22T21:00:00Z"/>
  <w16cex:commentExtensible w16cex:durableId="2A6019AE" w16cex:dateUtc="2024-03-22T21:00:00Z"/>
  <w16cex:commentExtensible w16cex:durableId="24BCEE8D" w16cex:dateUtc="2024-03-22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055A0E" w16cid:durableId="22E463AC"/>
  <w16cid:commentId w16cid:paraId="2CADCF92" w16cid:durableId="7B43DF8A"/>
  <w16cid:commentId w16cid:paraId="5607F697" w16cid:durableId="0C224F5B"/>
  <w16cid:commentId w16cid:paraId="0B385CDB" w16cid:durableId="10247D67"/>
  <w16cid:commentId w16cid:paraId="0AE4B3F9" w16cid:durableId="2A6019AE"/>
  <w16cid:commentId w16cid:paraId="0BEAEB92" w16cid:durableId="24BCEE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07758"/>
    <w:multiLevelType w:val="hybridMultilevel"/>
    <w:tmpl w:val="19BEE9EA"/>
    <w:lvl w:ilvl="0" w:tplc="427C03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822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ffer, Victoria 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037D6A"/>
    <w:rsid w:val="00124F4F"/>
    <w:rsid w:val="00232798"/>
    <w:rsid w:val="002A4641"/>
    <w:rsid w:val="00387BE2"/>
    <w:rsid w:val="00400CE1"/>
    <w:rsid w:val="00426C30"/>
    <w:rsid w:val="004646F3"/>
    <w:rsid w:val="004A08ED"/>
    <w:rsid w:val="00502FD6"/>
    <w:rsid w:val="005B679B"/>
    <w:rsid w:val="005C511B"/>
    <w:rsid w:val="00621764"/>
    <w:rsid w:val="00621EA1"/>
    <w:rsid w:val="00677A26"/>
    <w:rsid w:val="00677B89"/>
    <w:rsid w:val="006D5957"/>
    <w:rsid w:val="00767E57"/>
    <w:rsid w:val="00767ED9"/>
    <w:rsid w:val="0077639D"/>
    <w:rsid w:val="00797753"/>
    <w:rsid w:val="007A2554"/>
    <w:rsid w:val="007B4A44"/>
    <w:rsid w:val="007F0B52"/>
    <w:rsid w:val="00801056"/>
    <w:rsid w:val="00873F3B"/>
    <w:rsid w:val="008B52AD"/>
    <w:rsid w:val="008C494D"/>
    <w:rsid w:val="00967D43"/>
    <w:rsid w:val="009855D4"/>
    <w:rsid w:val="009B22C3"/>
    <w:rsid w:val="00A113BB"/>
    <w:rsid w:val="00AC4D6C"/>
    <w:rsid w:val="00B214F9"/>
    <w:rsid w:val="00B47A6C"/>
    <w:rsid w:val="00B625D7"/>
    <w:rsid w:val="00BD329B"/>
    <w:rsid w:val="00CB3865"/>
    <w:rsid w:val="00DA4163"/>
    <w:rsid w:val="00DC78D0"/>
    <w:rsid w:val="00DF5BE6"/>
    <w:rsid w:val="00E15832"/>
    <w:rsid w:val="00E329CF"/>
    <w:rsid w:val="00E434BF"/>
    <w:rsid w:val="00E7662F"/>
    <w:rsid w:val="00FA17F8"/>
    <w:rsid w:val="00FC5457"/>
    <w:rsid w:val="00FE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CB3865"/>
    <w:rPr>
      <w:b/>
      <w:bCs/>
    </w:rPr>
  </w:style>
  <w:style w:type="character" w:customStyle="1" w:styleId="CommentSubjectChar">
    <w:name w:val="Comment Subject Char"/>
    <w:basedOn w:val="CommentTextChar"/>
    <w:link w:val="CommentSubject"/>
    <w:uiPriority w:val="99"/>
    <w:semiHidden/>
    <w:rsid w:val="00CB3865"/>
    <w:rPr>
      <w:b/>
      <w:bCs/>
      <w:sz w:val="20"/>
      <w:szCs w:val="20"/>
    </w:rPr>
  </w:style>
  <w:style w:type="paragraph" w:styleId="Revision">
    <w:name w:val="Revision"/>
    <w:hidden/>
    <w:uiPriority w:val="99"/>
    <w:semiHidden/>
    <w:rsid w:val="00967D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em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8</cp:revision>
  <dcterms:created xsi:type="dcterms:W3CDTF">2024-03-22T20:41:00Z</dcterms:created>
  <dcterms:modified xsi:type="dcterms:W3CDTF">2024-04-04T20:17:00Z</dcterms:modified>
</cp:coreProperties>
</file>