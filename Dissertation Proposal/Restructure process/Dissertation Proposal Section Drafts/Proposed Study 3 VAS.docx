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401735F9" w:rsidR="00EA036D" w:rsidRDefault="000053A5" w:rsidP="00B153EA">
      <w:pPr>
        <w:pStyle w:val="Heading1"/>
        <w:rPr>
          <w:rFonts w:eastAsia="Times New Roman"/>
        </w:rPr>
      </w:pPr>
      <w:r>
        <w:rPr>
          <w:rFonts w:eastAsia="Times New Roman"/>
        </w:rPr>
        <w:t xml:space="preserve">Proposed </w:t>
      </w:r>
      <w:r w:rsidR="00B153EA">
        <w:rPr>
          <w:rFonts w:eastAsia="Times New Roman"/>
        </w:rPr>
        <w:t xml:space="preserve">Study </w:t>
      </w:r>
      <w:r>
        <w:rPr>
          <w:rFonts w:eastAsia="Times New Roman"/>
        </w:rPr>
        <w:t>3</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23490780" w:rsidR="00EA036D" w:rsidRDefault="00EA036D" w:rsidP="00DD3D1A">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0053A5">
        <w:rPr>
          <w:rFonts w:ascii="Calibri" w:hAnsi="Calibri" w:cs="Calibri"/>
          <w:sz w:val="24"/>
          <w:szCs w:val="24"/>
        </w:rPr>
        <w:t>3</w:t>
      </w:r>
      <w:r>
        <w:rPr>
          <w:rFonts w:ascii="Calibri" w:hAnsi="Calibri" w:cs="Calibri"/>
          <w:sz w:val="24"/>
          <w:szCs w:val="24"/>
        </w:rPr>
        <w:t xml:space="preserve"> </w:t>
      </w:r>
      <w:r w:rsidR="000053A5">
        <w:rPr>
          <w:rFonts w:ascii="Calibri" w:hAnsi="Calibri" w:cs="Calibri"/>
          <w:sz w:val="24"/>
          <w:szCs w:val="24"/>
        </w:rPr>
        <w:t xml:space="preserve">will </w:t>
      </w:r>
      <w:r>
        <w:rPr>
          <w:rFonts w:ascii="Calibri" w:hAnsi="Calibri" w:cs="Calibri"/>
          <w:sz w:val="24"/>
          <w:szCs w:val="24"/>
        </w:rPr>
        <w:t>analyze</w:t>
      </w:r>
      <w:r w:rsidR="000053A5">
        <w:rPr>
          <w:rFonts w:ascii="Calibri" w:hAnsi="Calibri" w:cs="Calibri"/>
          <w:sz w:val="24"/>
          <w:szCs w:val="24"/>
        </w:rPr>
        <w:t xml:space="preserve"> the interaction between moral conviction and social consensus</w:t>
      </w:r>
      <w:r w:rsidR="00FB686E">
        <w:rPr>
          <w:rFonts w:ascii="Calibri" w:hAnsi="Calibri" w:cs="Calibri"/>
          <w:sz w:val="24"/>
          <w:szCs w:val="24"/>
        </w:rPr>
        <w:t xml:space="preserve"> using a </w:t>
      </w:r>
      <w:ins w:id="1" w:author="Shaffer, Victoria A." w:date="2024-08-12T15:08:00Z" w16du:dateUtc="2024-08-12T20:08:00Z">
        <w:r w:rsidR="00951B60">
          <w:rPr>
            <w:rFonts w:ascii="Calibri" w:hAnsi="Calibri" w:cs="Calibri"/>
            <w:sz w:val="24"/>
            <w:szCs w:val="24"/>
          </w:rPr>
          <w:t xml:space="preserve">2x2 </w:t>
        </w:r>
      </w:ins>
      <w:r w:rsidR="00FB686E">
        <w:rPr>
          <w:rFonts w:ascii="Calibri" w:hAnsi="Calibri" w:cs="Calibri"/>
          <w:sz w:val="24"/>
          <w:szCs w:val="24"/>
        </w:rPr>
        <w:t xml:space="preserve">within-subjects design. </w:t>
      </w:r>
      <w:r w:rsidR="0053609F">
        <w:rPr>
          <w:rFonts w:ascii="Calibri" w:hAnsi="Calibri" w:cs="Calibri"/>
          <w:sz w:val="24"/>
          <w:szCs w:val="24"/>
        </w:rPr>
        <w:t>Participants w</w:t>
      </w:r>
      <w:r w:rsidR="00FB686E">
        <w:rPr>
          <w:rFonts w:ascii="Calibri" w:hAnsi="Calibri" w:cs="Calibri"/>
          <w:sz w:val="24"/>
          <w:szCs w:val="24"/>
        </w:rPr>
        <w:t>ill be</w:t>
      </w:r>
      <w:r w:rsidR="0053609F">
        <w:rPr>
          <w:rFonts w:ascii="Calibri" w:hAnsi="Calibri" w:cs="Calibri"/>
          <w:sz w:val="24"/>
          <w:szCs w:val="24"/>
        </w:rPr>
        <w:t xml:space="preserve"> </w:t>
      </w:r>
      <w:r w:rsidR="00FA348F">
        <w:rPr>
          <w:rFonts w:ascii="Calibri" w:hAnsi="Calibri" w:cs="Calibri"/>
          <w:sz w:val="24"/>
          <w:szCs w:val="24"/>
        </w:rPr>
        <w:t xml:space="preserve">randomly assigned to </w:t>
      </w:r>
      <w:ins w:id="2" w:author="Shaffer, Victoria A." w:date="2024-08-12T15:06:00Z" w16du:dateUtc="2024-08-12T20:06:00Z">
        <w:r w:rsidR="001146A4">
          <w:rPr>
            <w:rFonts w:ascii="Calibri" w:hAnsi="Calibri" w:cs="Calibri"/>
            <w:sz w:val="24"/>
            <w:szCs w:val="24"/>
          </w:rPr>
          <w:t xml:space="preserve">one of two social </w:t>
        </w:r>
        <w:r w:rsidR="00413D42">
          <w:rPr>
            <w:rFonts w:ascii="Calibri" w:hAnsi="Calibri" w:cs="Calibri"/>
            <w:sz w:val="24"/>
            <w:szCs w:val="24"/>
          </w:rPr>
          <w:t>consensus</w:t>
        </w:r>
        <w:r w:rsidR="001146A4">
          <w:rPr>
            <w:rFonts w:ascii="Calibri" w:hAnsi="Calibri" w:cs="Calibri"/>
            <w:sz w:val="24"/>
            <w:szCs w:val="24"/>
          </w:rPr>
          <w:t xml:space="preserve"> </w:t>
        </w:r>
      </w:ins>
      <w:ins w:id="3" w:author="Shaffer, Victoria A." w:date="2024-08-12T15:17:00Z" w16du:dateUtc="2024-08-12T20:17:00Z">
        <w:r w:rsidR="000C20A5">
          <w:rPr>
            <w:rFonts w:ascii="Calibri" w:hAnsi="Calibri" w:cs="Calibri"/>
            <w:sz w:val="24"/>
            <w:szCs w:val="24"/>
          </w:rPr>
          <w:t xml:space="preserve">(low vs. high) </w:t>
        </w:r>
      </w:ins>
      <w:del w:id="4" w:author="Shaffer, Victoria A." w:date="2024-08-12T15:06:00Z" w16du:dateUtc="2024-08-12T20:06:00Z">
        <w:r w:rsidR="002702B1" w:rsidDel="001146A4">
          <w:rPr>
            <w:rFonts w:ascii="Calibri" w:hAnsi="Calibri" w:cs="Calibri"/>
            <w:sz w:val="24"/>
            <w:szCs w:val="24"/>
          </w:rPr>
          <w:delText xml:space="preserve">either the </w:delText>
        </w:r>
      </w:del>
      <w:del w:id="5" w:author="Shaffer, Victoria A." w:date="2024-08-12T15:10:00Z" w16du:dateUtc="2024-08-12T20:10:00Z">
        <w:r w:rsidR="002702B1" w:rsidDel="004B77FD">
          <w:rPr>
            <w:rFonts w:ascii="Calibri" w:hAnsi="Calibri" w:cs="Calibri"/>
            <w:sz w:val="24"/>
            <w:szCs w:val="24"/>
          </w:rPr>
          <w:delText>low or high</w:delText>
        </w:r>
      </w:del>
      <w:del w:id="6" w:author="Shaffer, Victoria A." w:date="2024-08-12T15:06:00Z" w16du:dateUtc="2024-08-12T20:06:00Z">
        <w:r w:rsidR="002702B1" w:rsidDel="001146A4">
          <w:rPr>
            <w:rFonts w:ascii="Calibri" w:hAnsi="Calibri" w:cs="Calibri"/>
            <w:sz w:val="24"/>
            <w:szCs w:val="24"/>
          </w:rPr>
          <w:delText xml:space="preserve"> </w:delText>
        </w:r>
        <w:r w:rsidR="0053609F" w:rsidDel="001146A4">
          <w:rPr>
            <w:rFonts w:ascii="Calibri" w:hAnsi="Calibri" w:cs="Calibri"/>
            <w:sz w:val="24"/>
            <w:szCs w:val="24"/>
          </w:rPr>
          <w:delText xml:space="preserve">social consensus </w:delText>
        </w:r>
        <w:r w:rsidR="0076097A" w:rsidDel="001146A4">
          <w:rPr>
            <w:rFonts w:ascii="Calibri" w:hAnsi="Calibri" w:cs="Calibri"/>
            <w:sz w:val="24"/>
            <w:szCs w:val="24"/>
          </w:rPr>
          <w:delText>manipulation condition</w:delText>
        </w:r>
        <w:r w:rsidR="00281EB2" w:rsidDel="001146A4">
          <w:rPr>
            <w:rFonts w:ascii="Calibri" w:hAnsi="Calibri" w:cs="Calibri"/>
            <w:sz w:val="24"/>
            <w:szCs w:val="24"/>
          </w:rPr>
          <w:delText>,</w:delText>
        </w:r>
      </w:del>
      <w:del w:id="7" w:author="Shaffer, Victoria A." w:date="2024-08-12T15:10:00Z" w16du:dateUtc="2024-08-12T20:10:00Z">
        <w:r w:rsidR="00281EB2" w:rsidDel="004B77FD">
          <w:rPr>
            <w:rFonts w:ascii="Calibri" w:hAnsi="Calibri" w:cs="Calibri"/>
            <w:sz w:val="24"/>
            <w:szCs w:val="24"/>
          </w:rPr>
          <w:delText xml:space="preserve"> </w:delText>
        </w:r>
      </w:del>
      <w:del w:id="8" w:author="Shaffer, Victoria A." w:date="2024-08-12T15:07:00Z" w16du:dateUtc="2024-08-12T20:07:00Z">
        <w:r w:rsidR="00281EB2" w:rsidDel="00413D42">
          <w:rPr>
            <w:rFonts w:ascii="Calibri" w:hAnsi="Calibri" w:cs="Calibri"/>
            <w:sz w:val="24"/>
            <w:szCs w:val="24"/>
          </w:rPr>
          <w:delText xml:space="preserve">then, they will be randomly assigned to either the low or high </w:delText>
        </w:r>
      </w:del>
      <w:ins w:id="9" w:author="Shaffer, Victoria A." w:date="2024-08-12T15:07:00Z" w16du:dateUtc="2024-08-12T20:07:00Z">
        <w:r w:rsidR="00413D42">
          <w:rPr>
            <w:rFonts w:ascii="Calibri" w:hAnsi="Calibri" w:cs="Calibri"/>
            <w:sz w:val="24"/>
            <w:szCs w:val="24"/>
          </w:rPr>
          <w:t xml:space="preserve">and </w:t>
        </w:r>
      </w:ins>
      <w:r w:rsidR="00281EB2">
        <w:rPr>
          <w:rFonts w:ascii="Calibri" w:hAnsi="Calibri" w:cs="Calibri"/>
          <w:sz w:val="24"/>
          <w:szCs w:val="24"/>
        </w:rPr>
        <w:t>moral conviction manipulation condition</w:t>
      </w:r>
      <w:ins w:id="10" w:author="Shaffer, Victoria A." w:date="2024-08-12T15:07:00Z" w16du:dateUtc="2024-08-12T20:07:00Z">
        <w:r w:rsidR="00413D42">
          <w:rPr>
            <w:rFonts w:ascii="Calibri" w:hAnsi="Calibri" w:cs="Calibri"/>
            <w:sz w:val="24"/>
            <w:szCs w:val="24"/>
          </w:rPr>
          <w:t>s</w:t>
        </w:r>
      </w:ins>
      <w:ins w:id="11" w:author="Shaffer, Victoria A." w:date="2024-08-12T15:17:00Z" w16du:dateUtc="2024-08-12T20:17:00Z">
        <w:r w:rsidR="008000C9">
          <w:rPr>
            <w:rFonts w:ascii="Calibri" w:hAnsi="Calibri" w:cs="Calibri"/>
            <w:sz w:val="24"/>
            <w:szCs w:val="24"/>
          </w:rPr>
          <w:t xml:space="preserve"> (moral responsibility vs. hedonic framing)</w:t>
        </w:r>
      </w:ins>
      <w:ins w:id="12" w:author="Shaffer, Victoria A." w:date="2024-08-12T15:08:00Z" w16du:dateUtc="2024-08-12T20:08:00Z">
        <w:r w:rsidR="00951B60">
          <w:rPr>
            <w:rFonts w:ascii="Calibri" w:hAnsi="Calibri" w:cs="Calibri"/>
            <w:sz w:val="24"/>
            <w:szCs w:val="24"/>
          </w:rPr>
          <w:t>.</w:t>
        </w:r>
      </w:ins>
      <w:del w:id="13" w:author="Shaffer, Victoria A." w:date="2024-08-12T15:08:00Z" w16du:dateUtc="2024-08-12T20:08:00Z">
        <w:r w:rsidR="00696FB9" w:rsidDel="00951B60">
          <w:rPr>
            <w:rFonts w:ascii="Calibri" w:hAnsi="Calibri" w:cs="Calibri"/>
            <w:sz w:val="24"/>
            <w:szCs w:val="24"/>
          </w:rPr>
          <w:delText>.</w:delText>
        </w:r>
      </w:del>
      <w:r w:rsidR="00696FB9">
        <w:rPr>
          <w:rFonts w:ascii="Calibri" w:hAnsi="Calibri" w:cs="Calibri"/>
          <w:sz w:val="24"/>
          <w:szCs w:val="24"/>
        </w:rPr>
        <w:t xml:space="preserve"> </w:t>
      </w:r>
      <w:del w:id="14" w:author="Shaffer, Victoria A." w:date="2024-08-12T15:09:00Z" w16du:dateUtc="2024-08-12T20:09:00Z">
        <w:r w:rsidR="00696FB9" w:rsidDel="00EA0FF4">
          <w:rPr>
            <w:rFonts w:ascii="Calibri" w:hAnsi="Calibri" w:cs="Calibri"/>
            <w:sz w:val="24"/>
            <w:szCs w:val="24"/>
          </w:rPr>
          <w:delText>This results in a 2x2 design, where participants will be in 1 of 4 experimental conditions (low consensus/low conviction, low consensus/high conviction, high consensus/low conviction, high consensus/high conviction)</w:delText>
        </w:r>
        <w:r w:rsidR="00DD3D1A" w:rsidDel="00EA0FF4">
          <w:rPr>
            <w:rFonts w:ascii="Calibri" w:hAnsi="Calibri" w:cs="Calibri"/>
            <w:sz w:val="24"/>
            <w:szCs w:val="24"/>
          </w:rPr>
          <w:delText xml:space="preserve">. </w:delText>
        </w:r>
      </w:del>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t>
      </w:r>
      <w:r w:rsidR="00AD4DFC">
        <w:rPr>
          <w:rFonts w:ascii="Calibri" w:hAnsi="Calibri" w:cs="Calibri"/>
          <w:sz w:val="24"/>
          <w:szCs w:val="24"/>
        </w:rPr>
        <w:t>will be</w:t>
      </w:r>
      <w:r w:rsidR="00D0758D">
        <w:rPr>
          <w:rFonts w:ascii="Calibri" w:hAnsi="Calibri" w:cs="Calibri"/>
          <w:sz w:val="24"/>
          <w:szCs w:val="24"/>
        </w:rPr>
        <w:t xml:space="preserve"> measured both </w:t>
      </w:r>
      <w:r>
        <w:rPr>
          <w:rFonts w:ascii="Calibri" w:hAnsi="Calibri" w:cs="Calibri"/>
          <w:sz w:val="24"/>
          <w:szCs w:val="24"/>
        </w:rPr>
        <w:t>before and after</w:t>
      </w:r>
      <w:r w:rsidRPr="00DB5D03">
        <w:rPr>
          <w:rFonts w:ascii="Calibri" w:hAnsi="Calibri" w:cs="Calibri"/>
          <w:sz w:val="24"/>
          <w:szCs w:val="24"/>
        </w:rPr>
        <w:t xml:space="preserve"> </w:t>
      </w:r>
      <w:r w:rsidR="00DD3D1A">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 xml:space="preserve">The Institutional Review Board at the University of Missouri </w:t>
      </w:r>
      <w:r w:rsidR="007F48C7">
        <w:rPr>
          <w:rFonts w:ascii="Calibri" w:eastAsia="Calibri" w:hAnsi="Calibri" w:cs="Times New Roman"/>
          <w:kern w:val="0"/>
          <w:sz w:val="24"/>
          <w:szCs w:val="24"/>
          <w14:ligatures w14:val="none"/>
        </w:rPr>
        <w:t xml:space="preserve">will </w:t>
      </w:r>
      <w:r>
        <w:rPr>
          <w:rFonts w:ascii="Calibri" w:eastAsia="Calibri" w:hAnsi="Calibri" w:cs="Times New Roman"/>
          <w:kern w:val="0"/>
          <w:sz w:val="24"/>
          <w:szCs w:val="24"/>
          <w14:ligatures w14:val="none"/>
        </w:rPr>
        <w:t xml:space="preserve">review and approve all submitted materials for Study </w:t>
      </w:r>
      <w:r w:rsidR="007F48C7">
        <w:rPr>
          <w:rFonts w:ascii="Calibri" w:eastAsia="Calibri" w:hAnsi="Calibri" w:cs="Times New Roman"/>
          <w:kern w:val="0"/>
          <w:sz w:val="24"/>
          <w:szCs w:val="24"/>
          <w14:ligatures w14:val="none"/>
        </w:rPr>
        <w:t>3 before research begins</w:t>
      </w:r>
      <w:r>
        <w:rPr>
          <w:rFonts w:ascii="Calibri" w:eastAsia="Calibri" w:hAnsi="Calibri" w:cs="Times New Roman"/>
          <w:kern w:val="0"/>
          <w:sz w:val="24"/>
          <w:szCs w:val="24"/>
          <w14:ligatures w14:val="none"/>
        </w:rPr>
        <w:t>.</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5D5A5A35"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A</w:t>
      </w:r>
      <w:r w:rsidR="00236E50">
        <w:rPr>
          <w:rFonts w:ascii="Calibri" w:eastAsia="Calibri" w:hAnsi="Calibri" w:cs="Times New Roman"/>
          <w:sz w:val="24"/>
        </w:rPr>
        <w:t xml:space="preserve">n estimated </w:t>
      </w:r>
      <w:r w:rsidR="00E93FC3">
        <w:rPr>
          <w:rFonts w:ascii="Calibri" w:eastAsia="Calibri" w:hAnsi="Calibri" w:cs="Times New Roman"/>
          <w:sz w:val="24"/>
        </w:rPr>
        <w:t>210</w:t>
      </w:r>
      <w:r w:rsidRPr="004A08ED">
        <w:rPr>
          <w:rFonts w:ascii="Calibri" w:eastAsia="Calibri" w:hAnsi="Calibri" w:cs="Times New Roman"/>
          <w:sz w:val="24"/>
        </w:rPr>
        <w:t xml:space="preserve"> </w:t>
      </w:r>
      <w:r>
        <w:rPr>
          <w:rFonts w:ascii="Calibri" w:eastAsia="Calibri" w:hAnsi="Calibri" w:cs="Times New Roman"/>
          <w:sz w:val="24"/>
        </w:rPr>
        <w:t xml:space="preserve">undergraduate students 18 years of age or older at the University of Missouri </w:t>
      </w:r>
      <w:r w:rsidR="00236E50">
        <w:rPr>
          <w:rFonts w:ascii="Calibri" w:eastAsia="Calibri" w:hAnsi="Calibri" w:cs="Times New Roman"/>
          <w:sz w:val="24"/>
        </w:rPr>
        <w:t xml:space="preserve">will </w:t>
      </w:r>
      <w:r>
        <w:rPr>
          <w:rFonts w:ascii="Calibri" w:eastAsia="Calibri" w:hAnsi="Calibri" w:cs="Times New Roman"/>
          <w:sz w:val="24"/>
        </w:rPr>
        <w:t>participate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w:t>
      </w:r>
      <w:r w:rsidR="00D82499">
        <w:rPr>
          <w:rFonts w:ascii="Calibri" w:eastAsia="Calibri" w:hAnsi="Calibri" w:cs="Times New Roman"/>
          <w:sz w:val="24"/>
          <w:szCs w:val="24"/>
        </w:rPr>
        <w:t>ill be</w:t>
      </w:r>
      <w:r w:rsidRPr="004A08ED">
        <w:rPr>
          <w:rFonts w:ascii="Calibri" w:eastAsia="Calibri" w:hAnsi="Calibri" w:cs="Times New Roman"/>
          <w:sz w:val="24"/>
          <w:szCs w:val="24"/>
        </w:rPr>
        <w:t xml:space="preserve"> recruited through an online survey platform and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t>
      </w:r>
      <w:r w:rsidR="00CF46CD">
        <w:rPr>
          <w:rFonts w:ascii="Calibri" w:eastAsia="Calibri" w:hAnsi="Calibri" w:cs="Times New Roman"/>
          <w:sz w:val="24"/>
        </w:rPr>
        <w:t>will b</w:t>
      </w:r>
      <w:r w:rsidR="004348E6">
        <w:rPr>
          <w:rFonts w:ascii="Calibri" w:eastAsia="Calibri" w:hAnsi="Calibri" w:cs="Times New Roman"/>
          <w:sz w:val="24"/>
        </w:rPr>
        <w:t xml:space="preserve">e asked to select categories that best described their race/ethnicity. </w:t>
      </w:r>
      <w:r w:rsidR="007C6E82">
        <w:rPr>
          <w:rFonts w:ascii="Calibri" w:eastAsia="Calibri" w:hAnsi="Calibri" w:cs="Times New Roman"/>
          <w:sz w:val="24"/>
        </w:rPr>
        <w:t>Participants</w:t>
      </w:r>
      <w:r w:rsidR="00CF46CD">
        <w:rPr>
          <w:rFonts w:ascii="Calibri" w:eastAsia="Calibri" w:hAnsi="Calibri" w:cs="Times New Roman"/>
          <w:sz w:val="24"/>
        </w:rPr>
        <w:t xml:space="preserve"> will</w:t>
      </w:r>
      <w:r w:rsidR="007C6E82">
        <w:rPr>
          <w:rFonts w:ascii="Calibri" w:eastAsia="Calibri" w:hAnsi="Calibri" w:cs="Times New Roman"/>
          <w:sz w:val="24"/>
        </w:rPr>
        <w:t xml:space="preserve"> also </w:t>
      </w:r>
      <w:del w:id="15" w:author="Shaffer, Victoria A." w:date="2024-08-12T15:09:00Z" w16du:dateUtc="2024-08-12T20:09:00Z">
        <w:r w:rsidR="007C6E82" w:rsidDel="00B33F6F">
          <w:rPr>
            <w:rFonts w:ascii="Calibri" w:eastAsia="Calibri" w:hAnsi="Calibri" w:cs="Times New Roman"/>
            <w:sz w:val="24"/>
          </w:rPr>
          <w:delText>self-</w:delText>
        </w:r>
        <w:r w:rsidR="001B78C2" w:rsidDel="00B33F6F">
          <w:rPr>
            <w:rFonts w:ascii="Calibri" w:eastAsia="Calibri" w:hAnsi="Calibri" w:cs="Times New Roman"/>
            <w:sz w:val="24"/>
          </w:rPr>
          <w:delText>selected</w:delText>
        </w:r>
      </w:del>
      <w:ins w:id="16" w:author="Shaffer, Victoria A." w:date="2024-08-12T15:09:00Z" w16du:dateUtc="2024-08-12T20:09:00Z">
        <w:r w:rsidR="00B33F6F">
          <w:rPr>
            <w:rFonts w:ascii="Calibri" w:eastAsia="Calibri" w:hAnsi="Calibri" w:cs="Times New Roman"/>
            <w:sz w:val="24"/>
          </w:rPr>
          <w:t>self-select</w:t>
        </w:r>
      </w:ins>
      <w:r w:rsidR="001B78C2">
        <w:rPr>
          <w:rFonts w:ascii="Calibri" w:eastAsia="Calibri" w:hAnsi="Calibri" w:cs="Times New Roman"/>
          <w:sz w:val="24"/>
        </w:rPr>
        <w:t xml:space="preserve"> their preferred gender identity</w:t>
      </w:r>
      <w:r>
        <w:rPr>
          <w:rFonts w:ascii="Calibri" w:eastAsia="Calibri" w:hAnsi="Calibri" w:cs="Times New Roman"/>
          <w:sz w:val="24"/>
        </w:rPr>
        <w:t>.</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49ABF8C0" w14:textId="79870E96" w:rsidR="008973CF" w:rsidRDefault="005663A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will begin by reading our cover letter and providing consent. Next, they are provided the Ethical Standards of Judgement Questionnaire. Then, f</w:t>
      </w:r>
      <w:r w:rsidR="00DD5760">
        <w:rPr>
          <w:rFonts w:ascii="Calibri" w:eastAsia="Calibri" w:hAnsi="Calibri" w:cs="Times New Roman"/>
          <w:kern w:val="0"/>
          <w:sz w:val="24"/>
          <w:szCs w:val="24"/>
          <w14:ligatures w14:val="none"/>
        </w:rPr>
        <w:t xml:space="preserve">or </w:t>
      </w:r>
      <w:r>
        <w:rPr>
          <w:rFonts w:ascii="Calibri" w:eastAsia="Calibri" w:hAnsi="Calibri" w:cs="Times New Roman"/>
          <w:kern w:val="0"/>
          <w:sz w:val="24"/>
          <w:szCs w:val="24"/>
          <w14:ligatures w14:val="none"/>
        </w:rPr>
        <w:t>our two</w:t>
      </w:r>
      <w:r w:rsidR="00DD5760">
        <w:rPr>
          <w:rFonts w:ascii="Calibri" w:eastAsia="Calibri" w:hAnsi="Calibri" w:cs="Times New Roman"/>
          <w:kern w:val="0"/>
          <w:sz w:val="24"/>
          <w:szCs w:val="24"/>
          <w14:ligatures w14:val="none"/>
        </w:rPr>
        <w:t xml:space="preserve"> highly polarized </w:t>
      </w:r>
      <w:r w:rsidR="00DD5760">
        <w:rPr>
          <w:rFonts w:ascii="Calibri" w:eastAsia="Calibri" w:hAnsi="Calibri" w:cs="Times New Roman"/>
          <w:kern w:val="0"/>
          <w:sz w:val="24"/>
          <w:szCs w:val="24"/>
          <w14:ligatures w14:val="none"/>
        </w:rPr>
        <w:lastRenderedPageBreak/>
        <w:t>issues (Universal Health Care</w:t>
      </w:r>
      <w:r>
        <w:rPr>
          <w:rFonts w:ascii="Calibri" w:eastAsia="Calibri" w:hAnsi="Calibri" w:cs="Times New Roman"/>
          <w:kern w:val="0"/>
          <w:sz w:val="24"/>
          <w:szCs w:val="24"/>
          <w14:ligatures w14:val="none"/>
        </w:rPr>
        <w:t xml:space="preserve"> and</w:t>
      </w:r>
      <w:r w:rsidR="00DD5760">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w:t>
      </w:r>
      <w:r w:rsidR="00DD5760">
        <w:rPr>
          <w:rFonts w:ascii="Calibri" w:eastAsia="Calibri" w:hAnsi="Calibri" w:cs="Times New Roman"/>
          <w:kern w:val="0"/>
          <w:sz w:val="24"/>
          <w:szCs w:val="24"/>
          <w14:ligatures w14:val="none"/>
        </w:rPr>
        <w:t xml:space="preserve">), participants </w:t>
      </w:r>
      <w:r>
        <w:rPr>
          <w:rFonts w:ascii="Calibri" w:eastAsia="Calibri" w:hAnsi="Calibri" w:cs="Times New Roman"/>
          <w:kern w:val="0"/>
          <w:sz w:val="24"/>
          <w:szCs w:val="24"/>
          <w14:ligatures w14:val="none"/>
        </w:rPr>
        <w:t xml:space="preserve">will provide their level of support for the issue (our primary outcome), as well as how much moral conviction they have regarding their position. Next, </w:t>
      </w:r>
      <w:r w:rsidR="009874A5">
        <w:rPr>
          <w:rFonts w:ascii="Calibri" w:eastAsia="Calibri" w:hAnsi="Calibri" w:cs="Times New Roman"/>
          <w:kern w:val="0"/>
          <w:sz w:val="24"/>
          <w:szCs w:val="24"/>
          <w14:ligatures w14:val="none"/>
        </w:rPr>
        <w:t xml:space="preserve">as in Study 2, </w:t>
      </w:r>
      <w:r>
        <w:rPr>
          <w:rFonts w:ascii="Calibri" w:eastAsia="Calibri" w:hAnsi="Calibri" w:cs="Times New Roman"/>
          <w:kern w:val="0"/>
          <w:sz w:val="24"/>
          <w:szCs w:val="24"/>
          <w14:ligatures w14:val="none"/>
        </w:rPr>
        <w:t xml:space="preserve">participants will be asked to read a short essay about </w:t>
      </w:r>
      <w:del w:id="17" w:author="Shaffer, Victoria A." w:date="2024-08-12T15:12:00Z" w16du:dateUtc="2024-08-12T20:12:00Z">
        <w:r w:rsidDel="00A00A0E">
          <w:rPr>
            <w:rFonts w:ascii="Calibri" w:eastAsia="Calibri" w:hAnsi="Calibri" w:cs="Times New Roman"/>
            <w:kern w:val="0"/>
            <w:sz w:val="24"/>
            <w:szCs w:val="24"/>
            <w14:ligatures w14:val="none"/>
          </w:rPr>
          <w:delText xml:space="preserve">each of our </w:delText>
        </w:r>
      </w:del>
      <w:ins w:id="18" w:author="Shaffer, Victoria A." w:date="2024-08-12T15:12:00Z" w16du:dateUtc="2024-08-12T20:12:00Z">
        <w:r w:rsidR="00A00A0E">
          <w:rPr>
            <w:rFonts w:ascii="Calibri" w:eastAsia="Calibri" w:hAnsi="Calibri" w:cs="Times New Roman"/>
            <w:kern w:val="0"/>
            <w:sz w:val="24"/>
            <w:szCs w:val="24"/>
            <w14:ligatures w14:val="none"/>
          </w:rPr>
          <w:t xml:space="preserve">Universal Health Care and Capital Punishment </w:t>
        </w:r>
        <w:r w:rsidR="003F08B6">
          <w:rPr>
            <w:rFonts w:ascii="Calibri" w:eastAsia="Calibri" w:hAnsi="Calibri" w:cs="Times New Roman"/>
            <w:kern w:val="0"/>
            <w:sz w:val="24"/>
            <w:szCs w:val="24"/>
            <w14:ligatures w14:val="none"/>
          </w:rPr>
          <w:t xml:space="preserve">designed to </w:t>
        </w:r>
      </w:ins>
      <w:del w:id="19" w:author="Shaffer, Victoria A." w:date="2024-08-12T15:12:00Z" w16du:dateUtc="2024-08-12T20:12:00Z">
        <w:r w:rsidDel="00A00A0E">
          <w:rPr>
            <w:rFonts w:ascii="Calibri" w:eastAsia="Calibri" w:hAnsi="Calibri" w:cs="Times New Roman"/>
            <w:kern w:val="0"/>
            <w:sz w:val="24"/>
            <w:szCs w:val="24"/>
            <w14:ligatures w14:val="none"/>
          </w:rPr>
          <w:delText xml:space="preserve">two issues </w:delText>
        </w:r>
        <w:r w:rsidDel="003F08B6">
          <w:rPr>
            <w:rFonts w:ascii="Calibri" w:eastAsia="Calibri" w:hAnsi="Calibri" w:cs="Times New Roman"/>
            <w:kern w:val="0"/>
            <w:sz w:val="24"/>
            <w:szCs w:val="24"/>
            <w14:ligatures w14:val="none"/>
          </w:rPr>
          <w:delText xml:space="preserve">and respond to a series of survey questions. To </w:delText>
        </w:r>
      </w:del>
      <w:r>
        <w:rPr>
          <w:rFonts w:ascii="Calibri" w:eastAsia="Calibri" w:hAnsi="Calibri" w:cs="Times New Roman"/>
          <w:kern w:val="0"/>
          <w:sz w:val="24"/>
          <w:szCs w:val="24"/>
          <w14:ligatures w14:val="none"/>
        </w:rPr>
        <w:t>manipulate the perception of moral conviction</w:t>
      </w:r>
      <w:ins w:id="20" w:author="Shaffer, Victoria A." w:date="2024-08-12T15:12:00Z" w16du:dateUtc="2024-08-12T20:12:00Z">
        <w:r w:rsidR="003F08B6">
          <w:rPr>
            <w:rFonts w:ascii="Calibri" w:eastAsia="Calibri" w:hAnsi="Calibri" w:cs="Times New Roman"/>
            <w:kern w:val="0"/>
            <w:sz w:val="24"/>
            <w:szCs w:val="24"/>
            <w14:ligatures w14:val="none"/>
          </w:rPr>
          <w:t>.</w:t>
        </w:r>
      </w:ins>
      <w:del w:id="21" w:author="Shaffer, Victoria A." w:date="2024-08-12T15:13:00Z" w16du:dateUtc="2024-08-12T20:13:00Z">
        <w:r w:rsidDel="003F08B6">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22" w:author="Shaffer, Victoria A." w:date="2024-08-12T15:16:00Z" w16du:dateUtc="2024-08-12T20:16:00Z">
        <w:r w:rsidR="004F2E01">
          <w:rPr>
            <w:rFonts w:ascii="Calibri" w:eastAsia="Calibri" w:hAnsi="Calibri" w:cs="Times New Roman"/>
            <w:kern w:val="0"/>
            <w:sz w:val="24"/>
            <w:szCs w:val="24"/>
            <w14:ligatures w14:val="none"/>
          </w:rPr>
          <w:t xml:space="preserve">They </w:t>
        </w:r>
      </w:ins>
      <w:del w:id="23" w:author="Shaffer, Victoria A." w:date="2024-08-12T15:13:00Z" w16du:dateUtc="2024-08-12T20:13:00Z">
        <w:r w:rsidDel="003F08B6">
          <w:rPr>
            <w:rFonts w:ascii="Calibri" w:eastAsia="Calibri" w:hAnsi="Calibri" w:cs="Times New Roman"/>
            <w:kern w:val="0"/>
            <w:sz w:val="24"/>
            <w:szCs w:val="24"/>
            <w14:ligatures w14:val="none"/>
          </w:rPr>
          <w:delText>p</w:delText>
        </w:r>
      </w:del>
      <w:del w:id="24" w:author="Shaffer, Victoria A." w:date="2024-08-12T15:16:00Z" w16du:dateUtc="2024-08-12T20:16:00Z">
        <w:r w:rsidDel="004F2E01">
          <w:rPr>
            <w:rFonts w:ascii="Calibri" w:eastAsia="Calibri" w:hAnsi="Calibri" w:cs="Times New Roman"/>
            <w:kern w:val="0"/>
            <w:sz w:val="24"/>
            <w:szCs w:val="24"/>
            <w14:ligatures w14:val="none"/>
          </w:rPr>
          <w:delText xml:space="preserve">articipants </w:delText>
        </w:r>
      </w:del>
      <w:r>
        <w:rPr>
          <w:rFonts w:ascii="Calibri" w:eastAsia="Calibri" w:hAnsi="Calibri" w:cs="Times New Roman"/>
          <w:kern w:val="0"/>
          <w:sz w:val="24"/>
          <w:szCs w:val="24"/>
          <w14:ligatures w14:val="none"/>
        </w:rPr>
        <w:t>will be randomized one of two conditions: 1) Moral Responsibility (increasing moral conviction) or 2) Hedonic (decreasing moral conviction). Thus, each participant in will be receiving two essays, one on each topic, that all share the same moral framing</w:t>
      </w:r>
      <w:r w:rsidR="008973CF">
        <w:rPr>
          <w:rFonts w:ascii="Calibri" w:eastAsia="Calibri" w:hAnsi="Calibri" w:cs="Times New Roman"/>
          <w:kern w:val="0"/>
          <w:sz w:val="24"/>
          <w:szCs w:val="24"/>
          <w14:ligatures w14:val="none"/>
        </w:rPr>
        <w:t xml:space="preserve">. We chose to focus on the moral responsibility and hedonic framings </w:t>
      </w:r>
      <w:del w:id="25"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based </w:delText>
        </w:r>
      </w:del>
      <w:ins w:id="26" w:author="Shaffer, Victoria A." w:date="2024-08-12T15:11:00Z" w16du:dateUtc="2024-08-12T20:11:00Z">
        <w:r w:rsidR="00A00A0E">
          <w:rPr>
            <w:rFonts w:ascii="Calibri" w:eastAsia="Calibri" w:hAnsi="Calibri" w:cs="Times New Roman"/>
            <w:kern w:val="0"/>
            <w:sz w:val="24"/>
            <w:szCs w:val="24"/>
            <w14:ligatures w14:val="none"/>
          </w:rPr>
          <w:t xml:space="preserve">because these conditions had the greatest between group differences in the </w:t>
        </w:r>
      </w:ins>
      <w:del w:id="27"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on </w:delText>
        </w:r>
      </w:del>
      <w:r w:rsidR="008973CF">
        <w:rPr>
          <w:rFonts w:ascii="Calibri" w:eastAsia="Calibri" w:hAnsi="Calibri" w:cs="Times New Roman"/>
          <w:kern w:val="0"/>
          <w:sz w:val="24"/>
          <w:szCs w:val="24"/>
          <w14:ligatures w14:val="none"/>
        </w:rPr>
        <w:t>preliminary data from Study 2</w:t>
      </w:r>
      <w:del w:id="28" w:author="Shaffer, Victoria A." w:date="2024-08-12T15:11:00Z" w16du:dateUtc="2024-08-12T20:11:00Z">
        <w:r w:rsidR="008973CF" w:rsidDel="00A00A0E">
          <w:rPr>
            <w:rFonts w:ascii="Calibri" w:eastAsia="Calibri" w:hAnsi="Calibri" w:cs="Times New Roman"/>
            <w:kern w:val="0"/>
            <w:sz w:val="24"/>
            <w:szCs w:val="24"/>
            <w14:ligatures w14:val="none"/>
          </w:rPr>
          <w:delText xml:space="preserve">, as well as </w:delText>
        </w:r>
        <w:r w:rsidR="000C2EE3" w:rsidDel="00A00A0E">
          <w:rPr>
            <w:rFonts w:ascii="Calibri" w:eastAsia="Calibri" w:hAnsi="Calibri" w:cs="Times New Roman"/>
            <w:kern w:val="0"/>
            <w:sz w:val="24"/>
            <w:szCs w:val="24"/>
            <w14:ligatures w14:val="none"/>
          </w:rPr>
          <w:delText>to be mindful of power, given that the study is a 2x2 design</w:delText>
        </w:r>
      </w:del>
      <w:r w:rsidR="000C2EE3">
        <w:rPr>
          <w:rFonts w:ascii="Calibri" w:eastAsia="Calibri" w:hAnsi="Calibri" w:cs="Times New Roman"/>
          <w:kern w:val="0"/>
          <w:sz w:val="24"/>
          <w:szCs w:val="24"/>
          <w14:ligatures w14:val="none"/>
        </w:rPr>
        <w:t>.</w:t>
      </w:r>
      <w:r w:rsidR="00CD31B7" w:rsidRPr="00CD31B7">
        <w:t xml:space="preserve"> </w:t>
      </w:r>
      <w:r w:rsidR="00CD31B7" w:rsidRPr="00CD31B7">
        <w:rPr>
          <w:rFonts w:ascii="Calibri" w:eastAsia="Calibri" w:hAnsi="Calibri" w:cs="Times New Roman"/>
          <w:kern w:val="0"/>
          <w:sz w:val="24"/>
          <w:szCs w:val="24"/>
          <w14:ligatures w14:val="none"/>
        </w:rPr>
        <w:t xml:space="preserve">All essays </w:t>
      </w:r>
      <w:r w:rsidR="00CD31B7">
        <w:rPr>
          <w:rFonts w:ascii="Calibri" w:eastAsia="Calibri" w:hAnsi="Calibri" w:cs="Times New Roman"/>
          <w:kern w:val="0"/>
          <w:sz w:val="24"/>
          <w:szCs w:val="24"/>
          <w14:ligatures w14:val="none"/>
        </w:rPr>
        <w:t>are</w:t>
      </w:r>
      <w:r w:rsidR="00CD31B7" w:rsidRPr="00CD31B7">
        <w:rPr>
          <w:rFonts w:ascii="Calibri" w:eastAsia="Calibri" w:hAnsi="Calibri" w:cs="Times New Roman"/>
          <w:kern w:val="0"/>
          <w:sz w:val="24"/>
          <w:szCs w:val="24"/>
          <w14:ligatures w14:val="none"/>
        </w:rPr>
        <w:t xml:space="preserve"> readable at a high school level, as assessed by a Flesh-Kincaid readability score</w:t>
      </w:r>
      <w:r w:rsidR="00CD31B7">
        <w:rPr>
          <w:rFonts w:ascii="Calibri" w:eastAsia="Calibri" w:hAnsi="Calibri" w:cs="Times New Roman"/>
          <w:kern w:val="0"/>
          <w:sz w:val="24"/>
          <w:szCs w:val="24"/>
          <w14:ligatures w14:val="none"/>
        </w:rPr>
        <w:t xml:space="preserve"> and have </w:t>
      </w:r>
      <w:r w:rsidR="00CD31B7" w:rsidRPr="00CD31B7">
        <w:rPr>
          <w:rFonts w:ascii="Calibri" w:eastAsia="Calibri" w:hAnsi="Calibri" w:cs="Times New Roman"/>
          <w:kern w:val="0"/>
          <w:sz w:val="24"/>
          <w:szCs w:val="24"/>
          <w14:ligatures w14:val="none"/>
        </w:rPr>
        <w:t>comparable word counts.</w:t>
      </w:r>
    </w:p>
    <w:p w14:paraId="36BED5E9" w14:textId="3F15FD92" w:rsidR="00EA036D" w:rsidRPr="004A08ED" w:rsidRDefault="00D602B9" w:rsidP="00204421">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Then</w:t>
      </w:r>
      <w:r w:rsidR="00B51F14">
        <w:rPr>
          <w:rFonts w:ascii="Calibri" w:eastAsia="Calibri" w:hAnsi="Calibri" w:cs="Times New Roman"/>
          <w:kern w:val="0"/>
          <w:sz w:val="24"/>
          <w:szCs w:val="24"/>
          <w14:ligatures w14:val="none"/>
        </w:rPr>
        <w:t>,</w:t>
      </w:r>
      <w:r w:rsidR="00944504">
        <w:rPr>
          <w:rFonts w:ascii="Calibri" w:eastAsia="Calibri" w:hAnsi="Calibri" w:cs="Times New Roman"/>
          <w:kern w:val="0"/>
          <w:sz w:val="24"/>
          <w:szCs w:val="24"/>
          <w14:ligatures w14:val="none"/>
        </w:rPr>
        <w:t xml:space="preserve"> as in Study 1,</w:t>
      </w:r>
      <w:r w:rsidR="00B51F14">
        <w:rPr>
          <w:rFonts w:ascii="Calibri" w:eastAsia="Calibri" w:hAnsi="Calibri" w:cs="Times New Roman"/>
          <w:kern w:val="0"/>
          <w:sz w:val="24"/>
          <w:szCs w:val="24"/>
          <w14:ligatures w14:val="none"/>
        </w:rPr>
        <w:t xml:space="preserve"> participants will </w:t>
      </w:r>
      <w:r w:rsidR="00DD5760">
        <w:rPr>
          <w:rFonts w:ascii="Calibri" w:eastAsia="Calibri" w:hAnsi="Calibri" w:cs="Times New Roman"/>
          <w:kern w:val="0"/>
          <w:sz w:val="24"/>
          <w:szCs w:val="24"/>
          <w14:ligatures w14:val="none"/>
        </w:rPr>
        <w:t xml:space="preserve">estimate the proportion of the US population in 2018 that would </w:t>
      </w:r>
      <w:r w:rsidR="001419B4">
        <w:rPr>
          <w:rFonts w:ascii="Calibri" w:eastAsia="Calibri" w:hAnsi="Calibri" w:cs="Times New Roman"/>
          <w:kern w:val="0"/>
          <w:sz w:val="24"/>
          <w:szCs w:val="24"/>
          <w14:ligatures w14:val="none"/>
        </w:rPr>
        <w:t xml:space="preserve">be in support of </w:t>
      </w:r>
      <w:r w:rsidR="00B51F14">
        <w:rPr>
          <w:rFonts w:ascii="Calibri" w:eastAsia="Calibri" w:hAnsi="Calibri" w:cs="Times New Roman"/>
          <w:kern w:val="0"/>
          <w:sz w:val="24"/>
          <w:szCs w:val="24"/>
          <w14:ligatures w14:val="none"/>
        </w:rPr>
        <w:t>the two polarized issues</w:t>
      </w:r>
      <w:r w:rsidR="001419B4">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Afterwards</w:t>
      </w:r>
      <w:r w:rsidR="001419B4">
        <w:rPr>
          <w:rFonts w:ascii="Calibri" w:eastAsia="Calibri" w:hAnsi="Calibri" w:cs="Times New Roman"/>
          <w:kern w:val="0"/>
          <w:sz w:val="24"/>
          <w:szCs w:val="24"/>
          <w14:ligatures w14:val="none"/>
        </w:rPr>
        <w:t xml:space="preserve">, participants </w:t>
      </w:r>
      <w:r w:rsidR="005663A0">
        <w:rPr>
          <w:rFonts w:ascii="Calibri" w:eastAsia="Calibri" w:hAnsi="Calibri" w:cs="Times New Roman"/>
          <w:kern w:val="0"/>
          <w:sz w:val="24"/>
          <w:szCs w:val="24"/>
          <w14:ligatures w14:val="none"/>
        </w:rPr>
        <w:t>will be</w:t>
      </w:r>
      <w:r w:rsidR="00452FFC">
        <w:rPr>
          <w:rFonts w:ascii="Calibri" w:eastAsia="Calibri" w:hAnsi="Calibri" w:cs="Times New Roman"/>
          <w:kern w:val="0"/>
          <w:sz w:val="24"/>
          <w:szCs w:val="24"/>
          <w14:ligatures w14:val="none"/>
        </w:rPr>
        <w:t xml:space="preserv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w:t>
      </w:r>
      <w:del w:id="29" w:author="Duan, Sean (MU-Student)" w:date="2024-08-13T13:37:00Z" w16du:dateUtc="2024-08-13T18:37:00Z">
        <w:r w:rsidR="00452FFC" w:rsidDel="0040382D">
          <w:rPr>
            <w:rFonts w:ascii="Calibri" w:eastAsia="Calibri" w:hAnsi="Calibri" w:cs="Times New Roman"/>
            <w:kern w:val="0"/>
            <w:sz w:val="24"/>
            <w:szCs w:val="24"/>
            <w14:ligatures w14:val="none"/>
          </w:rPr>
          <w:delText xml:space="preserve">each of these </w:delText>
        </w:r>
        <w:commentRangeStart w:id="30"/>
        <w:r w:rsidR="00452FFC" w:rsidDel="0040382D">
          <w:rPr>
            <w:rFonts w:ascii="Calibri" w:eastAsia="Calibri" w:hAnsi="Calibri" w:cs="Times New Roman"/>
            <w:kern w:val="0"/>
            <w:sz w:val="24"/>
            <w:szCs w:val="24"/>
            <w14:ligatures w14:val="none"/>
          </w:rPr>
          <w:delText xml:space="preserve">four </w:delText>
        </w:r>
        <w:commentRangeEnd w:id="30"/>
        <w:r w:rsidR="000C20A5" w:rsidDel="0040382D">
          <w:rPr>
            <w:rStyle w:val="CommentReference"/>
          </w:rPr>
          <w:commentReference w:id="30"/>
        </w:r>
        <w:r w:rsidR="00452FFC" w:rsidDel="0040382D">
          <w:rPr>
            <w:rFonts w:ascii="Calibri" w:eastAsia="Calibri" w:hAnsi="Calibri" w:cs="Times New Roman"/>
            <w:kern w:val="0"/>
            <w:sz w:val="24"/>
            <w:szCs w:val="24"/>
            <w14:ligatures w14:val="none"/>
          </w:rPr>
          <w:delText>issues</w:delText>
        </w:r>
      </w:del>
      <w:ins w:id="31" w:author="Duan, Sean (MU-Student)" w:date="2024-08-13T13:37:00Z" w16du:dateUtc="2024-08-13T18:37:00Z">
        <w:r w:rsidR="0040382D">
          <w:rPr>
            <w:rFonts w:ascii="Calibri" w:eastAsia="Calibri" w:hAnsi="Calibri" w:cs="Times New Roman"/>
            <w:kern w:val="0"/>
            <w:sz w:val="24"/>
            <w:szCs w:val="24"/>
            <w14:ligatures w14:val="none"/>
          </w:rPr>
          <w:t>both of these issues</w:t>
        </w:r>
      </w:ins>
      <w:r w:rsidR="00452FFC">
        <w:rPr>
          <w:rFonts w:ascii="Calibri" w:eastAsia="Calibri" w:hAnsi="Calibri" w:cs="Times New Roman"/>
          <w:kern w:val="0"/>
          <w:sz w:val="24"/>
          <w:szCs w:val="24"/>
          <w14:ligatures w14:val="none"/>
        </w:rPr>
        <w:t>.</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To manipulate the perception of social consensus,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randomized into a ‘high social consensus’ or ‘low social consensus’ condition. In both conditions,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given feedback consisting of the base rate of support that the general American public (in 2018) had for the </w:t>
      </w:r>
      <w:r>
        <w:rPr>
          <w:rFonts w:ascii="Calibri" w:eastAsia="Calibri" w:hAnsi="Calibri" w:cs="Times New Roman"/>
          <w:kern w:val="0"/>
          <w:sz w:val="24"/>
          <w:szCs w:val="24"/>
          <w14:ligatures w14:val="none"/>
        </w:rPr>
        <w:t>two</w:t>
      </w:r>
      <w:r w:rsidR="00EA036D">
        <w:rPr>
          <w:rFonts w:ascii="Calibri" w:eastAsia="Calibri" w:hAnsi="Calibri" w:cs="Times New Roman"/>
          <w:kern w:val="0"/>
          <w:sz w:val="24"/>
          <w:szCs w:val="24"/>
          <w14:ligatures w14:val="none"/>
        </w:rPr>
        <w:t xml:space="preserve"> highly polarized issues. Participants in the ‘high social consensus’ condition saw results that </w:t>
      </w:r>
      <w:r w:rsidR="005663A0">
        <w:rPr>
          <w:rFonts w:ascii="Calibri" w:eastAsia="Calibri" w:hAnsi="Calibri" w:cs="Times New Roman"/>
          <w:kern w:val="0"/>
          <w:sz w:val="24"/>
          <w:szCs w:val="24"/>
          <w14:ligatures w14:val="none"/>
        </w:rPr>
        <w:t>will be</w:t>
      </w:r>
      <w:r w:rsidR="00EA036D" w:rsidRPr="004A08ED">
        <w:rPr>
          <w:rFonts w:ascii="Calibri" w:eastAsia="Calibri" w:hAnsi="Calibri" w:cs="Times New Roman"/>
          <w:sz w:val="24"/>
          <w:szCs w:val="24"/>
        </w:rPr>
        <w:t xml:space="preserve"> 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saw results that </w:t>
      </w:r>
      <w:r w:rsidR="005663A0">
        <w:rPr>
          <w:rFonts w:ascii="Calibri" w:eastAsia="Calibri" w:hAnsi="Calibri" w:cs="Times New Roman"/>
          <w:sz w:val="24"/>
          <w:szCs w:val="24"/>
        </w:rPr>
        <w:t>will be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r w:rsidR="008E5802">
        <w:rPr>
          <w:rFonts w:ascii="Calibri" w:eastAsia="Calibri" w:hAnsi="Calibri" w:cs="Times New Roman"/>
          <w:kern w:val="0"/>
          <w:sz w:val="24"/>
          <w:szCs w:val="24"/>
          <w14:ligatures w14:val="none"/>
        </w:rPr>
        <w:t xml:space="preserve">After the social </w:t>
      </w:r>
      <w:r w:rsidR="008E5802">
        <w:rPr>
          <w:rFonts w:ascii="Calibri" w:eastAsia="Calibri" w:hAnsi="Calibri" w:cs="Times New Roman"/>
          <w:kern w:val="0"/>
          <w:sz w:val="24"/>
          <w:szCs w:val="24"/>
          <w14:ligatures w14:val="none"/>
        </w:rPr>
        <w:lastRenderedPageBreak/>
        <w:t xml:space="preserve">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 xml:space="preserve">support in </w:t>
      </w:r>
      <w:commentRangeStart w:id="32"/>
      <w:r w:rsidR="00660DB1">
        <w:rPr>
          <w:rFonts w:ascii="Calibri" w:eastAsia="Calibri" w:hAnsi="Calibri" w:cs="Times New Roman"/>
          <w:kern w:val="0"/>
          <w:sz w:val="24"/>
          <w:szCs w:val="24"/>
          <w14:ligatures w14:val="none"/>
        </w:rPr>
        <w:t>202</w:t>
      </w:r>
      <w:ins w:id="33" w:author="Duan, Sean (MU-Student)" w:date="2024-08-13T13:42:00Z" w16du:dateUtc="2024-08-13T18:42:00Z">
        <w:r w:rsidR="0007075D">
          <w:rPr>
            <w:rFonts w:ascii="Calibri" w:eastAsia="Calibri" w:hAnsi="Calibri" w:cs="Times New Roman"/>
            <w:kern w:val="0"/>
            <w:sz w:val="24"/>
            <w:szCs w:val="24"/>
            <w14:ligatures w14:val="none"/>
          </w:rPr>
          <w:t>4</w:t>
        </w:r>
      </w:ins>
      <w:del w:id="34" w:author="Duan, Sean (MU-Student)" w:date="2024-08-13T13:42:00Z" w16du:dateUtc="2024-08-13T18:42:00Z">
        <w:r w:rsidR="00660DB1" w:rsidDel="0007075D">
          <w:rPr>
            <w:rFonts w:ascii="Calibri" w:eastAsia="Calibri" w:hAnsi="Calibri" w:cs="Times New Roman"/>
            <w:kern w:val="0"/>
            <w:sz w:val="24"/>
            <w:szCs w:val="24"/>
            <w14:ligatures w14:val="none"/>
          </w:rPr>
          <w:delText>3</w:delText>
        </w:r>
      </w:del>
      <w:commentRangeEnd w:id="32"/>
      <w:r w:rsidR="0041666E">
        <w:rPr>
          <w:rStyle w:val="CommentReference"/>
        </w:rPr>
        <w:commentReference w:id="32"/>
      </w:r>
      <w:r w:rsidR="00660DB1">
        <w:rPr>
          <w:rFonts w:ascii="Calibri" w:eastAsia="Calibri" w:hAnsi="Calibri" w:cs="Times New Roman"/>
          <w:kern w:val="0"/>
          <w:sz w:val="24"/>
          <w:szCs w:val="24"/>
          <w14:ligatures w14:val="none"/>
        </w:rPr>
        <w:t>.</w:t>
      </w:r>
      <w:r w:rsidR="00204421">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A</w:t>
      </w:r>
      <w:r w:rsidR="00204421">
        <w:rPr>
          <w:rFonts w:ascii="Calibri" w:eastAsia="Calibri" w:hAnsi="Calibri" w:cs="Times New Roman"/>
          <w:kern w:val="0"/>
          <w:sz w:val="24"/>
          <w:szCs w:val="24"/>
          <w14:ligatures w14:val="none"/>
        </w:rPr>
        <w:t>fter receiving both the moral conviction and social consensus manipulations</w:t>
      </w:r>
      <w:ins w:id="35" w:author="Shaffer, Victoria A." w:date="2024-08-12T15:19:00Z" w16du:dateUtc="2024-08-12T20:19:00Z">
        <w:r w:rsidR="0041666E">
          <w:rPr>
            <w:rFonts w:ascii="Calibri" w:eastAsia="Calibri" w:hAnsi="Calibri" w:cs="Times New Roman"/>
            <w:kern w:val="0"/>
            <w:sz w:val="24"/>
            <w:szCs w:val="24"/>
            <w14:ligatures w14:val="none"/>
          </w:rPr>
          <w:t>,</w:t>
        </w:r>
      </w:ins>
      <w:r w:rsidR="00660DB1">
        <w:rPr>
          <w:rFonts w:ascii="Calibri" w:eastAsia="Calibri" w:hAnsi="Calibri" w:cs="Times New Roman"/>
          <w:kern w:val="0"/>
          <w:sz w:val="24"/>
          <w:szCs w:val="24"/>
          <w14:ligatures w14:val="none"/>
        </w:rPr>
        <w:t xml:space="preserve"> </w:t>
      </w:r>
      <w:r w:rsidR="001C1EDA">
        <w:rPr>
          <w:rFonts w:ascii="Calibri" w:eastAsia="Calibri" w:hAnsi="Calibri" w:cs="Times New Roman"/>
          <w:kern w:val="0"/>
          <w:sz w:val="24"/>
          <w:szCs w:val="24"/>
          <w14:ligatures w14:val="none"/>
        </w:rPr>
        <w:t>p</w:t>
      </w:r>
      <w:r w:rsidR="00AD5E79">
        <w:rPr>
          <w:rFonts w:ascii="Calibri" w:eastAsia="Calibri" w:hAnsi="Calibri" w:cs="Times New Roman"/>
          <w:kern w:val="0"/>
          <w:sz w:val="24"/>
          <w:szCs w:val="24"/>
          <w14:ligatures w14:val="none"/>
        </w:rPr>
        <w:t xml:space="preserve">articipants </w:t>
      </w:r>
      <w:ins w:id="36" w:author="Shaffer, Victoria A." w:date="2024-08-12T15:19:00Z" w16du:dateUtc="2024-08-12T20:19:00Z">
        <w:r w:rsidR="0041666E">
          <w:rPr>
            <w:rFonts w:ascii="Calibri" w:eastAsia="Calibri" w:hAnsi="Calibri" w:cs="Times New Roman"/>
            <w:kern w:val="0"/>
            <w:sz w:val="24"/>
            <w:szCs w:val="24"/>
            <w14:ligatures w14:val="none"/>
          </w:rPr>
          <w:t xml:space="preserve">will </w:t>
        </w:r>
      </w:ins>
      <w:ins w:id="37" w:author="Shaffer, Victoria A." w:date="2024-08-12T15:20:00Z" w16du:dateUtc="2024-08-12T20:20:00Z">
        <w:r w:rsidR="00C07366">
          <w:rPr>
            <w:rFonts w:ascii="Calibri" w:eastAsia="Calibri" w:hAnsi="Calibri" w:cs="Times New Roman"/>
            <w:kern w:val="0"/>
            <w:sz w:val="24"/>
            <w:szCs w:val="24"/>
            <w14:ligatures w14:val="none"/>
          </w:rPr>
          <w:t xml:space="preserve">again </w:t>
        </w:r>
      </w:ins>
      <w:ins w:id="38" w:author="Shaffer, Victoria A." w:date="2024-08-12T15:19:00Z" w16du:dateUtc="2024-08-12T20:19:00Z">
        <w:r w:rsidR="0041666E">
          <w:rPr>
            <w:rFonts w:ascii="Calibri" w:eastAsia="Calibri" w:hAnsi="Calibri" w:cs="Times New Roman"/>
            <w:kern w:val="0"/>
            <w:sz w:val="24"/>
            <w:szCs w:val="24"/>
            <w14:ligatures w14:val="none"/>
          </w:rPr>
          <w:t>complete</w:t>
        </w:r>
        <w:r w:rsidR="00C07366">
          <w:rPr>
            <w:rFonts w:ascii="Calibri" w:eastAsia="Calibri" w:hAnsi="Calibri" w:cs="Times New Roman"/>
            <w:kern w:val="0"/>
            <w:sz w:val="24"/>
            <w:szCs w:val="24"/>
            <w14:ligatures w14:val="none"/>
          </w:rPr>
          <w:t xml:space="preserve"> item</w:t>
        </w:r>
      </w:ins>
      <w:ins w:id="39" w:author="Shaffer, Victoria A." w:date="2024-08-12T15:20:00Z" w16du:dateUtc="2024-08-12T20:20:00Z">
        <w:r w:rsidR="00C07366">
          <w:rPr>
            <w:rFonts w:ascii="Calibri" w:eastAsia="Calibri" w:hAnsi="Calibri" w:cs="Times New Roman"/>
            <w:kern w:val="0"/>
            <w:sz w:val="24"/>
            <w:szCs w:val="24"/>
            <w14:ligatures w14:val="none"/>
          </w:rPr>
          <w:t xml:space="preserve">s measuring </w:t>
        </w:r>
      </w:ins>
      <w:del w:id="40"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are </w:delText>
        </w:r>
        <w:r w:rsidR="00463722" w:rsidDel="00C07366">
          <w:rPr>
            <w:rFonts w:ascii="Calibri" w:eastAsia="Calibri" w:hAnsi="Calibri" w:cs="Times New Roman"/>
            <w:kern w:val="0"/>
            <w:sz w:val="24"/>
            <w:szCs w:val="24"/>
            <w14:ligatures w14:val="none"/>
          </w:rPr>
          <w:delText>measured on the primary outcome again (</w:delText>
        </w:r>
        <w:r w:rsidR="00AD5E79" w:rsidDel="00C07366">
          <w:rPr>
            <w:rFonts w:ascii="Calibri" w:eastAsia="Calibri" w:hAnsi="Calibri" w:cs="Times New Roman"/>
            <w:kern w:val="0"/>
            <w:sz w:val="24"/>
            <w:szCs w:val="24"/>
            <w14:ligatures w14:val="none"/>
          </w:rPr>
          <w:delText xml:space="preserve">asked to identify </w:delText>
        </w:r>
      </w:del>
      <w:r w:rsidR="00AD5E79">
        <w:rPr>
          <w:rFonts w:ascii="Calibri" w:eastAsia="Calibri" w:hAnsi="Calibri" w:cs="Times New Roman"/>
          <w:kern w:val="0"/>
          <w:sz w:val="24"/>
          <w:szCs w:val="24"/>
          <w14:ligatures w14:val="none"/>
        </w:rPr>
        <w:t xml:space="preserve">their level of support for </w:t>
      </w:r>
      <w:del w:id="41"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each of each of </w:delText>
        </w:r>
      </w:del>
      <w:ins w:id="42" w:author="Shaffer, Victoria A." w:date="2024-08-12T15:20:00Z" w16du:dateUtc="2024-08-12T20:20:00Z">
        <w:r w:rsidR="00C07366">
          <w:rPr>
            <w:rFonts w:ascii="Calibri" w:eastAsia="Calibri" w:hAnsi="Calibri" w:cs="Times New Roman"/>
            <w:kern w:val="0"/>
            <w:sz w:val="24"/>
            <w:szCs w:val="24"/>
            <w14:ligatures w14:val="none"/>
          </w:rPr>
          <w:t xml:space="preserve">both </w:t>
        </w:r>
      </w:ins>
      <w:del w:id="43" w:author="Shaffer, Victoria A." w:date="2024-08-12T15:20:00Z" w16du:dateUtc="2024-08-12T20:20:00Z">
        <w:r w:rsidR="00AD5E79" w:rsidDel="00C07366">
          <w:rPr>
            <w:rFonts w:ascii="Calibri" w:eastAsia="Calibri" w:hAnsi="Calibri" w:cs="Times New Roman"/>
            <w:kern w:val="0"/>
            <w:sz w:val="24"/>
            <w:szCs w:val="24"/>
            <w14:ligatures w14:val="none"/>
          </w:rPr>
          <w:delText xml:space="preserve">the </w:delText>
        </w:r>
        <w:r w:rsidR="00204421" w:rsidDel="00C07366">
          <w:rPr>
            <w:rFonts w:ascii="Calibri" w:eastAsia="Calibri" w:hAnsi="Calibri" w:cs="Times New Roman"/>
            <w:kern w:val="0"/>
            <w:sz w:val="24"/>
            <w:szCs w:val="24"/>
            <w14:ligatures w14:val="none"/>
          </w:rPr>
          <w:delText>two</w:delText>
        </w:r>
        <w:r w:rsidR="00AD5E79" w:rsidDel="00C07366">
          <w:rPr>
            <w:rFonts w:ascii="Calibri" w:eastAsia="Calibri" w:hAnsi="Calibri" w:cs="Times New Roman"/>
            <w:kern w:val="0"/>
            <w:sz w:val="24"/>
            <w:szCs w:val="24"/>
            <w14:ligatures w14:val="none"/>
          </w:rPr>
          <w:delText xml:space="preserve"> </w:delText>
        </w:r>
      </w:del>
      <w:r w:rsidR="00AD5E79">
        <w:rPr>
          <w:rFonts w:ascii="Calibri" w:eastAsia="Calibri" w:hAnsi="Calibri" w:cs="Times New Roman"/>
          <w:kern w:val="0"/>
          <w:sz w:val="24"/>
          <w:szCs w:val="24"/>
          <w14:ligatures w14:val="none"/>
        </w:rPr>
        <w:t>highly polarized issues</w:t>
      </w:r>
      <w:ins w:id="44" w:author="Shaffer, Victoria A." w:date="2024-08-12T15:20:00Z" w16du:dateUtc="2024-08-12T20:20:00Z">
        <w:r w:rsidR="00C07366">
          <w:rPr>
            <w:rFonts w:ascii="Calibri" w:eastAsia="Calibri" w:hAnsi="Calibri" w:cs="Times New Roman"/>
            <w:kern w:val="0"/>
            <w:sz w:val="24"/>
            <w:szCs w:val="24"/>
            <w14:ligatures w14:val="none"/>
          </w:rPr>
          <w:t xml:space="preserve"> (the primary outcome</w:t>
        </w:r>
      </w:ins>
      <w:r w:rsidR="00463722">
        <w:rPr>
          <w:rFonts w:ascii="Calibri" w:eastAsia="Calibri" w:hAnsi="Calibri" w:cs="Times New Roman"/>
          <w:kern w:val="0"/>
          <w:sz w:val="24"/>
          <w:szCs w:val="24"/>
          <w14:ligatures w14:val="none"/>
        </w:rPr>
        <w:t>)</w:t>
      </w:r>
      <w:r w:rsidR="00AD5E79">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 xml:space="preserve">Finally, </w:t>
      </w:r>
      <w:r w:rsidR="00EA036D">
        <w:rPr>
          <w:rFonts w:ascii="Calibri" w:eastAsia="Calibri" w:hAnsi="Calibri" w:cs="Times New Roman"/>
          <w:kern w:val="0"/>
          <w:sz w:val="24"/>
          <w:szCs w:val="24"/>
          <w14:ligatures w14:val="none"/>
        </w:rPr>
        <w:t xml:space="preserve">participants </w:t>
      </w:r>
      <w:r w:rsidR="00E5316E">
        <w:rPr>
          <w:rFonts w:ascii="Calibri" w:eastAsia="Calibri" w:hAnsi="Calibri" w:cs="Times New Roman"/>
          <w:kern w:val="0"/>
          <w:sz w:val="24"/>
          <w:szCs w:val="24"/>
          <w14:ligatures w14:val="none"/>
        </w:rPr>
        <w:t>will complete</w:t>
      </w:r>
      <w:r w:rsidR="00EA036D">
        <w:rPr>
          <w:rFonts w:ascii="Calibri" w:eastAsia="Calibri" w:hAnsi="Calibri" w:cs="Times New Roman"/>
          <w:kern w:val="0"/>
          <w:sz w:val="24"/>
          <w:szCs w:val="24"/>
          <w14:ligatures w14:val="none"/>
        </w:rPr>
        <w:t xml:space="preserve">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3A1EFD5E"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will be</w:t>
      </w:r>
      <w:r w:rsidR="00405E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captured</w:t>
      </w:r>
      <w:r w:rsidR="006777D1">
        <w:rPr>
          <w:rFonts w:ascii="Calibri" w:eastAsia="Calibri" w:hAnsi="Calibri" w:cs="Times New Roman"/>
          <w:kern w:val="0"/>
          <w:sz w:val="24"/>
          <w:szCs w:val="24"/>
          <w14:ligatures w14:val="none"/>
        </w:rPr>
        <w:t xml:space="preserve"> in the same way as Study 2, as a</w:t>
      </w:r>
      <w:r w:rsidR="00544203">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544203">
        <w:rPr>
          <w:rFonts w:ascii="Calibri" w:eastAsia="Calibri" w:hAnsi="Calibri" w:cs="Times New Roman"/>
          <w:kern w:val="0"/>
          <w:sz w:val="24"/>
          <w:szCs w:val="24"/>
          <w14:ligatures w14:val="none"/>
        </w:rPr>
        <w:t>, and</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2</w:t>
      </w:r>
      <w:r w:rsidR="00F530D7">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w:t>
      </w:r>
      <w:r w:rsidR="006777D1">
        <w:rPr>
          <w:rFonts w:ascii="Calibri" w:eastAsia="Calibri" w:hAnsi="Calibri" w:cs="Times New Roman"/>
          <w:kern w:val="0"/>
          <w:sz w:val="24"/>
          <w:szCs w:val="24"/>
          <w14:ligatures w14:val="none"/>
        </w:rPr>
        <w:t>.</w:t>
      </w:r>
      <w:r w:rsidR="009E087A">
        <w:rPr>
          <w:rFonts w:ascii="Calibri" w:eastAsia="Calibri" w:hAnsi="Calibri" w:cs="Times New Roman"/>
          <w:kern w:val="0"/>
          <w:sz w:val="24"/>
          <w:szCs w:val="24"/>
          <w14:ligatures w14:val="none"/>
        </w:rPr>
        <w:t xml:space="preserve"> Likewise, moral conviction will be assessed using the same composite measure as in Study 2.</w:t>
      </w:r>
    </w:p>
    <w:p w14:paraId="5140793D" w14:textId="5CCE78CB"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sidRPr="00C07366">
        <w:rPr>
          <w:rFonts w:ascii="Calibri" w:eastAsia="Calibri" w:hAnsi="Calibri" w:cs="Times New Roman"/>
          <w:b/>
          <w:bCs/>
          <w:kern w:val="0"/>
          <w:sz w:val="24"/>
          <w:szCs w:val="24"/>
          <w14:ligatures w14:val="none"/>
          <w:rPrChange w:id="45" w:author="Shaffer, Victoria A." w:date="2024-08-12T15:20:00Z" w16du:dateUtc="2024-08-12T20:20:00Z">
            <w:rPr>
              <w:rFonts w:ascii="Calibri" w:eastAsia="Calibri" w:hAnsi="Calibri" w:cs="Times New Roman"/>
              <w:kern w:val="0"/>
              <w:sz w:val="24"/>
              <w:szCs w:val="24"/>
              <w14:ligatures w14:val="none"/>
            </w:rPr>
          </w:rPrChange>
        </w:rPr>
        <w:t>Secondary Outcomes</w:t>
      </w:r>
      <w:r>
        <w:rPr>
          <w:rFonts w:ascii="Calibri" w:eastAsia="Calibri" w:hAnsi="Calibri" w:cs="Times New Roman"/>
          <w:kern w:val="0"/>
          <w:sz w:val="24"/>
          <w:szCs w:val="24"/>
          <w14:ligatures w14:val="none"/>
        </w:rPr>
        <w:t xml:space="preserve">. </w:t>
      </w:r>
      <w:r w:rsidR="00C51E4D">
        <w:rPr>
          <w:rFonts w:ascii="Calibri" w:eastAsia="Calibri" w:hAnsi="Calibri" w:cs="Times New Roman"/>
          <w:kern w:val="0"/>
          <w:sz w:val="24"/>
          <w:szCs w:val="24"/>
          <w14:ligatures w14:val="none"/>
        </w:rPr>
        <w:t xml:space="preserve">Estimates of public support for the </w:t>
      </w:r>
      <w:commentRangeStart w:id="46"/>
      <w:del w:id="47" w:author="Duan, Sean (MU-Student)" w:date="2024-08-13T13:42:00Z" w16du:dateUtc="2024-08-13T18:42:00Z">
        <w:r w:rsidR="00C51E4D" w:rsidDel="00C16DD2">
          <w:rPr>
            <w:rFonts w:ascii="Calibri" w:eastAsia="Calibri" w:hAnsi="Calibri" w:cs="Times New Roman"/>
            <w:kern w:val="0"/>
            <w:sz w:val="24"/>
            <w:szCs w:val="24"/>
            <w14:ligatures w14:val="none"/>
          </w:rPr>
          <w:delText xml:space="preserve">four </w:delText>
        </w:r>
      </w:del>
      <w:commentRangeEnd w:id="46"/>
      <w:ins w:id="48" w:author="Duan, Sean (MU-Student)" w:date="2024-08-13T13:42:00Z" w16du:dateUtc="2024-08-13T18:42:00Z">
        <w:r w:rsidR="00C16DD2">
          <w:rPr>
            <w:rFonts w:ascii="Calibri" w:eastAsia="Calibri" w:hAnsi="Calibri" w:cs="Times New Roman"/>
            <w:kern w:val="0"/>
            <w:sz w:val="24"/>
            <w:szCs w:val="24"/>
            <w14:ligatures w14:val="none"/>
          </w:rPr>
          <w:t>two</w:t>
        </w:r>
        <w:r w:rsidR="00C16DD2">
          <w:rPr>
            <w:rFonts w:ascii="Calibri" w:eastAsia="Calibri" w:hAnsi="Calibri" w:cs="Times New Roman"/>
            <w:kern w:val="0"/>
            <w:sz w:val="24"/>
            <w:szCs w:val="24"/>
            <w14:ligatures w14:val="none"/>
          </w:rPr>
          <w:t xml:space="preserve"> </w:t>
        </w:r>
      </w:ins>
      <w:r w:rsidR="00C07366">
        <w:rPr>
          <w:rStyle w:val="CommentReference"/>
        </w:rPr>
        <w:commentReference w:id="46"/>
      </w:r>
      <w:r w:rsidR="00C51E4D">
        <w:rPr>
          <w:rFonts w:ascii="Calibri" w:eastAsia="Calibri" w:hAnsi="Calibri" w:cs="Times New Roman"/>
          <w:kern w:val="0"/>
          <w:sz w:val="24"/>
          <w:szCs w:val="24"/>
          <w14:ligatures w14:val="none"/>
        </w:rPr>
        <w:t>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t>
      </w:r>
      <w:r w:rsidR="005663A0">
        <w:rPr>
          <w:rFonts w:ascii="Calibri" w:eastAsia="Calibri" w:hAnsi="Calibri" w:cs="Times New Roman"/>
          <w:kern w:val="0"/>
          <w:sz w:val="24"/>
          <w:szCs w:val="24"/>
          <w14:ligatures w14:val="none"/>
        </w:rPr>
        <w:t>will be</w:t>
      </w:r>
      <w:r w:rsidR="00C51E4D">
        <w:rPr>
          <w:rFonts w:ascii="Calibri" w:eastAsia="Calibri" w:hAnsi="Calibri" w:cs="Times New Roman"/>
          <w:kern w:val="0"/>
          <w:sz w:val="24"/>
          <w:szCs w:val="24"/>
          <w14:ligatures w14:val="none"/>
        </w:rPr>
        <w:t xml:space="preserv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Separate estimates </w:t>
      </w:r>
      <w:r w:rsidR="005663A0">
        <w:rPr>
          <w:rFonts w:ascii="Calibri" w:eastAsia="Calibri" w:hAnsi="Calibri" w:cs="Times New Roman"/>
          <w:kern w:val="0"/>
          <w:sz w:val="24"/>
          <w:szCs w:val="24"/>
          <w14:ligatures w14:val="none"/>
        </w:rPr>
        <w:t>will be</w:t>
      </w:r>
      <w:r w:rsidR="00DB2EFB">
        <w:rPr>
          <w:rFonts w:ascii="Calibri" w:eastAsia="Calibri" w:hAnsi="Calibri" w:cs="Times New Roman"/>
          <w:kern w:val="0"/>
          <w:sz w:val="24"/>
          <w:szCs w:val="24"/>
          <w14:ligatures w14:val="none"/>
        </w:rPr>
        <w:t xml:space="preserv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t>
      </w:r>
      <w:r w:rsidR="00F258D5">
        <w:rPr>
          <w:rFonts w:ascii="Calibri" w:eastAsia="Calibri" w:hAnsi="Calibri" w:cs="Times New Roman"/>
          <w:kern w:val="0"/>
          <w:sz w:val="24"/>
          <w:szCs w:val="24"/>
          <w14:ligatures w14:val="none"/>
        </w:rPr>
        <w:t xml:space="preserve">also </w:t>
      </w:r>
      <w:r w:rsidR="005663A0">
        <w:rPr>
          <w:rFonts w:ascii="Calibri" w:eastAsia="Calibri" w:hAnsi="Calibri" w:cs="Times New Roman"/>
          <w:kern w:val="0"/>
          <w:sz w:val="24"/>
          <w:szCs w:val="24"/>
          <w14:ligatures w14:val="none"/>
        </w:rPr>
        <w:t>will be</w:t>
      </w:r>
      <w:r w:rsidR="007C32C6">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xml:space="preserve">. Surprise </w:t>
      </w:r>
      <w:del w:id="49" w:author="Shaffer, Victoria A." w:date="2024-08-12T15:21:00Z" w16du:dateUtc="2024-08-12T20:21:00Z">
        <w:r w:rsidR="00EA036D" w:rsidDel="00C07366">
          <w:rPr>
            <w:rFonts w:ascii="Calibri" w:eastAsia="Calibri" w:hAnsi="Calibri" w:cs="Times New Roman"/>
            <w:sz w:val="24"/>
            <w:szCs w:val="24"/>
          </w:rPr>
          <w:delText xml:space="preserve">was </w:delText>
        </w:r>
      </w:del>
      <w:ins w:id="50" w:author="Shaffer, Victoria A." w:date="2024-08-12T15:21:00Z" w16du:dateUtc="2024-08-12T20:21:00Z">
        <w:r w:rsidR="00C07366">
          <w:rPr>
            <w:rFonts w:ascii="Calibri" w:eastAsia="Calibri" w:hAnsi="Calibri" w:cs="Times New Roman"/>
            <w:sz w:val="24"/>
            <w:szCs w:val="24"/>
          </w:rPr>
          <w:t xml:space="preserve">will be </w:t>
        </w:r>
      </w:ins>
      <w:r w:rsidR="00EA036D">
        <w:rPr>
          <w:rFonts w:ascii="Calibri" w:eastAsia="Calibri" w:hAnsi="Calibri" w:cs="Times New Roman"/>
          <w:sz w:val="24"/>
          <w:szCs w:val="24"/>
        </w:rPr>
        <w:t>measured with a 5-point Likert scale ranging from ‘Not Surprised’ (1) to ‘Very Surprised’ (5).</w:t>
      </w:r>
    </w:p>
    <w:p w14:paraId="3177F0FA" w14:textId="3036AC22"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 xml:space="preserve">Individual differences in deontological and utilitarian orientation </w:t>
      </w:r>
      <w:r w:rsidR="005663A0">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t>
      </w:r>
      <w:del w:id="51" w:author="Shaffer, Victoria A." w:date="2024-08-12T15:21:00Z" w16du:dateUtc="2024-08-12T20:21:00Z">
        <w:r w:rsidDel="00C07366">
          <w:rPr>
            <w:rFonts w:ascii="Calibri" w:eastAsia="Calibri" w:hAnsi="Calibri" w:cs="Times New Roman"/>
            <w:kern w:val="0"/>
            <w:sz w:val="24"/>
            <w:szCs w:val="24"/>
            <w14:ligatures w14:val="none"/>
          </w:rPr>
          <w:delText xml:space="preserve">was </w:delText>
        </w:r>
      </w:del>
      <w:ins w:id="52" w:author="Shaffer, Victoria A." w:date="2024-08-12T15:21:00Z" w16du:dateUtc="2024-08-12T20:21:00Z">
        <w:r w:rsidR="00C07366">
          <w:rPr>
            <w:rFonts w:ascii="Calibri" w:eastAsia="Calibri" w:hAnsi="Calibri" w:cs="Times New Roman"/>
            <w:kern w:val="0"/>
            <w:sz w:val="24"/>
            <w:szCs w:val="24"/>
            <w14:ligatures w14:val="none"/>
          </w:rPr>
          <w:t xml:space="preserve">will be </w:t>
        </w:r>
      </w:ins>
      <w:r>
        <w:rPr>
          <w:rFonts w:ascii="Calibri" w:eastAsia="Calibri" w:hAnsi="Calibri" w:cs="Times New Roman"/>
          <w:kern w:val="0"/>
          <w:sz w:val="24"/>
          <w:szCs w:val="24"/>
          <w14:ligatures w14:val="none"/>
        </w:rPr>
        <w:t xml:space="preserve">measured with 5-point Likert scales ranging from ‘Strongly Disagree’ (1) to ‘Strongly Agree’ (5). </w:t>
      </w:r>
      <w:ins w:id="53" w:author="Duan, Sean (MU-Student)" w:date="2024-08-13T13:42:00Z" w16du:dateUtc="2024-08-13T18:42:00Z">
        <w:r w:rsidR="00966E5E">
          <w:rPr>
            <w:rFonts w:ascii="Calibri" w:eastAsia="Calibri" w:hAnsi="Calibri" w:cs="Times New Roman"/>
            <w:kern w:val="0"/>
            <w:sz w:val="24"/>
            <w:szCs w:val="24"/>
            <w14:ligatures w14:val="none"/>
          </w:rPr>
          <w:t xml:space="preserve">Preliminary data from Study 2 indicated that </w:t>
        </w:r>
      </w:ins>
      <w:del w:id="54" w:author="Duan, Sean (MU-Student)" w:date="2024-08-13T13:42:00Z" w16du:dateUtc="2024-08-13T18:42:00Z">
        <w:r w:rsidDel="00966E5E">
          <w:rPr>
            <w:rFonts w:ascii="Calibri" w:eastAsia="Calibri" w:hAnsi="Calibri" w:cs="Times New Roman"/>
            <w:kern w:val="0"/>
            <w:sz w:val="24"/>
            <w:szCs w:val="24"/>
            <w14:ligatures w14:val="none"/>
          </w:rPr>
          <w:delText>E</w:delText>
        </w:r>
      </w:del>
      <w:ins w:id="55" w:author="Duan, Sean (MU-Student)" w:date="2024-08-13T13:42:00Z" w16du:dateUtc="2024-08-13T18:42:00Z">
        <w:r w:rsidR="00966E5E">
          <w:rPr>
            <w:rFonts w:ascii="Calibri" w:eastAsia="Calibri" w:hAnsi="Calibri" w:cs="Times New Roman"/>
            <w:kern w:val="0"/>
            <w:sz w:val="24"/>
            <w:szCs w:val="24"/>
            <w14:ligatures w14:val="none"/>
          </w:rPr>
          <w:t>e</w:t>
        </w:r>
      </w:ins>
      <w:r>
        <w:rPr>
          <w:rFonts w:ascii="Calibri" w:eastAsia="Calibri" w:hAnsi="Calibri" w:cs="Times New Roman"/>
          <w:kern w:val="0"/>
          <w:sz w:val="24"/>
          <w:szCs w:val="24"/>
          <w14:ligatures w14:val="none"/>
        </w:rPr>
        <w:t>ach six-item subscale showed satisfactory internal consistencies with Cronbach’s α of .783 (deontology) and .750 (utilitarianism).</w:t>
      </w:r>
    </w:p>
    <w:p w14:paraId="66FC2CD3" w14:textId="7EC3BBDD"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sidR="001E3E95">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 xml:space="preserve">Morris, MacLean, Chew, and </w:t>
      </w:r>
      <w:proofErr w:type="spellStart"/>
      <w:r w:rsidR="00EA036D" w:rsidRPr="003B212E">
        <w:rPr>
          <w:rFonts w:ascii="Calibri" w:eastAsia="Calibri" w:hAnsi="Calibri" w:cs="Times New Roman"/>
          <w:kern w:val="0"/>
          <w:sz w:val="24"/>
          <w:szCs w:val="24"/>
          <w:highlight w:val="yellow"/>
          <w14:ligatures w14:val="none"/>
        </w:rPr>
        <w:t>Littenberg</w:t>
      </w:r>
      <w:proofErr w:type="spellEnd"/>
      <w:r w:rsidR="00EA036D" w:rsidRPr="003B212E">
        <w:rPr>
          <w:rFonts w:ascii="Calibri" w:eastAsia="Calibri" w:hAnsi="Calibri" w:cs="Times New Roman"/>
          <w:kern w:val="0"/>
          <w:sz w:val="24"/>
          <w:szCs w:val="24"/>
          <w:highlight w:val="yellow"/>
          <w14:ligatures w14:val="none"/>
        </w:rPr>
        <w:t xml:space="preserve">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commentRangeStart w:id="56"/>
      <w:del w:id="57" w:author="Duan, Sean (MU-Student)" w:date="2024-08-13T13:43:00Z" w16du:dateUtc="2024-08-13T18:43:00Z">
        <w:r w:rsidR="00E07683" w:rsidDel="00C20C65">
          <w:rPr>
            <w:rFonts w:ascii="Calibri" w:eastAsia="Calibri" w:hAnsi="Calibri" w:cs="Times New Roman"/>
            <w:kern w:val="0"/>
            <w:sz w:val="24"/>
            <w:szCs w:val="24"/>
            <w14:ligatures w14:val="none"/>
          </w:rPr>
          <w:delText xml:space="preserve">We used </w:delText>
        </w:r>
      </w:del>
      <w:ins w:id="58" w:author="Shaffer, Victoria A." w:date="2024-08-12T15:22:00Z" w16du:dateUtc="2024-08-12T20:22:00Z">
        <w:del w:id="59" w:author="Duan, Sean (MU-Student)" w:date="2024-08-13T13:43:00Z" w16du:dateUtc="2024-08-13T18:43:00Z">
          <w:r w:rsidR="00C07366" w:rsidDel="00C20C65">
            <w:rPr>
              <w:rFonts w:ascii="Calibri" w:eastAsia="Calibri" w:hAnsi="Calibri" w:cs="Times New Roman"/>
              <w:kern w:val="0"/>
              <w:sz w:val="24"/>
              <w:szCs w:val="24"/>
              <w14:ligatures w14:val="none"/>
            </w:rPr>
            <w:delText xml:space="preserve">will use </w:delText>
          </w:r>
        </w:del>
      </w:ins>
      <w:del w:id="60" w:author="Duan, Sean (MU-Student)" w:date="2024-08-13T13:43:00Z" w16du:dateUtc="2024-08-13T18:43:00Z">
        <w:r w:rsidR="00E07683" w:rsidDel="00C20C65">
          <w:rPr>
            <w:rFonts w:ascii="Calibri" w:eastAsia="Calibri" w:hAnsi="Calibri" w:cs="Times New Roman"/>
            <w:kern w:val="0"/>
            <w:sz w:val="24"/>
            <w:szCs w:val="24"/>
            <w14:ligatures w14:val="none"/>
          </w:rPr>
          <w:delText>two separate measures of n</w:delText>
        </w:r>
        <w:r w:rsidR="00EA036D" w:rsidDel="00C20C65">
          <w:rPr>
            <w:rFonts w:ascii="Calibri" w:eastAsia="Calibri" w:hAnsi="Calibri" w:cs="Times New Roman"/>
            <w:kern w:val="0"/>
            <w:sz w:val="24"/>
            <w:szCs w:val="24"/>
            <w14:ligatures w14:val="none"/>
          </w:rPr>
          <w:delText>umeracy.</w:delText>
        </w:r>
        <w:commentRangeEnd w:id="56"/>
        <w:r w:rsidR="009062FA" w:rsidDel="00C20C65">
          <w:rPr>
            <w:rStyle w:val="CommentReference"/>
          </w:rPr>
          <w:commentReference w:id="56"/>
        </w:r>
      </w:del>
      <w:ins w:id="61" w:author="Duan, Sean (MU-Student)" w:date="2024-08-13T13:43:00Z" w16du:dateUtc="2024-08-13T18:43:00Z">
        <w:r w:rsidR="00C20C65">
          <w:rPr>
            <w:rFonts w:ascii="Calibri" w:eastAsia="Calibri" w:hAnsi="Calibri" w:cs="Times New Roman"/>
            <w:kern w:val="0"/>
            <w:sz w:val="24"/>
            <w:szCs w:val="24"/>
            <w14:ligatures w14:val="none"/>
          </w:rPr>
          <w:t>Numeracy will be measured using</w:t>
        </w:r>
      </w:ins>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w:t>
      </w:r>
      <w:ins w:id="62" w:author="Duan, Sean (MU-Student)" w:date="2024-08-13T13:43:00Z" w16du:dateUtc="2024-08-13T18:43:00Z">
        <w:r w:rsidR="0097319E">
          <w:rPr>
            <w:rFonts w:ascii="Calibri" w:eastAsia="Calibri" w:hAnsi="Calibri" w:cs="Times New Roman"/>
            <w:kern w:val="0"/>
            <w:sz w:val="24"/>
            <w:szCs w:val="24"/>
            <w14:ligatures w14:val="none"/>
          </w:rPr>
          <w:t xml:space="preserve">which </w:t>
        </w:r>
      </w:ins>
      <w:r w:rsidR="00E07683">
        <w:rPr>
          <w:rFonts w:ascii="Calibri" w:eastAsia="Calibri" w:hAnsi="Calibri" w:cs="Times New Roman"/>
          <w:kern w:val="0"/>
          <w:sz w:val="24"/>
          <w:szCs w:val="24"/>
          <w14:ligatures w14:val="none"/>
        </w:rPr>
        <w:t>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When reading the newspaper, how helpful do you find tables and graphs that are parts of a story?</w:t>
      </w:r>
      <w:r w:rsidR="00EA036D">
        <w:rPr>
          <w:rFonts w:ascii="Calibri" w:eastAsia="Calibri" w:hAnsi="Calibri" w:cs="Times New Roman"/>
          <w:kern w:val="0"/>
          <w:sz w:val="24"/>
          <w:szCs w:val="24"/>
          <w14:ligatures w14:val="none"/>
        </w:rPr>
        <w:t>”), rated with 5-point Likert scales such as ‘Not at all helpful’ (1) to ‘Extremely helpful’ (5).</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51474571"/>
      <w:r w:rsidRPr="004A08ED">
        <w:rPr>
          <w:rFonts w:ascii="Calibri Light" w:eastAsia="Times New Roman" w:hAnsi="Calibri Light" w:cs="Times New Roman"/>
          <w:b/>
          <w:i/>
          <w:color w:val="000000"/>
          <w:sz w:val="28"/>
          <w:szCs w:val="24"/>
        </w:rPr>
        <w:lastRenderedPageBreak/>
        <w:t>Power and Statistical Analysis</w:t>
      </w:r>
      <w:bookmarkEnd w:id="63"/>
    </w:p>
    <w:p w14:paraId="730FFABB" w14:textId="76AA787D"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00B343FC">
        <w:rPr>
          <w:rFonts w:ascii="Calibri" w:eastAsia="Calibri" w:hAnsi="Calibri" w:cs="Times New Roman"/>
          <w:sz w:val="24"/>
          <w:szCs w:val="24"/>
        </w:rPr>
        <w:t>210</w:t>
      </w:r>
      <w:r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w:t>
      </w:r>
      <w:del w:id="64" w:author="Duan, Sean (MU-Student)" w:date="2024-08-13T13:43:00Z" w16du:dateUtc="2024-08-13T18:43:00Z">
        <w:r w:rsidR="0076599A" w:rsidDel="00DC5B22">
          <w:rPr>
            <w:rFonts w:ascii="Calibri" w:eastAsia="Calibri" w:hAnsi="Calibri" w:cs="Times New Roman"/>
            <w:sz w:val="24"/>
            <w:szCs w:val="24"/>
          </w:rPr>
          <w:delText>for</w:delText>
        </w:r>
      </w:del>
      <w:ins w:id="65" w:author="Duan, Sean (MU-Student)" w:date="2024-08-13T13:43:00Z">
        <w:r w:rsidR="00DC5B22" w:rsidRPr="00DC5B22">
          <w:rPr>
            <w:rFonts w:ascii="Calibri" w:eastAsia="Calibri" w:hAnsi="Calibri" w:cs="Times New Roman"/>
            <w:sz w:val="24"/>
            <w:szCs w:val="24"/>
          </w:rPr>
          <w:t>for a 2x2 within-subjects ANOVA with two main effects and one 2-way interaction term</w:t>
        </w:r>
      </w:ins>
      <w:del w:id="66" w:author="Duan, Sean (MU-Student)" w:date="2024-08-13T13:43:00Z" w16du:dateUtc="2024-08-13T18:43:00Z">
        <w:r w:rsidR="0076599A" w:rsidDel="00DC5B22">
          <w:rPr>
            <w:rFonts w:ascii="Calibri" w:eastAsia="Calibri" w:hAnsi="Calibri" w:cs="Times New Roman"/>
            <w:sz w:val="24"/>
            <w:szCs w:val="24"/>
          </w:rPr>
          <w:delText xml:space="preserve"> </w:delText>
        </w:r>
        <w:commentRangeStart w:id="67"/>
        <w:r w:rsidR="0076599A" w:rsidDel="00DC5B22">
          <w:rPr>
            <w:rFonts w:ascii="Calibri" w:eastAsia="Calibri" w:hAnsi="Calibri" w:cs="Times New Roman"/>
            <w:sz w:val="24"/>
            <w:szCs w:val="24"/>
          </w:rPr>
          <w:delText xml:space="preserve">a linear multiple regression </w:delText>
        </w:r>
        <w:r w:rsidR="00EA036D" w:rsidRPr="004A08ED" w:rsidDel="00DC5B22">
          <w:rPr>
            <w:rFonts w:ascii="Calibri" w:eastAsia="Calibri" w:hAnsi="Calibri" w:cs="Times New Roman"/>
            <w:sz w:val="24"/>
            <w:szCs w:val="24"/>
          </w:rPr>
          <w:delText xml:space="preserve">with the following parameters: </w:delText>
        </w:r>
        <w:r w:rsidR="00637572" w:rsidRPr="008830A4" w:rsidDel="00DC5B22">
          <w:rPr>
            <w:rFonts w:ascii="Calibri" w:eastAsia="Calibri" w:hAnsi="Calibri" w:cs="Times New Roman"/>
            <w:sz w:val="24"/>
            <w:szCs w:val="24"/>
          </w:rPr>
          <w:delText>ANOVA</w:delText>
        </w:r>
        <w:r w:rsidR="00EA036D" w:rsidRPr="00637572" w:rsidDel="00DC5B22">
          <w:rPr>
            <w:rFonts w:ascii="Calibri" w:eastAsia="Calibri" w:hAnsi="Calibri" w:cs="Times New Roman"/>
            <w:sz w:val="24"/>
            <w:szCs w:val="24"/>
          </w:rPr>
          <w:delText>,</w:delText>
        </w:r>
        <w:r w:rsidR="00637572" w:rsidDel="00DC5B22">
          <w:rPr>
            <w:rFonts w:ascii="Calibri" w:eastAsia="Calibri" w:hAnsi="Calibri" w:cs="Times New Roman"/>
            <w:sz w:val="24"/>
            <w:szCs w:val="24"/>
          </w:rPr>
          <w:delText xml:space="preserve"> </w:delText>
        </w:r>
        <w:r w:rsidR="00C94F72" w:rsidDel="00DC5B22">
          <w:rPr>
            <w:rFonts w:ascii="Calibri" w:eastAsia="Calibri" w:hAnsi="Calibri" w:cs="Times New Roman"/>
            <w:sz w:val="24"/>
            <w:szCs w:val="24"/>
          </w:rPr>
          <w:delText>Fixed effects, special, main effects and interactions,</w:delText>
        </w:r>
        <w:commentRangeEnd w:id="67"/>
        <w:r w:rsidR="00F1228C" w:rsidDel="00DC5B22">
          <w:rPr>
            <w:rStyle w:val="CommentReference"/>
          </w:rPr>
          <w:commentReference w:id="67"/>
        </w:r>
        <w:r w:rsidR="00EA036D" w:rsidRPr="00637572" w:rsidDel="00DC5B22">
          <w:rPr>
            <w:rFonts w:ascii="Calibri" w:eastAsia="Calibri" w:hAnsi="Calibri" w:cs="Times New Roman"/>
            <w:sz w:val="24"/>
            <w:szCs w:val="24"/>
          </w:rPr>
          <w:delText xml:space="preserve"> an effect size of .</w:delText>
        </w:r>
        <w:r w:rsidR="00637572" w:rsidDel="00DC5B22">
          <w:rPr>
            <w:rFonts w:ascii="Calibri" w:eastAsia="Calibri" w:hAnsi="Calibri" w:cs="Times New Roman"/>
            <w:sz w:val="24"/>
            <w:szCs w:val="24"/>
          </w:rPr>
          <w:delText>2</w:delText>
        </w:r>
        <w:r w:rsidR="00EA036D" w:rsidRPr="00637572" w:rsidDel="00DC5B22">
          <w:rPr>
            <w:rFonts w:ascii="Calibri" w:eastAsia="Calibri" w:hAnsi="Calibri" w:cs="Times New Roman"/>
            <w:sz w:val="24"/>
            <w:szCs w:val="24"/>
          </w:rPr>
          <w:delText>5,</w:delText>
        </w:r>
        <w:r w:rsidR="00EA036D" w:rsidRPr="004A08ED" w:rsidDel="00DC5B22">
          <w:rPr>
            <w:rFonts w:ascii="Calibri" w:eastAsia="Calibri" w:hAnsi="Calibri" w:cs="Times New Roman"/>
            <w:sz w:val="24"/>
            <w:szCs w:val="24"/>
          </w:rPr>
          <w:delText xml:space="preserve"> an alpha of .05</w:delText>
        </w:r>
        <w:r w:rsidR="001E1E29" w:rsidDel="00DC5B22">
          <w:rPr>
            <w:rFonts w:ascii="Calibri" w:eastAsia="Calibri" w:hAnsi="Calibri" w:cs="Times New Roman"/>
            <w:sz w:val="24"/>
            <w:szCs w:val="24"/>
          </w:rPr>
          <w:delText xml:space="preserve">, </w:delText>
        </w:r>
        <w:r w:rsidR="004E7539" w:rsidDel="00DC5B22">
          <w:rPr>
            <w:rFonts w:ascii="Calibri" w:eastAsia="Calibri" w:hAnsi="Calibri" w:cs="Times New Roman"/>
            <w:sz w:val="24"/>
            <w:szCs w:val="24"/>
          </w:rPr>
          <w:delText>four</w:delText>
        </w:r>
        <w:r w:rsidR="001E1E29" w:rsidDel="00DC5B22">
          <w:rPr>
            <w:rFonts w:ascii="Calibri" w:eastAsia="Calibri" w:hAnsi="Calibri" w:cs="Times New Roman"/>
            <w:sz w:val="24"/>
            <w:szCs w:val="24"/>
          </w:rPr>
          <w:delText xml:space="preserve"> groups</w:delText>
        </w:r>
      </w:del>
      <w:r w:rsidR="001E1E29">
        <w:rPr>
          <w:rFonts w:ascii="Calibri" w:eastAsia="Calibri" w:hAnsi="Calibri" w:cs="Times New Roman"/>
          <w:sz w:val="24"/>
          <w:szCs w:val="24"/>
        </w:rPr>
        <w:t>.</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was determined a-priori using G-power 3.1.9.7</w:t>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 xml:space="preserve">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xml:space="preserve">, Lang, and Buchner, 2007; 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del w:id="68" w:author="Duan, Sean (MU-Student)" w:date="2024-08-13T13:44:00Z" w16du:dateUtc="2024-08-13T18:44:00Z">
        <w:r w:rsidR="00EA036D" w:rsidDel="00EC5681">
          <w:rPr>
            <w:rFonts w:ascii="Calibri" w:eastAsia="Calibri" w:hAnsi="Calibri" w:cs="Times New Roman"/>
            <w:sz w:val="24"/>
            <w:szCs w:val="24"/>
          </w:rPr>
          <w:delText>The</w:delText>
        </w:r>
        <w:r w:rsidR="00EA036D" w:rsidRPr="004A08ED" w:rsidDel="00EC5681">
          <w:rPr>
            <w:rFonts w:ascii="Calibri" w:eastAsia="Calibri" w:hAnsi="Calibri" w:cs="Times New Roman"/>
            <w:sz w:val="24"/>
            <w:szCs w:val="24"/>
          </w:rPr>
          <w:delText xml:space="preserve"> </w:delText>
        </w:r>
        <w:commentRangeStart w:id="69"/>
        <w:r w:rsidR="001A3200" w:rsidDel="00EC5681">
          <w:rPr>
            <w:rFonts w:ascii="Calibri" w:eastAsia="Calibri" w:hAnsi="Calibri" w:cs="Times New Roman"/>
            <w:sz w:val="24"/>
            <w:szCs w:val="24"/>
          </w:rPr>
          <w:delText>two</w:delText>
        </w:r>
        <w:r w:rsidR="00EA036D" w:rsidRPr="004A08ED" w:rsidDel="00EC5681">
          <w:rPr>
            <w:rFonts w:ascii="Calibri" w:eastAsia="Calibri" w:hAnsi="Calibri" w:cs="Times New Roman"/>
            <w:sz w:val="24"/>
            <w:szCs w:val="24"/>
          </w:rPr>
          <w:delText xml:space="preserve"> </w:delText>
        </w:r>
        <w:r w:rsidR="00EA036D" w:rsidDel="00EC5681">
          <w:rPr>
            <w:rFonts w:ascii="Calibri" w:eastAsia="Calibri" w:hAnsi="Calibri" w:cs="Times New Roman"/>
            <w:sz w:val="24"/>
            <w:szCs w:val="24"/>
          </w:rPr>
          <w:delText>highly polarized beliefs</w:delText>
        </w:r>
      </w:del>
      <w:ins w:id="70" w:author="Duan, Sean (MU-Student)" w:date="2024-08-13T13:44:00Z" w16du:dateUtc="2024-08-13T18:44:00Z">
        <w:r w:rsidR="00EC5681">
          <w:rPr>
            <w:rFonts w:ascii="Calibri" w:eastAsia="Calibri" w:hAnsi="Calibri" w:cs="Times New Roman"/>
            <w:sz w:val="24"/>
            <w:szCs w:val="24"/>
          </w:rPr>
          <w:t xml:space="preserve"> Support for the two highly polarized issues</w:t>
        </w:r>
      </w:ins>
      <w:r w:rsidR="00EA036D">
        <w:rPr>
          <w:rFonts w:ascii="Calibri" w:eastAsia="Calibri" w:hAnsi="Calibri" w:cs="Times New Roman"/>
          <w:sz w:val="24"/>
          <w:szCs w:val="24"/>
        </w:rPr>
        <w:t xml:space="preserve"> </w:t>
      </w:r>
      <w:commentRangeEnd w:id="69"/>
      <w:r w:rsidR="00EE29E5">
        <w:rPr>
          <w:rStyle w:val="CommentReference"/>
        </w:rPr>
        <w:commentReference w:id="69"/>
      </w:r>
      <w:del w:id="71" w:author="Duan, Sean (MU-Student)" w:date="2024-08-13T13:44:00Z" w16du:dateUtc="2024-08-13T18:44:00Z">
        <w:r w:rsidR="00EA036D" w:rsidDel="00566167">
          <w:rPr>
            <w:rFonts w:ascii="Calibri" w:eastAsia="Calibri" w:hAnsi="Calibri" w:cs="Times New Roman"/>
            <w:sz w:val="24"/>
            <w:szCs w:val="24"/>
          </w:rPr>
          <w:delText xml:space="preserve">that </w:delText>
        </w:r>
      </w:del>
      <w:r w:rsidR="005663A0">
        <w:rPr>
          <w:rFonts w:ascii="Calibri" w:eastAsia="Calibri" w:hAnsi="Calibri" w:cs="Times New Roman"/>
          <w:sz w:val="24"/>
          <w:szCs w:val="24"/>
        </w:rPr>
        <w:t xml:space="preserve">will </w:t>
      </w:r>
      <w:del w:id="72" w:author="Duan, Sean (MU-Student)" w:date="2024-08-13T13:44:00Z" w16du:dateUtc="2024-08-13T18:44:00Z">
        <w:r w:rsidR="005663A0" w:rsidDel="00EC5681">
          <w:rPr>
            <w:rFonts w:ascii="Calibri" w:eastAsia="Calibri" w:hAnsi="Calibri" w:cs="Times New Roman"/>
            <w:sz w:val="24"/>
            <w:szCs w:val="24"/>
          </w:rPr>
          <w:delText>be</w:delText>
        </w:r>
        <w:r w:rsidR="00EA036D" w:rsidDel="00EC5681">
          <w:rPr>
            <w:rFonts w:ascii="Calibri" w:eastAsia="Calibri" w:hAnsi="Calibri" w:cs="Times New Roman"/>
            <w:sz w:val="24"/>
            <w:szCs w:val="24"/>
          </w:rPr>
          <w:delText xml:space="preserve"> </w:delText>
        </w:r>
        <w:r w:rsidR="00EA036D" w:rsidRPr="004A08ED" w:rsidDel="00EC5681">
          <w:rPr>
            <w:rFonts w:ascii="Calibri" w:eastAsia="Calibri" w:hAnsi="Calibri" w:cs="Times New Roman"/>
            <w:sz w:val="24"/>
            <w:szCs w:val="24"/>
          </w:rPr>
          <w:delText xml:space="preserve">surveyed </w:delText>
        </w:r>
        <w:r w:rsidR="005663A0" w:rsidDel="00EC5681">
          <w:rPr>
            <w:rFonts w:ascii="Calibri" w:eastAsia="Calibri" w:hAnsi="Calibri" w:cs="Times New Roman"/>
            <w:sz w:val="24"/>
            <w:szCs w:val="24"/>
          </w:rPr>
          <w:delText xml:space="preserve">will </w:delText>
        </w:r>
        <w:r w:rsidR="001B7EF5" w:rsidDel="00EC5681">
          <w:rPr>
            <w:rFonts w:ascii="Calibri" w:eastAsia="Calibri" w:hAnsi="Calibri" w:cs="Times New Roman"/>
            <w:sz w:val="24"/>
            <w:szCs w:val="24"/>
          </w:rPr>
          <w:delText xml:space="preserve">all </w:delText>
        </w:r>
      </w:del>
      <w:r w:rsidR="001B7EF5">
        <w:rPr>
          <w:rFonts w:ascii="Calibri" w:eastAsia="Calibri" w:hAnsi="Calibri" w:cs="Times New Roman"/>
          <w:sz w:val="24"/>
          <w:szCs w:val="24"/>
        </w:rPr>
        <w:t>be</w:t>
      </w:r>
      <w:r w:rsidR="00EA036D" w:rsidRPr="004A08ED">
        <w:rPr>
          <w:rFonts w:ascii="Calibri" w:eastAsia="Calibri" w:hAnsi="Calibri" w:cs="Times New Roman"/>
          <w:sz w:val="24"/>
          <w:szCs w:val="24"/>
        </w:rPr>
        <w:t xml:space="preserve"> treated as continuous variables. We</w:t>
      </w:r>
      <w:r w:rsidR="001B7EF5">
        <w:rPr>
          <w:rFonts w:ascii="Calibri" w:eastAsia="Calibri" w:hAnsi="Calibri" w:cs="Times New Roman"/>
          <w:sz w:val="24"/>
          <w:szCs w:val="24"/>
        </w:rPr>
        <w:t xml:space="preserve"> will</w:t>
      </w:r>
      <w:r w:rsidR="00EA036D" w:rsidRPr="004A08ED">
        <w:rPr>
          <w:rFonts w:ascii="Calibri" w:eastAsia="Calibri" w:hAnsi="Calibri" w:cs="Times New Roman"/>
          <w:sz w:val="24"/>
          <w:szCs w:val="24"/>
        </w:rPr>
        <w:t xml:space="preserve"> examine the effects of </w:t>
      </w:r>
      <w:r w:rsidR="001B7EF5">
        <w:rPr>
          <w:rFonts w:ascii="Calibri" w:eastAsia="Calibri" w:hAnsi="Calibri" w:cs="Times New Roman"/>
          <w:sz w:val="24"/>
          <w:szCs w:val="24"/>
        </w:rPr>
        <w:t xml:space="preserve">the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 xml:space="preserve"> condition (</w:t>
      </w:r>
      <w:r w:rsidR="001A3200">
        <w:rPr>
          <w:rFonts w:ascii="Calibri" w:eastAsia="Calibri" w:hAnsi="Calibri" w:cs="Times New Roman"/>
          <w:sz w:val="24"/>
          <w:szCs w:val="24"/>
        </w:rPr>
        <w:t>increasing or decreasing</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w:t>
      </w:r>
      <w:r w:rsidR="001B7EF5">
        <w:rPr>
          <w:rFonts w:ascii="Calibri" w:eastAsia="Calibri" w:hAnsi="Calibri" w:cs="Times New Roman"/>
          <w:sz w:val="24"/>
          <w:szCs w:val="24"/>
        </w:rPr>
        <w:t>, the effect of the social consensus condition (high or low social consensus), as well as the interaction between moral conviction and social consensus</w:t>
      </w:r>
      <w:r w:rsidR="00EA036D" w:rsidRPr="004A08ED">
        <w:rPr>
          <w:rFonts w:ascii="Calibri" w:eastAsia="Calibri" w:hAnsi="Calibri" w:cs="Times New Roman"/>
          <w:sz w:val="24"/>
          <w:szCs w:val="24"/>
        </w:rPr>
        <w:t xml:space="preserve"> on our outcome </w:t>
      </w:r>
      <w:r w:rsidR="00EA036D" w:rsidRPr="00AD3D4C">
        <w:rPr>
          <w:rFonts w:ascii="Calibri" w:eastAsia="Calibri" w:hAnsi="Calibri" w:cs="Times New Roman"/>
          <w:sz w:val="24"/>
          <w:szCs w:val="24"/>
        </w:rPr>
        <w:t xml:space="preserve">measure. All tests </w:t>
      </w:r>
      <w:r w:rsidR="005663A0">
        <w:rPr>
          <w:rFonts w:ascii="Calibri" w:eastAsia="Calibri" w:hAnsi="Calibri" w:cs="Times New Roman"/>
          <w:sz w:val="24"/>
          <w:szCs w:val="24"/>
        </w:rPr>
        <w:t>will be</w:t>
      </w:r>
      <w:r w:rsidR="00EA036D" w:rsidRPr="00AD3D4C">
        <w:rPr>
          <w:rFonts w:ascii="Calibri" w:eastAsia="Calibri" w:hAnsi="Calibri" w:cs="Times New Roman"/>
          <w:sz w:val="24"/>
          <w:szCs w:val="24"/>
        </w:rPr>
        <w:t xml:space="preserve"> conducted in R and considered statistically significant when P &lt;.05.</w:t>
      </w:r>
    </w:p>
    <w:p w14:paraId="7004D3A4" w14:textId="48D8208D"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73" w:name="_Toc151474572"/>
      <w:r w:rsidRPr="004A08ED">
        <w:rPr>
          <w:rFonts w:ascii="Calibri Light" w:eastAsia="Times New Roman" w:hAnsi="Calibri Light" w:cs="Times New Roman"/>
          <w:b/>
          <w:i/>
          <w:color w:val="000000"/>
          <w:sz w:val="28"/>
          <w:szCs w:val="24"/>
        </w:rPr>
        <w:t xml:space="preserve">Study </w:t>
      </w:r>
      <w:r w:rsidR="008537BA">
        <w:rPr>
          <w:rFonts w:ascii="Calibri Light" w:eastAsia="Times New Roman" w:hAnsi="Calibri Light" w:cs="Times New Roman"/>
          <w:b/>
          <w:i/>
          <w:color w:val="000000"/>
          <w:sz w:val="28"/>
          <w:szCs w:val="24"/>
        </w:rPr>
        <w:t>3</w:t>
      </w:r>
      <w:r w:rsidRPr="004A08ED">
        <w:rPr>
          <w:rFonts w:ascii="Calibri Light" w:eastAsia="Times New Roman" w:hAnsi="Calibri Light" w:cs="Times New Roman"/>
          <w:b/>
          <w:i/>
          <w:color w:val="000000"/>
          <w:sz w:val="28"/>
          <w:szCs w:val="24"/>
        </w:rPr>
        <w:t xml:space="preserve">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73"/>
      <w:r w:rsidR="00D94872">
        <w:rPr>
          <w:rFonts w:ascii="Calibri Light" w:eastAsia="Times New Roman" w:hAnsi="Calibri Light" w:cs="Times New Roman"/>
          <w:b/>
          <w:i/>
          <w:color w:val="000000"/>
          <w:sz w:val="28"/>
          <w:szCs w:val="24"/>
        </w:rPr>
        <w:t xml:space="preserve"> </w:t>
      </w:r>
    </w:p>
    <w:p w14:paraId="422764C9" w14:textId="231AA503" w:rsidR="00203577" w:rsidRDefault="0024751E" w:rsidP="008830A4">
      <w:pPr>
        <w:pStyle w:val="FirstParagraph"/>
        <w:spacing w:line="480" w:lineRule="auto"/>
        <w:ind w:firstLine="720"/>
        <w:rPr>
          <w:rFonts w:cstheme="minorHAnsi"/>
          <w:sz w:val="24"/>
          <w:szCs w:val="28"/>
        </w:rPr>
      </w:pPr>
      <w:ins w:id="74" w:author="Shaffer, Victoria A." w:date="2024-08-12T15:26:00Z" w16du:dateUtc="2024-08-12T20:26:00Z">
        <w:r>
          <w:rPr>
            <w:rFonts w:cstheme="minorHAnsi"/>
            <w:sz w:val="24"/>
            <w:szCs w:val="28"/>
          </w:rPr>
          <w:t xml:space="preserve">It is expected </w:t>
        </w:r>
      </w:ins>
      <w:del w:id="75" w:author="Shaffer, Victoria A." w:date="2024-08-12T15:26:00Z" w16du:dateUtc="2024-08-12T20:26:00Z">
        <w:r w:rsidR="00D94872" w:rsidRPr="008830A4" w:rsidDel="0024751E">
          <w:rPr>
            <w:rFonts w:cstheme="minorHAnsi"/>
            <w:sz w:val="24"/>
            <w:szCs w:val="28"/>
          </w:rPr>
          <w:delText xml:space="preserve">We predicted </w:delText>
        </w:r>
      </w:del>
      <w:ins w:id="76" w:author="Shaffer, Victoria A." w:date="2024-08-12T15:26:00Z" w16du:dateUtc="2024-08-12T20:26:00Z">
        <w:r>
          <w:rPr>
            <w:rFonts w:cstheme="minorHAnsi"/>
            <w:sz w:val="24"/>
            <w:szCs w:val="28"/>
          </w:rPr>
          <w:t xml:space="preserve">that </w:t>
        </w:r>
      </w:ins>
      <w:r w:rsidR="00D94872" w:rsidRPr="008830A4">
        <w:rPr>
          <w:rFonts w:cstheme="minorHAnsi"/>
          <w:sz w:val="24"/>
          <w:szCs w:val="28"/>
        </w:rPr>
        <w:t>high social consensus would lead to more positive support for highly polarized issues (H1</w:t>
      </w:r>
      <w:ins w:id="77" w:author="Shaffer, Victoria A." w:date="2024-08-12T15:27:00Z" w16du:dateUtc="2024-08-12T20:27:00Z">
        <w:r w:rsidR="00E2273B">
          <w:rPr>
            <w:rFonts w:cstheme="minorHAnsi"/>
            <w:sz w:val="24"/>
            <w:szCs w:val="28"/>
          </w:rPr>
          <w:t>: a significant main effect of social consensus</w:t>
        </w:r>
      </w:ins>
      <w:r w:rsidR="00D94872" w:rsidRPr="008830A4">
        <w:rPr>
          <w:rFonts w:cstheme="minorHAnsi"/>
          <w:sz w:val="24"/>
          <w:szCs w:val="28"/>
        </w:rPr>
        <w:t>)</w:t>
      </w:r>
      <w:r w:rsidR="00203577">
        <w:rPr>
          <w:rFonts w:cstheme="minorHAnsi"/>
          <w:sz w:val="24"/>
          <w:szCs w:val="28"/>
        </w:rPr>
        <w:t>, which would be a replication of Study 1. Additionally,</w:t>
      </w:r>
      <w:r w:rsidR="00D94872" w:rsidRPr="008830A4">
        <w:rPr>
          <w:rFonts w:cstheme="minorHAnsi"/>
          <w:sz w:val="24"/>
          <w:szCs w:val="28"/>
        </w:rPr>
        <w:t xml:space="preserve"> </w:t>
      </w:r>
      <w:ins w:id="78" w:author="Shaffer, Victoria A." w:date="2024-08-12T15:28:00Z" w16du:dateUtc="2024-08-12T20:28:00Z">
        <w:r w:rsidR="00254AD0">
          <w:rPr>
            <w:rFonts w:cstheme="minorHAnsi"/>
            <w:sz w:val="24"/>
            <w:szCs w:val="28"/>
          </w:rPr>
          <w:t xml:space="preserve">we expect to observe a significant </w:t>
        </w:r>
      </w:ins>
      <w:ins w:id="79" w:author="Shaffer, Victoria A." w:date="2024-08-12T15:27:00Z" w16du:dateUtc="2024-08-12T20:27:00Z">
        <w:r w:rsidR="00254AD0">
          <w:rPr>
            <w:rFonts w:cstheme="minorHAnsi"/>
            <w:sz w:val="24"/>
            <w:szCs w:val="28"/>
          </w:rPr>
          <w:t xml:space="preserve">interaction between the </w:t>
        </w:r>
      </w:ins>
      <w:ins w:id="80" w:author="Shaffer, Victoria A." w:date="2024-08-12T15:28:00Z" w16du:dateUtc="2024-08-12T20:28:00Z">
        <w:r w:rsidR="00254AD0">
          <w:rPr>
            <w:rFonts w:cstheme="minorHAnsi"/>
            <w:sz w:val="24"/>
            <w:szCs w:val="28"/>
          </w:rPr>
          <w:t>social consensus and moral conviction manipulations on support for Capital Punishment and</w:t>
        </w:r>
      </w:ins>
      <w:ins w:id="81" w:author="Shaffer, Victoria A." w:date="2024-08-12T15:29:00Z" w16du:dateUtc="2024-08-12T20:29:00Z">
        <w:r w:rsidR="00254AD0">
          <w:rPr>
            <w:rFonts w:cstheme="minorHAnsi"/>
            <w:sz w:val="24"/>
            <w:szCs w:val="28"/>
          </w:rPr>
          <w:t xml:space="preserve"> Universal Healthcare </w:t>
        </w:r>
        <w:r w:rsidR="008D2181">
          <w:rPr>
            <w:rFonts w:cstheme="minorHAnsi"/>
            <w:sz w:val="24"/>
            <w:szCs w:val="28"/>
          </w:rPr>
          <w:t xml:space="preserve">(H2). </w:t>
        </w:r>
      </w:ins>
      <w:del w:id="82" w:author="Shaffer, Victoria A." w:date="2024-08-12T15:29:00Z" w16du:dateUtc="2024-08-12T20:29:00Z">
        <w:r w:rsidR="00D94872" w:rsidRPr="008830A4" w:rsidDel="008D2181">
          <w:rPr>
            <w:rFonts w:cstheme="minorHAnsi"/>
            <w:sz w:val="24"/>
            <w:szCs w:val="28"/>
          </w:rPr>
          <w:delText xml:space="preserve">our second hypothesis is </w:delText>
        </w:r>
      </w:del>
      <w:ins w:id="83" w:author="Shaffer, Victoria A." w:date="2024-08-12T15:29:00Z" w16du:dateUtc="2024-08-12T20:29:00Z">
        <w:r w:rsidR="008D2181">
          <w:rPr>
            <w:rFonts w:cstheme="minorHAnsi"/>
            <w:sz w:val="24"/>
            <w:szCs w:val="28"/>
          </w:rPr>
          <w:t xml:space="preserve">Specifically, it is expected </w:t>
        </w:r>
      </w:ins>
      <w:r w:rsidR="00D94872" w:rsidRPr="008830A4">
        <w:rPr>
          <w:rFonts w:cstheme="minorHAnsi"/>
          <w:sz w:val="24"/>
          <w:szCs w:val="28"/>
        </w:rPr>
        <w:t>that</w:t>
      </w:r>
      <w:r w:rsidR="00203577">
        <w:rPr>
          <w:rFonts w:cstheme="minorHAnsi"/>
          <w:sz w:val="24"/>
          <w:szCs w:val="28"/>
        </w:rPr>
        <w:t xml:space="preserve"> increased moral conviction will reduce the effect of social consensus and conversely, decreased moral conviction will increase the effect of social consensus</w:t>
      </w:r>
      <w:del w:id="84" w:author="Shaffer, Victoria A." w:date="2024-08-12T15:29:00Z" w16du:dateUtc="2024-08-12T20:29:00Z">
        <w:r w:rsidR="00405F67" w:rsidDel="008D2181">
          <w:rPr>
            <w:rFonts w:cstheme="minorHAnsi"/>
            <w:sz w:val="24"/>
            <w:szCs w:val="28"/>
          </w:rPr>
          <w:delText xml:space="preserve"> (H2)</w:delText>
        </w:r>
      </w:del>
      <w:r w:rsidR="00405F67">
        <w:rPr>
          <w:rFonts w:cstheme="minorHAnsi"/>
          <w:sz w:val="24"/>
          <w:szCs w:val="28"/>
        </w:rPr>
        <w:t>. This seems likely</w:t>
      </w:r>
      <w:del w:id="85" w:author="Shaffer, Victoria A." w:date="2024-08-12T15:29:00Z" w16du:dateUtc="2024-08-12T20:29:00Z">
        <w:r w:rsidR="00405F67" w:rsidDel="008D2181">
          <w:rPr>
            <w:rFonts w:cstheme="minorHAnsi"/>
            <w:sz w:val="24"/>
            <w:szCs w:val="28"/>
          </w:rPr>
          <w:delText>,</w:delText>
        </w:r>
      </w:del>
      <w:r w:rsidR="00405F67">
        <w:rPr>
          <w:rFonts w:cstheme="minorHAnsi"/>
          <w:sz w:val="24"/>
          <w:szCs w:val="28"/>
        </w:rPr>
        <w:t xml:space="preserve"> given prior literature indicating that high levels of moral conviction inoculate individuals from the effects of social consensus</w:t>
      </w:r>
      <w:ins w:id="86" w:author="Shaffer, Victoria A." w:date="2024-08-12T15:29:00Z" w16du:dateUtc="2024-08-12T20:29:00Z">
        <w:r w:rsidR="008D2181">
          <w:rPr>
            <w:rFonts w:cstheme="minorHAnsi"/>
            <w:sz w:val="24"/>
            <w:szCs w:val="28"/>
          </w:rPr>
          <w:t>;</w:t>
        </w:r>
      </w:ins>
      <w:del w:id="87" w:author="Shaffer, Victoria A." w:date="2024-08-12T15:29:00Z" w16du:dateUtc="2024-08-12T20:29:00Z">
        <w:r w:rsidR="00405F67" w:rsidDel="008D2181">
          <w:rPr>
            <w:rFonts w:cstheme="minorHAnsi"/>
            <w:sz w:val="24"/>
            <w:szCs w:val="28"/>
          </w:rPr>
          <w:delText>,</w:delText>
        </w:r>
      </w:del>
      <w:r w:rsidR="00405F67">
        <w:rPr>
          <w:rFonts w:cstheme="minorHAnsi"/>
          <w:sz w:val="24"/>
          <w:szCs w:val="28"/>
        </w:rPr>
        <w:t xml:space="preserve"> however, this has not been experimentally tested previously.</w:t>
      </w:r>
    </w:p>
    <w:p w14:paraId="16FCC4C7" w14:textId="153502B1" w:rsidR="00EA036D" w:rsidDel="008D2181" w:rsidRDefault="00EA036D" w:rsidP="00EA036D">
      <w:pPr>
        <w:keepNext/>
        <w:keepLines/>
        <w:spacing w:after="0" w:afterAutospacing="1" w:line="480" w:lineRule="auto"/>
        <w:outlineLvl w:val="1"/>
        <w:rPr>
          <w:del w:id="88" w:author="Shaffer, Victoria A." w:date="2024-08-12T15:29:00Z" w16du:dateUtc="2024-08-12T20:29:00Z"/>
          <w:rFonts w:ascii="Calibri Light" w:eastAsia="Times New Roman" w:hAnsi="Calibri Light" w:cs="Times New Roman"/>
          <w:b/>
          <w:bCs/>
          <w:kern w:val="0"/>
          <w:sz w:val="28"/>
          <w:szCs w:val="28"/>
          <w14:ligatures w14:val="none"/>
        </w:rPr>
      </w:pPr>
      <w:del w:id="89" w:author="Shaffer, Victoria A." w:date="2024-08-12T15:29:00Z" w16du:dateUtc="2024-08-12T20:29:00Z">
        <w:r w:rsidDel="008D2181">
          <w:rPr>
            <w:rFonts w:ascii="Calibri Light" w:eastAsia="Times New Roman" w:hAnsi="Calibri Light" w:cs="Times New Roman"/>
            <w:b/>
            <w:bCs/>
            <w:kern w:val="0"/>
            <w:sz w:val="28"/>
            <w:szCs w:val="28"/>
            <w14:ligatures w14:val="none"/>
          </w:rPr>
          <w:lastRenderedPageBreak/>
          <w:delText>Results</w:delText>
        </w:r>
      </w:del>
    </w:p>
    <w:p w14:paraId="7A15BB0B" w14:textId="353B9590" w:rsidR="00EA036D" w:rsidRDefault="00EA036D" w:rsidP="00EA036D">
      <w:pPr>
        <w:pStyle w:val="NoSpacing"/>
        <w:spacing w:line="480" w:lineRule="auto"/>
        <w:ind w:firstLine="720"/>
        <w:rPr>
          <w:rFonts w:ascii="Calibri" w:eastAsia="Calibri" w:hAnsi="Calibri" w:cs="Times New Roman"/>
          <w:sz w:val="24"/>
          <w:szCs w:val="24"/>
        </w:rPr>
      </w:pPr>
      <w:del w:id="90" w:author="Shaffer, Victoria A." w:date="2024-08-12T15:29:00Z" w16du:dateUtc="2024-08-12T20:29:00Z">
        <w:r w:rsidDel="008D2181">
          <w:rPr>
            <w:rFonts w:ascii="Calibri" w:eastAsia="Calibri" w:hAnsi="Calibri" w:cs="Times New Roman"/>
            <w:sz w:val="24"/>
            <w:szCs w:val="24"/>
          </w:rPr>
          <w:delText xml:space="preserve">We </w:delText>
        </w:r>
        <w:r w:rsidR="007062FC" w:rsidDel="008D2181">
          <w:rPr>
            <w:rFonts w:ascii="Calibri" w:eastAsia="Calibri" w:hAnsi="Calibri" w:cs="Times New Roman"/>
            <w:sz w:val="24"/>
            <w:szCs w:val="24"/>
          </w:rPr>
          <w:delText>plan on testing</w:delText>
        </w:r>
        <w:r w:rsidDel="008D2181">
          <w:rPr>
            <w:rFonts w:ascii="Calibri" w:eastAsia="Calibri" w:hAnsi="Calibri" w:cs="Times New Roman"/>
            <w:sz w:val="24"/>
            <w:szCs w:val="24"/>
          </w:rPr>
          <w:delText xml:space="preserve"> our hypotheses with </w:delText>
        </w:r>
        <w:r w:rsidR="008F2562" w:rsidDel="008D2181">
          <w:rPr>
            <w:rFonts w:ascii="Calibri" w:eastAsia="Calibri" w:hAnsi="Calibri" w:cs="Times New Roman"/>
            <w:sz w:val="24"/>
            <w:szCs w:val="24"/>
          </w:rPr>
          <w:delText xml:space="preserve">a </w:delText>
        </w:r>
        <w:r w:rsidDel="008D2181">
          <w:rPr>
            <w:rFonts w:ascii="Calibri" w:eastAsia="Calibri" w:hAnsi="Calibri" w:cs="Times New Roman"/>
            <w:sz w:val="24"/>
            <w:szCs w:val="24"/>
          </w:rPr>
          <w:delText xml:space="preserve">within-subjects analysis of variance (ANOVA) model comparing support for </w:delText>
        </w:r>
        <w:r w:rsidR="00D37CAE" w:rsidDel="008D2181">
          <w:rPr>
            <w:rFonts w:ascii="Calibri" w:eastAsia="Calibri" w:hAnsi="Calibri" w:cs="Times New Roman"/>
            <w:sz w:val="24"/>
            <w:szCs w:val="24"/>
          </w:rPr>
          <w:delText xml:space="preserve">the </w:delText>
        </w:r>
        <w:r w:rsidDel="008D2181">
          <w:rPr>
            <w:rFonts w:ascii="Calibri" w:eastAsia="Calibri" w:hAnsi="Calibri" w:cs="Times New Roman"/>
            <w:sz w:val="24"/>
            <w:szCs w:val="24"/>
          </w:rPr>
          <w:delText xml:space="preserve">highly polarized issues both before and after our </w:delText>
        </w:r>
        <w:r w:rsidR="007062FC" w:rsidDel="008D2181">
          <w:rPr>
            <w:rFonts w:ascii="Calibri" w:eastAsia="Calibri" w:hAnsi="Calibri" w:cs="Times New Roman"/>
            <w:sz w:val="24"/>
            <w:szCs w:val="24"/>
          </w:rPr>
          <w:delText xml:space="preserve">paired social consensus and moral conviction </w:delText>
        </w:r>
        <w:r w:rsidDel="008D2181">
          <w:rPr>
            <w:rFonts w:ascii="Calibri" w:eastAsia="Calibri" w:hAnsi="Calibri" w:cs="Times New Roman"/>
            <w:sz w:val="24"/>
            <w:szCs w:val="24"/>
          </w:rPr>
          <w:delText>manipulation. The alpha level for these analyses was .05.</w:delText>
        </w:r>
      </w:del>
    </w:p>
    <w:sectPr w:rsid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Shaffer, Victoria A." w:date="2024-08-12T15:18:00Z" w:initials="VS">
    <w:p w14:paraId="462C3880" w14:textId="77777777" w:rsidR="009F3E25" w:rsidRDefault="000C20A5" w:rsidP="009F3E25">
      <w:r>
        <w:rPr>
          <w:rStyle w:val="CommentReference"/>
        </w:rPr>
        <w:annotationRef/>
      </w:r>
      <w:r w:rsidR="009F3E25">
        <w:rPr>
          <w:sz w:val="20"/>
          <w:szCs w:val="20"/>
        </w:rPr>
        <w:t>Do you mean two issues? If so, I would just edit this sentence to say “both of these issues”</w:t>
      </w:r>
    </w:p>
  </w:comment>
  <w:comment w:id="32" w:author="Shaffer, Victoria A." w:date="2024-08-12T15:19:00Z" w:initials="VS">
    <w:p w14:paraId="5B9D13B6" w14:textId="77777777" w:rsidR="0041666E" w:rsidRDefault="0041666E" w:rsidP="0041666E">
      <w:r>
        <w:rPr>
          <w:rStyle w:val="CommentReference"/>
        </w:rPr>
        <w:annotationRef/>
      </w:r>
      <w:r>
        <w:rPr>
          <w:color w:val="000000"/>
          <w:sz w:val="20"/>
          <w:szCs w:val="20"/>
        </w:rPr>
        <w:t>2024?</w:t>
      </w:r>
    </w:p>
  </w:comment>
  <w:comment w:id="46" w:author="Shaffer, Victoria A." w:date="2024-08-12T15:21:00Z" w:initials="VS">
    <w:p w14:paraId="784441D2" w14:textId="77777777" w:rsidR="00C07366" w:rsidRDefault="00C07366" w:rsidP="00C07366">
      <w:r>
        <w:rPr>
          <w:rStyle w:val="CommentReference"/>
        </w:rPr>
        <w:annotationRef/>
      </w:r>
      <w:r>
        <w:rPr>
          <w:color w:val="000000"/>
          <w:sz w:val="20"/>
          <w:szCs w:val="20"/>
        </w:rPr>
        <w:t>Two?</w:t>
      </w:r>
    </w:p>
  </w:comment>
  <w:comment w:id="56" w:author="Shaffer, Victoria A." w:date="2024-08-12T15:22:00Z" w:initials="VS">
    <w:p w14:paraId="0634CE41" w14:textId="77777777" w:rsidR="009062FA" w:rsidRDefault="009062FA" w:rsidP="009062FA">
      <w:r>
        <w:rPr>
          <w:rStyle w:val="CommentReference"/>
        </w:rPr>
        <w:annotationRef/>
      </w:r>
      <w:r>
        <w:rPr>
          <w:color w:val="000000"/>
          <w:sz w:val="20"/>
          <w:szCs w:val="20"/>
        </w:rPr>
        <w:t>You only list one measure of numeracy here</w:t>
      </w:r>
    </w:p>
  </w:comment>
  <w:comment w:id="67" w:author="Shaffer, Victoria A." w:date="2024-08-12T15:25:00Z" w:initials="VS">
    <w:p w14:paraId="6EC1A5AE" w14:textId="77777777" w:rsidR="00F1228C" w:rsidRDefault="00F1228C" w:rsidP="00F1228C">
      <w:r>
        <w:rPr>
          <w:rStyle w:val="CommentReference"/>
        </w:rPr>
        <w:annotationRef/>
      </w:r>
      <w:r>
        <w:rPr>
          <w:color w:val="000000"/>
          <w:sz w:val="20"/>
          <w:szCs w:val="20"/>
        </w:rPr>
        <w:t xml:space="preserve">This doesn’t make a lot of sense here. You are going to confuse people with this list than includes both ANOVA and regression and fixed effects separate from main effects. </w:t>
      </w:r>
    </w:p>
    <w:p w14:paraId="15FDFCEC" w14:textId="77777777" w:rsidR="00F1228C" w:rsidRDefault="00F1228C" w:rsidP="00F1228C"/>
    <w:p w14:paraId="033EA059" w14:textId="77777777" w:rsidR="00F1228C" w:rsidRDefault="00F1228C" w:rsidP="00F1228C">
      <w:r>
        <w:rPr>
          <w:color w:val="000000"/>
          <w:sz w:val="20"/>
          <w:szCs w:val="20"/>
        </w:rPr>
        <w:t>I would edit this clause to say “for a 2x2 within-subjects ANOVA with two main effects and one 2-way interaction term".</w:t>
      </w:r>
    </w:p>
  </w:comment>
  <w:comment w:id="69" w:author="Shaffer, Victoria A." w:date="2024-08-12T15:25:00Z" w:initials="VS">
    <w:p w14:paraId="00F8C99D" w14:textId="77777777" w:rsidR="00EE29E5" w:rsidRDefault="00EE29E5" w:rsidP="00EE29E5">
      <w:r>
        <w:rPr>
          <w:rStyle w:val="CommentReference"/>
        </w:rPr>
        <w:annotationRef/>
      </w:r>
      <w:r>
        <w:rPr>
          <w:color w:val="000000"/>
          <w:sz w:val="20"/>
          <w:szCs w:val="20"/>
        </w:rPr>
        <w:t>Do you mean ‘support for the two highly polarized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2C3880" w15:done="0"/>
  <w15:commentEx w15:paraId="5B9D13B6" w15:done="0"/>
  <w15:commentEx w15:paraId="784441D2" w15:done="0"/>
  <w15:commentEx w15:paraId="0634CE41" w15:done="0"/>
  <w15:commentEx w15:paraId="033EA059" w15:done="0"/>
  <w15:commentEx w15:paraId="00F8C9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A6F3D5" w16cex:dateUtc="2024-08-12T20:18:00Z"/>
  <w16cex:commentExtensible w16cex:durableId="389655E0" w16cex:dateUtc="2024-08-12T20:19:00Z"/>
  <w16cex:commentExtensible w16cex:durableId="02E96A35" w16cex:dateUtc="2024-08-12T20:21:00Z"/>
  <w16cex:commentExtensible w16cex:durableId="31ED7330" w16cex:dateUtc="2024-08-12T20:22:00Z"/>
  <w16cex:commentExtensible w16cex:durableId="612C7443" w16cex:dateUtc="2024-08-12T20:25:00Z"/>
  <w16cex:commentExtensible w16cex:durableId="71A0AB2C" w16cex:dateUtc="2024-08-12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2C3880" w16cid:durableId="67A6F3D5"/>
  <w16cid:commentId w16cid:paraId="5B9D13B6" w16cid:durableId="389655E0"/>
  <w16cid:commentId w16cid:paraId="784441D2" w16cid:durableId="02E96A35"/>
  <w16cid:commentId w16cid:paraId="0634CE41" w16cid:durableId="31ED7330"/>
  <w16cid:commentId w16cid:paraId="033EA059" w16cid:durableId="612C7443"/>
  <w16cid:commentId w16cid:paraId="00F8C99D" w16cid:durableId="71A0AB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3A5"/>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075D"/>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20A5"/>
    <w:rsid w:val="000C2EE3"/>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46A4"/>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3200"/>
    <w:rsid w:val="001A4A18"/>
    <w:rsid w:val="001A4D4B"/>
    <w:rsid w:val="001B2216"/>
    <w:rsid w:val="001B295F"/>
    <w:rsid w:val="001B32C8"/>
    <w:rsid w:val="001B5BA5"/>
    <w:rsid w:val="001B78C2"/>
    <w:rsid w:val="001B7EF5"/>
    <w:rsid w:val="001C0D61"/>
    <w:rsid w:val="001C0E2F"/>
    <w:rsid w:val="001C15AF"/>
    <w:rsid w:val="001C1EDA"/>
    <w:rsid w:val="001C56A8"/>
    <w:rsid w:val="001C6F01"/>
    <w:rsid w:val="001C7ADE"/>
    <w:rsid w:val="001D023E"/>
    <w:rsid w:val="001D15E1"/>
    <w:rsid w:val="001D5411"/>
    <w:rsid w:val="001D7167"/>
    <w:rsid w:val="001E1E29"/>
    <w:rsid w:val="001E2DE6"/>
    <w:rsid w:val="001E3E95"/>
    <w:rsid w:val="001E5078"/>
    <w:rsid w:val="001E5282"/>
    <w:rsid w:val="001F761F"/>
    <w:rsid w:val="00200DDB"/>
    <w:rsid w:val="00202130"/>
    <w:rsid w:val="00202B4C"/>
    <w:rsid w:val="00203577"/>
    <w:rsid w:val="00203771"/>
    <w:rsid w:val="00204421"/>
    <w:rsid w:val="00207992"/>
    <w:rsid w:val="00214E6E"/>
    <w:rsid w:val="002154AE"/>
    <w:rsid w:val="002156F7"/>
    <w:rsid w:val="00217D5F"/>
    <w:rsid w:val="002234C0"/>
    <w:rsid w:val="00223D9E"/>
    <w:rsid w:val="002329B3"/>
    <w:rsid w:val="00234B1B"/>
    <w:rsid w:val="00234D29"/>
    <w:rsid w:val="002368B7"/>
    <w:rsid w:val="00236E50"/>
    <w:rsid w:val="0024154A"/>
    <w:rsid w:val="002421CD"/>
    <w:rsid w:val="00242FFC"/>
    <w:rsid w:val="0024751E"/>
    <w:rsid w:val="00253D48"/>
    <w:rsid w:val="00253E56"/>
    <w:rsid w:val="002547F3"/>
    <w:rsid w:val="00254971"/>
    <w:rsid w:val="00254AD0"/>
    <w:rsid w:val="00263B2E"/>
    <w:rsid w:val="002702B1"/>
    <w:rsid w:val="00273FB3"/>
    <w:rsid w:val="00275F12"/>
    <w:rsid w:val="00280E8C"/>
    <w:rsid w:val="0028118E"/>
    <w:rsid w:val="00281EB2"/>
    <w:rsid w:val="002910CB"/>
    <w:rsid w:val="00292DA3"/>
    <w:rsid w:val="002932B1"/>
    <w:rsid w:val="00296832"/>
    <w:rsid w:val="002A1D93"/>
    <w:rsid w:val="002A25FA"/>
    <w:rsid w:val="002A2ECA"/>
    <w:rsid w:val="002A37BE"/>
    <w:rsid w:val="002A422C"/>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08B6"/>
    <w:rsid w:val="003F3A6C"/>
    <w:rsid w:val="00401BB0"/>
    <w:rsid w:val="004024ED"/>
    <w:rsid w:val="00402AFA"/>
    <w:rsid w:val="0040382D"/>
    <w:rsid w:val="00405E30"/>
    <w:rsid w:val="00405E9F"/>
    <w:rsid w:val="00405EF8"/>
    <w:rsid w:val="00405F67"/>
    <w:rsid w:val="004062D6"/>
    <w:rsid w:val="00410FFE"/>
    <w:rsid w:val="00411BB8"/>
    <w:rsid w:val="00413D42"/>
    <w:rsid w:val="0041666E"/>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3722"/>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B77FD"/>
    <w:rsid w:val="004C1877"/>
    <w:rsid w:val="004D367A"/>
    <w:rsid w:val="004D3C2D"/>
    <w:rsid w:val="004D43E0"/>
    <w:rsid w:val="004D67C1"/>
    <w:rsid w:val="004E0A21"/>
    <w:rsid w:val="004E1673"/>
    <w:rsid w:val="004E52DD"/>
    <w:rsid w:val="004E7539"/>
    <w:rsid w:val="004F2E01"/>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4203"/>
    <w:rsid w:val="00545E75"/>
    <w:rsid w:val="0054633C"/>
    <w:rsid w:val="005503CF"/>
    <w:rsid w:val="00551964"/>
    <w:rsid w:val="005521E6"/>
    <w:rsid w:val="005522C3"/>
    <w:rsid w:val="005537DA"/>
    <w:rsid w:val="00553E24"/>
    <w:rsid w:val="00555CDB"/>
    <w:rsid w:val="0055647A"/>
    <w:rsid w:val="00562345"/>
    <w:rsid w:val="00564D0A"/>
    <w:rsid w:val="00565C98"/>
    <w:rsid w:val="00566167"/>
    <w:rsid w:val="005663A0"/>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777D1"/>
    <w:rsid w:val="00684C26"/>
    <w:rsid w:val="0069451A"/>
    <w:rsid w:val="00694703"/>
    <w:rsid w:val="006956C0"/>
    <w:rsid w:val="00696FB9"/>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2FC"/>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7F48C7"/>
    <w:rsid w:val="008000C9"/>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8B4"/>
    <w:rsid w:val="00850C67"/>
    <w:rsid w:val="00852523"/>
    <w:rsid w:val="008530A5"/>
    <w:rsid w:val="008537BA"/>
    <w:rsid w:val="00854612"/>
    <w:rsid w:val="00856CEE"/>
    <w:rsid w:val="00857A15"/>
    <w:rsid w:val="00862109"/>
    <w:rsid w:val="008628C9"/>
    <w:rsid w:val="00862C55"/>
    <w:rsid w:val="008645DD"/>
    <w:rsid w:val="00870A44"/>
    <w:rsid w:val="0087393B"/>
    <w:rsid w:val="00882912"/>
    <w:rsid w:val="008830A4"/>
    <w:rsid w:val="0089118E"/>
    <w:rsid w:val="00892908"/>
    <w:rsid w:val="0089299E"/>
    <w:rsid w:val="00892E13"/>
    <w:rsid w:val="00893396"/>
    <w:rsid w:val="0089699B"/>
    <w:rsid w:val="008973CF"/>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2181"/>
    <w:rsid w:val="008D3A07"/>
    <w:rsid w:val="008D4D97"/>
    <w:rsid w:val="008D73FF"/>
    <w:rsid w:val="008D7526"/>
    <w:rsid w:val="008E1E84"/>
    <w:rsid w:val="008E2F30"/>
    <w:rsid w:val="008E5472"/>
    <w:rsid w:val="008E5802"/>
    <w:rsid w:val="008F2562"/>
    <w:rsid w:val="008F2E30"/>
    <w:rsid w:val="008F440B"/>
    <w:rsid w:val="008F45BB"/>
    <w:rsid w:val="008F55E8"/>
    <w:rsid w:val="008F593E"/>
    <w:rsid w:val="008F6286"/>
    <w:rsid w:val="008F71BC"/>
    <w:rsid w:val="00901C67"/>
    <w:rsid w:val="009023C6"/>
    <w:rsid w:val="00902DE9"/>
    <w:rsid w:val="0090530C"/>
    <w:rsid w:val="009055C5"/>
    <w:rsid w:val="009062FA"/>
    <w:rsid w:val="00914014"/>
    <w:rsid w:val="0092191C"/>
    <w:rsid w:val="00923C48"/>
    <w:rsid w:val="0092719A"/>
    <w:rsid w:val="009274C3"/>
    <w:rsid w:val="00930109"/>
    <w:rsid w:val="00930FA2"/>
    <w:rsid w:val="00933DE8"/>
    <w:rsid w:val="00935287"/>
    <w:rsid w:val="00937533"/>
    <w:rsid w:val="009425FA"/>
    <w:rsid w:val="00944504"/>
    <w:rsid w:val="00944CA4"/>
    <w:rsid w:val="00945332"/>
    <w:rsid w:val="00946CF9"/>
    <w:rsid w:val="00946CFE"/>
    <w:rsid w:val="009503DF"/>
    <w:rsid w:val="00951B60"/>
    <w:rsid w:val="00952DD1"/>
    <w:rsid w:val="00954B83"/>
    <w:rsid w:val="00954B98"/>
    <w:rsid w:val="00954FF4"/>
    <w:rsid w:val="0095699B"/>
    <w:rsid w:val="00963FBC"/>
    <w:rsid w:val="00966E5E"/>
    <w:rsid w:val="009708F6"/>
    <w:rsid w:val="00971123"/>
    <w:rsid w:val="0097319E"/>
    <w:rsid w:val="0097392E"/>
    <w:rsid w:val="0097399A"/>
    <w:rsid w:val="009750F6"/>
    <w:rsid w:val="00976FA6"/>
    <w:rsid w:val="00984130"/>
    <w:rsid w:val="00984AE8"/>
    <w:rsid w:val="009866C7"/>
    <w:rsid w:val="009870E3"/>
    <w:rsid w:val="009874A5"/>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087A"/>
    <w:rsid w:val="009E116F"/>
    <w:rsid w:val="009E7884"/>
    <w:rsid w:val="009F26BF"/>
    <w:rsid w:val="009F3E25"/>
    <w:rsid w:val="009F6128"/>
    <w:rsid w:val="00A00A0E"/>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472AE"/>
    <w:rsid w:val="00A53296"/>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5E0C"/>
    <w:rsid w:val="00AC7ADD"/>
    <w:rsid w:val="00AD1C62"/>
    <w:rsid w:val="00AD3D4C"/>
    <w:rsid w:val="00AD4DF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33F6F"/>
    <w:rsid w:val="00B343FC"/>
    <w:rsid w:val="00B44EBB"/>
    <w:rsid w:val="00B51F14"/>
    <w:rsid w:val="00B54058"/>
    <w:rsid w:val="00B54631"/>
    <w:rsid w:val="00B555B8"/>
    <w:rsid w:val="00B61C56"/>
    <w:rsid w:val="00B66397"/>
    <w:rsid w:val="00B665BF"/>
    <w:rsid w:val="00B70B05"/>
    <w:rsid w:val="00B77C39"/>
    <w:rsid w:val="00B80238"/>
    <w:rsid w:val="00B81746"/>
    <w:rsid w:val="00B8185F"/>
    <w:rsid w:val="00B840FF"/>
    <w:rsid w:val="00B8411D"/>
    <w:rsid w:val="00B864EB"/>
    <w:rsid w:val="00B87CC7"/>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1BDA"/>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07366"/>
    <w:rsid w:val="00C11ECB"/>
    <w:rsid w:val="00C12FF3"/>
    <w:rsid w:val="00C14886"/>
    <w:rsid w:val="00C1680B"/>
    <w:rsid w:val="00C169D4"/>
    <w:rsid w:val="00C16DD2"/>
    <w:rsid w:val="00C20432"/>
    <w:rsid w:val="00C20C65"/>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94F72"/>
    <w:rsid w:val="00CA1FF1"/>
    <w:rsid w:val="00CA5E26"/>
    <w:rsid w:val="00CA741B"/>
    <w:rsid w:val="00CB718D"/>
    <w:rsid w:val="00CB7E8E"/>
    <w:rsid w:val="00CC156A"/>
    <w:rsid w:val="00CC25C1"/>
    <w:rsid w:val="00CC3735"/>
    <w:rsid w:val="00CC5337"/>
    <w:rsid w:val="00CC5863"/>
    <w:rsid w:val="00CC612D"/>
    <w:rsid w:val="00CD31B7"/>
    <w:rsid w:val="00CD6C09"/>
    <w:rsid w:val="00CE372D"/>
    <w:rsid w:val="00CE51ED"/>
    <w:rsid w:val="00CE5946"/>
    <w:rsid w:val="00CF0C43"/>
    <w:rsid w:val="00CF1E8C"/>
    <w:rsid w:val="00CF46CD"/>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02B9"/>
    <w:rsid w:val="00D63CD8"/>
    <w:rsid w:val="00D643EF"/>
    <w:rsid w:val="00D65FF8"/>
    <w:rsid w:val="00D667A8"/>
    <w:rsid w:val="00D66911"/>
    <w:rsid w:val="00D6708F"/>
    <w:rsid w:val="00D70000"/>
    <w:rsid w:val="00D709A7"/>
    <w:rsid w:val="00D71E15"/>
    <w:rsid w:val="00D73FDD"/>
    <w:rsid w:val="00D75B12"/>
    <w:rsid w:val="00D80338"/>
    <w:rsid w:val="00D82499"/>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5B22"/>
    <w:rsid w:val="00DC718B"/>
    <w:rsid w:val="00DC7F85"/>
    <w:rsid w:val="00DD20DA"/>
    <w:rsid w:val="00DD39EB"/>
    <w:rsid w:val="00DD3D1A"/>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3B"/>
    <w:rsid w:val="00E2276B"/>
    <w:rsid w:val="00E26FB4"/>
    <w:rsid w:val="00E30781"/>
    <w:rsid w:val="00E3289B"/>
    <w:rsid w:val="00E331E4"/>
    <w:rsid w:val="00E34DE7"/>
    <w:rsid w:val="00E52487"/>
    <w:rsid w:val="00E5316E"/>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3FC3"/>
    <w:rsid w:val="00E95564"/>
    <w:rsid w:val="00E97363"/>
    <w:rsid w:val="00EA036D"/>
    <w:rsid w:val="00EA0FF4"/>
    <w:rsid w:val="00EA38A1"/>
    <w:rsid w:val="00EA71C5"/>
    <w:rsid w:val="00EB3C7D"/>
    <w:rsid w:val="00EB42F8"/>
    <w:rsid w:val="00EB6366"/>
    <w:rsid w:val="00EC3323"/>
    <w:rsid w:val="00EC5681"/>
    <w:rsid w:val="00EC5D68"/>
    <w:rsid w:val="00ED30A6"/>
    <w:rsid w:val="00ED3FBF"/>
    <w:rsid w:val="00EE1021"/>
    <w:rsid w:val="00EE2669"/>
    <w:rsid w:val="00EE29E5"/>
    <w:rsid w:val="00EE4449"/>
    <w:rsid w:val="00EE48D0"/>
    <w:rsid w:val="00EE5971"/>
    <w:rsid w:val="00EE5994"/>
    <w:rsid w:val="00EF0DD4"/>
    <w:rsid w:val="00F10638"/>
    <w:rsid w:val="00F1228C"/>
    <w:rsid w:val="00F13BFB"/>
    <w:rsid w:val="00F140C2"/>
    <w:rsid w:val="00F179E5"/>
    <w:rsid w:val="00F17C97"/>
    <w:rsid w:val="00F2087E"/>
    <w:rsid w:val="00F22DEA"/>
    <w:rsid w:val="00F242B8"/>
    <w:rsid w:val="00F258D5"/>
    <w:rsid w:val="00F26518"/>
    <w:rsid w:val="00F26FE2"/>
    <w:rsid w:val="00F273CA"/>
    <w:rsid w:val="00F305C7"/>
    <w:rsid w:val="00F30ED0"/>
    <w:rsid w:val="00F30EEB"/>
    <w:rsid w:val="00F32F32"/>
    <w:rsid w:val="00F34113"/>
    <w:rsid w:val="00F34AE8"/>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4DAB"/>
    <w:rsid w:val="00F85400"/>
    <w:rsid w:val="00F86571"/>
    <w:rsid w:val="00F920AB"/>
    <w:rsid w:val="00FA11F1"/>
    <w:rsid w:val="00FA193E"/>
    <w:rsid w:val="00FA2DCF"/>
    <w:rsid w:val="00FA348F"/>
    <w:rsid w:val="00FA4543"/>
    <w:rsid w:val="00FA4CB4"/>
    <w:rsid w:val="00FA593A"/>
    <w:rsid w:val="00FB5E78"/>
    <w:rsid w:val="00FB6665"/>
    <w:rsid w:val="00FB686E"/>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32</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33</cp:revision>
  <dcterms:created xsi:type="dcterms:W3CDTF">2024-08-12T17:05:00Z</dcterms:created>
  <dcterms:modified xsi:type="dcterms:W3CDTF">2024-08-13T18:44:00Z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