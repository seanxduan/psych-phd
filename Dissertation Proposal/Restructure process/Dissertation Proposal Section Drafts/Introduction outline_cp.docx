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A036D">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B153EA">
      <w:pPr>
        <w:pStyle w:val="Heading1"/>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A036D">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A036D">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A036D">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A036D">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A036D">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A036D">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A036D">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A036D">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A036D">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A036D">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A036D">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A036D">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A036D">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364DBB">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A036D">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A036D">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A036D">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A036D">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A036D">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A036D">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A036D">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A036D">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A036D">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A036D">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A036D">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A036D">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A036D">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A036D">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871B8F">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871B8F">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871B8F">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871B8F">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871B8F">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871B8F">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871B8F">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871B8F">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871B8F">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871B8F">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871B8F">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871B8F">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871B8F">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Pr="001778ED" w:rsidRDefault="00EA036D" w:rsidP="001778ED">
      <w:pPr>
        <w:pStyle w:val="Heading1"/>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7907D0D3" w14:textId="77777777" w:rsidR="001778ED" w:rsidRPr="00732195" w:rsidRDefault="001778ED" w:rsidP="00732195"/>
    <w:p w14:paraId="30B634C4" w14:textId="38A36068" w:rsidR="001977D0" w:rsidRDefault="001977D0" w:rsidP="0040793B">
      <w:pPr>
        <w:pStyle w:val="Heading2"/>
      </w:pPr>
      <w:r w:rsidRPr="0040793B">
        <w:t>A: Overview</w:t>
      </w:r>
    </w:p>
    <w:p w14:paraId="3007B96F" w14:textId="4B27F5FA" w:rsidR="00607E3A" w:rsidRDefault="00607E3A" w:rsidP="00607E3A">
      <w:pPr>
        <w:pStyle w:val="ListParagraph"/>
        <w:numPr>
          <w:ilvl w:val="0"/>
          <w:numId w:val="3"/>
        </w:numPr>
        <w:rPr>
          <w:szCs w:val="24"/>
        </w:rPr>
      </w:pPr>
      <w:r>
        <w:rPr>
          <w:szCs w:val="24"/>
        </w:rPr>
        <w:t>Why is this study being undertaken? - public perceptions and human belief need to be changed, either due to new information (e.g., discovery of a new drug, or best practice) or due to changing circumstances (e.g., a global pandemic).</w:t>
      </w:r>
    </w:p>
    <w:p w14:paraId="5175CAB9" w14:textId="487B1C00" w:rsidR="00607E3A" w:rsidRDefault="00607E3A" w:rsidP="00607E3A">
      <w:pPr>
        <w:pStyle w:val="ListParagraph"/>
        <w:numPr>
          <w:ilvl w:val="0"/>
          <w:numId w:val="3"/>
        </w:numPr>
        <w:rPr>
          <w:szCs w:val="24"/>
        </w:rPr>
      </w:pPr>
      <w:r>
        <w:rPr>
          <w:szCs w:val="24"/>
        </w:rPr>
        <w:t xml:space="preserve">What main questions will we answer? – Social Consensus is known to be a useful tool, how useful is it (effect size), and what individual differences or covariates can affect </w:t>
      </w:r>
      <w:proofErr w:type="spellStart"/>
      <w:r>
        <w:rPr>
          <w:szCs w:val="24"/>
        </w:rPr>
        <w:t>it’s</w:t>
      </w:r>
      <w:proofErr w:type="spellEnd"/>
      <w:r>
        <w:rPr>
          <w:szCs w:val="24"/>
        </w:rPr>
        <w:t xml:space="preserve"> effectiveness?</w:t>
      </w:r>
    </w:p>
    <w:p w14:paraId="13A050BE" w14:textId="19562152" w:rsidR="007B5F96" w:rsidRPr="00607E3A" w:rsidRDefault="007B5F96" w:rsidP="00607E3A">
      <w:pPr>
        <w:pStyle w:val="ListParagraph"/>
        <w:numPr>
          <w:ilvl w:val="0"/>
          <w:numId w:val="3"/>
        </w:numPr>
        <w:rPr>
          <w:szCs w:val="24"/>
        </w:rPr>
      </w:pPr>
      <w:r>
        <w:rPr>
          <w:szCs w:val="24"/>
        </w:rPr>
        <w:t>What problems are we foreshadowing? - human beliefs can be difficult to change, especially when the issue is highly polarized, or seen as central to one’s perception of ‘right and wrong’ (e.g., Abortion, Immigration, Climate Change, etc.). Greater moral conviction towards one’s beliefs blunts the effectiveness of ‘social consensus’ magnifying the importance of understanding this further.</w:t>
      </w:r>
    </w:p>
    <w:p w14:paraId="7BDB11BD" w14:textId="69B9B200" w:rsidR="00B01764" w:rsidRPr="00E464DC" w:rsidRDefault="001977D0" w:rsidP="00E464DC">
      <w:pPr>
        <w:pStyle w:val="Heading2"/>
      </w:pPr>
      <w:r w:rsidRPr="0040793B">
        <w:t>B: Statement of the Problem</w:t>
      </w:r>
    </w:p>
    <w:p w14:paraId="1BA8A688" w14:textId="6830BA48" w:rsidR="000D3BA6" w:rsidRPr="000D3BA6" w:rsidRDefault="000D3BA6" w:rsidP="00E464DC">
      <w:pPr>
        <w:pStyle w:val="BodyText"/>
        <w:numPr>
          <w:ilvl w:val="0"/>
          <w:numId w:val="5"/>
        </w:numPr>
        <w:rPr>
          <w:szCs w:val="24"/>
        </w:rPr>
      </w:pPr>
      <w:r>
        <w:rPr>
          <w:szCs w:val="24"/>
        </w:rPr>
        <w:t>How can social consensus be used to change beliefs, and in what conditions is it effective? We wish to empirically show that social consensus manipulation can increase and decrease beliefs in a variety of issues</w:t>
      </w:r>
      <w:r w:rsidR="007E5DC6">
        <w:rPr>
          <w:szCs w:val="24"/>
        </w:rPr>
        <w:t>. Additionally, that the effect of social consensus can be leveraged with a broader categorization (e.g., consensus of American public vs. consensus of peer students</w:t>
      </w:r>
      <w:r w:rsidR="00105EF3">
        <w:rPr>
          <w:szCs w:val="24"/>
        </w:rPr>
        <w:t>/rival students</w:t>
      </w:r>
      <w:r w:rsidR="007E5DC6">
        <w:rPr>
          <w:szCs w:val="24"/>
        </w:rPr>
        <w:t xml:space="preserve"> vs. consensus of close friends).</w:t>
      </w:r>
    </w:p>
    <w:p w14:paraId="3AFB23C5" w14:textId="3210D3C0" w:rsidR="00081940" w:rsidRDefault="00081940" w:rsidP="00E464DC">
      <w:pPr>
        <w:pStyle w:val="BodyText"/>
        <w:numPr>
          <w:ilvl w:val="0"/>
          <w:numId w:val="5"/>
        </w:numPr>
        <w:rPr>
          <w:szCs w:val="24"/>
        </w:rPr>
      </w:pPr>
      <w:proofErr w:type="spellStart"/>
      <w:r>
        <w:rPr>
          <w:szCs w:val="24"/>
        </w:rPr>
        <w:t>Skitka’s</w:t>
      </w:r>
      <w:proofErr w:type="spellEnd"/>
      <w:r>
        <w:rPr>
          <w:szCs w:val="24"/>
        </w:rPr>
        <w:t xml:space="preserve"> “Domain Theory of Attitude” implies that changing moral conviction </w:t>
      </w:r>
      <w:r w:rsidR="00715DA1">
        <w:rPr>
          <w:szCs w:val="24"/>
        </w:rPr>
        <w:t xml:space="preserve">can lead an attitude to shift </w:t>
      </w:r>
      <w:r w:rsidR="00821C53">
        <w:rPr>
          <w:szCs w:val="24"/>
        </w:rPr>
        <w:t>from a ‘moral imperative’ (difficult to change belief)</w:t>
      </w:r>
      <w:r w:rsidR="00715DA1">
        <w:rPr>
          <w:szCs w:val="24"/>
        </w:rPr>
        <w:t xml:space="preserve"> to a preference or convention</w:t>
      </w:r>
      <w:r w:rsidR="00821C53">
        <w:rPr>
          <w:szCs w:val="24"/>
        </w:rPr>
        <w:t xml:space="preserve"> (easier to change belief). However, this has not been empirically assessed as a way of changing beliefs</w:t>
      </w:r>
      <w:r w:rsidR="003B3C3C">
        <w:rPr>
          <w:szCs w:val="24"/>
        </w:rPr>
        <w:t>.</w:t>
      </w:r>
      <w:r w:rsidR="003B4E1D">
        <w:rPr>
          <w:szCs w:val="24"/>
        </w:rPr>
        <w:t xml:space="preserve"> Additionally, how do different baseline levels of moral conviction around issues affect the willingness to change beliefs?</w:t>
      </w:r>
    </w:p>
    <w:p w14:paraId="58C091B4" w14:textId="5A33A426" w:rsidR="002B623F" w:rsidRDefault="00B11168" w:rsidP="00E464DC">
      <w:pPr>
        <w:pStyle w:val="BodyText"/>
        <w:numPr>
          <w:ilvl w:val="0"/>
          <w:numId w:val="5"/>
        </w:numPr>
        <w:rPr>
          <w:szCs w:val="24"/>
        </w:rPr>
      </w:pPr>
      <w:r>
        <w:rPr>
          <w:szCs w:val="24"/>
        </w:rPr>
        <w:t xml:space="preserve">How can we maximize the effectiveness of social consensus to change beliefs? </w:t>
      </w:r>
      <w:r w:rsidR="002B623F">
        <w:rPr>
          <w:szCs w:val="24"/>
        </w:rPr>
        <w:t>Social consensus is generally very effective at changing beliefs, except in conditions of high moral conviction. In theory, reducing moral conviction should increase the effectiveness of social consensus, however, this has not been empirically tested.</w:t>
      </w:r>
    </w:p>
    <w:p w14:paraId="2751BE3C" w14:textId="171CD05B" w:rsidR="001977D0" w:rsidRDefault="001977D0" w:rsidP="0040793B">
      <w:pPr>
        <w:pStyle w:val="Heading2"/>
      </w:pPr>
      <w:r w:rsidRPr="0040793B">
        <w:t>C: Purpose</w:t>
      </w:r>
    </w:p>
    <w:p w14:paraId="09EF75F0" w14:textId="3E286B0A" w:rsidR="001E4FE9" w:rsidRDefault="0054431B" w:rsidP="005173F9">
      <w:pPr>
        <w:pStyle w:val="BodyText"/>
        <w:numPr>
          <w:ilvl w:val="0"/>
          <w:numId w:val="6"/>
        </w:numPr>
      </w:pPr>
      <w:r>
        <w:t>How can social consensus be used to change beliefs?</w:t>
      </w:r>
    </w:p>
    <w:p w14:paraId="113F016D" w14:textId="3739CD10" w:rsidR="00E464DC" w:rsidRDefault="001E4FE9" w:rsidP="0054431B">
      <w:pPr>
        <w:pStyle w:val="BodyText"/>
        <w:numPr>
          <w:ilvl w:val="1"/>
          <w:numId w:val="6"/>
        </w:numPr>
      </w:pPr>
      <w:r>
        <w:t>H</w:t>
      </w:r>
      <w:r w:rsidR="00D912CD">
        <w:t>ow individual differences affect social consensus</w:t>
      </w:r>
    </w:p>
    <w:p w14:paraId="0905D1D7" w14:textId="2742EAF2" w:rsidR="00D912CD" w:rsidRDefault="001E4FE9" w:rsidP="0054431B">
      <w:pPr>
        <w:pStyle w:val="BodyText"/>
        <w:numPr>
          <w:ilvl w:val="1"/>
          <w:numId w:val="6"/>
        </w:numPr>
      </w:pPr>
      <w:r>
        <w:t>W</w:t>
      </w:r>
      <w:r w:rsidR="00D912CD">
        <w:t>hat type of social consensus is most effective</w:t>
      </w:r>
    </w:p>
    <w:p w14:paraId="2A101015" w14:textId="72F53056" w:rsidR="001E4FE9" w:rsidRDefault="00CE5730" w:rsidP="001E4FE9">
      <w:pPr>
        <w:pStyle w:val="BodyText"/>
        <w:numPr>
          <w:ilvl w:val="0"/>
          <w:numId w:val="6"/>
        </w:numPr>
      </w:pPr>
      <w:r>
        <w:t>How does moral conviction affect belief change?</w:t>
      </w:r>
    </w:p>
    <w:p w14:paraId="215FE2F2" w14:textId="1A62E8F8" w:rsidR="00CE5730" w:rsidRDefault="00CE5730" w:rsidP="00CE5730">
      <w:pPr>
        <w:pStyle w:val="BodyText"/>
        <w:numPr>
          <w:ilvl w:val="1"/>
          <w:numId w:val="6"/>
        </w:numPr>
      </w:pPr>
      <w:r>
        <w:t>How do different issues differ in baseline levels of moral conviction, and how do these baseline differences affect openness to belief change?</w:t>
      </w:r>
    </w:p>
    <w:p w14:paraId="56E3AE48" w14:textId="3CE15379" w:rsidR="00CE5730" w:rsidRDefault="00CE5730" w:rsidP="00CE5730">
      <w:pPr>
        <w:pStyle w:val="BodyText"/>
        <w:numPr>
          <w:ilvl w:val="1"/>
          <w:numId w:val="6"/>
        </w:numPr>
      </w:pPr>
      <w:r>
        <w:lastRenderedPageBreak/>
        <w:t>What manipulations are best at increasing/decreasing moral conviction?</w:t>
      </w:r>
    </w:p>
    <w:p w14:paraId="0EC9CA7C" w14:textId="3F4E7C29" w:rsidR="0054431B" w:rsidRPr="00E464DC" w:rsidRDefault="008859BE" w:rsidP="00E464DC">
      <w:pPr>
        <w:pStyle w:val="BodyText"/>
        <w:numPr>
          <w:ilvl w:val="0"/>
          <w:numId w:val="6"/>
        </w:numPr>
      </w:pPr>
      <w:r>
        <w:t>How do changing levels of moral conviction interact with the effects of a social consensus intervention?</w:t>
      </w:r>
    </w:p>
    <w:p w14:paraId="1D56BC7A" w14:textId="3F0DEC95" w:rsidR="001977D0" w:rsidRDefault="001977D0" w:rsidP="0040793B">
      <w:pPr>
        <w:pStyle w:val="Heading2"/>
      </w:pPr>
      <w:r w:rsidRPr="0040793B">
        <w:t>D: Research Question or Hypothesis/Significance of Study</w:t>
      </w:r>
    </w:p>
    <w:p w14:paraId="2E025362" w14:textId="77777777" w:rsidR="007A37BD" w:rsidRDefault="007A37BD" w:rsidP="007A37BD">
      <w:pPr>
        <w:pStyle w:val="BodyText"/>
        <w:numPr>
          <w:ilvl w:val="0"/>
          <w:numId w:val="7"/>
        </w:numPr>
      </w:pPr>
      <w:r>
        <w:t>Study 1</w:t>
      </w:r>
    </w:p>
    <w:p w14:paraId="21C3A387" w14:textId="59CD249C" w:rsidR="007A37BD" w:rsidRPr="007A37BD" w:rsidRDefault="007A37BD" w:rsidP="007A37BD">
      <w:pPr>
        <w:pStyle w:val="BodyText"/>
        <w:numPr>
          <w:ilvl w:val="1"/>
          <w:numId w:val="7"/>
        </w:numPr>
      </w:pPr>
      <w:r w:rsidRPr="007A37BD">
        <w:rPr>
          <w:rFonts w:cstheme="minorHAnsi"/>
          <w:kern w:val="0"/>
          <w:szCs w:val="28"/>
          <w14:ligatures w14:val="none"/>
        </w:rPr>
        <w:t>We predicted high social consensus would lead to more positive support for highly polarized issues (H1)</w:t>
      </w:r>
    </w:p>
    <w:p w14:paraId="1133DADC" w14:textId="040E0446" w:rsidR="007A37BD" w:rsidRPr="009D706F" w:rsidRDefault="007A37BD" w:rsidP="007A37BD">
      <w:pPr>
        <w:pStyle w:val="BodyText"/>
        <w:numPr>
          <w:ilvl w:val="1"/>
          <w:numId w:val="7"/>
        </w:numPr>
      </w:pPr>
      <w:r w:rsidRPr="00980CA1">
        <w:rPr>
          <w:rFonts w:cstheme="minorHAnsi"/>
          <w:kern w:val="0"/>
          <w:szCs w:val="28"/>
          <w14:ligatures w14:val="none"/>
        </w:rPr>
        <w:t>Utilitarian and Deontological Orientation, of the ethical standards of judgement questionnaire (ESJQ) would be significant predictors of support for these polarized issues</w:t>
      </w:r>
      <w:r>
        <w:rPr>
          <w:rFonts w:cstheme="minorHAnsi"/>
          <w:kern w:val="0"/>
          <w:szCs w:val="28"/>
          <w14:ligatures w14:val="none"/>
        </w:rPr>
        <w:t xml:space="preserve"> (H2)</w:t>
      </w:r>
    </w:p>
    <w:p w14:paraId="40D961D4" w14:textId="0B946175" w:rsidR="009D706F" w:rsidRPr="009D706F" w:rsidRDefault="009D706F" w:rsidP="009D706F">
      <w:pPr>
        <w:pStyle w:val="BodyText"/>
        <w:numPr>
          <w:ilvl w:val="0"/>
          <w:numId w:val="7"/>
        </w:numPr>
      </w:pPr>
      <w:r>
        <w:rPr>
          <w:rFonts w:cstheme="minorHAnsi"/>
          <w:kern w:val="0"/>
          <w:szCs w:val="28"/>
          <w14:ligatures w14:val="none"/>
        </w:rPr>
        <w:t>Study 2</w:t>
      </w:r>
    </w:p>
    <w:p w14:paraId="78E7069E" w14:textId="4C649531" w:rsidR="009D706F" w:rsidRPr="000130B1" w:rsidRDefault="009D706F" w:rsidP="009D706F">
      <w:pPr>
        <w:pStyle w:val="BodyText"/>
        <w:numPr>
          <w:ilvl w:val="1"/>
          <w:numId w:val="7"/>
        </w:numPr>
      </w:pPr>
      <w:r>
        <w:rPr>
          <w:kern w:val="0"/>
          <w:szCs w:val="28"/>
          <w14:ligatures w14:val="none"/>
        </w:rPr>
        <w:t xml:space="preserve">We </w:t>
      </w:r>
      <w:r w:rsidR="00A33118">
        <w:rPr>
          <w:kern w:val="0"/>
          <w:szCs w:val="28"/>
          <w14:ligatures w14:val="none"/>
        </w:rPr>
        <w:t>hypothesize</w:t>
      </w:r>
      <w:r w:rsidRPr="00980CA1">
        <w:rPr>
          <w:kern w:val="0"/>
          <w:szCs w:val="28"/>
          <w14:ligatures w14:val="none"/>
        </w:rPr>
        <w:t xml:space="preserve">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sidR="00FA65FD">
        <w:rPr>
          <w:rFonts w:ascii="Calibri" w:eastAsia="Calibri" w:hAnsi="Calibri" w:cs="Times New Roman"/>
        </w:rPr>
        <w:t xml:space="preserve"> (H1).</w:t>
      </w:r>
    </w:p>
    <w:p w14:paraId="056101E9" w14:textId="2CF15049" w:rsidR="000130B1" w:rsidRDefault="000130B1" w:rsidP="009D706F">
      <w:pPr>
        <w:pStyle w:val="BodyText"/>
        <w:numPr>
          <w:ilvl w:val="1"/>
          <w:numId w:val="7"/>
        </w:numPr>
      </w:pPr>
      <w:r>
        <w:t>M</w:t>
      </w:r>
      <w:r w:rsidRPr="000130B1">
        <w:t>oral piggybacking and moral responsibility interventions would increase moral conviction relative to the control, and that the pragmatic and hedonic interventions would decrease moral conviction relative to the control</w:t>
      </w:r>
      <w:r w:rsidR="00390050">
        <w:t xml:space="preserve"> (H2).</w:t>
      </w:r>
    </w:p>
    <w:p w14:paraId="4B66BFBF" w14:textId="63CF97E4" w:rsidR="00EA4007" w:rsidRDefault="00EA4007" w:rsidP="00EA4007">
      <w:pPr>
        <w:pStyle w:val="BodyText"/>
        <w:numPr>
          <w:ilvl w:val="0"/>
          <w:numId w:val="7"/>
        </w:numPr>
      </w:pPr>
      <w:r>
        <w:t>Study 3</w:t>
      </w:r>
    </w:p>
    <w:p w14:paraId="79526AEF" w14:textId="179268B7" w:rsidR="00EA4007" w:rsidRDefault="00EA4007" w:rsidP="00EA4007">
      <w:pPr>
        <w:pStyle w:val="BodyText"/>
        <w:numPr>
          <w:ilvl w:val="1"/>
          <w:numId w:val="7"/>
        </w:numPr>
      </w:pPr>
      <w:r>
        <w:t>Decreases in moral conviction will lead to significantly greater effect of social consensus or, increases in moral conviction will lead to ‘inoculation’ against social consensus</w:t>
      </w:r>
      <w:r w:rsidR="005C0AA5">
        <w:t xml:space="preserve"> (H1).</w:t>
      </w:r>
    </w:p>
    <w:p w14:paraId="5D7D049A" w14:textId="3EAE3A74" w:rsidR="00602D4F" w:rsidRDefault="00602D4F" w:rsidP="00595B11">
      <w:pPr>
        <w:pStyle w:val="BodyText"/>
        <w:numPr>
          <w:ilvl w:val="0"/>
          <w:numId w:val="7"/>
        </w:numPr>
      </w:pPr>
      <w:r>
        <w:t>Significance of the Study –</w:t>
      </w:r>
      <w:r w:rsidR="00EE4395">
        <w:t xml:space="preserve"> </w:t>
      </w:r>
      <w:r w:rsidR="00595B11" w:rsidRPr="00595B11">
        <w:rPr>
          <w:highlight w:val="yellow"/>
        </w:rPr>
        <w:t>START THE SENTENCE TO DIRECTLY REFERENCE PERSUASION AND BELIEF CHANGE – ESPECIALLY IN POLARIZED TOPICS</w:t>
      </w:r>
      <w:r w:rsidR="00595B11">
        <w:t xml:space="preserve"> -  </w:t>
      </w:r>
      <w:r>
        <w:t>Effective persuasion/dissemination of up-to-date information can critically impact public health and safety</w:t>
      </w:r>
      <w:r w:rsidR="006E3784">
        <w:t>. Gaining further understanding of one of the best ‘tools’ available in the form of social consensus has direct applications in improving persuasion/science communication. Furthermore, addressing one of the largest theoretical weaknesses in this tool (e.g., high levels of moral conviction acting as ‘inoculation’ against social consensus) improves applicability, especially considering how many vital contemporary issues are held with high levels of moral conviction (e.g., climate change).</w:t>
      </w:r>
    </w:p>
    <w:p w14:paraId="78118B81" w14:textId="553817E0" w:rsidR="006E1DE8" w:rsidRDefault="006E1DE8" w:rsidP="006E1DE8">
      <w:pPr>
        <w:pStyle w:val="BodyText"/>
        <w:numPr>
          <w:ilvl w:val="1"/>
          <w:numId w:val="7"/>
        </w:numPr>
      </w:pPr>
      <w:r>
        <w:t>For instance… COVID 19 harm caused by inability to persuade or change beliefs</w:t>
      </w:r>
      <w:r w:rsidR="00676C36">
        <w:t xml:space="preserve">  – misinformation can cause harm (TWO EXAMPLES)</w:t>
      </w:r>
    </w:p>
    <w:p w14:paraId="0F6529AB" w14:textId="33429EE2" w:rsidR="00595B11" w:rsidRPr="007A37BD" w:rsidRDefault="00595B11" w:rsidP="006E1DE8">
      <w:pPr>
        <w:pStyle w:val="BodyText"/>
        <w:numPr>
          <w:ilvl w:val="1"/>
          <w:numId w:val="7"/>
        </w:numPr>
      </w:pPr>
      <w:r>
        <w:t>Applies to healthcare as the origin, but we expand further and go towards why changing beliefs here can be applicable more broadly.</w:t>
      </w:r>
    </w:p>
    <w:p w14:paraId="704F88BA" w14:textId="539AE659" w:rsidR="00161495" w:rsidRDefault="00F70D9B" w:rsidP="0040793B">
      <w:pPr>
        <w:pStyle w:val="Heading2"/>
      </w:pPr>
      <w:r>
        <w:lastRenderedPageBreak/>
        <w:t>E</w:t>
      </w:r>
      <w:r w:rsidR="00161495" w:rsidRPr="0040793B">
        <w:t>: Summary of Methodology</w:t>
      </w:r>
    </w:p>
    <w:p w14:paraId="4D25107B" w14:textId="33DB9380" w:rsidR="0068783B" w:rsidRPr="0068783B" w:rsidRDefault="0068783B" w:rsidP="0068783B">
      <w:pPr>
        <w:pStyle w:val="BodyText"/>
        <w:numPr>
          <w:ilvl w:val="0"/>
          <w:numId w:val="8"/>
        </w:numPr>
      </w:pPr>
      <w:r>
        <w:t>Brief summary of methods – Unsure how to parameterize</w:t>
      </w:r>
    </w:p>
    <w:p w14:paraId="00F3AD15" w14:textId="53D7C2DC" w:rsidR="00161495" w:rsidRDefault="00F70D9B" w:rsidP="0040793B">
      <w:pPr>
        <w:pStyle w:val="Heading2"/>
      </w:pPr>
      <w:r>
        <w:t>F</w:t>
      </w:r>
      <w:r w:rsidR="00161495" w:rsidRPr="0040793B">
        <w:t xml:space="preserve">: </w:t>
      </w:r>
      <w:r w:rsidR="00CC0D90" w:rsidRPr="0040793B">
        <w:t>Definition of Terms</w:t>
      </w:r>
    </w:p>
    <w:p w14:paraId="7DF503F5" w14:textId="77777777" w:rsidR="004A7105" w:rsidRDefault="000E46AE" w:rsidP="004A7105">
      <w:pPr>
        <w:pStyle w:val="BodyText"/>
        <w:numPr>
          <w:ilvl w:val="0"/>
          <w:numId w:val="9"/>
        </w:numPr>
      </w:pPr>
      <w:r>
        <w:t xml:space="preserve">Universal Health Care (UHC) - </w:t>
      </w:r>
      <w:r w:rsidR="004A7105" w:rsidRPr="004A7105">
        <w:t>Universal health coverage (UHC) means that all people have access to the full range of quality health services they need, when and where they need them, without financial hardship. It covers the full continuum of essential health services, from health promotion to prevention, treatment, rehabilitation and palliative care.</w:t>
      </w:r>
      <w:r w:rsidR="004A7105">
        <w:t xml:space="preserve"> </w:t>
      </w:r>
    </w:p>
    <w:p w14:paraId="1E2DD19A" w14:textId="2C66C735" w:rsidR="001977D0" w:rsidRDefault="004A7105" w:rsidP="004A7105">
      <w:pPr>
        <w:pStyle w:val="BodyText"/>
        <w:numPr>
          <w:ilvl w:val="1"/>
          <w:numId w:val="9"/>
        </w:numPr>
      </w:pPr>
      <w:r w:rsidRPr="004A7105">
        <w:t>Tracking universal health coverage: 2017 global monitoring report. Geneva: World Health Organization; 2017 (https://www.who.int/publications/i/item/9789241513555, accessed 27 July 2023</w:t>
      </w:r>
    </w:p>
    <w:p w14:paraId="6C9E11FD" w14:textId="744371E9" w:rsidR="00256FCD" w:rsidRDefault="00256FCD" w:rsidP="00256FCD">
      <w:pPr>
        <w:pStyle w:val="BodyText"/>
        <w:numPr>
          <w:ilvl w:val="0"/>
          <w:numId w:val="9"/>
        </w:numPr>
      </w:pPr>
      <w:r>
        <w:t>Capital Punishment</w:t>
      </w:r>
      <w:r w:rsidR="003E6D5F">
        <w:t xml:space="preserve"> –</w:t>
      </w:r>
      <w:r w:rsidR="002E03DD">
        <w:t xml:space="preserve"> </w:t>
      </w:r>
      <w:r w:rsidR="00DF1FA1">
        <w:t xml:space="preserve">The </w:t>
      </w:r>
      <w:r w:rsidR="009A4A4A" w:rsidRPr="009A4A4A">
        <w:t>process of sentencing convicted offenders to death for the most serious crimes (capital crimes) and carrying out that sentence.</w:t>
      </w:r>
    </w:p>
    <w:p w14:paraId="6D4C23ED" w14:textId="217C3C24" w:rsidR="00256FCD" w:rsidRDefault="003E6D5F" w:rsidP="007D0B43">
      <w:pPr>
        <w:pStyle w:val="BodyText"/>
        <w:numPr>
          <w:ilvl w:val="1"/>
          <w:numId w:val="9"/>
        </w:numPr>
      </w:pPr>
      <w:r>
        <w:t>(Kasten 1996)</w:t>
      </w:r>
    </w:p>
    <w:p w14:paraId="1C77610A" w14:textId="500C2DCA" w:rsidR="001610DF" w:rsidRDefault="001610DF" w:rsidP="001610DF">
      <w:pPr>
        <w:pStyle w:val="BodyText"/>
        <w:numPr>
          <w:ilvl w:val="0"/>
          <w:numId w:val="9"/>
        </w:numPr>
      </w:pPr>
      <w:r>
        <w:t xml:space="preserve">Climate Change – </w:t>
      </w:r>
      <w:r w:rsidRPr="001610DF">
        <w:t>Climate change is a measurable systemic change in the state of the climate driven by natural events or anthropogenic activities that alter the composition of the atmosphere.</w:t>
      </w:r>
    </w:p>
    <w:p w14:paraId="4C5AFAA5" w14:textId="1D57B5E4" w:rsidR="001610DF" w:rsidRDefault="001610DF" w:rsidP="001610DF">
      <w:pPr>
        <w:pStyle w:val="BodyText"/>
        <w:numPr>
          <w:ilvl w:val="1"/>
          <w:numId w:val="9"/>
        </w:numPr>
      </w:pPr>
      <w:r w:rsidRPr="001610DF">
        <w:t xml:space="preserve">Salonen, A.O., Reiser, D. (2023). Climate Change. In: Idowu, S.O., </w:t>
      </w:r>
      <w:proofErr w:type="spellStart"/>
      <w:r w:rsidRPr="001610DF">
        <w:t>Schmidpeter</w:t>
      </w:r>
      <w:proofErr w:type="spellEnd"/>
      <w:r w:rsidRPr="001610DF">
        <w:t>, R., Capaldi, N., Zu, L., Del Baldo, M., Abreu, R. (eds) Encyclopedia of Sustainable Management. Springer, Cham. https://doi.org/10.1007/978-3-031-25984-5_75</w:t>
      </w:r>
    </w:p>
    <w:p w14:paraId="2A3E421A" w14:textId="18951314" w:rsidR="004A7105" w:rsidRPr="003F293B" w:rsidRDefault="003F293B" w:rsidP="004A7105">
      <w:pPr>
        <w:pStyle w:val="BodyText"/>
        <w:numPr>
          <w:ilvl w:val="0"/>
          <w:numId w:val="9"/>
        </w:numPr>
      </w:pPr>
      <w:r>
        <w:t>Utilitarianism – E</w:t>
      </w:r>
      <w:r w:rsidRPr="002B0DF8">
        <w:rPr>
          <w:szCs w:val="24"/>
        </w:rPr>
        <w:t>thical judgement based on outcomes, not intentions</w:t>
      </w:r>
    </w:p>
    <w:p w14:paraId="4FC86D8D" w14:textId="6353C8B4" w:rsidR="003F293B" w:rsidRDefault="003F293B" w:rsidP="003F293B">
      <w:pPr>
        <w:pStyle w:val="BodyText"/>
        <w:numPr>
          <w:ilvl w:val="1"/>
          <w:numId w:val="9"/>
        </w:numPr>
      </w:pPr>
      <w:r w:rsidRPr="002B0DF8">
        <w:rPr>
          <w:szCs w:val="24"/>
        </w:rPr>
        <w:t>(Brady and Wheeler, 1996)</w:t>
      </w:r>
    </w:p>
    <w:p w14:paraId="13FFD982" w14:textId="09AA1DA5" w:rsidR="003F293B" w:rsidRPr="003F293B" w:rsidRDefault="003F293B" w:rsidP="004A7105">
      <w:pPr>
        <w:pStyle w:val="BodyText"/>
        <w:numPr>
          <w:ilvl w:val="0"/>
          <w:numId w:val="9"/>
        </w:numPr>
      </w:pPr>
      <w:r>
        <w:t>Deontology - E</w:t>
      </w:r>
      <w:r w:rsidRPr="002B0DF8">
        <w:rPr>
          <w:szCs w:val="24"/>
        </w:rPr>
        <w:t>thical judgement based on whether or not behavior adheres to a preconceived set of ‘rules’, this includes concepts like ‘rights’, ‘ideals’, and explicitly recorded law.</w:t>
      </w:r>
    </w:p>
    <w:p w14:paraId="06625ED3" w14:textId="54A9EAD9" w:rsidR="003F293B" w:rsidRPr="00506430" w:rsidRDefault="003F293B" w:rsidP="003F293B">
      <w:pPr>
        <w:pStyle w:val="BodyText"/>
        <w:numPr>
          <w:ilvl w:val="1"/>
          <w:numId w:val="9"/>
        </w:numPr>
      </w:pPr>
      <w:r w:rsidRPr="002B0DF8">
        <w:rPr>
          <w:szCs w:val="24"/>
        </w:rPr>
        <w:t>(Brady and Wheeler, 1996)</w:t>
      </w:r>
    </w:p>
    <w:p w14:paraId="452DDFA6" w14:textId="359E95D0" w:rsidR="00506430" w:rsidRPr="00E8223F" w:rsidRDefault="00506430" w:rsidP="00506430">
      <w:pPr>
        <w:pStyle w:val="BodyText"/>
        <w:numPr>
          <w:ilvl w:val="0"/>
          <w:numId w:val="9"/>
        </w:numPr>
      </w:pPr>
      <w:r>
        <w:rPr>
          <w:szCs w:val="24"/>
        </w:rPr>
        <w:t xml:space="preserve">Social Consensus </w:t>
      </w:r>
      <w:r w:rsidR="00155952">
        <w:rPr>
          <w:szCs w:val="24"/>
        </w:rPr>
        <w:t>–</w:t>
      </w:r>
      <w:r>
        <w:rPr>
          <w:szCs w:val="24"/>
        </w:rPr>
        <w:t xml:space="preserve"> </w:t>
      </w:r>
      <w:r w:rsidR="00155952">
        <w:rPr>
          <w:szCs w:val="24"/>
        </w:rPr>
        <w:t>The degree of social agreement that a proposed act is evil or good</w:t>
      </w:r>
    </w:p>
    <w:p w14:paraId="56394475" w14:textId="0C8733C8" w:rsidR="00E8223F" w:rsidRPr="00256FCD" w:rsidRDefault="00E8223F" w:rsidP="00E8223F">
      <w:pPr>
        <w:pStyle w:val="BodyText"/>
        <w:numPr>
          <w:ilvl w:val="1"/>
          <w:numId w:val="9"/>
        </w:numPr>
      </w:pPr>
      <w:r>
        <w:rPr>
          <w:szCs w:val="24"/>
        </w:rPr>
        <w:t>(Jones 1991)</w:t>
      </w:r>
    </w:p>
    <w:p w14:paraId="72D17C5F" w14:textId="70DB0311" w:rsidR="00256FCD" w:rsidRDefault="00AB3EE1" w:rsidP="00AA478D">
      <w:pPr>
        <w:pStyle w:val="BodyText"/>
        <w:numPr>
          <w:ilvl w:val="0"/>
          <w:numId w:val="9"/>
        </w:numPr>
      </w:pPr>
      <w:r>
        <w:t xml:space="preserve">Moral Conviction - </w:t>
      </w:r>
      <w:r w:rsidR="00AE200C">
        <w:t>Morally convicted attitudes represent something psychologically distinct from other constructs (e.g., strong but nonmoral attitudes or religious beliefs), are perceived as universally and objectively true, and are comparatively immune to authority or peer influence. Morally convicted attitudes are held due to core beliefs about what is fundamentally right or wrong (</w:t>
      </w:r>
      <w:r w:rsidR="00AE200C" w:rsidRPr="002B0DF8">
        <w:rPr>
          <w:szCs w:val="24"/>
        </w:rPr>
        <w:t>i.e., abortion should be legal, due to the core belief that women should have full bodily autonomy)</w:t>
      </w:r>
      <w:r w:rsidR="000922AD">
        <w:rPr>
          <w:szCs w:val="24"/>
        </w:rPr>
        <w:t>.</w:t>
      </w:r>
    </w:p>
    <w:p w14:paraId="6DEEF315" w14:textId="2B8AC1C2" w:rsidR="00AE200C" w:rsidRDefault="00AE200C" w:rsidP="00AE200C">
      <w:pPr>
        <w:pStyle w:val="BodyText"/>
        <w:numPr>
          <w:ilvl w:val="1"/>
          <w:numId w:val="9"/>
        </w:numPr>
      </w:pPr>
      <w:r>
        <w:lastRenderedPageBreak/>
        <w:t>(</w:t>
      </w:r>
      <w:proofErr w:type="spellStart"/>
      <w:r>
        <w:t>Skitka</w:t>
      </w:r>
      <w:proofErr w:type="spellEnd"/>
      <w:r>
        <w:t>, 2021;</w:t>
      </w:r>
      <w:r w:rsidR="00D614AA">
        <w:t xml:space="preserve"> </w:t>
      </w:r>
      <w:proofErr w:type="spellStart"/>
      <w:r w:rsidR="00D614AA">
        <w:t>Skitka</w:t>
      </w:r>
      <w:proofErr w:type="spellEnd"/>
      <w:r w:rsidR="00D614AA">
        <w:t xml:space="preserve"> 2010)</w:t>
      </w:r>
    </w:p>
    <w:p w14:paraId="62908828" w14:textId="77777777" w:rsidR="00A06A31" w:rsidRDefault="00A06A31" w:rsidP="00A06A31">
      <w:pPr>
        <w:pStyle w:val="BodyText"/>
      </w:pPr>
    </w:p>
    <w:p w14:paraId="3A92AA1E" w14:textId="77777777" w:rsidR="00A06A31" w:rsidRDefault="00A06A31" w:rsidP="00A06A31">
      <w:pPr>
        <w:pStyle w:val="BodyText"/>
      </w:pPr>
    </w:p>
    <w:p w14:paraId="2B0A61B7" w14:textId="77777777" w:rsidR="00A06A31" w:rsidRDefault="00A06A31" w:rsidP="00A06A31">
      <w:pPr>
        <w:pStyle w:val="BodyText"/>
      </w:pPr>
    </w:p>
    <w:p w14:paraId="6027305C" w14:textId="54094CBD" w:rsidR="0040793B" w:rsidRDefault="0040793B" w:rsidP="0040793B">
      <w:pPr>
        <w:pStyle w:val="Heading1"/>
        <w:rPr>
          <w:sz w:val="32"/>
          <w:szCs w:val="36"/>
        </w:rPr>
      </w:pPr>
      <w:r w:rsidRPr="0040793B">
        <w:rPr>
          <w:sz w:val="32"/>
          <w:szCs w:val="36"/>
        </w:rPr>
        <w:t>Chapter 2:</w:t>
      </w:r>
      <w:r>
        <w:rPr>
          <w:sz w:val="32"/>
          <w:szCs w:val="36"/>
        </w:rPr>
        <w:t xml:space="preserve"> Review of the Literature</w:t>
      </w:r>
    </w:p>
    <w:p w14:paraId="3B8C4E82" w14:textId="77777777" w:rsidR="00732195" w:rsidRPr="00732195" w:rsidRDefault="00732195" w:rsidP="00732195"/>
    <w:p w14:paraId="5B275098" w14:textId="75DB84DB" w:rsidR="00F94D65" w:rsidRDefault="00F94D65" w:rsidP="00F94D65">
      <w:pPr>
        <w:pStyle w:val="Heading2"/>
      </w:pPr>
      <w:r>
        <w:t>A: Introduction of Topics, Purposes, and Methods</w:t>
      </w:r>
    </w:p>
    <w:p w14:paraId="5AC466C4" w14:textId="7AC10929" w:rsidR="00C74A2A" w:rsidRDefault="00C74A2A" w:rsidP="00F94D65">
      <w:pPr>
        <w:pStyle w:val="Heading2"/>
      </w:pPr>
      <w:r>
        <w:t>B:</w:t>
      </w:r>
      <w:r w:rsidR="00452D79">
        <w:t xml:space="preserve"> Description and Discussion/Critique of Scholarly Literature</w:t>
      </w:r>
    </w:p>
    <w:p w14:paraId="1E081FA7" w14:textId="350BB007" w:rsidR="006F333A" w:rsidRDefault="00AC32C9" w:rsidP="00F94D65">
      <w:pPr>
        <w:pStyle w:val="Heading2"/>
      </w:pPr>
      <w:r>
        <w:t>C: Inferences for Forthcoming Studies</w:t>
      </w:r>
    </w:p>
    <w:p w14:paraId="28B6B810" w14:textId="77777777" w:rsidR="001778ED" w:rsidRDefault="001778ED" w:rsidP="00F94D65">
      <w:pPr>
        <w:pStyle w:val="Heading2"/>
      </w:pPr>
    </w:p>
    <w:p w14:paraId="664C352A" w14:textId="23942ACF" w:rsidR="001778ED" w:rsidRDefault="001778ED" w:rsidP="00F94D65">
      <w:pPr>
        <w:pStyle w:val="Heading2"/>
      </w:pPr>
    </w:p>
    <w:p w14:paraId="21DA5790" w14:textId="3AA58F08" w:rsidR="001778ED" w:rsidRDefault="001778ED" w:rsidP="001778ED">
      <w:pPr>
        <w:pStyle w:val="Heading1"/>
      </w:pPr>
      <w:commentRangeStart w:id="433"/>
      <w:commentRangeStart w:id="434"/>
      <w:commentRangeStart w:id="435"/>
      <w:r>
        <w:t>Introductory Paragraph Draft</w:t>
      </w:r>
      <w:commentRangeEnd w:id="433"/>
      <w:r w:rsidR="00ED276D">
        <w:rPr>
          <w:rStyle w:val="CommentReference"/>
          <w:rFonts w:asciiTheme="minorHAnsi" w:eastAsiaTheme="minorHAnsi" w:hAnsiTheme="minorHAnsi" w:cstheme="minorBidi"/>
          <w:b w:val="0"/>
          <w:color w:val="auto"/>
        </w:rPr>
        <w:commentReference w:id="433"/>
      </w:r>
      <w:commentRangeEnd w:id="434"/>
      <w:r w:rsidR="00ED276D">
        <w:rPr>
          <w:rStyle w:val="CommentReference"/>
          <w:rFonts w:asciiTheme="minorHAnsi" w:eastAsiaTheme="minorHAnsi" w:hAnsiTheme="minorHAnsi" w:cstheme="minorBidi"/>
          <w:b w:val="0"/>
          <w:color w:val="auto"/>
        </w:rPr>
        <w:commentReference w:id="434"/>
      </w:r>
      <w:commentRangeEnd w:id="435"/>
      <w:r w:rsidR="009E2D82">
        <w:rPr>
          <w:rStyle w:val="CommentReference"/>
          <w:rFonts w:asciiTheme="minorHAnsi" w:eastAsiaTheme="minorHAnsi" w:hAnsiTheme="minorHAnsi" w:cstheme="minorBidi"/>
          <w:b w:val="0"/>
          <w:color w:val="auto"/>
        </w:rPr>
        <w:commentReference w:id="435"/>
      </w:r>
    </w:p>
    <w:p w14:paraId="08187A79" w14:textId="77777777" w:rsidR="001778ED" w:rsidRDefault="001778ED" w:rsidP="001778ED"/>
    <w:p w14:paraId="7C460718" w14:textId="354A64BD" w:rsidR="00196364" w:rsidRDefault="00A30FB8" w:rsidP="001778ED">
      <w:pPr>
        <w:pStyle w:val="BodyText"/>
        <w:spacing w:line="480" w:lineRule="auto"/>
        <w:ind w:firstLine="720"/>
      </w:pPr>
      <w:commentRangeStart w:id="436"/>
      <w:r>
        <w:t>H</w:t>
      </w:r>
      <w:r w:rsidR="004473C1">
        <w:t xml:space="preserve">uman </w:t>
      </w:r>
      <w:r w:rsidR="001778ED">
        <w:t xml:space="preserve">belief </w:t>
      </w:r>
      <w:r w:rsidR="00243154">
        <w:t>change</w:t>
      </w:r>
      <w:r w:rsidR="00370BAB">
        <w:t xml:space="preserve"> and persuasion</w:t>
      </w:r>
      <w:r w:rsidR="00287E84">
        <w:t xml:space="preserve"> </w:t>
      </w:r>
      <w:r w:rsidR="00243154">
        <w:t>has many</w:t>
      </w:r>
      <w:r w:rsidR="00394C3E">
        <w:t xml:space="preserve"> direct applications in society</w:t>
      </w:r>
      <w:r w:rsidR="00207804">
        <w:t>.</w:t>
      </w:r>
      <w:r w:rsidR="00A7629F">
        <w:t xml:space="preserve"> Providing information regarding best practices, </w:t>
      </w:r>
      <w:r w:rsidR="005918AB">
        <w:t>s</w:t>
      </w:r>
      <w:r w:rsidR="00A7629F">
        <w:t>cientific consensus</w:t>
      </w:r>
      <w:r w:rsidR="005918AB">
        <w:t>, and state-level policy priorities</w:t>
      </w:r>
      <w:r w:rsidR="00A7629F">
        <w:t xml:space="preserve"> in general can directly improve quality of life for ordinary people.</w:t>
      </w:r>
      <w:commentRangeEnd w:id="436"/>
      <w:r w:rsidR="00825043">
        <w:rPr>
          <w:rStyle w:val="CommentReference"/>
        </w:rPr>
        <w:commentReference w:id="436"/>
      </w:r>
      <w:r w:rsidR="00A7629F">
        <w:t xml:space="preserve"> However, d</w:t>
      </w:r>
      <w:r w:rsidR="00017A8C">
        <w:t>issemination of</w:t>
      </w:r>
      <w:r w:rsidR="001778ED">
        <w:t xml:space="preserve"> up-to-date information</w:t>
      </w:r>
      <w:r w:rsidR="001C079F">
        <w:t xml:space="preserve"> can be objectively worthless if the message itse</w:t>
      </w:r>
      <w:r w:rsidR="00A7629F">
        <w:t>lf does not adequately lead to belief change for the behavior at hand. For example, COVID-19 vaccine hesitancy was estimated to result in at least 232,000 preventable deaths</w:t>
      </w:r>
      <w:r w:rsidR="002F139D">
        <w:t xml:space="preserve">, and a significant majority of those who refused vaccination </w:t>
      </w:r>
      <w:r w:rsidR="00595823">
        <w:t>had been exposed to persuasive misinformation through social media and other outlets</w:t>
      </w:r>
      <w:r w:rsidR="00E212AD">
        <w:t xml:space="preserve"> (</w:t>
      </w:r>
      <w:r w:rsidR="00E212AD" w:rsidRPr="00E212AD">
        <w:rPr>
          <w:highlight w:val="yellow"/>
        </w:rPr>
        <w:t>Jia et al., 2023</w:t>
      </w:r>
      <w:r w:rsidR="00C54ED1" w:rsidRPr="00C54ED1">
        <w:rPr>
          <w:highlight w:val="yellow"/>
        </w:rPr>
        <w:t>; Lee et al</w:t>
      </w:r>
      <w:r w:rsidR="00244CF4">
        <w:rPr>
          <w:highlight w:val="yellow"/>
        </w:rPr>
        <w:t>.</w:t>
      </w:r>
      <w:r w:rsidR="00C54ED1" w:rsidRPr="00C54ED1">
        <w:rPr>
          <w:highlight w:val="yellow"/>
        </w:rPr>
        <w:t>, 2022</w:t>
      </w:r>
      <w:r w:rsidR="00E212AD">
        <w:t>)</w:t>
      </w:r>
      <w:r w:rsidR="00925001">
        <w:t xml:space="preserve">. </w:t>
      </w:r>
      <w:r w:rsidR="00196364">
        <w:t xml:space="preserve">Changing beliefs also has common application with regards to political policy; </w:t>
      </w:r>
      <w:r w:rsidR="00FF0874">
        <w:t>Universal Health Care (UHC) has been shown to result in better overall population health outcomes, yet t</w:t>
      </w:r>
      <w:r w:rsidR="00196364" w:rsidRPr="00196364">
        <w:t>he United States is the only country in the developed world that still lacks Universal Health Care (UHC) for its citizens (Alspaugh, 2021)</w:t>
      </w:r>
      <w:r w:rsidR="00CD0F75">
        <w:t>.</w:t>
      </w:r>
      <w:r w:rsidR="0078180A">
        <w:t xml:space="preserve"> </w:t>
      </w:r>
      <w:r w:rsidR="00534127">
        <w:t>Changing the generally negative</w:t>
      </w:r>
      <w:r w:rsidR="0078180A">
        <w:t xml:space="preserve"> p</w:t>
      </w:r>
      <w:r w:rsidR="00CD0F75">
        <w:t xml:space="preserve">ublic </w:t>
      </w:r>
      <w:r w:rsidR="00CD0F75" w:rsidRPr="00CD0F75">
        <w:t xml:space="preserve">perception </w:t>
      </w:r>
      <w:r w:rsidR="00534127">
        <w:t xml:space="preserve">of UHC </w:t>
      </w:r>
      <w:r w:rsidR="00CD0F75" w:rsidRPr="00CD0F75">
        <w:t xml:space="preserve">in the United States </w:t>
      </w:r>
      <w:r w:rsidR="00534127">
        <w:t>(</w:t>
      </w:r>
      <w:r w:rsidR="00CD0F75" w:rsidRPr="00CD0F75">
        <w:t xml:space="preserve">36% of </w:t>
      </w:r>
      <w:r w:rsidR="00CD0F75" w:rsidRPr="00CD0F75">
        <w:lastRenderedPageBreak/>
        <w:t xml:space="preserve">Americans </w:t>
      </w:r>
      <w:r w:rsidR="00534127">
        <w:t>support</w:t>
      </w:r>
      <w:r w:rsidR="00CD0F75" w:rsidRPr="00CD0F75">
        <w:t xml:space="preserve"> UHC</w:t>
      </w:r>
      <w:r w:rsidR="00534127">
        <w:t xml:space="preserve">) would </w:t>
      </w:r>
      <w:r w:rsidR="00FE7601">
        <w:t xml:space="preserve">increase the </w:t>
      </w:r>
      <w:r w:rsidR="00534127">
        <w:t xml:space="preserve">likelihood of UHC adoption, and in doing so, </w:t>
      </w:r>
      <w:r w:rsidR="00FE7601">
        <w:t xml:space="preserve">improve </w:t>
      </w:r>
      <w:r w:rsidR="00534127">
        <w:t>population health</w:t>
      </w:r>
      <w:r w:rsidR="0065237B">
        <w:t xml:space="preserve"> (Pew Research Center, 2020)</w:t>
      </w:r>
      <w:r w:rsidR="00CD0F75" w:rsidRPr="00CD0F75">
        <w:t>.</w:t>
      </w:r>
      <w:r w:rsidR="00FF0874">
        <w:t xml:space="preserve"> </w:t>
      </w:r>
    </w:p>
    <w:p w14:paraId="68C696AE" w14:textId="6E4A1A44" w:rsidR="00347E4C" w:rsidRDefault="00983C88" w:rsidP="001778ED">
      <w:pPr>
        <w:pStyle w:val="BodyText"/>
        <w:spacing w:line="480" w:lineRule="auto"/>
        <w:ind w:firstLine="720"/>
      </w:pPr>
      <w:commentRangeStart w:id="437"/>
      <w:commentRangeStart w:id="438"/>
      <w:r>
        <w:t>Belief change is a multifaceted process</w:t>
      </w:r>
      <w:r w:rsidR="005F1F84">
        <w:t>,</w:t>
      </w:r>
      <w:r>
        <w:t xml:space="preserve"> </w:t>
      </w:r>
      <w:r w:rsidR="00436C63">
        <w:t xml:space="preserve">and prior literature lists </w:t>
      </w:r>
      <w:r w:rsidR="003A3204">
        <w:t xml:space="preserve">many </w:t>
      </w:r>
      <w:r w:rsidR="00043635">
        <w:t>factors affecting openness to belief change for a given topic. Individual differences in (a) deontological and (b) utilitarian orientation broadly shape priorities and how issues are interpreted</w:t>
      </w:r>
      <w:r w:rsidR="00F55E96">
        <w:t>; (c) social consensus (e.g., the level of agreement on an issue amongst friends, family, peers, or other in-groups)</w:t>
      </w:r>
      <w:r w:rsidR="000D7B4D">
        <w:t xml:space="preserve"> </w:t>
      </w:r>
      <w:r w:rsidR="008E7EEB">
        <w:t>consistently influences</w:t>
      </w:r>
      <w:r w:rsidR="000D7B4D">
        <w:t xml:space="preserve"> individuals; </w:t>
      </w:r>
      <w:r w:rsidR="00444D7C">
        <w:t>and</w:t>
      </w:r>
      <w:r w:rsidR="00315652">
        <w:t xml:space="preserve"> </w:t>
      </w:r>
      <w:r w:rsidR="000D7B4D">
        <w:t>(d)</w:t>
      </w:r>
      <w:r w:rsidR="00162DEB">
        <w:t xml:space="preserve"> </w:t>
      </w:r>
      <w:r w:rsidR="00274AB3">
        <w:t>d</w:t>
      </w:r>
      <w:r w:rsidR="00A21C87">
        <w:t xml:space="preserve">ifferences in attitudes </w:t>
      </w:r>
      <w:r w:rsidR="004A2B55">
        <w:t>due to core beliefs about what is fundamentally right or wrong</w:t>
      </w:r>
      <w:r w:rsidR="00EC532E">
        <w:t xml:space="preserve"> (</w:t>
      </w:r>
      <w:r w:rsidR="00EC532E" w:rsidRPr="002B0DF8">
        <w:rPr>
          <w:szCs w:val="24"/>
        </w:rPr>
        <w:t>e.</w:t>
      </w:r>
      <w:r w:rsidR="00EC532E">
        <w:rPr>
          <w:szCs w:val="24"/>
        </w:rPr>
        <w:t>g.</w:t>
      </w:r>
      <w:r w:rsidR="00EC532E" w:rsidRPr="002B0DF8">
        <w:rPr>
          <w:szCs w:val="24"/>
        </w:rPr>
        <w:t>, abortion should be legal, due to the core belief that women should have full bodily autonomy</w:t>
      </w:r>
      <w:r w:rsidR="00C9363A">
        <w:rPr>
          <w:szCs w:val="24"/>
        </w:rPr>
        <w:t>)</w:t>
      </w:r>
      <w:r w:rsidR="00073C0B">
        <w:rPr>
          <w:szCs w:val="24"/>
        </w:rPr>
        <w:t>, which we define here as Moral Conviction</w:t>
      </w:r>
      <w:r w:rsidR="00EB102A">
        <w:rPr>
          <w:szCs w:val="24"/>
        </w:rPr>
        <w:t>, ‘inoculates’ individuals against changing their beliefs</w:t>
      </w:r>
      <w:r w:rsidR="00073C0B">
        <w:rPr>
          <w:szCs w:val="24"/>
        </w:rPr>
        <w:t>.</w:t>
      </w:r>
      <w:r w:rsidR="00533EE4">
        <w:rPr>
          <w:szCs w:val="24"/>
        </w:rPr>
        <w:t xml:space="preserve"> Assessing how each of these individual factors interact and influence belief change broadly has real and direct implications for </w:t>
      </w:r>
      <w:r w:rsidR="001778ED">
        <w:t>public health and safety.</w:t>
      </w:r>
      <w:commentRangeEnd w:id="437"/>
      <w:r w:rsidR="00825043">
        <w:rPr>
          <w:rStyle w:val="CommentReference"/>
        </w:rPr>
        <w:commentReference w:id="437"/>
      </w:r>
      <w:commentRangeEnd w:id="438"/>
      <w:r w:rsidR="00825043">
        <w:rPr>
          <w:rStyle w:val="CommentReference"/>
        </w:rPr>
        <w:commentReference w:id="438"/>
      </w:r>
    </w:p>
    <w:p w14:paraId="4A196A9D" w14:textId="382D361A" w:rsidR="009E2D82" w:rsidRPr="00A2764C" w:rsidRDefault="009E2D82" w:rsidP="009E2D82">
      <w:pPr>
        <w:pStyle w:val="Heading2"/>
        <w:rPr>
          <w:sz w:val="32"/>
          <w:szCs w:val="32"/>
        </w:rPr>
      </w:pPr>
      <w:r w:rsidRPr="00A2764C">
        <w:rPr>
          <w:sz w:val="32"/>
          <w:szCs w:val="32"/>
        </w:rPr>
        <w:t>Belief Change/Persuasion</w:t>
      </w:r>
    </w:p>
    <w:p w14:paraId="6F243196" w14:textId="77777777" w:rsidR="009E2D82" w:rsidRDefault="009E2D82" w:rsidP="009E2D82"/>
    <w:p w14:paraId="1B2BD6DE" w14:textId="52E1DBCB" w:rsidR="0006277F" w:rsidRDefault="009C3FC4" w:rsidP="009E2D82">
      <w:r>
        <w:t>Belief change and attitude formation is one of the cornerstones of psychological research</w:t>
      </w:r>
      <w:r w:rsidR="00304349">
        <w:t xml:space="preserve"> (Wood 2001)</w:t>
      </w:r>
      <w:r w:rsidR="00292C65">
        <w:t xml:space="preserve">, which </w:t>
      </w:r>
      <w:proofErr w:type="spellStart"/>
      <w:r w:rsidR="00292C65">
        <w:t>begain</w:t>
      </w:r>
      <w:proofErr w:type="spellEnd"/>
      <w:r w:rsidR="00292C65">
        <w:t xml:space="preserve"> in 1917-1923 (Thomas &amp; Znaniecki; Jung)</w:t>
      </w:r>
      <w:r>
        <w:t>.</w:t>
      </w:r>
    </w:p>
    <w:p w14:paraId="65C1453A" w14:textId="2FB311E0" w:rsidR="003971E8" w:rsidRDefault="003971E8" w:rsidP="009C3FC4">
      <w:pPr>
        <w:pStyle w:val="ListParagraph"/>
        <w:numPr>
          <w:ilvl w:val="0"/>
          <w:numId w:val="7"/>
        </w:numPr>
      </w:pPr>
      <w:r>
        <w:t xml:space="preserve">Attitude represents an evaluative integration of cognitions/affects </w:t>
      </w:r>
      <w:r w:rsidRPr="00C27F74">
        <w:rPr>
          <w:highlight w:val="yellow"/>
        </w:rPr>
        <w:t xml:space="preserve">(Crano and </w:t>
      </w:r>
      <w:proofErr w:type="spellStart"/>
      <w:r w:rsidRPr="00C27F74">
        <w:rPr>
          <w:highlight w:val="yellow"/>
        </w:rPr>
        <w:t>Prislin</w:t>
      </w:r>
      <w:proofErr w:type="spellEnd"/>
      <w:r w:rsidRPr="00C27F74">
        <w:rPr>
          <w:highlight w:val="yellow"/>
        </w:rPr>
        <w:t xml:space="preserve"> 2006</w:t>
      </w:r>
      <w:r w:rsidR="000F65AE" w:rsidRPr="00C27F74">
        <w:rPr>
          <w:highlight w:val="yellow"/>
        </w:rPr>
        <w:t xml:space="preserve">; Albarracin and </w:t>
      </w:r>
      <w:proofErr w:type="spellStart"/>
      <w:r w:rsidR="000F65AE" w:rsidRPr="00C27F74">
        <w:rPr>
          <w:highlight w:val="yellow"/>
        </w:rPr>
        <w:t>Shavitt</w:t>
      </w:r>
      <w:proofErr w:type="spellEnd"/>
      <w:r w:rsidR="000F65AE" w:rsidRPr="00C27F74">
        <w:rPr>
          <w:highlight w:val="yellow"/>
        </w:rPr>
        <w:t>, 2018</w:t>
      </w:r>
      <w:r>
        <w:t>) – in relation to an ‘</w:t>
      </w:r>
      <w:r w:rsidR="000F65AE">
        <w:t>subject</w:t>
      </w:r>
      <w:r>
        <w:t xml:space="preserve">’ </w:t>
      </w:r>
      <w:r w:rsidR="000F65AE">
        <w:t>, which can be an object, person, or abstract idea</w:t>
      </w:r>
    </w:p>
    <w:p w14:paraId="5F7FFEBE" w14:textId="0B58EAF8" w:rsidR="00FB71EF" w:rsidRDefault="003563F2" w:rsidP="00116231">
      <w:pPr>
        <w:pStyle w:val="ListParagraph"/>
        <w:numPr>
          <w:ilvl w:val="1"/>
          <w:numId w:val="7"/>
        </w:numPr>
      </w:pPr>
      <w:r>
        <w:t>Notably, the broader concept of ‘attitude strength’ itself has multiple dimensions (attitude importance, attitude accessibility, attitude commitment, attitude certainty</w:t>
      </w:r>
      <w:r w:rsidR="004A1C71">
        <w:t xml:space="preserve">), which are </w:t>
      </w:r>
      <w:r w:rsidR="004A1C71">
        <w:t xml:space="preserve">each affected differently by subjective experience </w:t>
      </w:r>
      <w:r w:rsidR="004A1C71" w:rsidRPr="005849DB">
        <w:rPr>
          <w:highlight w:val="yellow"/>
        </w:rPr>
        <w:t>(Bizer &amp; Krosnick 2001; Holland et al., 2003)</w:t>
      </w:r>
    </w:p>
    <w:p w14:paraId="401CE21B" w14:textId="460D83A6" w:rsidR="003A396A" w:rsidRDefault="003A396A" w:rsidP="003A396A">
      <w:pPr>
        <w:pStyle w:val="ListParagraph"/>
        <w:numPr>
          <w:ilvl w:val="2"/>
          <w:numId w:val="7"/>
        </w:numPr>
      </w:pPr>
      <w:r>
        <w:t>Attitude support can be seen as two separate dimensions (</w:t>
      </w:r>
      <w:proofErr w:type="spellStart"/>
      <w:r>
        <w:t>e.g</w:t>
      </w:r>
      <w:proofErr w:type="spellEnd"/>
      <w:r>
        <w:t>, not just bipolar), given that information processing is more effortful at high levels of ambivalence (vs love or hate)</w:t>
      </w:r>
      <w:r w:rsidR="00EA3820">
        <w:t xml:space="preserve"> </w:t>
      </w:r>
      <w:r w:rsidR="00EA3820" w:rsidRPr="00C50E38">
        <w:rPr>
          <w:highlight w:val="yellow"/>
        </w:rPr>
        <w:t xml:space="preserve">(van </w:t>
      </w:r>
      <w:proofErr w:type="spellStart"/>
      <w:r w:rsidR="00EA3820" w:rsidRPr="00C50E38">
        <w:rPr>
          <w:highlight w:val="yellow"/>
        </w:rPr>
        <w:t>Harreveld</w:t>
      </w:r>
      <w:proofErr w:type="spellEnd"/>
      <w:r w:rsidR="00EA3820" w:rsidRPr="00C50E38">
        <w:rPr>
          <w:highlight w:val="yellow"/>
        </w:rPr>
        <w:t xml:space="preserve"> et al., 2004)</w:t>
      </w:r>
    </w:p>
    <w:p w14:paraId="748867A1" w14:textId="46345490" w:rsidR="00EA3820" w:rsidRDefault="00EA3820" w:rsidP="003A396A">
      <w:pPr>
        <w:pStyle w:val="ListParagraph"/>
        <w:numPr>
          <w:ilvl w:val="2"/>
          <w:numId w:val="7"/>
        </w:numPr>
      </w:pPr>
      <w:r>
        <w:t>Ambivalence is also associated with greater openness to change</w:t>
      </w:r>
    </w:p>
    <w:p w14:paraId="2B347C44" w14:textId="217C7F90" w:rsidR="00610E05" w:rsidRDefault="00610E05" w:rsidP="00610E05">
      <w:pPr>
        <w:pStyle w:val="ListParagraph"/>
        <w:numPr>
          <w:ilvl w:val="2"/>
          <w:numId w:val="7"/>
        </w:numPr>
      </w:pPr>
      <w:r>
        <w:lastRenderedPageBreak/>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7E2A21B5" w14:textId="58B6494F" w:rsidR="00EE1363" w:rsidRDefault="00EE1363" w:rsidP="00EE1363">
      <w:pPr>
        <w:pStyle w:val="ListParagraph"/>
        <w:numPr>
          <w:ilvl w:val="1"/>
          <w:numId w:val="7"/>
        </w:numPr>
      </w:pPr>
      <w:r>
        <w:t>Attitude measurement is most commonly done with self-report scales, although implicit association research has been increasingly more common</w:t>
      </w:r>
      <w:r w:rsidR="00F155A4">
        <w:t xml:space="preserve"> </w:t>
      </w:r>
      <w:r w:rsidR="00F155A4" w:rsidRPr="00384A12">
        <w:rPr>
          <w:highlight w:val="yellow"/>
        </w:rPr>
        <w:t>(Greenwald 1998)</w:t>
      </w:r>
    </w:p>
    <w:p w14:paraId="30E3D65F" w14:textId="2A2ABBE3" w:rsidR="00452D35" w:rsidRDefault="00452D35" w:rsidP="00EE1363">
      <w:pPr>
        <w:pStyle w:val="ListParagraph"/>
        <w:numPr>
          <w:ilvl w:val="1"/>
          <w:numId w:val="7"/>
        </w:numPr>
      </w:pPr>
      <w:r>
        <w:t xml:space="preserve">Attitudes themselves can be seen as a hybrid of ‘fixed’ memories and momentary evaluations of an attitude subject </w:t>
      </w:r>
      <w:r w:rsidRPr="00452D35">
        <w:rPr>
          <w:highlight w:val="yellow"/>
        </w:rPr>
        <w:t>(Albarracin et al., 2005)</w:t>
      </w:r>
    </w:p>
    <w:p w14:paraId="1FB54042" w14:textId="4DB6396C" w:rsidR="00F01F40" w:rsidRDefault="00F01F40" w:rsidP="00EE1363">
      <w:pPr>
        <w:pStyle w:val="ListParagraph"/>
        <w:numPr>
          <w:ilvl w:val="1"/>
          <w:numId w:val="7"/>
        </w:numPr>
      </w:pPr>
      <w:r>
        <w:t xml:space="preserve">General ‘dispositional’ attitude also exists as an individual difference – e.g., some people’s attitudes can be similar across different objects </w:t>
      </w:r>
      <w:r w:rsidRPr="00F01F40">
        <w:rPr>
          <w:highlight w:val="yellow"/>
        </w:rPr>
        <w:t>(Hepler &amp; Albarracin 2013)</w:t>
      </w:r>
    </w:p>
    <w:p w14:paraId="5744CEA2" w14:textId="0AFB24D0" w:rsidR="00F01F40" w:rsidRDefault="00F01F40" w:rsidP="00F01F40">
      <w:pPr>
        <w:pStyle w:val="ListParagraph"/>
        <w:numPr>
          <w:ilvl w:val="2"/>
          <w:numId w:val="7"/>
        </w:numPr>
      </w:pPr>
      <w:r>
        <w:t>Such that these individuals tend to ‘like’ or ‘dislike’ stimuli (e.g., tend to be a ‘hater’ or a ‘lover’), which persists with high internal consistency.</w:t>
      </w:r>
    </w:p>
    <w:p w14:paraId="624C1730" w14:textId="77777777" w:rsidR="00402F75" w:rsidRDefault="006554E9" w:rsidP="00402F75">
      <w:pPr>
        <w:pStyle w:val="ListParagraph"/>
        <w:numPr>
          <w:ilvl w:val="2"/>
          <w:numId w:val="7"/>
        </w:numPr>
      </w:pPr>
      <w:r>
        <w:t>Notably, these dispositions can predict unknown attitudes, including towards completely novel objects.</w:t>
      </w:r>
      <w:r w:rsidR="00402F75">
        <w:t xml:space="preserve"> (e.g.,</w:t>
      </w:r>
      <w:r w:rsidR="00402F75" w:rsidRPr="00402F75">
        <w:t xml:space="preserve"> </w:t>
      </w:r>
      <w:r w:rsidR="00402F75" w:rsidRPr="00402F75">
        <w:t>Those who generally like objects also liked a new object, but those who dislike objects, disliked the new one.</w:t>
      </w:r>
    </w:p>
    <w:p w14:paraId="28696AC2" w14:textId="22383B6A" w:rsidR="0007040A" w:rsidRDefault="004339BC" w:rsidP="00402F75">
      <w:pPr>
        <w:pStyle w:val="ListParagraph"/>
        <w:numPr>
          <w:ilvl w:val="0"/>
          <w:numId w:val="7"/>
        </w:numPr>
      </w:pPr>
      <w:r>
        <w:t>Several models exist for attitudes</w:t>
      </w:r>
    </w:p>
    <w:p w14:paraId="5EF94052" w14:textId="5131E6D8" w:rsidR="004339BC" w:rsidRDefault="0007040A" w:rsidP="0007040A">
      <w:pPr>
        <w:pStyle w:val="ListParagraph"/>
        <w:numPr>
          <w:ilvl w:val="1"/>
          <w:numId w:val="7"/>
        </w:numPr>
      </w:pPr>
      <w:r>
        <w:t>B</w:t>
      </w:r>
      <w:r w:rsidR="004339BC">
        <w:t>elief-based models (attitudes are based on salient beliefs about object, as a joint function (e.g., evaluate all salient beliefs))</w:t>
      </w:r>
    </w:p>
    <w:p w14:paraId="655DED81" w14:textId="3991F29E" w:rsidR="0007040A" w:rsidRDefault="0007040A" w:rsidP="00703D83">
      <w:pPr>
        <w:pStyle w:val="ListParagraph"/>
        <w:numPr>
          <w:ilvl w:val="1"/>
          <w:numId w:val="7"/>
        </w:numPr>
      </w:pPr>
      <w:r>
        <w:t xml:space="preserve">Functional models: Attitudes exist to serve various psychological functions </w:t>
      </w:r>
      <w:r>
        <w:t xml:space="preserve">thus attitudes that serve symbolic functions (e.g., moral beliefs), can be much more difficult to change </w:t>
      </w:r>
      <w:r w:rsidRPr="0007040A">
        <w:rPr>
          <w:highlight w:val="yellow"/>
        </w:rPr>
        <w:t>(Carpenter, Boster, &amp; Andrews, 2013)</w:t>
      </w:r>
    </w:p>
    <w:p w14:paraId="275A7286" w14:textId="5BFBE82B" w:rsidR="009C3FC4" w:rsidRDefault="009C3FC4" w:rsidP="009C3FC4">
      <w:pPr>
        <w:pStyle w:val="ListParagraph"/>
        <w:numPr>
          <w:ilvl w:val="0"/>
          <w:numId w:val="7"/>
        </w:numPr>
      </w:pPr>
      <w:r>
        <w:t>Attitude change can be aggregated under two main umbrellas, attitude change based on the effects of persuasion, and attitude change based on social influence.</w:t>
      </w:r>
    </w:p>
    <w:p w14:paraId="121E6445" w14:textId="0491AA5E" w:rsidR="008F5A81" w:rsidRDefault="008F5A81" w:rsidP="008F5A81">
      <w:pPr>
        <w:pStyle w:val="ListParagraph"/>
        <w:numPr>
          <w:ilvl w:val="1"/>
          <w:numId w:val="7"/>
        </w:numPr>
      </w:pPr>
      <w:r>
        <w:t>Notably, meta-analysis indicates that attitude change in experimental conditions is of moderate effect at best.</w:t>
      </w:r>
    </w:p>
    <w:p w14:paraId="63655CBB" w14:textId="522F6E10" w:rsidR="008F5A81" w:rsidRDefault="008F5A81" w:rsidP="00734CF9">
      <w:pPr>
        <w:pStyle w:val="ListParagraph"/>
        <w:numPr>
          <w:ilvl w:val="2"/>
          <w:numId w:val="7"/>
        </w:numPr>
      </w:pPr>
      <w:r>
        <w:t xml:space="preserve">Merely imagining contact with an ‘outgroup’ </w:t>
      </w:r>
      <w:r w:rsidRPr="00715A25">
        <w:rPr>
          <w:highlight w:val="yellow"/>
        </w:rPr>
        <w:t>(Miles &amp; Crisp</w:t>
      </w:r>
      <w:r>
        <w:rPr>
          <w:highlight w:val="yellow"/>
        </w:rPr>
        <w:t>,</w:t>
      </w:r>
      <w:r w:rsidRPr="00715A25">
        <w:rPr>
          <w:highlight w:val="yellow"/>
        </w:rPr>
        <w:t xml:space="preserve"> 2014)</w:t>
      </w:r>
      <w:r>
        <w:t xml:space="preserve"> reveal that 14% of participants were likely to have positive attitudes than those who did not imagine.</w:t>
      </w:r>
    </w:p>
    <w:p w14:paraId="25FD791A" w14:textId="77777777" w:rsidR="00734CF9" w:rsidRDefault="00734CF9" w:rsidP="00734CF9">
      <w:pPr>
        <w:pStyle w:val="ListParagraph"/>
        <w:numPr>
          <w:ilvl w:val="2"/>
          <w:numId w:val="7"/>
        </w:numPr>
      </w:pPr>
      <w:r>
        <w:t xml:space="preserve">Risky sexual behavior intervention changes attitudes </w:t>
      </w:r>
      <w:r w:rsidRPr="00C21013">
        <w:rPr>
          <w:highlight w:val="yellow"/>
        </w:rPr>
        <w:t>(Tyson et al., 2014)</w:t>
      </w:r>
      <w:r>
        <w:t>, 60% had changed w/ intervention, vs 50% without intervention.</w:t>
      </w:r>
    </w:p>
    <w:p w14:paraId="65820031" w14:textId="7184D87A" w:rsidR="008F5A81" w:rsidRDefault="00734CF9" w:rsidP="00734CF9">
      <w:pPr>
        <w:pStyle w:val="ListParagraph"/>
        <w:numPr>
          <w:ilvl w:val="1"/>
          <w:numId w:val="7"/>
        </w:numPr>
      </w:pPr>
      <w:r>
        <w:t xml:space="preserve">Meta-analysis indicates </w:t>
      </w:r>
      <w:r w:rsidRPr="00C21013">
        <w:rPr>
          <w:highlight w:val="yellow"/>
        </w:rPr>
        <w:t>(Lemmer &amp; Wagner</w:t>
      </w:r>
      <w:r>
        <w:rPr>
          <w:highlight w:val="yellow"/>
        </w:rPr>
        <w:t>,</w:t>
      </w:r>
      <w:r w:rsidRPr="00C21013">
        <w:rPr>
          <w:highlight w:val="yellow"/>
        </w:rPr>
        <w:t xml:space="preserve"> 2015)</w:t>
      </w:r>
      <w:r>
        <w:t xml:space="preserve"> showed that field interventions can reduce inter-group conflict between two different ethnic groups, 11% increase (50 to 61) of positive attitudes. Some attitudes (even those difficult to change) can be moved! Attitude change based on interventions/messages GENERALLY average around d = 0.22, a small effect, but which is durable.</w:t>
      </w:r>
    </w:p>
    <w:p w14:paraId="7C8809A2" w14:textId="486BE160" w:rsidR="004339BC" w:rsidRDefault="00585CBD" w:rsidP="004339BC">
      <w:pPr>
        <w:pStyle w:val="ListParagraph"/>
        <w:numPr>
          <w:ilvl w:val="2"/>
          <w:numId w:val="7"/>
        </w:numPr>
      </w:pPr>
      <w:r>
        <w:t xml:space="preserve">Regardless of the theory of persuasion – in general, tailoring persuasive messages to their audience increases effectiveness </w:t>
      </w:r>
      <w:r w:rsidRPr="00133DE3">
        <w:rPr>
          <w:highlight w:val="yellow"/>
        </w:rPr>
        <w:t>(Okeefe, 2016)</w:t>
      </w:r>
    </w:p>
    <w:p w14:paraId="3DE504B3" w14:textId="1C85CD40" w:rsidR="009C3FC4" w:rsidRDefault="009C3FC4" w:rsidP="009C3FC4">
      <w:pPr>
        <w:pStyle w:val="ListParagraph"/>
        <w:numPr>
          <w:ilvl w:val="1"/>
          <w:numId w:val="7"/>
        </w:numPr>
      </w:pPr>
      <w:r>
        <w:lastRenderedPageBreak/>
        <w:t>Persuasion = influencing based on the strength of detailed argumentation, regardless of the source/context of the interaction</w:t>
      </w:r>
    </w:p>
    <w:p w14:paraId="6156EBBB" w14:textId="46736AC3" w:rsidR="009C3FC4" w:rsidRDefault="009C3FC4" w:rsidP="009C3FC4">
      <w:pPr>
        <w:pStyle w:val="ListParagraph"/>
        <w:numPr>
          <w:ilvl w:val="1"/>
          <w:numId w:val="7"/>
        </w:numPr>
      </w:pPr>
      <w:r>
        <w:t>Social influence – appeals about the position of the source (e.g., from the head of the CDC)</w:t>
      </w:r>
    </w:p>
    <w:p w14:paraId="6248C304" w14:textId="2CEC653E" w:rsidR="0000221D" w:rsidRDefault="00E90A9A" w:rsidP="0000221D">
      <w:pPr>
        <w:pStyle w:val="ListParagraph"/>
        <w:numPr>
          <w:ilvl w:val="2"/>
          <w:numId w:val="7"/>
        </w:numPr>
      </w:pPr>
      <w:r>
        <w:t>Sources can have huge impact on belief change/attitude formation (e.g., Fauci COVID 19, trump as president misinformation)</w:t>
      </w:r>
    </w:p>
    <w:p w14:paraId="5E65D399" w14:textId="5F24C6E7" w:rsidR="0000221D" w:rsidRDefault="0000221D" w:rsidP="0000221D">
      <w:pPr>
        <w:pStyle w:val="ListParagraph"/>
        <w:numPr>
          <w:ilvl w:val="2"/>
          <w:numId w:val="7"/>
        </w:numPr>
      </w:pPr>
      <w:r>
        <w:t xml:space="preserve">Minority dissent </w:t>
      </w:r>
      <w:r>
        <w:t xml:space="preserve">e.g., being shown a dissenting opinion that has low social consensus) has some benefits, improving thought processes and critical/divergent problem analysis </w:t>
      </w:r>
      <w:r w:rsidRPr="00425EE3">
        <w:rPr>
          <w:highlight w:val="yellow"/>
        </w:rPr>
        <w:t>(De Dru &amp; West 2001)</w:t>
      </w:r>
    </w:p>
    <w:p w14:paraId="2EB62CAC" w14:textId="77777777" w:rsidR="00002622" w:rsidRPr="007D6BE1" w:rsidRDefault="00002622" w:rsidP="00002622">
      <w:pPr>
        <w:pStyle w:val="ListParagraph"/>
        <w:numPr>
          <w:ilvl w:val="2"/>
          <w:numId w:val="7"/>
        </w:numPr>
      </w:pPr>
      <w:r w:rsidRPr="007D6BE1">
        <w:t xml:space="preserve">In social networks, similarity in attitudes towards ‘discipline’ was due to influence rather than selection </w:t>
      </w:r>
      <w:r w:rsidRPr="007D6BE1">
        <w:rPr>
          <w:highlight w:val="yellow"/>
        </w:rPr>
        <w:t>(de Klepper et al., 2010)</w:t>
      </w:r>
      <w:r w:rsidRPr="007D6BE1">
        <w:t>, those who have attitudes similar to friends, because they had become friends w/ others who had then influenced them</w:t>
      </w:r>
    </w:p>
    <w:p w14:paraId="1DDC9C7A" w14:textId="77777777" w:rsidR="00002622" w:rsidRPr="007D6BE1" w:rsidRDefault="00002622" w:rsidP="00002622">
      <w:pPr>
        <w:pStyle w:val="ListParagraph"/>
        <w:numPr>
          <w:ilvl w:val="3"/>
          <w:numId w:val="7"/>
        </w:numPr>
      </w:pPr>
      <w:r w:rsidRPr="007D6BE1">
        <w:t>This is STRONG evidence for the potential benefits of social influence, beyond just ‘echo-chamber’ aggregation. Indicates that you CAN influence your friends, even if you disagree initially.</w:t>
      </w:r>
    </w:p>
    <w:p w14:paraId="336BAD91" w14:textId="77777777" w:rsidR="00002622" w:rsidRDefault="00002622" w:rsidP="00002622">
      <w:pPr>
        <w:pStyle w:val="ListParagraph"/>
        <w:numPr>
          <w:ilvl w:val="2"/>
          <w:numId w:val="7"/>
        </w:numPr>
      </w:pPr>
      <w:r w:rsidRPr="007D6BE1">
        <w:t xml:space="preserve">Similarly, sharing similar ‘negative attitudes’ (e.g. we BOTH hate the Yankees) increases familiarity between people </w:t>
      </w:r>
      <w:r w:rsidRPr="007D6BE1">
        <w:rPr>
          <w:highlight w:val="yellow"/>
        </w:rPr>
        <w:t>(Weaver &amp; Bosson 2011)</w:t>
      </w:r>
    </w:p>
    <w:p w14:paraId="4BB366D0" w14:textId="77777777" w:rsidR="000A5673" w:rsidRDefault="000A5673" w:rsidP="000A5673">
      <w:pPr>
        <w:pStyle w:val="ListParagraph"/>
        <w:numPr>
          <w:ilvl w:val="1"/>
          <w:numId w:val="7"/>
        </w:numPr>
      </w:pPr>
      <w:r w:rsidRPr="000A5673">
        <w:t>In a broader sense, social context can also be shared public context more broadly, e.g., that there are generational changes that reflect on attitudes.</w:t>
      </w:r>
    </w:p>
    <w:p w14:paraId="67DAAFD2" w14:textId="3C7C1773" w:rsidR="000A5673" w:rsidRPr="000A5673" w:rsidRDefault="000A5673" w:rsidP="000A5673">
      <w:pPr>
        <w:pStyle w:val="ListParagraph"/>
        <w:numPr>
          <w:ilvl w:val="2"/>
          <w:numId w:val="7"/>
        </w:numPr>
      </w:pPr>
      <w:r>
        <w:t>P</w:t>
      </w:r>
      <w:r w:rsidRPr="000A5673">
        <w:t>olitical polarization has increased significantly in 12</w:t>
      </w:r>
      <w:r w:rsidRPr="000A5673">
        <w:rPr>
          <w:vertAlign w:val="superscript"/>
        </w:rPr>
        <w:t>th</w:t>
      </w:r>
      <w:r w:rsidRPr="000A5673">
        <w:t xml:space="preserve"> graders (youths) in the 2010s, than in the prior decades </w:t>
      </w:r>
      <w:r w:rsidRPr="000A5673">
        <w:rPr>
          <w:highlight w:val="yellow"/>
        </w:rPr>
        <w:t>(Twenge et al., 2016)</w:t>
      </w:r>
    </w:p>
    <w:p w14:paraId="2D4629D8" w14:textId="77777777" w:rsidR="000A5673" w:rsidRDefault="000A5673" w:rsidP="000A5673">
      <w:pPr>
        <w:pStyle w:val="ListParagraph"/>
        <w:numPr>
          <w:ilvl w:val="2"/>
          <w:numId w:val="7"/>
        </w:numPr>
      </w:pPr>
      <w:r>
        <w:t xml:space="preserve">South African Desegregation (1973 to 2009) resulted in English speaking whites having MORE negative attitudes towards blacks through the WHOLE period </w:t>
      </w:r>
      <w:r w:rsidRPr="000A5673">
        <w:t>(</w:t>
      </w:r>
      <w:proofErr w:type="spellStart"/>
      <w:r w:rsidRPr="000A5673">
        <w:rPr>
          <w:highlight w:val="yellow"/>
        </w:rPr>
        <w:t>Mynhardt</w:t>
      </w:r>
      <w:proofErr w:type="spellEnd"/>
      <w:r w:rsidRPr="000A5673">
        <w:rPr>
          <w:highlight w:val="yellow"/>
        </w:rPr>
        <w:t xml:space="preserve"> 2013)</w:t>
      </w:r>
    </w:p>
    <w:p w14:paraId="45B5773B" w14:textId="71BDEEFC" w:rsidR="000A5673" w:rsidRPr="007D6BE1" w:rsidRDefault="000A5673" w:rsidP="00562154">
      <w:pPr>
        <w:pStyle w:val="ListParagraph"/>
        <w:numPr>
          <w:ilvl w:val="2"/>
          <w:numId w:val="7"/>
        </w:numPr>
      </w:pPr>
      <w:r w:rsidRPr="000A5673">
        <w:t xml:space="preserve">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t>
      </w:r>
      <w:r w:rsidRPr="000A5673">
        <w:rPr>
          <w:highlight w:val="yellow"/>
        </w:rPr>
        <w:t xml:space="preserve">(Welch &amp; </w:t>
      </w:r>
      <w:proofErr w:type="spellStart"/>
      <w:r w:rsidRPr="000A5673">
        <w:rPr>
          <w:highlight w:val="yellow"/>
        </w:rPr>
        <w:t>Sigelman</w:t>
      </w:r>
      <w:proofErr w:type="spellEnd"/>
      <w:r w:rsidRPr="000A5673">
        <w:rPr>
          <w:highlight w:val="yellow"/>
        </w:rPr>
        <w:t xml:space="preserve"> 2011).</w:t>
      </w:r>
    </w:p>
    <w:p w14:paraId="34FB00FA" w14:textId="03CE4A27" w:rsidR="00304349" w:rsidRDefault="005D69AB" w:rsidP="005D69AB">
      <w:pPr>
        <w:pStyle w:val="ListParagraph"/>
        <w:numPr>
          <w:ilvl w:val="0"/>
          <w:numId w:val="7"/>
        </w:numPr>
      </w:pPr>
      <w:r>
        <w:t>In general, attitude change is motivated by normative concerns about self-coherence/favorable evaluation/dissonance reduction, social reasons based on reward/punishment, or the information describing the attitude object persuading itself</w:t>
      </w:r>
      <w:r w:rsidR="00E95260">
        <w:t xml:space="preserve"> (</w:t>
      </w:r>
      <w:proofErr w:type="spellStart"/>
      <w:r w:rsidR="00E95260">
        <w:t>Cialidini</w:t>
      </w:r>
      <w:proofErr w:type="spellEnd"/>
      <w:r w:rsidR="00E95260">
        <w:t xml:space="preserve"> &amp; Trost 1998)</w:t>
      </w:r>
      <w:r>
        <w:t>.</w:t>
      </w:r>
    </w:p>
    <w:p w14:paraId="2728077B" w14:textId="0EA3EFB3" w:rsidR="0006277F" w:rsidRDefault="00871747" w:rsidP="00D907C8">
      <w:pPr>
        <w:pStyle w:val="ListParagraph"/>
        <w:numPr>
          <w:ilvl w:val="0"/>
          <w:numId w:val="7"/>
        </w:numPr>
      </w:pPr>
      <w:r>
        <w:t>People can be easily persuaded in circumstances of low information or uncertainty</w:t>
      </w:r>
    </w:p>
    <w:p w14:paraId="2CEB62A6" w14:textId="3790B52D" w:rsidR="00871747" w:rsidRDefault="00871747" w:rsidP="00871747">
      <w:pPr>
        <w:pStyle w:val="ListParagraph"/>
        <w:numPr>
          <w:ilvl w:val="1"/>
          <w:numId w:val="7"/>
        </w:numPr>
      </w:pPr>
      <w:r>
        <w:t xml:space="preserve">False accusation of negligence when the subject was uncertain if negligence happened (e.g., asked to work quickly) but it is plausible that it occurred, resulted in many reporting that they did make a mistake and have false memories that they did the wrong thing </w:t>
      </w:r>
      <w:r w:rsidRPr="00871747">
        <w:rPr>
          <w:highlight w:val="yellow"/>
        </w:rPr>
        <w:t xml:space="preserve">(Kassin &amp; </w:t>
      </w:r>
      <w:proofErr w:type="spellStart"/>
      <w:r w:rsidRPr="00871747">
        <w:rPr>
          <w:highlight w:val="yellow"/>
        </w:rPr>
        <w:t>Kiechel</w:t>
      </w:r>
      <w:proofErr w:type="spellEnd"/>
      <w:r w:rsidRPr="00871747">
        <w:rPr>
          <w:highlight w:val="yellow"/>
        </w:rPr>
        <w:t xml:space="preserve"> 1996)</w:t>
      </w:r>
    </w:p>
    <w:p w14:paraId="7884BDE5" w14:textId="6EA3CCA4" w:rsidR="00871747" w:rsidRDefault="00871747" w:rsidP="00871747">
      <w:pPr>
        <w:pStyle w:val="ListParagraph"/>
        <w:numPr>
          <w:ilvl w:val="0"/>
          <w:numId w:val="7"/>
        </w:numPr>
      </w:pPr>
      <w:r>
        <w:lastRenderedPageBreak/>
        <w:t>Theories of motivation indicate several contexts in which belief change/attitude formation are directly affected</w:t>
      </w:r>
      <w:r w:rsidR="004F429A">
        <w:t xml:space="preserve"> for DUAL PROCESS reasoning</w:t>
      </w:r>
      <w:r w:rsidR="00C741F8">
        <w:t xml:space="preserve"> (</w:t>
      </w:r>
      <w:r w:rsidR="00C741F8" w:rsidRPr="002E41D4">
        <w:rPr>
          <w:highlight w:val="yellow"/>
        </w:rPr>
        <w:t>Chen &amp; Chaiken 1999; Petty &amp; Wegener 1999</w:t>
      </w:r>
      <w:r w:rsidR="00785E39">
        <w:t>)</w:t>
      </w:r>
    </w:p>
    <w:p w14:paraId="5F3D91EB" w14:textId="0914AA71" w:rsidR="00871747" w:rsidRDefault="00871747" w:rsidP="00871747">
      <w:pPr>
        <w:pStyle w:val="ListParagraph"/>
        <w:numPr>
          <w:ilvl w:val="1"/>
          <w:numId w:val="7"/>
        </w:numPr>
      </w:pPr>
      <w:r>
        <w:t>When more motivated/careful, judgement based on systematic assessment of information</w:t>
      </w:r>
    </w:p>
    <w:p w14:paraId="18ED8886" w14:textId="40EC6544" w:rsidR="00CE032E" w:rsidRDefault="00CE032E" w:rsidP="00CE032E">
      <w:pPr>
        <w:pStyle w:val="ListParagraph"/>
        <w:numPr>
          <w:ilvl w:val="2"/>
          <w:numId w:val="7"/>
        </w:numPr>
      </w:pPr>
      <w:r>
        <w:t>E.g. “</w:t>
      </w:r>
      <w:r>
        <w:t>messages are presented, processed (and if successful, move recipient attitudes towards a position). This revised attitude may influence subsequent behavior.</w:t>
      </w:r>
      <w:r>
        <w:t>”</w:t>
      </w:r>
    </w:p>
    <w:p w14:paraId="21AFE333" w14:textId="61C1BF5A" w:rsidR="003971E8" w:rsidRDefault="003971E8" w:rsidP="003971E8">
      <w:pPr>
        <w:pStyle w:val="ListParagraph"/>
        <w:numPr>
          <w:ilvl w:val="2"/>
          <w:numId w:val="7"/>
        </w:numPr>
      </w:pPr>
      <w:r>
        <w:t>Notably, more system 2 thinking results in more confidence in judgements</w:t>
      </w:r>
    </w:p>
    <w:p w14:paraId="4DE4FEE2" w14:textId="0BCE1D8A" w:rsidR="00CE032E" w:rsidRDefault="00CE032E" w:rsidP="00CE032E">
      <w:pPr>
        <w:pStyle w:val="ListParagraph"/>
        <w:numPr>
          <w:ilvl w:val="1"/>
          <w:numId w:val="7"/>
        </w:numPr>
      </w:pPr>
      <w:r>
        <w:t>When low motivation/unable, attitude judgements are based on heuristic information</w:t>
      </w:r>
      <w:r w:rsidR="00BB232E">
        <w:t xml:space="preserve"> – aka shortcuts (e.g., dad’s usually right!)</w:t>
      </w:r>
    </w:p>
    <w:p w14:paraId="16973620" w14:textId="7B1963F3" w:rsidR="002366FA" w:rsidRDefault="002366FA" w:rsidP="002366FA">
      <w:pPr>
        <w:pStyle w:val="ListParagraph"/>
        <w:numPr>
          <w:ilvl w:val="2"/>
          <w:numId w:val="7"/>
        </w:numPr>
      </w:pPr>
      <w:r>
        <w:t>Notably, these system 1 ‘attitudes’ are less resistant to change and less stable.</w:t>
      </w:r>
    </w:p>
    <w:p w14:paraId="031CF1FB" w14:textId="3A0436D5" w:rsidR="00A75080" w:rsidRDefault="00A75080" w:rsidP="002366FA">
      <w:pPr>
        <w:pStyle w:val="ListParagraph"/>
        <w:numPr>
          <w:ilvl w:val="2"/>
          <w:numId w:val="7"/>
        </w:numPr>
      </w:pPr>
      <w:r>
        <w:t>Interestingly, some literature indicates that the existence of consensus itself DOES bias information processing, affecting attitude formation</w:t>
      </w:r>
      <w:r w:rsidR="00523B07">
        <w:t>, such that low/high consensus biases subsequent information processing such that favorable attitudes = high consensus, unfavorable attitudes = low consensus</w:t>
      </w:r>
      <w:r w:rsidR="00092003">
        <w:t>. Not just</w:t>
      </w:r>
      <w:r>
        <w:t xml:space="preserve"> being a CUE that fosters heuristic adoption of a position (</w:t>
      </w:r>
      <w:proofErr w:type="spellStart"/>
      <w:r>
        <w:t>Erb</w:t>
      </w:r>
      <w:proofErr w:type="spellEnd"/>
      <w:r>
        <w:t xml:space="preserve"> &amp; Bohner 2001)</w:t>
      </w:r>
    </w:p>
    <w:p w14:paraId="62B7BBFE" w14:textId="3934373D" w:rsidR="00DD1715" w:rsidRDefault="00DD1715" w:rsidP="002366FA">
      <w:pPr>
        <w:pStyle w:val="ListParagraph"/>
        <w:numPr>
          <w:ilvl w:val="2"/>
          <w:numId w:val="7"/>
        </w:numPr>
      </w:pPr>
      <w:r>
        <w:t>When under explicit cognitive load, there is no preference for attitude-consistent information, as these biases rely on having ample processing resources</w:t>
      </w:r>
      <w:r w:rsidR="00D3581C">
        <w:t xml:space="preserve"> (Fischer et al 2005)</w:t>
      </w:r>
    </w:p>
    <w:p w14:paraId="2853918C" w14:textId="41BADFB2" w:rsidR="003971E8" w:rsidRDefault="003971E8" w:rsidP="003971E8">
      <w:pPr>
        <w:pStyle w:val="ListParagraph"/>
        <w:numPr>
          <w:ilvl w:val="1"/>
          <w:numId w:val="7"/>
        </w:numPr>
      </w:pPr>
      <w:r>
        <w:t xml:space="preserve">Notably, simply being told that there is a potential attack to your attitude results in ‘inoculation’ against persuasion attacks, which is due to this threat leading to MORE motivated/thoughtful processing of own position </w:t>
      </w:r>
      <w:r w:rsidRPr="003971E8">
        <w:rPr>
          <w:highlight w:val="yellow"/>
        </w:rPr>
        <w:t>(Pfau 1999)</w:t>
      </w:r>
    </w:p>
    <w:p w14:paraId="7FD411F8" w14:textId="77777777" w:rsidR="009B52B1" w:rsidRDefault="00B87372" w:rsidP="00B87372">
      <w:pPr>
        <w:pStyle w:val="ListParagraph"/>
        <w:numPr>
          <w:ilvl w:val="1"/>
          <w:numId w:val="7"/>
        </w:numPr>
      </w:pPr>
      <w:r>
        <w:t>Alternative model is the ‘</w:t>
      </w:r>
      <w:proofErr w:type="spellStart"/>
      <w:r>
        <w:t>unimodel</w:t>
      </w:r>
      <w:proofErr w:type="spellEnd"/>
      <w:r>
        <w:t>’ (</w:t>
      </w:r>
      <w:proofErr w:type="spellStart"/>
      <w:r w:rsidRPr="00B87372">
        <w:rPr>
          <w:highlight w:val="yellow"/>
        </w:rPr>
        <w:t>Kruglanski</w:t>
      </w:r>
      <w:proofErr w:type="spellEnd"/>
      <w:r w:rsidRPr="00B87372">
        <w:rPr>
          <w:highlight w:val="yellow"/>
        </w:rPr>
        <w:t xml:space="preserve"> and Thompson 1999</w:t>
      </w:r>
      <w:r>
        <w:t>)</w:t>
      </w:r>
    </w:p>
    <w:p w14:paraId="594C58A9" w14:textId="77777777" w:rsidR="0066503A" w:rsidRDefault="009B52B1" w:rsidP="009B52B1">
      <w:pPr>
        <w:pStyle w:val="ListParagraph"/>
        <w:numPr>
          <w:ilvl w:val="2"/>
          <w:numId w:val="7"/>
        </w:numPr>
      </w:pPr>
      <w:r>
        <w:t>Poses that cues/heuristics and message arguments are actually seen as a larger category, that of ‘persuasive evidence’</w:t>
      </w:r>
    </w:p>
    <w:p w14:paraId="49A4EC92" w14:textId="2B33B88F" w:rsidR="003971E8" w:rsidRDefault="0066503A" w:rsidP="00F64856">
      <w:pPr>
        <w:pStyle w:val="ListParagraph"/>
        <w:numPr>
          <w:ilvl w:val="2"/>
          <w:numId w:val="7"/>
        </w:numPr>
      </w:pPr>
      <w:r>
        <w:t>Differing information contents (e.g., is this a heuristic or is it a detailed argument)</w:t>
      </w:r>
      <w:r w:rsidR="00BD4FB2">
        <w:t xml:space="preserve"> are just (metaphorically) Tylenol caplets vs tablets, and the distinction b/w them is irrelevant insofar as it relates to how </w:t>
      </w:r>
      <w:proofErr w:type="spellStart"/>
      <w:r w:rsidR="00BD4FB2">
        <w:t>tylenol</w:t>
      </w:r>
      <w:proofErr w:type="spellEnd"/>
      <w:r w:rsidR="00BD4FB2">
        <w:t xml:space="preserve"> is assumed to work.</w:t>
      </w:r>
    </w:p>
    <w:p w14:paraId="6DB0D02B" w14:textId="79F49C07" w:rsidR="00F64856" w:rsidRDefault="00F64856" w:rsidP="00F64856">
      <w:pPr>
        <w:pStyle w:val="ListParagraph"/>
        <w:numPr>
          <w:ilvl w:val="2"/>
          <w:numId w:val="7"/>
        </w:numPr>
      </w:pPr>
      <w:r>
        <w:t>However, recent studies (</w:t>
      </w:r>
      <w:proofErr w:type="spellStart"/>
      <w:r>
        <w:t>Hedhli</w:t>
      </w:r>
      <w:proofErr w:type="spellEnd"/>
      <w:r>
        <w:t xml:space="preserve"> 2022) indicates that the </w:t>
      </w:r>
      <w:proofErr w:type="spellStart"/>
      <w:r>
        <w:t>Unimodel</w:t>
      </w:r>
      <w:proofErr w:type="spellEnd"/>
      <w:r>
        <w:t xml:space="preserve"> has not been shown to sufficiently explain attitude change beyond the dual process models</w:t>
      </w:r>
      <w:r w:rsidR="00AB2A0E">
        <w:t>. In an applied sense, the dual process model has been shown to be more predictive than a unimodal framework when applied to perceptions of advertising, retail experiences, and branding (</w:t>
      </w:r>
      <w:r w:rsidR="00AB2A0E" w:rsidRPr="00AB2A0E">
        <w:rPr>
          <w:highlight w:val="yellow"/>
        </w:rPr>
        <w:t>M</w:t>
      </w:r>
      <w:r w:rsidR="00AB2A0E" w:rsidRPr="00AB2A0E">
        <w:rPr>
          <w:highlight w:val="yellow"/>
        </w:rPr>
        <w:t xml:space="preserve">aheswaran, </w:t>
      </w:r>
      <w:proofErr w:type="spellStart"/>
      <w:r w:rsidR="00AB2A0E" w:rsidRPr="00AB2A0E">
        <w:rPr>
          <w:highlight w:val="yellow"/>
        </w:rPr>
        <w:t>Mackie,and</w:t>
      </w:r>
      <w:proofErr w:type="spellEnd"/>
      <w:r w:rsidR="00AB2A0E" w:rsidRPr="00AB2A0E">
        <w:rPr>
          <w:highlight w:val="yellow"/>
        </w:rPr>
        <w:t xml:space="preserve"> Chaiken 1992</w:t>
      </w:r>
      <w:r w:rsidR="00AB2A0E" w:rsidRPr="00AB2A0E">
        <w:rPr>
          <w:highlight w:val="yellow"/>
        </w:rPr>
        <w:t xml:space="preserve">; </w:t>
      </w:r>
      <w:r w:rsidR="00AB2A0E" w:rsidRPr="00AB2A0E">
        <w:rPr>
          <w:highlight w:val="yellow"/>
        </w:rPr>
        <w:t xml:space="preserve">Richard and </w:t>
      </w:r>
      <w:proofErr w:type="spellStart"/>
      <w:r w:rsidR="00AB2A0E" w:rsidRPr="00AB2A0E">
        <w:rPr>
          <w:highlight w:val="yellow"/>
        </w:rPr>
        <w:t>Chebat</w:t>
      </w:r>
      <w:proofErr w:type="spellEnd"/>
      <w:r w:rsidR="00AB2A0E" w:rsidRPr="00AB2A0E">
        <w:rPr>
          <w:highlight w:val="yellow"/>
        </w:rPr>
        <w:t xml:space="preserve"> 2016)</w:t>
      </w:r>
    </w:p>
    <w:p w14:paraId="346F5D39" w14:textId="3221955A" w:rsidR="0000221D" w:rsidRDefault="00116231" w:rsidP="00116231">
      <w:pPr>
        <w:pStyle w:val="ListParagraph"/>
        <w:numPr>
          <w:ilvl w:val="0"/>
          <w:numId w:val="7"/>
        </w:numPr>
      </w:pPr>
      <w:r>
        <w:lastRenderedPageBreak/>
        <w:t xml:space="preserve">Resistance to Persuasion – Can originate due to both </w:t>
      </w:r>
      <w:r>
        <w:t xml:space="preserve">cognitive and affective reactions </w:t>
      </w:r>
      <w:r w:rsidRPr="00116231">
        <w:rPr>
          <w:highlight w:val="yellow"/>
        </w:rPr>
        <w:t>(</w:t>
      </w:r>
      <w:proofErr w:type="spellStart"/>
      <w:r w:rsidRPr="00116231">
        <w:rPr>
          <w:highlight w:val="yellow"/>
        </w:rPr>
        <w:t>Fuegen</w:t>
      </w:r>
      <w:proofErr w:type="spellEnd"/>
      <w:r w:rsidRPr="00116231">
        <w:rPr>
          <w:highlight w:val="yellow"/>
        </w:rPr>
        <w:t xml:space="preserve"> &amp; Brehm 2004).</w:t>
      </w:r>
    </w:p>
    <w:p w14:paraId="1B0B56BA" w14:textId="1A8A5ED5" w:rsidR="00116231" w:rsidRDefault="00030B52" w:rsidP="00030B52">
      <w:pPr>
        <w:pStyle w:val="ListParagraph"/>
        <w:numPr>
          <w:ilvl w:val="1"/>
          <w:numId w:val="7"/>
        </w:numPr>
      </w:pPr>
      <w:r>
        <w:t>R</w:t>
      </w:r>
      <w:r w:rsidR="00116231">
        <w:t xml:space="preserve">esistance strengthens initial attitudes to the extent that it is seen as succeeding even in the face of strong messages from expert sources </w:t>
      </w:r>
      <w:r w:rsidR="00116231" w:rsidRPr="00C75AD4">
        <w:rPr>
          <w:highlight w:val="yellow"/>
        </w:rPr>
        <w:t>(Tormala and Petty 2004a; Tormala and Petty 2004b).</w:t>
      </w:r>
      <w:r w:rsidR="00116231">
        <w:t xml:space="preserve"> This relates to expert inoculation from morally convicted positions.</w:t>
      </w:r>
    </w:p>
    <w:p w14:paraId="21BDC20C" w14:textId="47D95894" w:rsidR="00116231" w:rsidRDefault="000C746B" w:rsidP="000C746B">
      <w:pPr>
        <w:pStyle w:val="ListParagraph"/>
        <w:numPr>
          <w:ilvl w:val="0"/>
          <w:numId w:val="7"/>
        </w:numPr>
      </w:pPr>
      <w:r>
        <w:t>Attitude Behavior consistency is moderated by STRENGTH of belief, stronger beliefs on attitudes are more predictive of actual behavior</w:t>
      </w:r>
      <w:r w:rsidR="003209D9">
        <w:t xml:space="preserve"> </w:t>
      </w:r>
      <w:r w:rsidR="003209D9" w:rsidRPr="004A17A6">
        <w:rPr>
          <w:highlight w:val="yellow"/>
        </w:rPr>
        <w:t>(Holland et al., 2002)</w:t>
      </w:r>
    </w:p>
    <w:p w14:paraId="758F68AA" w14:textId="70825198" w:rsidR="004029E4" w:rsidRDefault="004029E4" w:rsidP="0063394A">
      <w:pPr>
        <w:pStyle w:val="ListParagraph"/>
        <w:numPr>
          <w:ilvl w:val="1"/>
          <w:numId w:val="7"/>
        </w:numPr>
      </w:pPr>
      <w:r>
        <w:t xml:space="preserve">Notably for ambivalent attitudes, doing the behavior might not work if it violates the norm of </w:t>
      </w:r>
      <w:proofErr w:type="spellStart"/>
      <w:r>
        <w:t>self interest</w:t>
      </w:r>
      <w:proofErr w:type="spellEnd"/>
      <w:r>
        <w:t xml:space="preserve"> </w:t>
      </w:r>
      <w:r w:rsidRPr="004029E4">
        <w:rPr>
          <w:highlight w:val="yellow"/>
        </w:rPr>
        <w:t>(</w:t>
      </w:r>
      <w:r w:rsidRPr="004029E4">
        <w:rPr>
          <w:highlight w:val="yellow"/>
        </w:rPr>
        <w:t>Ratner and Miller 2001).</w:t>
      </w:r>
      <w:r>
        <w:t xml:space="preserve"> Fear of </w:t>
      </w:r>
      <w:proofErr w:type="spellStart"/>
      <w:r>
        <w:t>publically</w:t>
      </w:r>
      <w:proofErr w:type="spellEnd"/>
      <w:r>
        <w:t xml:space="preserve"> supporting favored causes where there is no personal stake (e.g., student protests against Israel) can prevent nonvested individuals from acting on their interests.</w:t>
      </w:r>
    </w:p>
    <w:p w14:paraId="332C4BC9" w14:textId="4DEE9338" w:rsidR="007C703E" w:rsidRDefault="007C703E" w:rsidP="0063394A">
      <w:pPr>
        <w:pStyle w:val="ListParagraph"/>
        <w:numPr>
          <w:ilvl w:val="1"/>
          <w:numId w:val="7"/>
        </w:numPr>
      </w:pPr>
      <w:r>
        <w:t xml:space="preserve">Furthermore, this is a self-reinforcing loop – wherein the stronger a person’s attitude is, the more likely they are to select/seek attitude-congruent information </w:t>
      </w:r>
      <w:r w:rsidRPr="00B60D00">
        <w:rPr>
          <w:highlight w:val="yellow"/>
        </w:rPr>
        <w:t>(Brannon et al.</w:t>
      </w:r>
      <w:r w:rsidR="00960B13" w:rsidRPr="00B60D00">
        <w:rPr>
          <w:highlight w:val="yellow"/>
        </w:rPr>
        <w:t xml:space="preserve"> 2007)</w:t>
      </w:r>
    </w:p>
    <w:p w14:paraId="7E387D4C"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r>
        <w:rPr>
          <w:rFonts w:ascii="Calibri" w:hAnsi="Calibri" w:cs="Calibri"/>
          <w:kern w:val="0"/>
          <w:sz w:val="28"/>
          <w:szCs w:val="28"/>
          <w:lang w:val="en"/>
        </w:rPr>
        <w:t>Wood 2001 - Attitude Change</w:t>
      </w:r>
    </w:p>
    <w:p w14:paraId="582BD893"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Review of research from 1996-1998</w:t>
      </w:r>
    </w:p>
    <w:p w14:paraId="252064EF"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Focuses on social influence, information processing, and context of information</w:t>
      </w:r>
    </w:p>
    <w:p w14:paraId="66CCDD05"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COMBINES research on 'message based persuasion' and 'studies of social influence'</w:t>
      </w:r>
    </w:p>
    <w:p w14:paraId="5C47EB7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Persuasion  = influence appeals use detailed argumentation, without necessarily considering the context of social interaction</w:t>
      </w:r>
    </w:p>
    <w:p w14:paraId="4E2249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 Influence = appeals use information about the position of the source (e.g., from the head of the CDC), delivered in a context in which there can be interaction b/w participants.</w:t>
      </w:r>
    </w:p>
    <w:p w14:paraId="146859E2"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Motives for Agreeing with Others</w:t>
      </w:r>
    </w:p>
    <w:p w14:paraId="024CE0D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Why do people want to agree with others? Attitude change is motivated by NORMATIVE concerns over 1. ensuring coherence/favorable evaluation of self, 2. ensuring satisfactory relationships with others given rewards/punishments, 3. understanding the information describing the entity/issue in a persuasive appeal. </w:t>
      </w:r>
    </w:p>
    <w:p w14:paraId="5A5937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Thus, most appealing goal is managing self </w:t>
      </w:r>
      <w:proofErr w:type="spellStart"/>
      <w:r>
        <w:rPr>
          <w:rFonts w:ascii="Calibri" w:hAnsi="Calibri" w:cs="Calibri"/>
          <w:kern w:val="0"/>
          <w:sz w:val="22"/>
          <w:lang w:val="en"/>
        </w:rPr>
        <w:t>concent</w:t>
      </w:r>
      <w:proofErr w:type="spellEnd"/>
      <w:r>
        <w:rPr>
          <w:rFonts w:ascii="Calibri" w:hAnsi="Calibri" w:cs="Calibri"/>
          <w:kern w:val="0"/>
          <w:sz w:val="22"/>
          <w:lang w:val="en"/>
        </w:rPr>
        <w:t xml:space="preserve">, or a coherent self-identity </w:t>
      </w:r>
      <w:r>
        <w:rPr>
          <w:rFonts w:ascii="Calibri" w:hAnsi="Calibri" w:cs="Calibri"/>
          <w:kern w:val="0"/>
          <w:sz w:val="22"/>
          <w:highlight w:val="yellow"/>
          <w:lang w:val="en"/>
        </w:rPr>
        <w:t xml:space="preserve">(Cialdini &amp; Trost 1998; </w:t>
      </w:r>
      <w:proofErr w:type="spellStart"/>
      <w:r>
        <w:rPr>
          <w:rFonts w:ascii="Calibri" w:hAnsi="Calibri" w:cs="Calibri"/>
          <w:kern w:val="0"/>
          <w:sz w:val="22"/>
          <w:highlight w:val="yellow"/>
          <w:lang w:val="en"/>
        </w:rPr>
        <w:t>Caiken</w:t>
      </w:r>
      <w:proofErr w:type="spellEnd"/>
      <w:r>
        <w:rPr>
          <w:rFonts w:ascii="Calibri" w:hAnsi="Calibri" w:cs="Calibri"/>
          <w:kern w:val="0"/>
          <w:sz w:val="22"/>
          <w:highlight w:val="yellow"/>
          <w:lang w:val="en"/>
        </w:rPr>
        <w:t xml:space="preserve"> et al., 1996).</w:t>
      </w:r>
      <w:r>
        <w:rPr>
          <w:rFonts w:ascii="Calibri" w:hAnsi="Calibri" w:cs="Calibri"/>
          <w:kern w:val="0"/>
          <w:sz w:val="22"/>
          <w:lang w:val="en"/>
        </w:rPr>
        <w:t xml:space="preserve">  These 'normative' motives affect the influence of persuasion/attitude change through information processing mechanisms</w:t>
      </w:r>
    </w:p>
    <w:p w14:paraId="2BAF018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Lundgren &amp; </w:t>
      </w:r>
      <w:proofErr w:type="spellStart"/>
      <w:r>
        <w:rPr>
          <w:rFonts w:ascii="Calibri" w:hAnsi="Calibri" w:cs="Calibri"/>
          <w:kern w:val="0"/>
          <w:sz w:val="22"/>
          <w:highlight w:val="yellow"/>
          <w:lang w:val="en"/>
        </w:rPr>
        <w:t>Prislin</w:t>
      </w:r>
      <w:proofErr w:type="spellEnd"/>
      <w:r>
        <w:rPr>
          <w:rFonts w:ascii="Calibri" w:hAnsi="Calibri" w:cs="Calibri"/>
          <w:kern w:val="0"/>
          <w:sz w:val="22"/>
          <w:highlight w:val="yellow"/>
          <w:lang w:val="en"/>
        </w:rPr>
        <w:t xml:space="preserve">; 1998 </w:t>
      </w:r>
      <w:r>
        <w:rPr>
          <w:rFonts w:ascii="Calibri" w:hAnsi="Calibri" w:cs="Calibri"/>
          <w:kern w:val="0"/>
          <w:sz w:val="22"/>
          <w:lang w:val="en"/>
        </w:rPr>
        <w:t>Finds that when participants try to be accurate, they generate relatively balanced pro-con lists that relate to both sides of an issue - when asked to be persuasive, they made arguments that they thought would be aligned with the partner's view - when asked to defend their own position, they chose arguments that supported their OWN view!</w:t>
      </w:r>
    </w:p>
    <w:p w14:paraId="73D953E1"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lastRenderedPageBreak/>
        <w:t>Public vs Private Influence</w:t>
      </w:r>
    </w:p>
    <w:p w14:paraId="7373CA6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There are not systematic differences between public and private expressions of judgement. Subjects motives for agreement can have extended effects that GENERALIZE to new contexts, after the original motives are no longer salient or relevant (e.g., Hardees was nearer to our old house than the superior MCDs, so we always went to it, but now that we've moved... we still go to Hardees).</w:t>
      </w:r>
    </w:p>
    <w:p w14:paraId="3C28F8B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Kassin &amp; </w:t>
      </w:r>
      <w:proofErr w:type="spellStart"/>
      <w:r>
        <w:rPr>
          <w:rFonts w:ascii="Calibri" w:hAnsi="Calibri" w:cs="Calibri"/>
          <w:kern w:val="0"/>
          <w:sz w:val="22"/>
          <w:highlight w:val="yellow"/>
          <w:lang w:val="en"/>
        </w:rPr>
        <w:t>Kiechel</w:t>
      </w:r>
      <w:proofErr w:type="spellEnd"/>
      <w:r>
        <w:rPr>
          <w:rFonts w:ascii="Calibri" w:hAnsi="Calibri" w:cs="Calibri"/>
          <w:kern w:val="0"/>
          <w:sz w:val="22"/>
          <w:highlight w:val="yellow"/>
          <w:lang w:val="en"/>
        </w:rPr>
        <w:t xml:space="preserve"> 1996</w:t>
      </w:r>
      <w:r>
        <w:rPr>
          <w:rFonts w:ascii="Calibri" w:hAnsi="Calibri" w:cs="Calibri"/>
          <w:kern w:val="0"/>
          <w:sz w:val="22"/>
          <w:lang w:val="en"/>
        </w:rPr>
        <w:t xml:space="preserve"> 'falsely' accused subjects of negligence when typing data into a computer, but when the subject was uncertain of the negligence (e.g., they were asked to type very quickly), they accepted a witnesses report, and (incorrectly) confessed to the allegation - over half reported that they did (even though they didn't) make a mistake, and over 1/3rd added (false memories) details that support the (false) allegation!</w:t>
      </w:r>
    </w:p>
    <w:p w14:paraId="0ADB0F0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Public judgements/attitude expressions are JUST as accurate as private ones, while there are some norms that make it  hard (e.g., politeness norms), there are features that increase accuracy/honesty as well. </w:t>
      </w:r>
      <w:r>
        <w:rPr>
          <w:rFonts w:ascii="Calibri" w:hAnsi="Calibri" w:cs="Calibri"/>
          <w:kern w:val="0"/>
          <w:sz w:val="22"/>
          <w:highlight w:val="yellow"/>
          <w:lang w:val="en"/>
        </w:rPr>
        <w:t xml:space="preserve">Cowan &amp; Hodge 1996 </w:t>
      </w:r>
      <w:r>
        <w:rPr>
          <w:rFonts w:ascii="Calibri" w:hAnsi="Calibri" w:cs="Calibri"/>
          <w:kern w:val="0"/>
          <w:sz w:val="22"/>
          <w:lang w:val="en"/>
        </w:rPr>
        <w:t>- demonstrate that people told to share their reasoning in public, gave especially thoughtful, reasoned responses.</w:t>
      </w:r>
    </w:p>
    <w:p w14:paraId="10DB5084"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Functional Theories of Persuasion</w:t>
      </w:r>
    </w:p>
    <w:p w14:paraId="48AC7F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Accuracy motives = utilitarian maximization of rewards/minimizing punishments</w:t>
      </w:r>
    </w:p>
    <w:p w14:paraId="1CA1E15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Self-concept motives = defending ego against potential threats and also expressing personal values</w:t>
      </w:r>
    </w:p>
    <w:p w14:paraId="094E0DBD"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Social-relation motives = concerns for social adjustment, and obtaining social rewards, but avoiding social punishments (e.g., recycling might be utilitarian... but your anti-climate change friends will roast you for doing so).</w:t>
      </w:r>
    </w:p>
    <w:p w14:paraId="1271C44F"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Dual Processing Models of Persuasion</w:t>
      </w:r>
    </w:p>
    <w:p w14:paraId="3184CA7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Not highly motivated (e.g., not an issue that involves me directly) or low ability (e.g., unintelligent, or distracted) = attitude judgements are based on EASILY available heuristic information (e.g., such as consensus = correct, thus agree with majority).</w:t>
      </w:r>
    </w:p>
    <w:p w14:paraId="4E5800C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Highly motivated OR processing information carefully  = attitude judgements based on thoughtful/systematic assessment of relevant information</w:t>
      </w:r>
    </w:p>
    <w:p w14:paraId="2123ED4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More systematic thought = more confidence in judgements.</w:t>
      </w:r>
    </w:p>
    <w:p w14:paraId="7A527BB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Pfau 1999</w:t>
      </w:r>
      <w:r>
        <w:rPr>
          <w:rFonts w:ascii="Calibri" w:hAnsi="Calibri" w:cs="Calibri"/>
          <w:kern w:val="0"/>
          <w:sz w:val="22"/>
          <w:lang w:val="en"/>
        </w:rPr>
        <w:t>; resistance research focuses on 'inoculation' against 'persuasion attacks'. Inoculation occurs when 'anticipated threats' (e.g., being TOLD that there is a potential attack to your attitude) motivate thoughtful processing to support one's own position or to counter opposing ones.</w:t>
      </w:r>
    </w:p>
    <w:p w14:paraId="4961A4F3"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Motivated Processing/Bias Correction</w:t>
      </w:r>
    </w:p>
    <w:p w14:paraId="4201ED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Broader values affect and bias processing </w:t>
      </w:r>
      <w:r>
        <w:rPr>
          <w:rFonts w:ascii="Calibri" w:hAnsi="Calibri" w:cs="Calibri"/>
          <w:kern w:val="0"/>
          <w:sz w:val="22"/>
          <w:highlight w:val="yellow"/>
          <w:lang w:val="en"/>
        </w:rPr>
        <w:t>(Seligman et al., 1996)</w:t>
      </w:r>
      <w:r>
        <w:rPr>
          <w:rFonts w:ascii="Calibri" w:hAnsi="Calibri" w:cs="Calibri"/>
          <w:kern w:val="0"/>
          <w:sz w:val="22"/>
          <w:lang w:val="en"/>
        </w:rPr>
        <w:t>, as well as participant self-interest (</w:t>
      </w:r>
      <w:r>
        <w:rPr>
          <w:rFonts w:ascii="Calibri" w:hAnsi="Calibri" w:cs="Calibri"/>
          <w:kern w:val="0"/>
          <w:sz w:val="22"/>
          <w:highlight w:val="yellow"/>
          <w:lang w:val="en"/>
        </w:rPr>
        <w:t>Gina-</w:t>
      </w:r>
      <w:proofErr w:type="spellStart"/>
      <w:r>
        <w:rPr>
          <w:rFonts w:ascii="Calibri" w:hAnsi="Calibri" w:cs="Calibri"/>
          <w:kern w:val="0"/>
          <w:sz w:val="22"/>
          <w:highlight w:val="yellow"/>
          <w:lang w:val="en"/>
        </w:rPr>
        <w:t>Sorolla</w:t>
      </w:r>
      <w:proofErr w:type="spellEnd"/>
      <w:r>
        <w:rPr>
          <w:rFonts w:ascii="Calibri" w:hAnsi="Calibri" w:cs="Calibri"/>
          <w:kern w:val="0"/>
          <w:sz w:val="22"/>
          <w:highlight w:val="yellow"/>
          <w:lang w:val="en"/>
        </w:rPr>
        <w:t xml:space="preserve"> &amp; Chaiken 1997</w:t>
      </w:r>
      <w:r>
        <w:rPr>
          <w:rFonts w:ascii="Calibri" w:hAnsi="Calibri" w:cs="Calibri"/>
          <w:kern w:val="0"/>
          <w:sz w:val="22"/>
          <w:lang w:val="en"/>
        </w:rPr>
        <w:t>).</w:t>
      </w:r>
    </w:p>
    <w:p w14:paraId="5EFD23D7" w14:textId="77777777" w:rsidR="00496BDC" w:rsidRDefault="00496BDC" w:rsidP="00496BDC">
      <w:pPr>
        <w:widowControl w:val="0"/>
        <w:autoSpaceDE w:val="0"/>
        <w:autoSpaceDN w:val="0"/>
        <w:adjustRightInd w:val="0"/>
        <w:spacing w:after="200"/>
        <w:rPr>
          <w:rFonts w:ascii="Calibri" w:hAnsi="Calibri" w:cs="Calibri"/>
          <w:kern w:val="0"/>
          <w:sz w:val="22"/>
          <w:lang w:val="en"/>
        </w:rPr>
      </w:pPr>
    </w:p>
    <w:p w14:paraId="3054DB61"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proofErr w:type="spellStart"/>
      <w:r>
        <w:rPr>
          <w:rFonts w:ascii="Calibri" w:hAnsi="Calibri" w:cs="Calibri"/>
          <w:kern w:val="0"/>
          <w:sz w:val="28"/>
          <w:szCs w:val="28"/>
          <w:lang w:val="en"/>
        </w:rPr>
        <w:lastRenderedPageBreak/>
        <w:t>Stangor</w:t>
      </w:r>
      <w:proofErr w:type="spellEnd"/>
      <w:r>
        <w:rPr>
          <w:rFonts w:ascii="Calibri" w:hAnsi="Calibri" w:cs="Calibri"/>
          <w:kern w:val="0"/>
          <w:sz w:val="28"/>
          <w:szCs w:val="28"/>
          <w:lang w:val="en"/>
        </w:rPr>
        <w:t xml:space="preserve"> 2001 - Changing Racial Beliefs using Social Consensus</w:t>
      </w:r>
    </w:p>
    <w:p w14:paraId="4270DDC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Provided feedback to </w:t>
      </w:r>
      <w:proofErr w:type="spellStart"/>
      <w:r>
        <w:rPr>
          <w:rFonts w:ascii="Calibri" w:hAnsi="Calibri" w:cs="Calibri"/>
          <w:kern w:val="0"/>
          <w:sz w:val="22"/>
          <w:lang w:val="en"/>
        </w:rPr>
        <w:t>european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that OTHER PEOPLE they know hold different beliefs about </w:t>
      </w:r>
      <w:proofErr w:type="spellStart"/>
      <w:r>
        <w:rPr>
          <w:rFonts w:ascii="Calibri" w:hAnsi="Calibri" w:cs="Calibri"/>
          <w:kern w:val="0"/>
          <w:sz w:val="22"/>
          <w:lang w:val="en"/>
        </w:rPr>
        <w:t>african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than they originally assumed these people held.</w:t>
      </w:r>
    </w:p>
    <w:p w14:paraId="7EF8BDF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In response to this social pressure, they changed their own beliefs, and these changes are EVEN STRONGER when originating from a known ingroup vs a known outgroup/unrelated. Results persisted for at least 1 week. FURTHERMORE, when providing feedback that others AGREE with the racial </w:t>
      </w:r>
      <w:proofErr w:type="spellStart"/>
      <w:r>
        <w:rPr>
          <w:rFonts w:ascii="Calibri" w:hAnsi="Calibri" w:cs="Calibri"/>
          <w:kern w:val="0"/>
          <w:sz w:val="22"/>
          <w:lang w:val="en"/>
        </w:rPr>
        <w:t>sterotypes</w:t>
      </w:r>
      <w:proofErr w:type="spellEnd"/>
      <w:r>
        <w:rPr>
          <w:rFonts w:ascii="Calibri" w:hAnsi="Calibri" w:cs="Calibri"/>
          <w:kern w:val="0"/>
          <w:sz w:val="22"/>
          <w:lang w:val="en"/>
        </w:rPr>
        <w:t xml:space="preserve"> a subject may have, they were more RESISTANT to belief change afterwards. Essentially - learning about the racial beliefs of others can either produce or inhibit attitude change.</w:t>
      </w:r>
    </w:p>
    <w:p w14:paraId="279D4A3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Stereotype formation research has previously focused on 'intergroup' contact (e.g., blacks and whites). This current research focuses on if intragroup contact affects stereotype formation, and how.</w:t>
      </w:r>
    </w:p>
    <w:p w14:paraId="5834AF3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w:t>
      </w:r>
    </w:p>
    <w:p w14:paraId="7831BFC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23 </w:t>
      </w:r>
      <w:proofErr w:type="spellStart"/>
      <w:r>
        <w:rPr>
          <w:rFonts w:ascii="Calibri" w:hAnsi="Calibri" w:cs="Calibri"/>
          <w:kern w:val="0"/>
          <w:sz w:val="22"/>
          <w:lang w:val="en"/>
        </w:rPr>
        <w:t>european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(white) were asked to estimate the % of African Americans that </w:t>
      </w:r>
      <w:proofErr w:type="spellStart"/>
      <w:r>
        <w:rPr>
          <w:rFonts w:ascii="Calibri" w:hAnsi="Calibri" w:cs="Calibri"/>
          <w:kern w:val="0"/>
          <w:sz w:val="22"/>
          <w:lang w:val="en"/>
        </w:rPr>
        <w:t>posses</w:t>
      </w:r>
      <w:proofErr w:type="spellEnd"/>
      <w:r>
        <w:rPr>
          <w:rFonts w:ascii="Calibri" w:hAnsi="Calibri" w:cs="Calibri"/>
          <w:kern w:val="0"/>
          <w:sz w:val="22"/>
          <w:lang w:val="en"/>
        </w:rPr>
        <w:t xml:space="preserve"> each of 19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traits (9 positive, 10 negative).</w:t>
      </w:r>
    </w:p>
    <w:p w14:paraId="2796C1A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ALSO were asked to estimate using the same scale, how OTHER students at the university they went to felt on those traits.</w:t>
      </w:r>
    </w:p>
    <w:p w14:paraId="5D9022D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Then, 1 week later, they were given FALSE CONSENSUS, either HIGH (a greater % of students held favorable beliefs, 20%~ were added to their estimates of positive traits, and the same removed to estimates of negative traits), or LOW (20% added to negative traits, same removed to positive traits). </w:t>
      </w:r>
    </w:p>
    <w:p w14:paraId="7D94B57E"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Then, asked about SURPRISE levels (to ensure that the consensus information was attended to). Finally, participants reported their beliefs again on the original scale.</w:t>
      </w:r>
    </w:p>
    <w:p w14:paraId="4D038F7E"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Results - Experiment 1</w:t>
      </w:r>
    </w:p>
    <w:p w14:paraId="1CA4C43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Positive and negative subscales were highly correlated, and stereotype valence was significant. Social influence ended up working - those who got positive feedback had more positive and less negative stereotypes. Those who got negative feedback had more negative BUT NOT FEWER POSITIVE </w:t>
      </w:r>
      <w:proofErr w:type="spellStart"/>
      <w:r>
        <w:rPr>
          <w:rFonts w:ascii="Calibri" w:hAnsi="Calibri" w:cs="Calibri"/>
          <w:kern w:val="0"/>
          <w:sz w:val="22"/>
          <w:lang w:val="en"/>
        </w:rPr>
        <w:t>sterotypes</w:t>
      </w:r>
      <w:proofErr w:type="spellEnd"/>
      <w:r>
        <w:rPr>
          <w:rFonts w:ascii="Calibri" w:hAnsi="Calibri" w:cs="Calibri"/>
          <w:kern w:val="0"/>
          <w:sz w:val="22"/>
          <w:lang w:val="en"/>
        </w:rPr>
        <w:t>!</w:t>
      </w:r>
    </w:p>
    <w:p w14:paraId="7807697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2</w:t>
      </w:r>
    </w:p>
    <w:p w14:paraId="4F65AFA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They were given the same procedure... however when given information, they were told that the information was either from an ingroup (students @ the same college) or outgroup (students @ rival college).</w:t>
      </w:r>
    </w:p>
    <w:p w14:paraId="0B10872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 influence of consensus feedback was greater when coming from an ingroup vs outgroup source. Information about ingroup opinions can change attitudes on different but related measures (overall attitudes towards </w:t>
      </w:r>
      <w:proofErr w:type="spellStart"/>
      <w:r>
        <w:rPr>
          <w:rFonts w:ascii="Calibri" w:hAnsi="Calibri" w:cs="Calibri"/>
          <w:kern w:val="0"/>
          <w:sz w:val="22"/>
          <w:lang w:val="en"/>
        </w:rPr>
        <w:t>african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w:t>
      </w:r>
    </w:p>
    <w:p w14:paraId="141D320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3</w:t>
      </w:r>
    </w:p>
    <w:p w14:paraId="3F14974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Same procedure as 1, HOWEVER, after measuring their 'surprise', they were given data about the "actual" characteristics of African Americans ("as determined by scientific research"). This lets them test what degree of </w:t>
      </w:r>
      <w:proofErr w:type="spellStart"/>
      <w:r>
        <w:rPr>
          <w:rFonts w:ascii="Calibri" w:hAnsi="Calibri" w:cs="Calibri"/>
          <w:kern w:val="0"/>
          <w:sz w:val="22"/>
          <w:lang w:val="en"/>
        </w:rPr>
        <w:t>attitdue</w:t>
      </w:r>
      <w:proofErr w:type="spellEnd"/>
      <w:r>
        <w:rPr>
          <w:rFonts w:ascii="Calibri" w:hAnsi="Calibri" w:cs="Calibri"/>
          <w:kern w:val="0"/>
          <w:sz w:val="22"/>
          <w:lang w:val="en"/>
        </w:rPr>
        <w:t xml:space="preserve"> change would occur if their beliefs were consensually validated (added or removed ~25%, so it was even MORE polarized than they initially got the feedback from the ingroup on!)</w:t>
      </w:r>
    </w:p>
    <w:p w14:paraId="13FD224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Asked again for surprise next, then asked to do a final measure of their % estimation of these traits.</w:t>
      </w:r>
    </w:p>
    <w:p w14:paraId="7118548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Discussion</w:t>
      </w:r>
    </w:p>
    <w:p w14:paraId="4D6ED5D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These results are persistent, it is EASIER to produce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change in positive than the negative direction. Social desirability however is likely to affect the negative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formation. This also allows people to draw inferences without interacting w/ individual group members, which makes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change more likely.</w:t>
      </w:r>
    </w:p>
    <w:p w14:paraId="17EFD4F6" w14:textId="12AD24F2" w:rsidR="00F2503D" w:rsidRDefault="00496BDC" w:rsidP="00D777D0">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Lying to people to change their minds isn't very ethical... HOWEVER, people suffer often from "pluralistic ignorance", </w:t>
      </w:r>
      <w:r>
        <w:rPr>
          <w:rFonts w:ascii="Calibri" w:hAnsi="Calibri" w:cs="Calibri"/>
          <w:kern w:val="0"/>
          <w:sz w:val="22"/>
          <w:highlight w:val="yellow"/>
          <w:lang w:val="en"/>
        </w:rPr>
        <w:t xml:space="preserve">(Miller &amp; McFarland 1991) </w:t>
      </w:r>
      <w:r>
        <w:rPr>
          <w:rFonts w:ascii="Calibri" w:hAnsi="Calibri" w:cs="Calibri"/>
          <w:kern w:val="0"/>
          <w:sz w:val="22"/>
          <w:lang w:val="en"/>
        </w:rPr>
        <w:t xml:space="preserve"> [SPECIAL NOTE - Can we test to see if various 'providing scientific feedback' has legs vs. social consensus on our issues? how would it work if we mixed in some very obvious scientific consensus results (gravity affects things, water boils at lower temps when lower pressure, etc.)</w:t>
      </w:r>
    </w:p>
    <w:p w14:paraId="1948B62F" w14:textId="5A7FC910" w:rsidR="00D777D0" w:rsidRDefault="00D777D0" w:rsidP="00D777D0">
      <w:pPr>
        <w:widowControl w:val="0"/>
        <w:autoSpaceDE w:val="0"/>
        <w:autoSpaceDN w:val="0"/>
        <w:adjustRightInd w:val="0"/>
        <w:spacing w:after="200"/>
        <w:rPr>
          <w:rFonts w:ascii="Calibri" w:hAnsi="Calibri" w:cs="Calibri"/>
          <w:kern w:val="0"/>
          <w:sz w:val="32"/>
          <w:szCs w:val="32"/>
          <w:lang w:val="en"/>
        </w:rPr>
      </w:pPr>
      <w:proofErr w:type="spellStart"/>
      <w:r>
        <w:rPr>
          <w:rFonts w:ascii="Calibri" w:hAnsi="Calibri" w:cs="Calibri"/>
          <w:kern w:val="0"/>
          <w:sz w:val="32"/>
          <w:szCs w:val="32"/>
          <w:lang w:val="en"/>
        </w:rPr>
        <w:t>Gunduc</w:t>
      </w:r>
      <w:proofErr w:type="spellEnd"/>
      <w:r>
        <w:rPr>
          <w:rFonts w:ascii="Calibri" w:hAnsi="Calibri" w:cs="Calibri"/>
          <w:kern w:val="0"/>
          <w:sz w:val="32"/>
          <w:szCs w:val="32"/>
          <w:lang w:val="en"/>
        </w:rPr>
        <w:t xml:space="preserve"> 2015 – Persuasion power on consensus formation</w:t>
      </w:r>
    </w:p>
    <w:p w14:paraId="13A61F99" w14:textId="594A6A78" w:rsidR="00D777D0" w:rsidRDefault="00D777D0" w:rsidP="00D777D0">
      <w:pPr>
        <w:widowControl w:val="0"/>
        <w:autoSpaceDE w:val="0"/>
        <w:autoSpaceDN w:val="0"/>
        <w:adjustRightInd w:val="0"/>
        <w:spacing w:after="200"/>
        <w:rPr>
          <w:rFonts w:ascii="Calibri" w:hAnsi="Calibri" w:cs="Calibri"/>
          <w:kern w:val="0"/>
          <w:szCs w:val="24"/>
          <w:lang w:val="en"/>
        </w:rPr>
      </w:pPr>
      <w:r>
        <w:rPr>
          <w:rFonts w:ascii="Calibri" w:hAnsi="Calibri" w:cs="Calibri"/>
          <w:kern w:val="0"/>
          <w:szCs w:val="24"/>
          <w:lang w:val="en"/>
        </w:rPr>
        <w:t>Dynamic model of opinion – governed by two parameters, persuasion ability and persuasion.</w:t>
      </w:r>
    </w:p>
    <w:p w14:paraId="35805628" w14:textId="77777777" w:rsidR="00D777D0" w:rsidRPr="0006277F" w:rsidRDefault="00D777D0" w:rsidP="0006277F">
      <w:pPr>
        <w:pStyle w:val="ListParagraph"/>
        <w:widowControl w:val="0"/>
        <w:numPr>
          <w:ilvl w:val="0"/>
          <w:numId w:val="14"/>
        </w:numPr>
        <w:autoSpaceDE w:val="0"/>
        <w:autoSpaceDN w:val="0"/>
        <w:adjustRightInd w:val="0"/>
        <w:spacing w:after="200"/>
        <w:rPr>
          <w:rFonts w:ascii="Calibri" w:hAnsi="Calibri" w:cs="Calibri"/>
          <w:kern w:val="0"/>
          <w:sz w:val="22"/>
          <w:lang w:val="en"/>
        </w:rPr>
      </w:pPr>
    </w:p>
    <w:p w14:paraId="5D408139" w14:textId="6D0C6507" w:rsidR="00C265F9" w:rsidRPr="00A9139C" w:rsidRDefault="00C265F9" w:rsidP="009E2D82">
      <w:pPr>
        <w:rPr>
          <w:sz w:val="28"/>
          <w:szCs w:val="24"/>
        </w:rPr>
      </w:pPr>
      <w:r w:rsidRPr="00A9139C">
        <w:rPr>
          <w:sz w:val="28"/>
          <w:szCs w:val="24"/>
        </w:rPr>
        <w:t xml:space="preserve">Crano and </w:t>
      </w:r>
      <w:proofErr w:type="spellStart"/>
      <w:r w:rsidRPr="00A9139C">
        <w:rPr>
          <w:sz w:val="28"/>
          <w:szCs w:val="24"/>
        </w:rPr>
        <w:t>Prislin</w:t>
      </w:r>
      <w:proofErr w:type="spellEnd"/>
      <w:r w:rsidRPr="00A9139C">
        <w:rPr>
          <w:sz w:val="28"/>
          <w:szCs w:val="24"/>
        </w:rPr>
        <w:t xml:space="preserve"> 2006 – Attitudes and Persuasion</w:t>
      </w:r>
    </w:p>
    <w:p w14:paraId="52504A6C" w14:textId="55B4BAC8" w:rsidR="00C265F9" w:rsidRDefault="00C265F9" w:rsidP="009E2D82">
      <w:r>
        <w:t>Overall coverage from 1999-2004</w:t>
      </w:r>
    </w:p>
    <w:p w14:paraId="2861D2B6" w14:textId="0D202A4B" w:rsidR="00A9139C" w:rsidRDefault="00A9139C" w:rsidP="00A9139C">
      <w:pPr>
        <w:pStyle w:val="ListParagraph"/>
        <w:numPr>
          <w:ilvl w:val="0"/>
          <w:numId w:val="7"/>
        </w:numPr>
      </w:pPr>
      <w:r>
        <w:t>An attitude represents an evaluative integration of cognitions and affects, experienced in relation to an object</w:t>
      </w:r>
    </w:p>
    <w:p w14:paraId="5569E04F" w14:textId="04401471" w:rsidR="0026458B" w:rsidRDefault="0026458B" w:rsidP="0026458B">
      <w:pPr>
        <w:pStyle w:val="ListParagraph"/>
        <w:numPr>
          <w:ilvl w:val="1"/>
          <w:numId w:val="7"/>
        </w:numPr>
      </w:pPr>
      <w:r>
        <w:t>Can vary in strength, which has implications for persistence, resistance, and attitude/behavior consistency.</w:t>
      </w:r>
    </w:p>
    <w:p w14:paraId="2FFD367A" w14:textId="6EBE7063" w:rsidR="001022EE" w:rsidRDefault="001022EE" w:rsidP="001022EE">
      <w:pPr>
        <w:pStyle w:val="ListParagraph"/>
        <w:numPr>
          <w:ilvl w:val="0"/>
          <w:numId w:val="7"/>
        </w:numPr>
      </w:pPr>
      <w:r>
        <w:t>Attitude Change models: What factors affect attitude change?</w:t>
      </w:r>
    </w:p>
    <w:p w14:paraId="422B9C0D" w14:textId="798DFA78" w:rsidR="00585C12" w:rsidRDefault="00C22108" w:rsidP="00585C12">
      <w:pPr>
        <w:pStyle w:val="ListParagraph"/>
        <w:numPr>
          <w:ilvl w:val="1"/>
          <w:numId w:val="7"/>
        </w:numPr>
      </w:pPr>
      <w:r>
        <w:t>“Classical model</w:t>
      </w:r>
      <w:r w:rsidR="00EF4D88">
        <w:t>” States that messages are presented, processed (and if successful, move recipient attitudes towards a position)</w:t>
      </w:r>
      <w:r w:rsidR="002753CB">
        <w:t>. This revised attitude may influence subsequent behavior</w:t>
      </w:r>
      <w:r w:rsidR="008439DA">
        <w:t xml:space="preserve">. If the person doesn’t process the message, </w:t>
      </w:r>
      <w:r w:rsidR="008439DA">
        <w:lastRenderedPageBreak/>
        <w:t>they will use shortcuts (e.g., dad’s usually right!) to form an attitude, which is less resistant to change and less stable</w:t>
      </w:r>
      <w:r w:rsidR="002753CB">
        <w:t xml:space="preserve"> – this is a ‘dual process’ mode</w:t>
      </w:r>
      <w:r w:rsidR="00806CA0">
        <w:t>l</w:t>
      </w:r>
      <w:r>
        <w:t xml:space="preserve"> </w:t>
      </w:r>
      <w:r w:rsidRPr="002E41D4">
        <w:rPr>
          <w:highlight w:val="yellow"/>
        </w:rPr>
        <w:t>(Chen &amp; Chaiken 1999; Petty &amp; Wegener 1999)</w:t>
      </w:r>
      <w:r w:rsidR="00806CA0">
        <w:t>.</w:t>
      </w:r>
    </w:p>
    <w:p w14:paraId="1E0E8740" w14:textId="77777777" w:rsidR="00585C12" w:rsidRDefault="00585C12" w:rsidP="00585C12">
      <w:pPr>
        <w:pStyle w:val="ListParagraph"/>
        <w:numPr>
          <w:ilvl w:val="2"/>
          <w:numId w:val="7"/>
        </w:numPr>
      </w:pPr>
      <w:r>
        <w:t>E.g., If the message is well reasoned, data based, and logical, it will persuade, if not, it will fail.</w:t>
      </w:r>
    </w:p>
    <w:p w14:paraId="735C9777" w14:textId="4CFB73AC" w:rsidR="00585C12" w:rsidRDefault="00585C12" w:rsidP="00585C12">
      <w:pPr>
        <w:pStyle w:val="ListParagraph"/>
        <w:numPr>
          <w:ilvl w:val="2"/>
          <w:numId w:val="7"/>
        </w:numPr>
      </w:pPr>
      <w:r>
        <w:t xml:space="preserve">However… this doesn’t mesh well w/ our understanding of moral conviction, wherein strong beliefs can reinforce even against </w:t>
      </w:r>
      <w:proofErr w:type="spellStart"/>
      <w:r>
        <w:t>well reasoned</w:t>
      </w:r>
      <w:proofErr w:type="spellEnd"/>
      <w:r>
        <w:t xml:space="preserve"> arguments.</w:t>
      </w:r>
    </w:p>
    <w:p w14:paraId="396FB22E" w14:textId="636C8256" w:rsidR="00C265F9" w:rsidRDefault="002E41D4" w:rsidP="00585C12">
      <w:pPr>
        <w:pStyle w:val="ListParagraph"/>
        <w:numPr>
          <w:ilvl w:val="1"/>
          <w:numId w:val="7"/>
        </w:numPr>
      </w:pPr>
      <w:r>
        <w:t>“</w:t>
      </w:r>
      <w:proofErr w:type="spellStart"/>
      <w:r>
        <w:t>Unimodel</w:t>
      </w:r>
      <w:proofErr w:type="spellEnd"/>
      <w:r>
        <w:t xml:space="preserve">” directly accounts for the effects of the source and message in persuasion </w:t>
      </w:r>
      <w:r w:rsidRPr="002E41D4">
        <w:rPr>
          <w:highlight w:val="yellow"/>
        </w:rPr>
        <w:t>(</w:t>
      </w:r>
      <w:proofErr w:type="spellStart"/>
      <w:r w:rsidRPr="002E41D4">
        <w:rPr>
          <w:highlight w:val="yellow"/>
        </w:rPr>
        <w:t>Kruglanski</w:t>
      </w:r>
      <w:proofErr w:type="spellEnd"/>
      <w:r w:rsidRPr="002E41D4">
        <w:rPr>
          <w:highlight w:val="yellow"/>
        </w:rPr>
        <w:t xml:space="preserve"> and Thompson 1999)</w:t>
      </w:r>
    </w:p>
    <w:p w14:paraId="161BAF55" w14:textId="0D18A0B0" w:rsidR="00497EFE" w:rsidRDefault="00497EFE" w:rsidP="00497EFE">
      <w:pPr>
        <w:pStyle w:val="ListParagraph"/>
        <w:numPr>
          <w:ilvl w:val="0"/>
          <w:numId w:val="7"/>
        </w:numPr>
      </w:pPr>
      <w:r>
        <w:t xml:space="preserve">Minority Influence Research: How can a minority persuade majority to accept </w:t>
      </w:r>
      <w:proofErr w:type="spellStart"/>
      <w:r>
        <w:t>it’s</w:t>
      </w:r>
      <w:proofErr w:type="spellEnd"/>
      <w:r>
        <w:t xml:space="preserve"> position</w:t>
      </w:r>
    </w:p>
    <w:p w14:paraId="6F8A1066" w14:textId="11982299" w:rsidR="00B91059" w:rsidRDefault="00B91059" w:rsidP="00B91059">
      <w:pPr>
        <w:pStyle w:val="ListParagraph"/>
        <w:numPr>
          <w:ilvl w:val="1"/>
          <w:numId w:val="7"/>
        </w:numPr>
      </w:pPr>
      <w:r>
        <w:t>E.g., majority sources typically produce immediate change (this is a social consensus effect!)</w:t>
      </w:r>
    </w:p>
    <w:p w14:paraId="767E481B" w14:textId="6B1CD21F" w:rsidR="00E759C1" w:rsidRDefault="00E759C1" w:rsidP="00B91059">
      <w:pPr>
        <w:pStyle w:val="ListParagraph"/>
        <w:numPr>
          <w:ilvl w:val="1"/>
          <w:numId w:val="7"/>
        </w:numPr>
      </w:pPr>
      <w:r>
        <w:t>This is very challenging, and long term changes from minority sources are very challenging.</w:t>
      </w:r>
    </w:p>
    <w:p w14:paraId="25B3F50E" w14:textId="14F55CAE" w:rsidR="00430341" w:rsidRDefault="00430341" w:rsidP="00430341">
      <w:pPr>
        <w:pStyle w:val="ListParagraph"/>
        <w:numPr>
          <w:ilvl w:val="0"/>
          <w:numId w:val="7"/>
        </w:numPr>
      </w:pPr>
      <w:r>
        <w:t>Dissonance – Attitudes may be a CONSEQUENCE as well as a CAUSE of behavior</w:t>
      </w:r>
    </w:p>
    <w:p w14:paraId="6383D001" w14:textId="2570957A" w:rsidR="001B29E6" w:rsidRDefault="001B29E6" w:rsidP="001B29E6">
      <w:pPr>
        <w:pStyle w:val="ListParagraph"/>
        <w:numPr>
          <w:ilvl w:val="1"/>
          <w:numId w:val="7"/>
        </w:numPr>
      </w:pPr>
      <w:r>
        <w:t>Posits that dissonance from cognitive issues interfere with belief consistent actions</w:t>
      </w:r>
      <w:r w:rsidR="007C5E98">
        <w:t>.</w:t>
      </w:r>
    </w:p>
    <w:p w14:paraId="41531EE5" w14:textId="2F8CD7B5" w:rsidR="007C5E98" w:rsidRDefault="007C5E98" w:rsidP="007C5E98">
      <w:pPr>
        <w:pStyle w:val="ListParagraph"/>
        <w:numPr>
          <w:ilvl w:val="0"/>
          <w:numId w:val="7"/>
        </w:numPr>
      </w:pPr>
      <w:r>
        <w:t>Social Consensus – Level of consensus is the defining feature of majority/minority status.</w:t>
      </w:r>
    </w:p>
    <w:p w14:paraId="7149AFFC" w14:textId="1DA9C5EB" w:rsidR="004B6B20" w:rsidRDefault="004B6B20" w:rsidP="004B6B20">
      <w:pPr>
        <w:pStyle w:val="ListParagraph"/>
        <w:numPr>
          <w:ilvl w:val="1"/>
          <w:numId w:val="7"/>
        </w:numPr>
      </w:pPr>
      <w:r>
        <w:t>Consensus does bias information processing (</w:t>
      </w:r>
      <w:proofErr w:type="spellStart"/>
      <w:r>
        <w:t>Erb</w:t>
      </w:r>
      <w:proofErr w:type="spellEnd"/>
      <w:r>
        <w:t xml:space="preserve"> &amp; Bohner 2001); it does NOT merely act as a cue that fosters heuristic adoption of a position</w:t>
      </w:r>
      <w:r w:rsidR="007630EC">
        <w:t>.</w:t>
      </w:r>
    </w:p>
    <w:p w14:paraId="37C85A92" w14:textId="65032160" w:rsidR="007630EC" w:rsidRDefault="007630EC" w:rsidP="004B6B20">
      <w:pPr>
        <w:pStyle w:val="ListParagraph"/>
        <w:numPr>
          <w:ilvl w:val="1"/>
          <w:numId w:val="7"/>
        </w:numPr>
      </w:pPr>
      <w:r>
        <w:t>Mackie (1987) agrees with this position, systematic processing of consensually advocated positions because of their presumed validity, likelihood (greater) of adoption, and positive identity implications</w:t>
      </w:r>
      <w:r w:rsidR="00936689">
        <w:t>.</w:t>
      </w:r>
    </w:p>
    <w:p w14:paraId="7FC727D3" w14:textId="12CF9A7A" w:rsidR="007745D9" w:rsidRDefault="007745D9" w:rsidP="004B6B20">
      <w:pPr>
        <w:pStyle w:val="ListParagraph"/>
        <w:numPr>
          <w:ilvl w:val="1"/>
          <w:numId w:val="7"/>
        </w:numPr>
      </w:pPr>
      <w:r>
        <w:t>Minority dissent (e.g., being shown a dissenting opinion that has low social consensus) has some benefits, improving thought processes and critical/divergent problem analy</w:t>
      </w:r>
      <w:r w:rsidR="00425EE3">
        <w:t xml:space="preserve">sis </w:t>
      </w:r>
      <w:r w:rsidR="00425EE3" w:rsidRPr="00425EE3">
        <w:rPr>
          <w:highlight w:val="yellow"/>
        </w:rPr>
        <w:t>(De Dru &amp; West 2001)</w:t>
      </w:r>
    </w:p>
    <w:p w14:paraId="7D9465F6" w14:textId="4BCE51BA" w:rsidR="00425EE3" w:rsidRDefault="00425EE3" w:rsidP="00425EE3">
      <w:pPr>
        <w:pStyle w:val="ListParagraph"/>
        <w:numPr>
          <w:ilvl w:val="0"/>
          <w:numId w:val="7"/>
        </w:numPr>
      </w:pPr>
      <w:r>
        <w:t>Attitude Strength:</w:t>
      </w:r>
    </w:p>
    <w:p w14:paraId="4ADA93CC" w14:textId="4886E705" w:rsidR="00425EE3" w:rsidRDefault="00425EE3" w:rsidP="00425EE3">
      <w:pPr>
        <w:pStyle w:val="ListParagraph"/>
        <w:numPr>
          <w:ilvl w:val="1"/>
          <w:numId w:val="7"/>
        </w:numPr>
      </w:pPr>
      <w:r>
        <w:t xml:space="preserve">Dimensionality: Attitude strength has multiple dimensions, wherein attitude importance, attitude accessibility, and attitude commitment are all distinct constructs, each affected differently by subjective experience </w:t>
      </w:r>
      <w:r w:rsidRPr="005849DB">
        <w:rPr>
          <w:highlight w:val="yellow"/>
        </w:rPr>
        <w:t>(Bizer &amp; Krosnick 2001; Holland et al., 2003)</w:t>
      </w:r>
    </w:p>
    <w:p w14:paraId="41B64093" w14:textId="486ED41B" w:rsidR="00C827A0" w:rsidRDefault="00C827A0" w:rsidP="00E2413F">
      <w:pPr>
        <w:pStyle w:val="ListParagraph"/>
        <w:numPr>
          <w:ilvl w:val="1"/>
          <w:numId w:val="7"/>
        </w:numPr>
      </w:pPr>
      <w:r>
        <w:t>Resistance to Persuasion</w:t>
      </w:r>
      <w:r w:rsidR="00E2413F">
        <w:t>: Resistance can originate due to both cognitive and affective reactions (</w:t>
      </w:r>
      <w:proofErr w:type="spellStart"/>
      <w:r w:rsidR="00E2413F">
        <w:t>Fuegen</w:t>
      </w:r>
      <w:proofErr w:type="spellEnd"/>
      <w:r w:rsidR="00E2413F">
        <w:t xml:space="preserve"> &amp; Brehm 2004). Sociably desirable strategies that attack an appeal are more likely to be used than those that derogate the source of the appeal (Jacks and Cameron 2003).</w:t>
      </w:r>
    </w:p>
    <w:p w14:paraId="52BD11BC" w14:textId="14174CC2" w:rsidR="004100F1" w:rsidRDefault="004100F1" w:rsidP="004100F1">
      <w:pPr>
        <w:pStyle w:val="ListParagraph"/>
        <w:numPr>
          <w:ilvl w:val="2"/>
          <w:numId w:val="7"/>
        </w:numPr>
      </w:pPr>
      <w:r>
        <w:t>Longitudinal studies show persistent effect of counterargument over time, but only a delayed impact of strengthening the existing attitude (Pfau et al., 2004)</w:t>
      </w:r>
    </w:p>
    <w:p w14:paraId="248992A1" w14:textId="6FE71F7B" w:rsidR="00C51FA1" w:rsidRDefault="00C51FA1" w:rsidP="00C51FA1">
      <w:pPr>
        <w:pStyle w:val="ListParagraph"/>
        <w:numPr>
          <w:ilvl w:val="2"/>
          <w:numId w:val="7"/>
        </w:numPr>
      </w:pPr>
      <w:r>
        <w:lastRenderedPageBreak/>
        <w:t xml:space="preserve">Notably, resistance strengthens initial attitudes to the extent that it is seen as succeeding even in the face of strong messages from expert sources </w:t>
      </w:r>
      <w:r w:rsidRPr="00C75AD4">
        <w:rPr>
          <w:highlight w:val="yellow"/>
        </w:rPr>
        <w:t>(Tormala and Petty 2004a; Tormala and Petty 2004b)</w:t>
      </w:r>
      <w:r w:rsidR="00C75AD4" w:rsidRPr="00C75AD4">
        <w:rPr>
          <w:highlight w:val="yellow"/>
        </w:rPr>
        <w:t>.</w:t>
      </w:r>
      <w:r w:rsidR="00C75AD4">
        <w:t xml:space="preserve"> This relates to expert inoculation from morally convicted positions.</w:t>
      </w:r>
    </w:p>
    <w:p w14:paraId="0EFB37FA" w14:textId="62FF2A26" w:rsidR="008D50A6" w:rsidRDefault="008D50A6" w:rsidP="008D50A6">
      <w:pPr>
        <w:pStyle w:val="ListParagraph"/>
        <w:numPr>
          <w:ilvl w:val="1"/>
          <w:numId w:val="7"/>
        </w:numPr>
      </w:pPr>
      <w:r>
        <w:t>Ambivalence: How do we process neutral attitudes vs positive or negative ones?</w:t>
      </w:r>
    </w:p>
    <w:p w14:paraId="0E55327D" w14:textId="23580C50" w:rsidR="00E77BFB" w:rsidRDefault="00A950CB" w:rsidP="00E77BFB">
      <w:pPr>
        <w:pStyle w:val="ListParagraph"/>
        <w:numPr>
          <w:ilvl w:val="2"/>
          <w:numId w:val="7"/>
        </w:numPr>
      </w:pPr>
      <w:r>
        <w:t xml:space="preserve">Defined as – Attitudes have two separate dimensions (instead of one </w:t>
      </w:r>
      <w:proofErr w:type="spellStart"/>
      <w:r>
        <w:t>biopolar</w:t>
      </w:r>
      <w:proofErr w:type="spellEnd"/>
      <w:r>
        <w:t xml:space="preserve"> one), but can also be seen as a distinct aspect of attitude strength.</w:t>
      </w:r>
    </w:p>
    <w:p w14:paraId="55A0B47D" w14:textId="267DA6E9" w:rsidR="00E77BFB" w:rsidRDefault="00E77BFB" w:rsidP="00E77BFB">
      <w:pPr>
        <w:pStyle w:val="ListParagraph"/>
        <w:numPr>
          <w:ilvl w:val="2"/>
          <w:numId w:val="7"/>
        </w:numPr>
      </w:pPr>
      <w:r>
        <w:t xml:space="preserve">Information processing is more effortful at high levels of ambivalence vs strong levels of love OR hate </w:t>
      </w:r>
      <w:r w:rsidRPr="00C50E38">
        <w:rPr>
          <w:highlight w:val="yellow"/>
        </w:rPr>
        <w:t xml:space="preserve">(van </w:t>
      </w:r>
      <w:proofErr w:type="spellStart"/>
      <w:r w:rsidRPr="00C50E38">
        <w:rPr>
          <w:highlight w:val="yellow"/>
        </w:rPr>
        <w:t>Harreveld</w:t>
      </w:r>
      <w:proofErr w:type="spellEnd"/>
      <w:r w:rsidRPr="00C50E38">
        <w:rPr>
          <w:highlight w:val="yellow"/>
        </w:rPr>
        <w:t xml:space="preserve"> et al., 2004)</w:t>
      </w:r>
    </w:p>
    <w:p w14:paraId="4A874802" w14:textId="7FC9DB06" w:rsidR="00C50E38" w:rsidRDefault="00C50E38" w:rsidP="00C50E38">
      <w:pPr>
        <w:pStyle w:val="ListParagraph"/>
        <w:numPr>
          <w:ilvl w:val="2"/>
          <w:numId w:val="7"/>
        </w:numPr>
      </w:pPr>
      <w:r>
        <w:t>High levels of ambivalence are associated with weaker attitude/behavior relationships and greater openness to change.</w:t>
      </w:r>
    </w:p>
    <w:p w14:paraId="61C48341" w14:textId="180B7467" w:rsidR="008E2B1E" w:rsidRDefault="008E2B1E" w:rsidP="008E2B1E">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0D3A0B6D" w14:textId="1E49DAA2" w:rsidR="00E17710" w:rsidRDefault="00E17710" w:rsidP="00E17710">
      <w:pPr>
        <w:pStyle w:val="ListParagraph"/>
        <w:numPr>
          <w:ilvl w:val="0"/>
          <w:numId w:val="7"/>
        </w:numPr>
      </w:pPr>
      <w:r>
        <w:t>Attitude-Behavior Consistency: This is important because attitudes PREDICT behavior… obviously can’t go crazy on this, but we need to follow up with it b/c it is the essential assumption that undergirds the value of attitude change.</w:t>
      </w:r>
    </w:p>
    <w:p w14:paraId="769ACD4E" w14:textId="42ED8A45" w:rsidR="00E26399" w:rsidRDefault="00E26399" w:rsidP="00E26399">
      <w:pPr>
        <w:pStyle w:val="ListParagraph"/>
        <w:numPr>
          <w:ilvl w:val="1"/>
          <w:numId w:val="7"/>
        </w:numPr>
      </w:pPr>
      <w:r>
        <w:t>What moderates attitude-behavior consistency?</w:t>
      </w:r>
      <w:r w:rsidR="00713F8A">
        <w:t xml:space="preserve"> Strong behaviors were more predictive of actual behavior, and were stable irrespective of the behavior exhibited between two attitude assessments (e.g., does this attitude change even if I couldn’t do the thing?) </w:t>
      </w:r>
      <w:r w:rsidR="00713F8A" w:rsidRPr="00713F8A">
        <w:rPr>
          <w:highlight w:val="yellow"/>
        </w:rPr>
        <w:t>(Holland et al., 2002b)</w:t>
      </w:r>
    </w:p>
    <w:p w14:paraId="431CD71A" w14:textId="2DECE813" w:rsidR="00713F8A" w:rsidRDefault="004031F9" w:rsidP="00713F8A">
      <w:pPr>
        <w:pStyle w:val="ListParagraph"/>
        <w:numPr>
          <w:ilvl w:val="1"/>
          <w:numId w:val="7"/>
        </w:numPr>
      </w:pPr>
      <w:r>
        <w:t>Self-Interest: Strong attitudes might not result in behavior if doing the behavior violates the norm of SELF-INTEREST (Ratner and Miller 2001)</w:t>
      </w:r>
      <w:r w:rsidR="005451C6">
        <w:t xml:space="preserve">. Fear of </w:t>
      </w:r>
      <w:proofErr w:type="spellStart"/>
      <w:r w:rsidR="005451C6">
        <w:t>publically</w:t>
      </w:r>
      <w:proofErr w:type="spellEnd"/>
      <w:r w:rsidR="005451C6">
        <w:t xml:space="preserve"> supporting favored causes where there is no personal stake (e.g., student protests against Israel)</w:t>
      </w:r>
      <w:r w:rsidR="00DB159B">
        <w:t xml:space="preserve"> can prevent nonvested individuals from acting on their interests.</w:t>
      </w:r>
    </w:p>
    <w:p w14:paraId="28ABC5D9" w14:textId="403B4EAA" w:rsidR="003D7B6E" w:rsidRDefault="003D7B6E" w:rsidP="003D7B6E"/>
    <w:p w14:paraId="1DE46731" w14:textId="544BFF44" w:rsidR="00242186" w:rsidRDefault="00242186" w:rsidP="00242186">
      <w:pPr>
        <w:rPr>
          <w:sz w:val="28"/>
          <w:szCs w:val="24"/>
        </w:rPr>
      </w:pPr>
      <w:r w:rsidRPr="00242186">
        <w:rPr>
          <w:sz w:val="28"/>
          <w:szCs w:val="24"/>
        </w:rPr>
        <w:t>Bohner &amp; Dickel 2011: Annual Review – Attitudes and Attitude Change</w:t>
      </w:r>
    </w:p>
    <w:p w14:paraId="6CCA5E0F" w14:textId="46AD88FB" w:rsidR="00242186" w:rsidRDefault="00242186" w:rsidP="00242186">
      <w:r>
        <w:t>Overall coverage of research between 2005-2009</w:t>
      </w:r>
    </w:p>
    <w:p w14:paraId="0E69D2B5" w14:textId="55D1847A" w:rsidR="00242186" w:rsidRDefault="0025338B" w:rsidP="00242186">
      <w:pPr>
        <w:pStyle w:val="ListParagraph"/>
        <w:numPr>
          <w:ilvl w:val="0"/>
          <w:numId w:val="7"/>
        </w:numPr>
      </w:pPr>
      <w:r>
        <w:t xml:space="preserve">Measuring Attitudes: Self-report scales are the most common way, asking a respondent to evaluate an object using </w:t>
      </w:r>
      <w:proofErr w:type="spellStart"/>
      <w:r>
        <w:t>likert</w:t>
      </w:r>
      <w:proofErr w:type="spellEnd"/>
      <w:r>
        <w:t xml:space="preserve"> scale</w:t>
      </w:r>
      <w:r w:rsidR="00D95210">
        <w:t>s.</w:t>
      </w:r>
    </w:p>
    <w:p w14:paraId="48CD7790" w14:textId="707FEBEC" w:rsidR="00616AEF" w:rsidRDefault="00616AEF" w:rsidP="00616AEF">
      <w:pPr>
        <w:pStyle w:val="ListParagraph"/>
        <w:numPr>
          <w:ilvl w:val="1"/>
          <w:numId w:val="7"/>
        </w:numPr>
      </w:pPr>
      <w:r>
        <w:t>Implicit attitude measures also exist, for attitudes that people may try to hide or are unable to assess.</w:t>
      </w:r>
    </w:p>
    <w:p w14:paraId="40ACA837" w14:textId="4DE9E01D" w:rsidR="001C1103" w:rsidRDefault="001C1103" w:rsidP="001C1103">
      <w:pPr>
        <w:pStyle w:val="ListParagraph"/>
        <w:numPr>
          <w:ilvl w:val="0"/>
          <w:numId w:val="7"/>
        </w:numPr>
      </w:pPr>
      <w:r>
        <w:t>Attitude Change: Distinction between attitude FORMATION and attitude CHANGE</w:t>
      </w:r>
    </w:p>
    <w:p w14:paraId="1F5847A5" w14:textId="7A4FAF57" w:rsidR="00233CAB" w:rsidRDefault="00233CAB" w:rsidP="00233CAB">
      <w:pPr>
        <w:pStyle w:val="ListParagraph"/>
        <w:numPr>
          <w:ilvl w:val="1"/>
          <w:numId w:val="7"/>
        </w:numPr>
      </w:pPr>
      <w:r>
        <w:t>Attitude change involves retrieval of stored evaluations (how did we feel about this before?) and consideration of new evaluative information</w:t>
      </w:r>
      <w:r w:rsidR="00C67E27">
        <w:t>.</w:t>
      </w:r>
    </w:p>
    <w:p w14:paraId="5F0BA3F4" w14:textId="0C9810DC" w:rsidR="005A3DC7" w:rsidRDefault="005A3DC7" w:rsidP="005A3DC7">
      <w:pPr>
        <w:pStyle w:val="ListParagraph"/>
        <w:numPr>
          <w:ilvl w:val="0"/>
          <w:numId w:val="7"/>
        </w:numPr>
      </w:pPr>
      <w:r>
        <w:t>Persuasion: XXXXX</w:t>
      </w:r>
    </w:p>
    <w:p w14:paraId="5B3273BD" w14:textId="792E7A37" w:rsidR="005A3DC7" w:rsidRDefault="005A3DC7" w:rsidP="005A3DC7">
      <w:pPr>
        <w:rPr>
          <w:sz w:val="28"/>
          <w:szCs w:val="24"/>
        </w:rPr>
      </w:pPr>
      <w:r>
        <w:rPr>
          <w:sz w:val="28"/>
          <w:szCs w:val="24"/>
        </w:rPr>
        <w:lastRenderedPageBreak/>
        <w:t>Okeefe 2016: Persuasion</w:t>
      </w:r>
    </w:p>
    <w:p w14:paraId="12C90142" w14:textId="6FA364B8" w:rsidR="005A3DC7" w:rsidRDefault="005A3DC7" w:rsidP="005A3DC7">
      <w:pPr>
        <w:pStyle w:val="ListParagraph"/>
        <w:numPr>
          <w:ilvl w:val="0"/>
          <w:numId w:val="7"/>
        </w:numPr>
      </w:pPr>
      <w:r>
        <w:t>Three general categories of theories: Theories of attitude/psychological processes, theories of ‘voluntary action’, and theories of ‘persuasion/social influence’</w:t>
      </w:r>
      <w:r w:rsidR="003B544E">
        <w:t>.</w:t>
      </w:r>
    </w:p>
    <w:p w14:paraId="04D0820D" w14:textId="66E108DD" w:rsidR="00321767" w:rsidRDefault="00321767" w:rsidP="00321767">
      <w:pPr>
        <w:pStyle w:val="ListParagraph"/>
        <w:numPr>
          <w:ilvl w:val="1"/>
          <w:numId w:val="7"/>
        </w:numPr>
        <w:rPr>
          <w:highlight w:val="yellow"/>
        </w:rPr>
      </w:pPr>
      <w:r w:rsidRPr="00321767">
        <w:rPr>
          <w:highlight w:val="yellow"/>
        </w:rPr>
        <w:t>In general – adapting (tailoring/adjusting etc.) persuasive messages to their audiences is key</w:t>
      </w:r>
    </w:p>
    <w:p w14:paraId="344AC253" w14:textId="6F2856EB" w:rsidR="00321767" w:rsidRDefault="00321767" w:rsidP="00321767">
      <w:pPr>
        <w:pStyle w:val="ListParagraph"/>
        <w:numPr>
          <w:ilvl w:val="2"/>
          <w:numId w:val="7"/>
        </w:numPr>
        <w:rPr>
          <w:highlight w:val="yellow"/>
        </w:rPr>
      </w:pPr>
      <w:r>
        <w:rPr>
          <w:highlight w:val="yellow"/>
        </w:rPr>
        <w:t>Emphasizing that this is the exact theoretical reason we’re trying to see for what issues ‘social’ pressure works well (using social pressure as our form of persuasion) or how different degrees of moral conviction can be effective.</w:t>
      </w:r>
    </w:p>
    <w:p w14:paraId="4835A850" w14:textId="0D83E15A" w:rsidR="00A30F57" w:rsidRDefault="00A30F57" w:rsidP="00A30F57">
      <w:pPr>
        <w:pStyle w:val="ListParagraph"/>
        <w:numPr>
          <w:ilvl w:val="0"/>
          <w:numId w:val="7"/>
        </w:numPr>
      </w:pPr>
      <w:r w:rsidRPr="00A30F57">
        <w:t>Models of Attitude/Psychological Processes</w:t>
      </w:r>
    </w:p>
    <w:p w14:paraId="2FC13E43" w14:textId="367784E8" w:rsidR="00A30F57" w:rsidRDefault="00A30F57" w:rsidP="00A30F57">
      <w:pPr>
        <w:pStyle w:val="ListParagraph"/>
        <w:numPr>
          <w:ilvl w:val="1"/>
          <w:numId w:val="7"/>
        </w:numPr>
      </w:pPr>
      <w:r>
        <w:t>Belief-based models of attitude – attitude towards objects are due to salient beliefs about the object, held with varying degrees of strength/certainty. Overall attitude is a JOINT FUNCTION created by evaluating each salient belief/degree of belief strength.</w:t>
      </w:r>
    </w:p>
    <w:p w14:paraId="635C0714" w14:textId="33268286" w:rsidR="00B42DE9" w:rsidRDefault="00B42DE9" w:rsidP="00B42DE9">
      <w:pPr>
        <w:pStyle w:val="ListParagraph"/>
        <w:numPr>
          <w:ilvl w:val="2"/>
          <w:numId w:val="7"/>
        </w:numPr>
      </w:pPr>
      <w:r>
        <w:t>Can we change the evaluation of an existing salient belief? E.g., increase the desirability of some attribute of an object, making the attitude more positive.</w:t>
      </w:r>
    </w:p>
    <w:p w14:paraId="404386C0" w14:textId="144BF443" w:rsidR="005C420E" w:rsidRDefault="005C420E" w:rsidP="00B42DE9">
      <w:pPr>
        <w:pStyle w:val="ListParagraph"/>
        <w:numPr>
          <w:ilvl w:val="2"/>
          <w:numId w:val="7"/>
        </w:numPr>
      </w:pPr>
      <w:r>
        <w:t>Persuader might influence the strength of an existing salient belief; E.g., persuader might make it seem implausible that an object has undesirable characteristics.</w:t>
      </w:r>
    </w:p>
    <w:p w14:paraId="653A12F2" w14:textId="2F33A764" w:rsidR="005C420E" w:rsidRDefault="005C420E" w:rsidP="00B42DE9">
      <w:pPr>
        <w:pStyle w:val="ListParagraph"/>
        <w:numPr>
          <w:ilvl w:val="2"/>
          <w:numId w:val="7"/>
        </w:numPr>
      </w:pPr>
      <w:r>
        <w:t>The set of ‘salient beliefs’ may be changed – adding a new belief of the appropriate type, or changing the relative salience of existing beliefs (e.g., reminding subject about a positive attribute that they had forgotten)</w:t>
      </w:r>
    </w:p>
    <w:p w14:paraId="5E68DBD6" w14:textId="5009B2D5" w:rsidR="005C420E" w:rsidRDefault="005C420E" w:rsidP="005C420E">
      <w:pPr>
        <w:pStyle w:val="ListParagraph"/>
        <w:numPr>
          <w:ilvl w:val="3"/>
          <w:numId w:val="7"/>
        </w:numPr>
      </w:pPr>
      <w:r>
        <w:t xml:space="preserve">For example, regular exercisers and </w:t>
      </w:r>
      <w:proofErr w:type="spellStart"/>
      <w:r>
        <w:t>non exercisers</w:t>
      </w:r>
      <w:proofErr w:type="spellEnd"/>
      <w:r>
        <w:t xml:space="preserve"> evaluate the benefits of exercise similarly, but differ in the perceived likelihood that exercise produces such benefits!</w:t>
      </w:r>
    </w:p>
    <w:p w14:paraId="6F0D7876" w14:textId="7EA3304F" w:rsidR="005C420E" w:rsidRDefault="005C420E" w:rsidP="005C420E">
      <w:pPr>
        <w:pStyle w:val="ListParagraph"/>
        <w:numPr>
          <w:ilvl w:val="3"/>
          <w:numId w:val="7"/>
        </w:numPr>
      </w:pPr>
      <w:r>
        <w:t>Thus… persuade non-exercisers by explicitly telling them the likelihood of obtaining those benefits, rather than their desirability.</w:t>
      </w:r>
    </w:p>
    <w:p w14:paraId="1EF08246" w14:textId="7FBF48A2" w:rsidR="00CD25AF" w:rsidRDefault="00CD25AF" w:rsidP="00CD25AF">
      <w:pPr>
        <w:pStyle w:val="ListParagraph"/>
        <w:numPr>
          <w:ilvl w:val="1"/>
          <w:numId w:val="7"/>
        </w:numPr>
      </w:pPr>
      <w:r>
        <w:t>Functional analysis of attitude: Attitudes serve various psychological functions, thus attitudes that serve symbolic functions (e.g., moral beliefs), can be much more difficult to chan</w:t>
      </w:r>
      <w:r w:rsidR="000F7C46">
        <w:t xml:space="preserve">ge </w:t>
      </w:r>
      <w:r w:rsidR="000F7C46" w:rsidRPr="00714797">
        <w:rPr>
          <w:highlight w:val="yellow"/>
        </w:rPr>
        <w:t>(Carpenter, Boster, &amp; Andrews, 2013)</w:t>
      </w:r>
    </w:p>
    <w:p w14:paraId="6955CA59" w14:textId="7290ABF8" w:rsidR="00714797" w:rsidRDefault="00714797" w:rsidP="00CD25AF">
      <w:pPr>
        <w:pStyle w:val="ListParagraph"/>
        <w:numPr>
          <w:ilvl w:val="1"/>
          <w:numId w:val="7"/>
        </w:numPr>
      </w:pPr>
      <w:r>
        <w:t>Dissonance theory: Reduction of dissonance can result in selective information exposure – people prefer to be exposed to information that is consonant with their current beliefs, rather than dissonant information.</w:t>
      </w:r>
    </w:p>
    <w:p w14:paraId="34CB2191" w14:textId="0DCB3FB4" w:rsidR="00225143" w:rsidRDefault="00225143" w:rsidP="00225143">
      <w:pPr>
        <w:pStyle w:val="ListParagraph"/>
        <w:numPr>
          <w:ilvl w:val="2"/>
          <w:numId w:val="7"/>
        </w:numPr>
      </w:pPr>
      <w:r>
        <w:t>Belief change through ‘Hypocrisy Induction’ – Arousing dissonance, that is THEN reduced by undertaking the desired action. Works well when people have the desired attitudes but do NOT consistently act for those attitudes.</w:t>
      </w:r>
    </w:p>
    <w:p w14:paraId="1785E760" w14:textId="3E53E171" w:rsidR="007C3D41" w:rsidRDefault="007C3D41" w:rsidP="00225143">
      <w:pPr>
        <w:pStyle w:val="ListParagraph"/>
        <w:numPr>
          <w:ilvl w:val="2"/>
          <w:numId w:val="7"/>
        </w:numPr>
      </w:pPr>
      <w:r>
        <w:lastRenderedPageBreak/>
        <w:t>Making the discrepancy between attitudes and actions salient to the person can arouse dissonance, which is then reduced through behavioral change.</w:t>
      </w:r>
    </w:p>
    <w:p w14:paraId="662E38CF" w14:textId="59358DC5" w:rsidR="0000080B" w:rsidRDefault="0000080B" w:rsidP="0000080B">
      <w:pPr>
        <w:pStyle w:val="ListParagraph"/>
        <w:numPr>
          <w:ilvl w:val="3"/>
          <w:numId w:val="7"/>
        </w:numPr>
      </w:pPr>
      <w:r>
        <w:t>Household energy reduction study, for houses that pledged to reduce energy use, but were unsuccessful, once reminded (with energy consumption information AND emphasizing their pledge) reduced their consumption significantly more than those who got only reminder, only feedback, or no treatment</w:t>
      </w:r>
    </w:p>
    <w:p w14:paraId="491557A0" w14:textId="15C2AA0D" w:rsidR="00F07C32" w:rsidRDefault="00F07C32" w:rsidP="00F07C32">
      <w:pPr>
        <w:pStyle w:val="ListParagraph"/>
        <w:numPr>
          <w:ilvl w:val="0"/>
          <w:numId w:val="7"/>
        </w:numPr>
      </w:pPr>
      <w:r>
        <w:t>Models of Voluntary Action: Attempts to identify what factors influence voluntary action, not necessarily directly thinking about persuasion.</w:t>
      </w:r>
    </w:p>
    <w:p w14:paraId="45077FD1" w14:textId="4854849F" w:rsidR="007055DA" w:rsidRDefault="007055DA" w:rsidP="007055DA">
      <w:pPr>
        <w:pStyle w:val="ListParagraph"/>
        <w:numPr>
          <w:ilvl w:val="1"/>
          <w:numId w:val="7"/>
        </w:numPr>
      </w:pPr>
      <w:r>
        <w:t xml:space="preserve">Reasoned Action Theory: the first step to voluntary action is intention, what things influence these intentions </w:t>
      </w:r>
      <w:r w:rsidRPr="007055DA">
        <w:rPr>
          <w:highlight w:val="yellow"/>
        </w:rPr>
        <w:t>(Fishbein &amp; Ajzen, 2010)</w:t>
      </w:r>
    </w:p>
    <w:p w14:paraId="129B9DA6" w14:textId="6974DB5D" w:rsidR="007055DA" w:rsidRPr="00A30F57" w:rsidRDefault="007055DA" w:rsidP="007055DA">
      <w:pPr>
        <w:pStyle w:val="ListParagraph"/>
        <w:numPr>
          <w:ilvl w:val="2"/>
          <w:numId w:val="7"/>
        </w:numPr>
      </w:pPr>
      <w:r>
        <w:t xml:space="preserve">Four factors determine intention: Attitude towards behavior and evaluation of the action, ‘injunctive norms’ (most people who are important to me think I should/should not do X), </w:t>
      </w:r>
      <w:r w:rsidR="00A152D2">
        <w:t>‘descriptive norms’ (Most people do X, most people in my community do X), and the last is personal perceived behavioral control (self-efficacy)</w:t>
      </w:r>
      <w:r w:rsidR="00EC73A9">
        <w:t>.</w:t>
      </w:r>
    </w:p>
    <w:p w14:paraId="4D8F1E3A" w14:textId="5C9F9BC0" w:rsidR="00D373FC" w:rsidRDefault="00A2764C" w:rsidP="009E2D82">
      <w:pPr>
        <w:rPr>
          <w:sz w:val="28"/>
          <w:szCs w:val="24"/>
        </w:rPr>
      </w:pPr>
      <w:r w:rsidRPr="00A2764C">
        <w:rPr>
          <w:sz w:val="28"/>
          <w:szCs w:val="24"/>
        </w:rPr>
        <w:t xml:space="preserve">Albarracin and </w:t>
      </w:r>
      <w:proofErr w:type="spellStart"/>
      <w:r w:rsidRPr="00A2764C">
        <w:rPr>
          <w:sz w:val="28"/>
          <w:szCs w:val="24"/>
        </w:rPr>
        <w:t>Shavitt</w:t>
      </w:r>
      <w:proofErr w:type="spellEnd"/>
      <w:r w:rsidRPr="00A2764C">
        <w:rPr>
          <w:sz w:val="28"/>
          <w:szCs w:val="24"/>
        </w:rPr>
        <w:t xml:space="preserve"> 2018 – Annual Review: Attitudes and Attitude Change</w:t>
      </w:r>
    </w:p>
    <w:p w14:paraId="43E79B16" w14:textId="5B66DD52" w:rsidR="00A2764C" w:rsidRDefault="000374FA" w:rsidP="00A6358A">
      <w:r>
        <w:t>Overall coverage of attitude change and attitudes between 2010-2017</w:t>
      </w:r>
    </w:p>
    <w:p w14:paraId="1B93ABAE" w14:textId="16951038" w:rsidR="001B5D0A" w:rsidRDefault="001B5D0A" w:rsidP="00A6358A">
      <w:pPr>
        <w:pStyle w:val="ListParagraph"/>
        <w:numPr>
          <w:ilvl w:val="0"/>
          <w:numId w:val="7"/>
        </w:numPr>
      </w:pPr>
      <w:r>
        <w:t>Attitude research began in 1918 (</w:t>
      </w:r>
      <w:proofErr w:type="spellStart"/>
      <w:r>
        <w:t>Thomans</w:t>
      </w:r>
      <w:proofErr w:type="spellEnd"/>
      <w:r>
        <w:t xml:space="preserve"> &amp; Znaniecki), and 1923 (Jung)</w:t>
      </w:r>
    </w:p>
    <w:p w14:paraId="100273B8" w14:textId="0BBE5EAF" w:rsidR="00A6358A" w:rsidRDefault="00A6358A" w:rsidP="00A6358A">
      <w:pPr>
        <w:pStyle w:val="ListParagraph"/>
        <w:numPr>
          <w:ilvl w:val="1"/>
          <w:numId w:val="7"/>
        </w:numPr>
      </w:pPr>
      <w:r>
        <w:t>Attitudes have a subject, which can be an object, person, or abstract idea</w:t>
      </w:r>
    </w:p>
    <w:p w14:paraId="7A2ABC8B" w14:textId="7B6228EF" w:rsidR="001121BC" w:rsidRDefault="001121BC" w:rsidP="001121BC">
      <w:pPr>
        <w:pStyle w:val="ListParagraph"/>
        <w:numPr>
          <w:ilvl w:val="1"/>
          <w:numId w:val="7"/>
        </w:numPr>
      </w:pPr>
      <w:r>
        <w:t>Applicable for marketing, advertising, political behavior, and health</w:t>
      </w:r>
    </w:p>
    <w:p w14:paraId="79A624DE" w14:textId="3A078955" w:rsidR="00C265F9" w:rsidRDefault="004A2ADE" w:rsidP="00EA39F1">
      <w:pPr>
        <w:pStyle w:val="ListParagraph"/>
        <w:numPr>
          <w:ilvl w:val="0"/>
          <w:numId w:val="7"/>
        </w:numPr>
      </w:pPr>
      <w:r>
        <w:t>Attitude can be measured with direct report, or inferring from evaluative reactions (implicit measures)</w:t>
      </w:r>
    </w:p>
    <w:p w14:paraId="16F4027C" w14:textId="1FC6283D" w:rsidR="0037564D" w:rsidRDefault="0037564D" w:rsidP="00EB01E9">
      <w:pPr>
        <w:pStyle w:val="ListParagraph"/>
        <w:numPr>
          <w:ilvl w:val="1"/>
          <w:numId w:val="7"/>
        </w:numPr>
      </w:pPr>
      <w:r>
        <w:t>Attitudes in context w/ people</w:t>
      </w:r>
    </w:p>
    <w:p w14:paraId="4AF10B66" w14:textId="082BAE8A" w:rsidR="0037564D" w:rsidRDefault="0037564D" w:rsidP="00EB01E9">
      <w:pPr>
        <w:pStyle w:val="ListParagraph"/>
        <w:numPr>
          <w:ilvl w:val="1"/>
          <w:numId w:val="7"/>
        </w:numPr>
      </w:pPr>
      <w:r>
        <w:t>Attitudes in context of social relationships</w:t>
      </w:r>
    </w:p>
    <w:p w14:paraId="63E26A92" w14:textId="1ACE3854" w:rsidR="0037564D" w:rsidRDefault="0037564D" w:rsidP="00EB01E9">
      <w:pPr>
        <w:pStyle w:val="ListParagraph"/>
        <w:numPr>
          <w:ilvl w:val="1"/>
          <w:numId w:val="7"/>
        </w:numPr>
      </w:pPr>
      <w:r>
        <w:t>Attitudes in a sociohistorical context</w:t>
      </w:r>
    </w:p>
    <w:p w14:paraId="6420D7EB" w14:textId="585F8DE9" w:rsidR="00EB01E9" w:rsidRDefault="00EB01E9" w:rsidP="00EB01E9">
      <w:pPr>
        <w:pStyle w:val="ListParagraph"/>
        <w:numPr>
          <w:ilvl w:val="0"/>
          <w:numId w:val="7"/>
        </w:numPr>
      </w:pPr>
      <w:r>
        <w:t>Attitude Change: Attitude change is important for a variety of reasons – how do we investigate attitude change?</w:t>
      </w:r>
    </w:p>
    <w:p w14:paraId="1263EDCE" w14:textId="062586A3" w:rsidR="00B9254C" w:rsidRDefault="00B9254C" w:rsidP="00B9254C">
      <w:pPr>
        <w:pStyle w:val="ListParagraph"/>
        <w:numPr>
          <w:ilvl w:val="1"/>
          <w:numId w:val="7"/>
        </w:numPr>
      </w:pPr>
      <w:r>
        <w:t>Are attitudes defined as ‘fixed’ memories, momentary evaluations, or a hybrid?</w:t>
      </w:r>
    </w:p>
    <w:p w14:paraId="5A052D31" w14:textId="0324C625" w:rsidR="006D20C6" w:rsidRDefault="008A05D5" w:rsidP="006D20C6">
      <w:pPr>
        <w:pStyle w:val="ListParagraph"/>
        <w:numPr>
          <w:ilvl w:val="1"/>
          <w:numId w:val="7"/>
        </w:numPr>
      </w:pPr>
      <w:r>
        <w:t xml:space="preserve">Likely they are a hybrid of both </w:t>
      </w:r>
      <w:r w:rsidRPr="008A05D5">
        <w:rPr>
          <w:highlight w:val="yellow"/>
        </w:rPr>
        <w:t>(Albarracin et al., 2005)</w:t>
      </w:r>
    </w:p>
    <w:p w14:paraId="7DA7A9D4" w14:textId="56B7297C" w:rsidR="006D20C6" w:rsidRDefault="006D20C6" w:rsidP="006D20C6">
      <w:pPr>
        <w:pStyle w:val="ListParagraph"/>
        <w:numPr>
          <w:ilvl w:val="1"/>
          <w:numId w:val="7"/>
        </w:numPr>
      </w:pPr>
      <w:r>
        <w:t>If we measure attitudes at two times, how much difference CAN we even notice?</w:t>
      </w:r>
    </w:p>
    <w:p w14:paraId="25F72890" w14:textId="35F1D6AF" w:rsidR="00715A25" w:rsidRDefault="00715A25" w:rsidP="00715A25">
      <w:pPr>
        <w:pStyle w:val="ListParagraph"/>
        <w:numPr>
          <w:ilvl w:val="2"/>
          <w:numId w:val="7"/>
        </w:numPr>
      </w:pPr>
      <w:r>
        <w:t xml:space="preserve">Merely imagining contact with an ‘outgroup’ </w:t>
      </w:r>
      <w:r w:rsidRPr="00715A25">
        <w:rPr>
          <w:highlight w:val="yellow"/>
        </w:rPr>
        <w:t>(Miles &amp; Crisp</w:t>
      </w:r>
      <w:r w:rsidR="00C21013">
        <w:rPr>
          <w:highlight w:val="yellow"/>
        </w:rPr>
        <w:t>,</w:t>
      </w:r>
      <w:r w:rsidRPr="00715A25">
        <w:rPr>
          <w:highlight w:val="yellow"/>
        </w:rPr>
        <w:t xml:space="preserve"> 2014)</w:t>
      </w:r>
      <w:r>
        <w:t xml:space="preserve"> reveal that 14% of participants were likely to have positive attitudes than those who did not imagine.</w:t>
      </w:r>
    </w:p>
    <w:p w14:paraId="04BD8138" w14:textId="2E70BC3A" w:rsidR="00715A25" w:rsidRDefault="00715A25" w:rsidP="00715A25">
      <w:pPr>
        <w:pStyle w:val="ListParagraph"/>
        <w:numPr>
          <w:ilvl w:val="2"/>
          <w:numId w:val="7"/>
        </w:numPr>
      </w:pPr>
      <w:r>
        <w:t xml:space="preserve">Meta-analysis indicates </w:t>
      </w:r>
      <w:r w:rsidRPr="00C21013">
        <w:rPr>
          <w:highlight w:val="yellow"/>
        </w:rPr>
        <w:t>(Lemmer &amp; Wagner</w:t>
      </w:r>
      <w:r w:rsidR="00C21013">
        <w:rPr>
          <w:highlight w:val="yellow"/>
        </w:rPr>
        <w:t>,</w:t>
      </w:r>
      <w:r w:rsidRPr="00C21013">
        <w:rPr>
          <w:highlight w:val="yellow"/>
        </w:rPr>
        <w:t xml:space="preserve"> 2015)</w:t>
      </w:r>
      <w:r>
        <w:t xml:space="preserve"> showed that field interventions can reduce inter-group conflict between two different ethnic groups</w:t>
      </w:r>
      <w:r w:rsidR="00C21013">
        <w:t>, 11% increase (50 to 61) of positive attitudes. Some attitudes (even those difficult to change) can be moved!</w:t>
      </w:r>
    </w:p>
    <w:p w14:paraId="56641124" w14:textId="60D7CB84" w:rsidR="00C21013" w:rsidRDefault="00C21013" w:rsidP="00C21013">
      <w:pPr>
        <w:pStyle w:val="ListParagraph"/>
        <w:numPr>
          <w:ilvl w:val="2"/>
          <w:numId w:val="7"/>
        </w:numPr>
      </w:pPr>
      <w:r>
        <w:lastRenderedPageBreak/>
        <w:t xml:space="preserve">Risky sexual behavior intervention changes attitudes </w:t>
      </w:r>
      <w:r w:rsidRPr="00C21013">
        <w:rPr>
          <w:highlight w:val="yellow"/>
        </w:rPr>
        <w:t>(Tyson et al., 2014)</w:t>
      </w:r>
      <w:r w:rsidR="00547B9D">
        <w:t>, 60% had changed w/ intervention, vs 50% without intervention.</w:t>
      </w:r>
    </w:p>
    <w:p w14:paraId="18DC64AE" w14:textId="1AA24027" w:rsidR="00DD07E8" w:rsidRDefault="00DD07E8" w:rsidP="00DD07E8">
      <w:pPr>
        <w:pStyle w:val="ListParagraph"/>
        <w:numPr>
          <w:ilvl w:val="1"/>
          <w:numId w:val="7"/>
        </w:numPr>
      </w:pPr>
      <w:r>
        <w:t>Attitude change based on interventions/messages GENERALLY average around d = 0.22, a small effect, but which is durable.</w:t>
      </w:r>
    </w:p>
    <w:p w14:paraId="23A0E238" w14:textId="5437AAFF" w:rsidR="007B5B06" w:rsidRDefault="00BF6226" w:rsidP="00BF6226">
      <w:pPr>
        <w:pStyle w:val="ListParagraph"/>
        <w:numPr>
          <w:ilvl w:val="1"/>
          <w:numId w:val="7"/>
        </w:numPr>
      </w:pPr>
      <w:r>
        <w:t>Attitude change directly relates with climate change denial</w:t>
      </w:r>
      <w:r w:rsidR="00456F5A">
        <w:t xml:space="preserve"> – as strong evidence fights against public disbelief</w:t>
      </w:r>
      <w:r w:rsidR="009768C6">
        <w:t>.</w:t>
      </w:r>
    </w:p>
    <w:p w14:paraId="22F9D930" w14:textId="248747ED" w:rsidR="009768C6" w:rsidRDefault="009768C6" w:rsidP="009768C6">
      <w:pPr>
        <w:pStyle w:val="ListParagraph"/>
        <w:numPr>
          <w:ilvl w:val="2"/>
          <w:numId w:val="7"/>
        </w:numPr>
      </w:pPr>
      <w:r>
        <w:t>However… we see success in health dangers of smoking.</w:t>
      </w:r>
    </w:p>
    <w:p w14:paraId="621652F2" w14:textId="0E0375A7" w:rsidR="00897027" w:rsidRDefault="00897027" w:rsidP="00897027">
      <w:pPr>
        <w:pStyle w:val="ListParagraph"/>
        <w:numPr>
          <w:ilvl w:val="0"/>
          <w:numId w:val="7"/>
        </w:numPr>
      </w:pPr>
      <w:r>
        <w:t>Context of Values: Defined as attitudes towards ‘abstract’ entities (e.g., Deontology, Utilitarianism, Universality etc.)</w:t>
      </w:r>
    </w:p>
    <w:p w14:paraId="1508C5F7" w14:textId="400AA50E" w:rsidR="00A54CC3" w:rsidRDefault="00A54CC3" w:rsidP="00790095">
      <w:pPr>
        <w:pStyle w:val="ListParagraph"/>
        <w:numPr>
          <w:ilvl w:val="1"/>
          <w:numId w:val="7"/>
        </w:numPr>
      </w:pPr>
      <w:r>
        <w:t>Focused messages that leverage certain types of morals, e.g. ‘individualization’ “Show your love for all of humanity and the world in which we live by helping to care for our vulnerable natural environment” (</w:t>
      </w:r>
      <w:proofErr w:type="spellStart"/>
      <w:r>
        <w:t>Wolsko</w:t>
      </w:r>
      <w:proofErr w:type="spellEnd"/>
      <w:r>
        <w:t xml:space="preserve"> et al. 2016, p. 9)</w:t>
      </w:r>
    </w:p>
    <w:p w14:paraId="67AB21C6" w14:textId="2BE0A915" w:rsidR="00A54CC3" w:rsidRDefault="00A54CC3" w:rsidP="005F37CF">
      <w:pPr>
        <w:pStyle w:val="ListParagraph"/>
        <w:numPr>
          <w:ilvl w:val="1"/>
          <w:numId w:val="7"/>
        </w:numPr>
      </w:pPr>
      <w:r>
        <w:t>Alternatively for ‘binding’ values “Show you love your country by joining the fight to protect the purity of America’s natural environment”</w:t>
      </w:r>
    </w:p>
    <w:p w14:paraId="3BA99C91" w14:textId="35414C3D" w:rsidR="006C0CB5" w:rsidRDefault="006C0CB5" w:rsidP="006C0CB5">
      <w:pPr>
        <w:pStyle w:val="ListParagraph"/>
        <w:numPr>
          <w:ilvl w:val="1"/>
          <w:numId w:val="7"/>
        </w:numPr>
      </w:pPr>
      <w:r>
        <w:t>Liberals are convinced regardless of the message, but conservatives had MUCH stronger intention aft er getting the ‘binding’ message vs the control or individualization mess</w:t>
      </w:r>
      <w:r w:rsidR="006A1163">
        <w:t>age.</w:t>
      </w:r>
    </w:p>
    <w:p w14:paraId="5CBB2F20" w14:textId="282846AF" w:rsidR="00773B06" w:rsidRDefault="00773B06" w:rsidP="00773B06">
      <w:pPr>
        <w:pStyle w:val="ListParagraph"/>
        <w:numPr>
          <w:ilvl w:val="0"/>
          <w:numId w:val="7"/>
        </w:numPr>
      </w:pPr>
      <w:r>
        <w:t>Context of goals: General action goals/Inaction goals can affect the impact of belief change (e.g., are you trying to get me to DO something, or STOP doing something?)</w:t>
      </w:r>
    </w:p>
    <w:p w14:paraId="5888C641" w14:textId="3724FC3B" w:rsidR="003030D0" w:rsidRDefault="003030D0" w:rsidP="003030D0">
      <w:pPr>
        <w:pStyle w:val="ListParagraph"/>
        <w:numPr>
          <w:ilvl w:val="1"/>
          <w:numId w:val="7"/>
        </w:numPr>
      </w:pPr>
      <w:r>
        <w:t>Priming with action or inaction words can directly make either action or inaction goals more likely to succeed (Albarracin &amp; Handley 2011)</w:t>
      </w:r>
    </w:p>
    <w:p w14:paraId="69FD0AF6" w14:textId="7BE16A8E" w:rsidR="004A737C" w:rsidRDefault="004A737C" w:rsidP="004A737C">
      <w:pPr>
        <w:pStyle w:val="ListParagraph"/>
        <w:numPr>
          <w:ilvl w:val="0"/>
          <w:numId w:val="7"/>
        </w:numPr>
      </w:pPr>
      <w:r>
        <w:t>Context of emotions: Emotions are relevant to MANY attitude domains (Clore &amp; Schnall 2005), but especially relates to political attitudes</w:t>
      </w:r>
      <w:r w:rsidR="0080550B">
        <w:t>.</w:t>
      </w:r>
    </w:p>
    <w:p w14:paraId="19E94CB0" w14:textId="695764A2" w:rsidR="001D6517" w:rsidRDefault="001D6517" w:rsidP="001D6517">
      <w:pPr>
        <w:pStyle w:val="ListParagraph"/>
        <w:numPr>
          <w:ilvl w:val="1"/>
          <w:numId w:val="7"/>
        </w:numPr>
      </w:pPr>
      <w:r>
        <w:t xml:space="preserve">Asking individuals to respond to information “as if they were scientists, thinking analytically in a cold and dispassionate way”, was successful at reducing anger towards Palestinians after seeing news of Palestinian aggression </w:t>
      </w:r>
      <w:r w:rsidRPr="001D6517">
        <w:rPr>
          <w:highlight w:val="yellow"/>
        </w:rPr>
        <w:t>(Halperin et al., 2013)</w:t>
      </w:r>
    </w:p>
    <w:p w14:paraId="0B022E41" w14:textId="6CF8C50C" w:rsidR="005772E9" w:rsidRDefault="005772E9" w:rsidP="005772E9">
      <w:pPr>
        <w:pStyle w:val="ListParagraph"/>
        <w:numPr>
          <w:ilvl w:val="0"/>
          <w:numId w:val="7"/>
        </w:numPr>
      </w:pPr>
      <w:r>
        <w:t>Context of DISPOSITIONAL ATTITUDES: Some people’s attitudes can be similar across different objects!</w:t>
      </w:r>
    </w:p>
    <w:p w14:paraId="55F5AA67" w14:textId="2A78A003" w:rsidR="005772E9" w:rsidRDefault="005772E9" w:rsidP="005772E9">
      <w:pPr>
        <w:pStyle w:val="ListParagraph"/>
        <w:numPr>
          <w:ilvl w:val="1"/>
          <w:numId w:val="7"/>
        </w:numPr>
      </w:pPr>
      <w:r>
        <w:t>Shared affective traits can give information about attitudes regardless of whether the attitude object is a new movie, the president, or a toaster.</w:t>
      </w:r>
    </w:p>
    <w:p w14:paraId="4B0950EB" w14:textId="4F566EB4" w:rsidR="008E01F3" w:rsidRDefault="00BB0A37" w:rsidP="005772E9">
      <w:pPr>
        <w:pStyle w:val="ListParagraph"/>
        <w:numPr>
          <w:ilvl w:val="1"/>
          <w:numId w:val="7"/>
        </w:numPr>
      </w:pPr>
      <w:r>
        <w:t>Individuals can tend to generally ‘like’ or ‘dislike’ stimuli (e.g., tend to be ‘Haters’ or ‘Lovers’)</w:t>
      </w:r>
      <w:r w:rsidR="001616AD">
        <w:t>, which persists with high internal consistency (Hepler &amp; Albarracin 2013).</w:t>
      </w:r>
    </w:p>
    <w:p w14:paraId="0CEEF9C0" w14:textId="3E226953" w:rsidR="001616AD" w:rsidRDefault="001616AD" w:rsidP="001616AD">
      <w:pPr>
        <w:pStyle w:val="ListParagraph"/>
        <w:numPr>
          <w:ilvl w:val="2"/>
          <w:numId w:val="7"/>
        </w:numPr>
      </w:pPr>
      <w:r>
        <w:t>These dispositions can predict unknown attitudes (including towards completely novel objects)</w:t>
      </w:r>
    </w:p>
    <w:p w14:paraId="2E5381A5" w14:textId="77489867" w:rsidR="009D579A" w:rsidRDefault="009D579A" w:rsidP="009D579A">
      <w:pPr>
        <w:pStyle w:val="ListParagraph"/>
        <w:numPr>
          <w:ilvl w:val="2"/>
          <w:numId w:val="7"/>
        </w:numPr>
      </w:pPr>
      <w:r>
        <w:t>E.g., Those who generally like objects also liked a new object, but those who dislike objects, disliked the new one.</w:t>
      </w:r>
    </w:p>
    <w:p w14:paraId="2D458D58" w14:textId="51D04399" w:rsidR="00E9744F" w:rsidRDefault="00E9744F" w:rsidP="00E9744F">
      <w:pPr>
        <w:pStyle w:val="ListParagraph"/>
        <w:numPr>
          <w:ilvl w:val="0"/>
          <w:numId w:val="7"/>
        </w:numPr>
      </w:pPr>
      <w:r>
        <w:t>Social Context: What is the source of the message?</w:t>
      </w:r>
    </w:p>
    <w:p w14:paraId="42E9982A" w14:textId="7BC64844" w:rsidR="00E9744F" w:rsidRDefault="00E9744F" w:rsidP="00E9744F">
      <w:pPr>
        <w:pStyle w:val="ListParagraph"/>
        <w:numPr>
          <w:ilvl w:val="1"/>
          <w:numId w:val="7"/>
        </w:numPr>
      </w:pPr>
      <w:r>
        <w:lastRenderedPageBreak/>
        <w:t>Alignment between communicator and audience ‘power state’ enhances persuasion (Dubois et al., 2016), ‘high power’ communicators prioritize competence, which is well received by high power audiences, low-power communicators prioritize warmth, which is more persuasive to low-power audiences.</w:t>
      </w:r>
    </w:p>
    <w:p w14:paraId="2A93107C" w14:textId="0BBB06AA" w:rsidR="00E9744F" w:rsidRDefault="00E9744F" w:rsidP="00E9744F">
      <w:pPr>
        <w:pStyle w:val="ListParagraph"/>
        <w:numPr>
          <w:ilvl w:val="1"/>
          <w:numId w:val="7"/>
        </w:numPr>
      </w:pPr>
      <w:r>
        <w:t xml:space="preserve">Social Media: </w:t>
      </w:r>
      <w:r w:rsidR="00261689">
        <w:t>Network effects, e.g., how persuasion works through social connections have two components.</w:t>
      </w:r>
    </w:p>
    <w:p w14:paraId="68B0BE65" w14:textId="67957E79" w:rsidR="00261689" w:rsidRDefault="00261689" w:rsidP="00261689">
      <w:pPr>
        <w:pStyle w:val="ListParagraph"/>
        <w:numPr>
          <w:ilvl w:val="2"/>
          <w:numId w:val="7"/>
        </w:numPr>
      </w:pPr>
      <w:r>
        <w:t>Friends are SIMILAR due to social selection.</w:t>
      </w:r>
    </w:p>
    <w:p w14:paraId="46813956" w14:textId="2F237774" w:rsidR="00261689" w:rsidRDefault="00261689" w:rsidP="00261689">
      <w:pPr>
        <w:pStyle w:val="ListParagraph"/>
        <w:numPr>
          <w:ilvl w:val="2"/>
          <w:numId w:val="7"/>
        </w:numPr>
      </w:pPr>
      <w:r>
        <w:t>Friends can BECOME MORE SIMILAR due to interactions w/ others or social inf</w:t>
      </w:r>
      <w:r w:rsidR="00642ED9">
        <w:t>luence.</w:t>
      </w:r>
    </w:p>
    <w:p w14:paraId="07B77D12" w14:textId="2EA8291F" w:rsidR="00FE58D4" w:rsidRPr="006D7797" w:rsidRDefault="00FE58D4" w:rsidP="00FE58D4">
      <w:pPr>
        <w:pStyle w:val="ListParagraph"/>
        <w:numPr>
          <w:ilvl w:val="2"/>
          <w:numId w:val="7"/>
        </w:numPr>
        <w:rPr>
          <w:highlight w:val="yellow"/>
        </w:rPr>
      </w:pPr>
      <w:r w:rsidRPr="006D7797">
        <w:rPr>
          <w:highlight w:val="yellow"/>
        </w:rPr>
        <w:t>In social networks, similarity in attitudes towards ‘discipline’ was due to influence rather than selection (de Klepper et al., 2010)</w:t>
      </w:r>
      <w:r w:rsidR="000C5D42" w:rsidRPr="006D7797">
        <w:rPr>
          <w:highlight w:val="yellow"/>
        </w:rPr>
        <w:t>, those who have attitudes similar to friends, because they had become friends w/ others who had then influenced them</w:t>
      </w:r>
    </w:p>
    <w:p w14:paraId="68456E9B" w14:textId="69C1AE47" w:rsidR="000C5D42" w:rsidRDefault="000C5D42" w:rsidP="000C5D42">
      <w:pPr>
        <w:pStyle w:val="ListParagraph"/>
        <w:numPr>
          <w:ilvl w:val="3"/>
          <w:numId w:val="7"/>
        </w:numPr>
        <w:rPr>
          <w:highlight w:val="yellow"/>
        </w:rPr>
      </w:pPr>
      <w:r w:rsidRPr="006D7797">
        <w:rPr>
          <w:highlight w:val="yellow"/>
        </w:rPr>
        <w:t>This is STRONG evidence for the potential benefits of social influence, beyond just ‘echo-chamber’ aggregation.</w:t>
      </w:r>
      <w:r w:rsidR="00926B2A" w:rsidRPr="006D7797">
        <w:rPr>
          <w:highlight w:val="yellow"/>
        </w:rPr>
        <w:t xml:space="preserve"> Indicates that you CAN influence your friends, even if you disagree initially.</w:t>
      </w:r>
    </w:p>
    <w:p w14:paraId="382AE6BF" w14:textId="54CAFB38" w:rsidR="006D7797" w:rsidRDefault="006D7797" w:rsidP="006D7797">
      <w:pPr>
        <w:pStyle w:val="ListParagraph"/>
        <w:numPr>
          <w:ilvl w:val="2"/>
          <w:numId w:val="7"/>
        </w:numPr>
        <w:rPr>
          <w:highlight w:val="yellow"/>
        </w:rPr>
      </w:pPr>
      <w:r>
        <w:rPr>
          <w:highlight w:val="yellow"/>
        </w:rPr>
        <w:t>Similarly, sharing similar ‘negative attitudes’ (e.g. we BOTH hate the Yankees) increases familiarity between people (Weaver &amp; Bosson 2011)</w:t>
      </w:r>
    </w:p>
    <w:p w14:paraId="4B857A12" w14:textId="5B5BAEF2" w:rsidR="006D7797" w:rsidRDefault="006D7797" w:rsidP="006D7797">
      <w:pPr>
        <w:pStyle w:val="ListParagraph"/>
        <w:numPr>
          <w:ilvl w:val="3"/>
          <w:numId w:val="7"/>
        </w:numPr>
      </w:pPr>
      <w:r w:rsidRPr="006D7797">
        <w:t>Attitudes both influence relationships, and can be altered for self-presentation purposes</w:t>
      </w:r>
    </w:p>
    <w:p w14:paraId="0544C7D2" w14:textId="1B490E30" w:rsidR="006D7797" w:rsidRDefault="006D7797" w:rsidP="006D7797">
      <w:pPr>
        <w:pStyle w:val="ListParagraph"/>
        <w:numPr>
          <w:ilvl w:val="0"/>
          <w:numId w:val="7"/>
        </w:numPr>
      </w:pPr>
      <w:r>
        <w:t xml:space="preserve">Historical Context: </w:t>
      </w:r>
    </w:p>
    <w:p w14:paraId="3280B9DB" w14:textId="597B3001" w:rsidR="006D7797" w:rsidRDefault="006D7797" w:rsidP="006D7797">
      <w:pPr>
        <w:pStyle w:val="ListParagraph"/>
        <w:numPr>
          <w:ilvl w:val="1"/>
          <w:numId w:val="7"/>
        </w:numPr>
      </w:pPr>
      <w:r>
        <w:t>‘Generational Context’ – attitudes that change from/are reflective of ‘broad sociocultural’ changes from certain time periods.</w:t>
      </w:r>
    </w:p>
    <w:p w14:paraId="477F9335" w14:textId="4080BBEF" w:rsidR="00612ECD" w:rsidRDefault="00612ECD" w:rsidP="00612ECD">
      <w:pPr>
        <w:pStyle w:val="ListParagraph"/>
        <w:numPr>
          <w:ilvl w:val="2"/>
          <w:numId w:val="7"/>
        </w:numPr>
      </w:pPr>
      <w:r>
        <w:t>Reflective of the larger cultural context on individuals.</w:t>
      </w:r>
    </w:p>
    <w:p w14:paraId="62F6AB24" w14:textId="61E65C20" w:rsidR="003409C2" w:rsidRPr="00187FBA" w:rsidRDefault="00D72A4A" w:rsidP="00D72A4A">
      <w:pPr>
        <w:pStyle w:val="ListParagraph"/>
        <w:numPr>
          <w:ilvl w:val="1"/>
          <w:numId w:val="7"/>
        </w:numPr>
        <w:rPr>
          <w:highlight w:val="yellow"/>
        </w:rPr>
      </w:pPr>
      <w:r w:rsidRPr="00187FBA">
        <w:rPr>
          <w:highlight w:val="yellow"/>
        </w:rPr>
        <w:t>Political polarization has increased significantly in 12</w:t>
      </w:r>
      <w:r w:rsidRPr="00187FBA">
        <w:rPr>
          <w:highlight w:val="yellow"/>
          <w:vertAlign w:val="superscript"/>
        </w:rPr>
        <w:t>th</w:t>
      </w:r>
      <w:r w:rsidRPr="00187FBA">
        <w:rPr>
          <w:highlight w:val="yellow"/>
        </w:rPr>
        <w:t xml:space="preserve"> graders (youths) in the 2010s, than in the prior decades (Twenge et al., 2016)</w:t>
      </w:r>
    </w:p>
    <w:p w14:paraId="1D6E18B5" w14:textId="575810F5" w:rsidR="00187FBA" w:rsidRDefault="00187FBA" w:rsidP="00D72A4A">
      <w:pPr>
        <w:pStyle w:val="ListParagraph"/>
        <w:numPr>
          <w:ilvl w:val="1"/>
          <w:numId w:val="7"/>
        </w:numPr>
      </w:pPr>
      <w:r>
        <w:t>Climate and Historical events can provide context:</w:t>
      </w:r>
    </w:p>
    <w:p w14:paraId="5FF32B18" w14:textId="0181B5F1" w:rsidR="00187FBA" w:rsidRDefault="00187FBA" w:rsidP="00187FBA">
      <w:pPr>
        <w:pStyle w:val="ListParagraph"/>
        <w:numPr>
          <w:ilvl w:val="2"/>
          <w:numId w:val="7"/>
        </w:numPr>
      </w:pPr>
      <w:r>
        <w:t>2007-8 Financial crisis affected political attitudes, increasing economic conservatism in New Zealand (</w:t>
      </w:r>
      <w:proofErr w:type="spellStart"/>
      <w:r>
        <w:t>Milojev</w:t>
      </w:r>
      <w:proofErr w:type="spellEnd"/>
      <w:r>
        <w:t xml:space="preserve"> et al., 2015)</w:t>
      </w:r>
    </w:p>
    <w:p w14:paraId="0AD91AE8" w14:textId="61C0529D" w:rsidR="00DC26AE" w:rsidRDefault="00DC26AE" w:rsidP="00187FBA">
      <w:pPr>
        <w:pStyle w:val="ListParagraph"/>
        <w:numPr>
          <w:ilvl w:val="2"/>
          <w:numId w:val="7"/>
        </w:numPr>
      </w:pPr>
      <w:r>
        <w:t>South African Desegregation (1973 to 2009) resulted in English speaking whites having MORE negative attitudes towards blacks through the WHOLE period (</w:t>
      </w:r>
      <w:proofErr w:type="spellStart"/>
      <w:r>
        <w:t>Mynhardt</w:t>
      </w:r>
      <w:proofErr w:type="spellEnd"/>
      <w:r>
        <w:t xml:space="preserve"> 2013)</w:t>
      </w:r>
    </w:p>
    <w:p w14:paraId="4B1B036C" w14:textId="31100F2C" w:rsidR="00DC26AE" w:rsidRPr="006D7797" w:rsidRDefault="00DC26AE" w:rsidP="00187FBA">
      <w:pPr>
        <w:pStyle w:val="ListParagraph"/>
        <w:numPr>
          <w:ilvl w:val="2"/>
          <w:numId w:val="7"/>
        </w:numPr>
      </w:pPr>
      <w:r>
        <w:t xml:space="preserve">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(Welch &amp; </w:t>
      </w:r>
      <w:proofErr w:type="spellStart"/>
      <w:r>
        <w:t>Sigelman</w:t>
      </w:r>
      <w:proofErr w:type="spellEnd"/>
      <w:r>
        <w:t xml:space="preserve"> 2011).</w:t>
      </w:r>
    </w:p>
    <w:p w14:paraId="45EC4757" w14:textId="29FF06DD" w:rsidR="009E2D82" w:rsidRDefault="00E6364B" w:rsidP="009E2D82">
      <w:pPr>
        <w:rPr>
          <w:sz w:val="28"/>
          <w:szCs w:val="24"/>
        </w:rPr>
      </w:pPr>
      <w:r w:rsidRPr="00E6364B">
        <w:rPr>
          <w:sz w:val="28"/>
          <w:szCs w:val="24"/>
        </w:rPr>
        <w:t>Chan 2017: Countering False Beliefs</w:t>
      </w:r>
    </w:p>
    <w:p w14:paraId="699F3B8E" w14:textId="77F22280" w:rsidR="00E6364B" w:rsidRDefault="00E6364B" w:rsidP="00E6364B">
      <w:pPr>
        <w:pStyle w:val="ListParagraph"/>
        <w:numPr>
          <w:ilvl w:val="0"/>
          <w:numId w:val="7"/>
        </w:numPr>
      </w:pPr>
      <w:r>
        <w:lastRenderedPageBreak/>
        <w:t>How do we change false beliefs about science?</w:t>
      </w:r>
    </w:p>
    <w:p w14:paraId="0A9B5673" w14:textId="0101A2C7" w:rsidR="00E6364B" w:rsidRDefault="00E6364B" w:rsidP="00E6364B">
      <w:pPr>
        <w:pStyle w:val="ListParagraph"/>
        <w:numPr>
          <w:ilvl w:val="1"/>
          <w:numId w:val="7"/>
        </w:numPr>
      </w:pPr>
      <w:r>
        <w:t>Increases in retractions of science is NOT due to increases in scientific misconduct, just public awareness and greater attention.</w:t>
      </w:r>
    </w:p>
    <w:p w14:paraId="2762CBFF" w14:textId="2E9A6EF0" w:rsidR="00E6364B" w:rsidRDefault="00E6364B" w:rsidP="00AC69AC">
      <w:pPr>
        <w:pStyle w:val="ListParagraph"/>
        <w:numPr>
          <w:ilvl w:val="0"/>
          <w:numId w:val="7"/>
        </w:numPr>
      </w:pPr>
      <w: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 – Donald J. Trump – Republican Presidential Debate, CNN 2015</w:t>
      </w:r>
    </w:p>
    <w:p w14:paraId="6CBBC123" w14:textId="0C787CE6" w:rsidR="005C6B5D" w:rsidRDefault="005C6B5D" w:rsidP="004A05FF">
      <w:pPr>
        <w:pStyle w:val="ListParagraph"/>
        <w:numPr>
          <w:ilvl w:val="1"/>
          <w:numId w:val="7"/>
        </w:numPr>
      </w:pPr>
      <w:r>
        <w:t xml:space="preserve">This asserted link is outright bogus, an example of how false belief can lead to unnecessary health risks and challenge attitude change </w:t>
      </w:r>
      <w:r w:rsidRPr="009E3B4A">
        <w:rPr>
          <w:highlight w:val="yellow"/>
        </w:rPr>
        <w:t>(Lewandowsky 2016; Ranney and Clark 2016)</w:t>
      </w:r>
    </w:p>
    <w:p w14:paraId="430980FF" w14:textId="6A67C464" w:rsidR="000312A3" w:rsidRDefault="000312A3" w:rsidP="004A05FF">
      <w:pPr>
        <w:pStyle w:val="ListParagraph"/>
        <w:numPr>
          <w:ilvl w:val="1"/>
          <w:numId w:val="7"/>
        </w:numPr>
      </w:pPr>
      <w:r>
        <w:t xml:space="preserve">Notably, scientific consensus has NOT produced public consensus, with 6% believing that vaccines cause autism, and over 50% being “unsure” about the presence or absence of a relationship </w:t>
      </w:r>
      <w:r w:rsidRPr="009E3B4A">
        <w:rPr>
          <w:highlight w:val="yellow"/>
        </w:rPr>
        <w:t>(Newport et al., 2015)</w:t>
      </w:r>
    </w:p>
    <w:p w14:paraId="351D61E6" w14:textId="06825DA8" w:rsidR="000312A3" w:rsidRDefault="009E3B4A" w:rsidP="009E3B4A">
      <w:pPr>
        <w:pStyle w:val="ListParagraph"/>
        <w:numPr>
          <w:ilvl w:val="2"/>
          <w:numId w:val="7"/>
        </w:numPr>
      </w:pPr>
      <w:r>
        <w:t xml:space="preserve">Directly resulting in a 1.7x increase in US refusal to vaccinate children </w:t>
      </w:r>
      <w:r w:rsidRPr="009E3B4A">
        <w:rPr>
          <w:highlight w:val="yellow"/>
        </w:rPr>
        <w:t>(Smith et al., 2008)</w:t>
      </w:r>
    </w:p>
    <w:p w14:paraId="065D5605" w14:textId="361863C9" w:rsidR="00A07382" w:rsidRDefault="00A07382" w:rsidP="00A07382">
      <w:pPr>
        <w:pStyle w:val="ListParagraph"/>
        <w:numPr>
          <w:ilvl w:val="0"/>
          <w:numId w:val="7"/>
        </w:numPr>
      </w:pPr>
      <w:r>
        <w:t>Timely retractions are a good recommendation to address misinformation</w:t>
      </w:r>
    </w:p>
    <w:p w14:paraId="33E6C5BA" w14:textId="4277BB8E" w:rsidR="0029377E" w:rsidRDefault="0029377E" w:rsidP="0029377E">
      <w:pPr>
        <w:pStyle w:val="ListParagraph"/>
        <w:numPr>
          <w:ilvl w:val="1"/>
          <w:numId w:val="7"/>
        </w:numPr>
      </w:pPr>
      <w:r>
        <w:t>Ensure that retractions themselves are detailed</w:t>
      </w:r>
      <w:r w:rsidR="000C4350">
        <w:t xml:space="preserve"> – distinguishing honest error from fraud, and be clear about where the research area is still trustworthy</w:t>
      </w:r>
    </w:p>
    <w:p w14:paraId="7D8450FD" w14:textId="6167DE95" w:rsidR="00D74C06" w:rsidRDefault="00D74C06" w:rsidP="00D74C06">
      <w:pPr>
        <w:pStyle w:val="ListParagraph"/>
        <w:numPr>
          <w:ilvl w:val="1"/>
          <w:numId w:val="7"/>
        </w:numPr>
      </w:pPr>
      <w:r>
        <w:t>Ensure citations are linked to the retraction</w:t>
      </w:r>
      <w:r w:rsidR="00385B11">
        <w:t>!</w:t>
      </w:r>
      <w:r w:rsidR="00766EFB">
        <w:t xml:space="preserve"> Permanently linking this reduces the spread of misinformation.</w:t>
      </w:r>
    </w:p>
    <w:p w14:paraId="67098E1A" w14:textId="7FA1F482" w:rsidR="00385B11" w:rsidRDefault="00BB06AE" w:rsidP="00BB06AE">
      <w:pPr>
        <w:pStyle w:val="ListParagraph"/>
        <w:numPr>
          <w:ilvl w:val="0"/>
          <w:numId w:val="7"/>
        </w:numPr>
      </w:pPr>
      <w:r>
        <w:t>Communication Strategies for overcoming false beliefs.</w:t>
      </w:r>
    </w:p>
    <w:p w14:paraId="46A7929E" w14:textId="2B7FFE3E" w:rsidR="00742BE2" w:rsidRDefault="0082386A" w:rsidP="00742BE2">
      <w:pPr>
        <w:pStyle w:val="ListParagraph"/>
        <w:numPr>
          <w:ilvl w:val="1"/>
          <w:numId w:val="7"/>
        </w:numPr>
      </w:pPr>
      <w:r w:rsidRPr="0082386A">
        <w:rPr>
          <w:highlight w:val="yellow"/>
        </w:rPr>
        <w:t>‘Correct information is not sufficient for a causal explanation to fill the discrepancy in the mental models (Johnson and Seifert 1994; Wilkes and Leatherbarrow 1988)</w:t>
      </w:r>
      <w:r w:rsidRPr="0082386A">
        <w:t>.</w:t>
      </w:r>
    </w:p>
    <w:p w14:paraId="70C6BF02" w14:textId="4DF8F578" w:rsidR="006B5478" w:rsidRDefault="006B5478" w:rsidP="006B5478">
      <w:pPr>
        <w:pStyle w:val="ListParagraph"/>
        <w:numPr>
          <w:ilvl w:val="2"/>
          <w:numId w:val="7"/>
        </w:numPr>
      </w:pPr>
      <w:r>
        <w:t>You can’t just say X information is incorrect, instead you must REPLACE it with new and credible information.</w:t>
      </w:r>
    </w:p>
    <w:p w14:paraId="7516134B" w14:textId="2560265D" w:rsidR="006B5478" w:rsidRDefault="00A35237" w:rsidP="00BF6226">
      <w:pPr>
        <w:pStyle w:val="ListParagraph"/>
        <w:numPr>
          <w:ilvl w:val="1"/>
          <w:numId w:val="7"/>
        </w:numPr>
      </w:pPr>
      <w:r>
        <w:t>Individuals often PERSIST in false beliefs because of mental models of misinformation, strengthened by the PROCESS of generating arguments supporting it.</w:t>
      </w:r>
    </w:p>
    <w:p w14:paraId="76E6D3C7" w14:textId="77777777" w:rsidR="0006277F" w:rsidRDefault="0006277F" w:rsidP="0006277F"/>
    <w:p w14:paraId="354132F6" w14:textId="5925701E" w:rsidR="00D373FC" w:rsidRDefault="00D373FC" w:rsidP="00D373FC">
      <w:pPr>
        <w:pStyle w:val="Heading2"/>
      </w:pPr>
      <w:commentRangeStart w:id="439"/>
      <w:r>
        <w:t>Utilitarian and Deontological Orientation</w:t>
      </w:r>
      <w:commentRangeEnd w:id="439"/>
      <w:r w:rsidR="00ED276D">
        <w:rPr>
          <w:rStyle w:val="CommentReference"/>
          <w:rFonts w:asciiTheme="minorHAnsi" w:eastAsiaTheme="minorHAnsi" w:hAnsiTheme="minorHAnsi" w:cstheme="minorBidi"/>
          <w:b w:val="0"/>
          <w:bCs w:val="0"/>
          <w:kern w:val="2"/>
          <w14:ligatures w14:val="standardContextual"/>
        </w:rPr>
        <w:commentReference w:id="439"/>
      </w:r>
    </w:p>
    <w:p w14:paraId="16A43991" w14:textId="77777777" w:rsidR="00D373FC" w:rsidRDefault="00D373FC" w:rsidP="001778ED">
      <w:pPr>
        <w:pStyle w:val="BodyText"/>
        <w:spacing w:line="480" w:lineRule="auto"/>
        <w:ind w:firstLine="720"/>
      </w:pPr>
    </w:p>
    <w:p w14:paraId="33EF4350" w14:textId="77777777" w:rsidR="009B5D2F" w:rsidRDefault="00255927" w:rsidP="009B5D2F">
      <w:pPr>
        <w:pStyle w:val="BodyText"/>
        <w:numPr>
          <w:ilvl w:val="0"/>
          <w:numId w:val="7"/>
        </w:numPr>
        <w:spacing w:line="480" w:lineRule="auto"/>
        <w:rPr>
          <w:szCs w:val="24"/>
        </w:rPr>
      </w:pPr>
      <w:r>
        <w:t>Utilitarian and Deontological orientation influence how individuals perceive issues</w:t>
      </w:r>
      <w:r w:rsidR="00812DC1">
        <w:t>, as</w:t>
      </w:r>
      <w:r w:rsidR="00E13643">
        <w:t xml:space="preserve"> well as concepts of ‘right’ and ‘wrong’</w:t>
      </w:r>
      <w:r w:rsidR="00967AC0">
        <w:t xml:space="preserve"> </w:t>
      </w:r>
      <w:r w:rsidR="00967AC0" w:rsidRPr="00967AC0">
        <w:rPr>
          <w:highlight w:val="yellow"/>
        </w:rPr>
        <w:t>(Brady and Wheeler, 1996)</w:t>
      </w:r>
      <w:r w:rsidR="00812DC1">
        <w:t>.</w:t>
      </w:r>
    </w:p>
    <w:p w14:paraId="3ACC8201" w14:textId="77777777" w:rsidR="000D5A8C" w:rsidRPr="000D5A8C" w:rsidRDefault="00812DC1" w:rsidP="009B5D2F">
      <w:pPr>
        <w:pStyle w:val="BodyText"/>
        <w:numPr>
          <w:ilvl w:val="1"/>
          <w:numId w:val="7"/>
        </w:numPr>
        <w:spacing w:line="480" w:lineRule="auto"/>
        <w:rPr>
          <w:szCs w:val="24"/>
        </w:rPr>
      </w:pPr>
      <w:r>
        <w:lastRenderedPageBreak/>
        <w:t>This directly affects openness to belief change and the effectiveness of persuasion.</w:t>
      </w:r>
      <w:r w:rsidR="000E0476">
        <w:t xml:space="preserve"> </w:t>
      </w:r>
    </w:p>
    <w:p w14:paraId="4A5DE36B" w14:textId="77777777" w:rsidR="000D5A8C" w:rsidRDefault="000E0476" w:rsidP="000D5A8C">
      <w:pPr>
        <w:pStyle w:val="BodyText"/>
        <w:numPr>
          <w:ilvl w:val="2"/>
          <w:numId w:val="7"/>
        </w:numPr>
        <w:spacing w:line="480" w:lineRule="auto"/>
        <w:rPr>
          <w:szCs w:val="24"/>
        </w:rPr>
      </w:pPr>
      <w:r>
        <w:t xml:space="preserve">Utilitarian reasoning </w:t>
      </w:r>
      <w:r w:rsidRPr="009B5D2F">
        <w:rPr>
          <w:szCs w:val="24"/>
        </w:rPr>
        <w:t>can be defined as ethical judgement based on outcomes, not intentions.</w:t>
      </w:r>
    </w:p>
    <w:p w14:paraId="43CA973F" w14:textId="77777777" w:rsidR="000D5A8C" w:rsidRDefault="000E0476" w:rsidP="000D5A8C">
      <w:pPr>
        <w:pStyle w:val="BodyText"/>
        <w:numPr>
          <w:ilvl w:val="2"/>
          <w:numId w:val="7"/>
        </w:numPr>
        <w:spacing w:line="480" w:lineRule="auto"/>
        <w:rPr>
          <w:szCs w:val="24"/>
        </w:rPr>
      </w:pPr>
      <w:r w:rsidRPr="009B5D2F">
        <w:rPr>
          <w:szCs w:val="24"/>
        </w:rPr>
        <w:t>In contrast, Deontological reasoning can be defined as ethical judgement based on whether or not behavior adheres to a preconceived set of ‘rules’, this includes concepts like ‘rights’, ‘ideals’, and explicitly recorded law.</w:t>
      </w:r>
    </w:p>
    <w:p w14:paraId="383BC60D" w14:textId="77777777" w:rsidR="000D5A8C" w:rsidRDefault="00CA7E6D" w:rsidP="000D5A8C">
      <w:pPr>
        <w:pStyle w:val="BodyText"/>
        <w:numPr>
          <w:ilvl w:val="0"/>
          <w:numId w:val="7"/>
        </w:numPr>
        <w:spacing w:line="480" w:lineRule="auto"/>
        <w:rPr>
          <w:szCs w:val="24"/>
        </w:rPr>
      </w:pPr>
      <w:r w:rsidRPr="000D5A8C">
        <w:rPr>
          <w:szCs w:val="24"/>
        </w:rPr>
        <w:t xml:space="preserve">Many highly polarized beliefs are rooted in utilitarian and deontological values </w:t>
      </w:r>
      <w:r w:rsidRPr="000D5A8C">
        <w:rPr>
          <w:szCs w:val="24"/>
          <w:highlight w:val="yellow"/>
        </w:rPr>
        <w:t>(Tseng, 2021)</w:t>
      </w:r>
      <w:r w:rsidR="001B45E6" w:rsidRPr="000D5A8C">
        <w:rPr>
          <w:szCs w:val="24"/>
        </w:rPr>
        <w:t xml:space="preserve">. </w:t>
      </w:r>
    </w:p>
    <w:p w14:paraId="302F0EE7" w14:textId="0F04C6BD" w:rsidR="00384237" w:rsidRDefault="000D5A8C" w:rsidP="00384237">
      <w:pPr>
        <w:pStyle w:val="BodyText"/>
        <w:numPr>
          <w:ilvl w:val="1"/>
          <w:numId w:val="7"/>
        </w:numPr>
        <w:spacing w:line="480" w:lineRule="auto"/>
        <w:rPr>
          <w:szCs w:val="24"/>
        </w:rPr>
      </w:pPr>
      <w:r w:rsidRPr="00153AFA">
        <w:rPr>
          <w:szCs w:val="24"/>
        </w:rPr>
        <w:t>D</w:t>
      </w:r>
      <w:r w:rsidR="001B45E6" w:rsidRPr="00153AFA">
        <w:rPr>
          <w:szCs w:val="24"/>
        </w:rPr>
        <w:t xml:space="preserve">uring the COVID-19 pandemic, healthcare professionals </w:t>
      </w:r>
      <w:r w:rsidR="00153AFA" w:rsidRPr="00153AFA">
        <w:rPr>
          <w:szCs w:val="24"/>
        </w:rPr>
        <w:t xml:space="preserve">were forced to adopt utilitarian policies (e.g., </w:t>
      </w:r>
      <w:r w:rsidR="001E3DDE" w:rsidRPr="00153AFA">
        <w:rPr>
          <w:szCs w:val="24"/>
        </w:rPr>
        <w:t>mandatory vaccination</w:t>
      </w:r>
      <w:r w:rsidR="00153AFA">
        <w:rPr>
          <w:szCs w:val="24"/>
        </w:rPr>
        <w:t>), which many found</w:t>
      </w:r>
      <w:r w:rsidR="001E3DDE" w:rsidRPr="00153AFA">
        <w:rPr>
          <w:szCs w:val="24"/>
        </w:rPr>
        <w:t xml:space="preserve"> unacceptable.</w:t>
      </w:r>
      <w:r w:rsidR="000A6674">
        <w:rPr>
          <w:szCs w:val="24"/>
        </w:rPr>
        <w:t xml:space="preserve"> This has resulted in ‘moral injury’ arising from the conflict between individual deontological moral judgement and organization/country level utilitarian moral judgements</w:t>
      </w:r>
      <w:r w:rsidR="000A2E0D">
        <w:rPr>
          <w:szCs w:val="24"/>
        </w:rPr>
        <w:t xml:space="preserve"> </w:t>
      </w:r>
      <w:r w:rsidR="00153AFA" w:rsidRPr="000A2E0D">
        <w:rPr>
          <w:szCs w:val="24"/>
          <w:highlight w:val="yellow"/>
        </w:rPr>
        <w:t>(Akram, 2021)</w:t>
      </w:r>
      <w:r w:rsidR="00384237">
        <w:rPr>
          <w:szCs w:val="24"/>
        </w:rPr>
        <w:t>.</w:t>
      </w:r>
    </w:p>
    <w:p w14:paraId="1AB9752A" w14:textId="1CCA4EFF" w:rsidR="00384237" w:rsidRDefault="00FB3011" w:rsidP="00FB3011">
      <w:pPr>
        <w:pStyle w:val="BodyText"/>
        <w:numPr>
          <w:ilvl w:val="1"/>
          <w:numId w:val="7"/>
        </w:numPr>
        <w:spacing w:line="480" w:lineRule="auto"/>
        <w:rPr>
          <w:szCs w:val="24"/>
        </w:rPr>
      </w:pPr>
      <w:r>
        <w:rPr>
          <w:szCs w:val="24"/>
        </w:rPr>
        <w:t xml:space="preserve">Arguments for the use and disuse of capital punishment often fall on deontological/utilitarian lines </w:t>
      </w:r>
      <w:r w:rsidRPr="00FB3011">
        <w:rPr>
          <w:szCs w:val="24"/>
          <w:highlight w:val="yellow"/>
        </w:rPr>
        <w:t>(</w:t>
      </w:r>
      <w:proofErr w:type="spellStart"/>
      <w:r w:rsidRPr="00FB3011">
        <w:rPr>
          <w:szCs w:val="24"/>
          <w:highlight w:val="yellow"/>
        </w:rPr>
        <w:t>Steiker</w:t>
      </w:r>
      <w:proofErr w:type="spellEnd"/>
      <w:r w:rsidRPr="00FB3011">
        <w:rPr>
          <w:szCs w:val="24"/>
          <w:highlight w:val="yellow"/>
        </w:rPr>
        <w:t>, 2006)</w:t>
      </w:r>
      <w:r>
        <w:rPr>
          <w:szCs w:val="24"/>
        </w:rPr>
        <w:t>.</w:t>
      </w:r>
    </w:p>
    <w:p w14:paraId="3648CCB9" w14:textId="6C16CBDD" w:rsidR="00FB3011" w:rsidRDefault="00FB3011" w:rsidP="00FB3011">
      <w:pPr>
        <w:pStyle w:val="BodyText"/>
        <w:numPr>
          <w:ilvl w:val="2"/>
          <w:numId w:val="7"/>
        </w:numPr>
        <w:spacing w:line="480" w:lineRule="auto"/>
        <w:rPr>
          <w:szCs w:val="24"/>
        </w:rPr>
      </w:pPr>
      <w:r>
        <w:rPr>
          <w:szCs w:val="24"/>
        </w:rPr>
        <w:t>Deontology: Killing an innocent is never an acceptable trade-off, thus the death penalty is unacceptable; D</w:t>
      </w:r>
      <w:r w:rsidRPr="00FB3011">
        <w:rPr>
          <w:szCs w:val="24"/>
        </w:rPr>
        <w:t xml:space="preserve">eath penalty can prevent—through incapacitation of the offender or general deterrence—the loss to murder of even one innocent life, then it is a morally justified or </w:t>
      </w:r>
      <w:r w:rsidRPr="00FB3011">
        <w:rPr>
          <w:szCs w:val="24"/>
        </w:rPr>
        <w:lastRenderedPageBreak/>
        <w:t>perhaps even morally required penal response</w:t>
      </w:r>
      <w:r>
        <w:rPr>
          <w:szCs w:val="24"/>
        </w:rPr>
        <w:t xml:space="preserve"> (e.g., any numbers of killers should die, if it saves one innocent)</w:t>
      </w:r>
    </w:p>
    <w:p w14:paraId="7E790387" w14:textId="7D50F810" w:rsidR="00FB3011" w:rsidRPr="00FB3011" w:rsidRDefault="00FB3011" w:rsidP="00FB3011">
      <w:pPr>
        <w:pStyle w:val="BodyText"/>
        <w:numPr>
          <w:ilvl w:val="2"/>
          <w:numId w:val="7"/>
        </w:numPr>
        <w:spacing w:line="480" w:lineRule="auto"/>
        <w:rPr>
          <w:szCs w:val="24"/>
        </w:rPr>
      </w:pPr>
      <w:r>
        <w:rPr>
          <w:szCs w:val="24"/>
        </w:rPr>
        <w:t xml:space="preserve">Utilitarianism: </w:t>
      </w:r>
      <w:r w:rsidR="00C06333">
        <w:rPr>
          <w:szCs w:val="24"/>
        </w:rPr>
        <w:t>The death penalty is a waste of resources (monetary cost) thus, it should not be done.</w:t>
      </w:r>
    </w:p>
    <w:p w14:paraId="753028FA" w14:textId="35D5CDDA" w:rsidR="001778ED" w:rsidRDefault="001206DD" w:rsidP="001206DD">
      <w:pPr>
        <w:pStyle w:val="Heading2"/>
      </w:pPr>
      <w:commentRangeStart w:id="440"/>
      <w:r>
        <w:t>Social Consensus</w:t>
      </w:r>
      <w:commentRangeEnd w:id="440"/>
      <w:r w:rsidR="009E2D82">
        <w:rPr>
          <w:rStyle w:val="CommentReference"/>
          <w:rFonts w:asciiTheme="minorHAnsi" w:eastAsiaTheme="minorHAnsi" w:hAnsiTheme="minorHAnsi" w:cstheme="minorBidi"/>
          <w:b w:val="0"/>
          <w:bCs w:val="0"/>
          <w:kern w:val="2"/>
          <w14:ligatures w14:val="standardContextual"/>
        </w:rPr>
        <w:commentReference w:id="440"/>
      </w:r>
    </w:p>
    <w:p w14:paraId="3634DE14" w14:textId="77777777" w:rsidR="001206DD" w:rsidRDefault="001206DD" w:rsidP="001206DD"/>
    <w:p w14:paraId="6EF14FCF" w14:textId="3D52000B" w:rsidR="001206DD" w:rsidRDefault="00673A19" w:rsidP="00F371EB">
      <w:pPr>
        <w:pStyle w:val="ListParagraph"/>
        <w:numPr>
          <w:ilvl w:val="0"/>
          <w:numId w:val="7"/>
        </w:numPr>
        <w:spacing w:line="480" w:lineRule="auto"/>
      </w:pPr>
      <w:r w:rsidRPr="00673A19">
        <w:t xml:space="preserve">Even if the individual does not ‘intuitively’ agree with the position, conforming to the majority opinion is extremely typical </w:t>
      </w:r>
      <w:r w:rsidRPr="00673A19">
        <w:rPr>
          <w:highlight w:val="yellow"/>
        </w:rPr>
        <w:t>(Asch, 1956; Deutsch M, 1955)</w:t>
      </w:r>
    </w:p>
    <w:p w14:paraId="1AEE3122" w14:textId="39A42A78" w:rsidR="00955ECE" w:rsidRDefault="00955ECE" w:rsidP="00F371EB">
      <w:pPr>
        <w:pStyle w:val="ListParagraph"/>
        <w:numPr>
          <w:ilvl w:val="1"/>
          <w:numId w:val="7"/>
        </w:numPr>
        <w:spacing w:line="480" w:lineRule="auto"/>
      </w:pPr>
      <w:r>
        <w:t>E.g., In circumstances where social consensus is high, personal judgement of ethicality is not needed, when social consensus is low, individual moral judgement occurs instead.</w:t>
      </w:r>
    </w:p>
    <w:p w14:paraId="6C1507EC" w14:textId="7B70DA80" w:rsidR="007C0E91" w:rsidRDefault="007C0E91" w:rsidP="00F371EB">
      <w:pPr>
        <w:pStyle w:val="ListParagraph"/>
        <w:numPr>
          <w:ilvl w:val="1"/>
          <w:numId w:val="7"/>
        </w:numPr>
        <w:spacing w:line="480" w:lineRule="auto"/>
      </w:pPr>
      <w:r>
        <w:t xml:space="preserve">E.g. How ethical is it to use AI to write a cover letter for a job? What about to write a recommendation for an employee? As </w:t>
      </w:r>
      <w:proofErr w:type="spellStart"/>
      <w:r>
        <w:t>it’s</w:t>
      </w:r>
      <w:proofErr w:type="spellEnd"/>
      <w:r>
        <w:t xml:space="preserve"> new ground, there has not been any social consensus, thus, individuals must judge it’s moral worth for themselves.</w:t>
      </w:r>
    </w:p>
    <w:p w14:paraId="1473A2A4" w14:textId="0D9650C2" w:rsidR="00414463" w:rsidRPr="00B65204" w:rsidRDefault="00414463" w:rsidP="00F371EB">
      <w:pPr>
        <w:pStyle w:val="ListParagraph"/>
        <w:numPr>
          <w:ilvl w:val="1"/>
          <w:numId w:val="7"/>
        </w:numPr>
        <w:spacing w:line="480" w:lineRule="auto"/>
      </w:pPr>
      <w:r>
        <w:t xml:space="preserve">These effects have been shown to reliably impact topics such as climate change </w:t>
      </w:r>
      <w:r w:rsidRPr="00414463">
        <w:rPr>
          <w:highlight w:val="yellow"/>
        </w:rPr>
        <w:t>(</w:t>
      </w:r>
      <w:r w:rsidRPr="00414463">
        <w:rPr>
          <w:szCs w:val="24"/>
          <w:highlight w:val="yellow"/>
        </w:rPr>
        <w:t>Goldberg, 2019)</w:t>
      </w:r>
      <w:r>
        <w:rPr>
          <w:szCs w:val="24"/>
        </w:rPr>
        <w:t xml:space="preserve"> and weight discrimination </w:t>
      </w:r>
      <w:r w:rsidRPr="00414463">
        <w:rPr>
          <w:szCs w:val="24"/>
          <w:highlight w:val="yellow"/>
        </w:rPr>
        <w:t>(Farrow, 2009)</w:t>
      </w:r>
    </w:p>
    <w:p w14:paraId="72F1395B" w14:textId="2C110531" w:rsidR="00B65204" w:rsidRPr="00B65204" w:rsidRDefault="00B65204" w:rsidP="00F371EB">
      <w:pPr>
        <w:pStyle w:val="ListParagraph"/>
        <w:numPr>
          <w:ilvl w:val="0"/>
          <w:numId w:val="7"/>
        </w:numPr>
        <w:spacing w:line="480" w:lineRule="auto"/>
      </w:pPr>
      <w:r>
        <w:rPr>
          <w:szCs w:val="24"/>
        </w:rPr>
        <w:t>Social Consensus (in certain subgroups) can result in significant propagation of misinformation.</w:t>
      </w:r>
    </w:p>
    <w:p w14:paraId="55B82049" w14:textId="1D0BBFEC" w:rsidR="00B65204" w:rsidRPr="00D43BAE" w:rsidRDefault="00B65204" w:rsidP="00F371EB">
      <w:pPr>
        <w:pStyle w:val="ListParagraph"/>
        <w:numPr>
          <w:ilvl w:val="1"/>
          <w:numId w:val="7"/>
        </w:numPr>
        <w:spacing w:line="480" w:lineRule="auto"/>
      </w:pPr>
      <w:r w:rsidRPr="00BC7D41">
        <w:rPr>
          <w:szCs w:val="24"/>
        </w:rPr>
        <w:t>For example, stereotypes about the existence of “death panels”</w:t>
      </w:r>
      <w:r w:rsidR="00BC7D41" w:rsidRPr="00BC7D41">
        <w:rPr>
          <w:szCs w:val="24"/>
        </w:rPr>
        <w:t xml:space="preserve"> </w:t>
      </w:r>
      <w:r w:rsidRPr="00BC7D41">
        <w:rPr>
          <w:szCs w:val="24"/>
        </w:rPr>
        <w:t xml:space="preserve">removing healthcare for the elderly or sick in the </w:t>
      </w:r>
      <w:r w:rsidR="00BC7D41" w:rsidRPr="00BC7D41">
        <w:rPr>
          <w:szCs w:val="24"/>
        </w:rPr>
        <w:t xml:space="preserve">Affordable Care Act, </w:t>
      </w:r>
      <w:r w:rsidRPr="00BC7D41">
        <w:rPr>
          <w:szCs w:val="24"/>
        </w:rPr>
        <w:t xml:space="preserve">has been seen as </w:t>
      </w:r>
      <w:r w:rsidRPr="00BC7D41">
        <w:rPr>
          <w:szCs w:val="24"/>
        </w:rPr>
        <w:lastRenderedPageBreak/>
        <w:t>plausibly true</w:t>
      </w:r>
      <w:r w:rsidR="00BC7D41" w:rsidRPr="00BC7D41">
        <w:rPr>
          <w:szCs w:val="24"/>
        </w:rPr>
        <w:t xml:space="preserve"> </w:t>
      </w:r>
      <w:r w:rsidR="00503642">
        <w:rPr>
          <w:szCs w:val="24"/>
        </w:rPr>
        <w:t xml:space="preserve">even though thorough research has shown that description as factually wrong </w:t>
      </w:r>
      <w:r w:rsidR="00BC7D41" w:rsidRPr="00BC7D41">
        <w:rPr>
          <w:szCs w:val="24"/>
          <w:highlight w:val="yellow"/>
        </w:rPr>
        <w:t>(</w:t>
      </w:r>
      <w:r w:rsidR="00503642">
        <w:rPr>
          <w:szCs w:val="24"/>
          <w:highlight w:val="yellow"/>
        </w:rPr>
        <w:t xml:space="preserve">Frankford, 2015; </w:t>
      </w:r>
      <w:r w:rsidR="00BC7D41" w:rsidRPr="00BC7D41">
        <w:rPr>
          <w:szCs w:val="24"/>
          <w:highlight w:val="yellow"/>
        </w:rPr>
        <w:t>DiJulio, Firth, and Brodie 2014)</w:t>
      </w:r>
    </w:p>
    <w:p w14:paraId="1EF10BE5" w14:textId="7F95BF38" w:rsidR="00D43BAE" w:rsidRPr="00DE3EC5" w:rsidRDefault="00D43BAE" w:rsidP="00F371EB">
      <w:pPr>
        <w:pStyle w:val="ListParagraph"/>
        <w:numPr>
          <w:ilvl w:val="1"/>
          <w:numId w:val="7"/>
        </w:numPr>
        <w:spacing w:line="480" w:lineRule="auto"/>
      </w:pPr>
      <w:r w:rsidRPr="00D43BAE">
        <w:rPr>
          <w:szCs w:val="24"/>
        </w:rPr>
        <w:t>The effects of social consensus can occasionally even outweigh expertise, as a survey of 9,972 otolaryngologists, conducted in 2013, found that 40 percent of the surgeons who are Republicans believed that the ACA created death panels, a percentage that stands in great contrast to the finding that only 8 percent of Democrats</w:t>
      </w:r>
      <w:r>
        <w:rPr>
          <w:szCs w:val="24"/>
        </w:rPr>
        <w:t xml:space="preserve"> </w:t>
      </w:r>
      <w:r w:rsidRPr="00D43BAE">
        <w:rPr>
          <w:szCs w:val="24"/>
        </w:rPr>
        <w:t xml:space="preserve">shared that belief </w:t>
      </w:r>
      <w:r w:rsidRPr="00D43BAE">
        <w:rPr>
          <w:szCs w:val="24"/>
          <w:highlight w:val="yellow"/>
        </w:rPr>
        <w:t>(Rocke et al. 2014)</w:t>
      </w:r>
    </w:p>
    <w:p w14:paraId="3026424D" w14:textId="4E332D22" w:rsidR="00DE3EC5" w:rsidRPr="00DA5D16" w:rsidRDefault="00DE3EC5" w:rsidP="00F371EB">
      <w:pPr>
        <w:pStyle w:val="ListParagraph"/>
        <w:numPr>
          <w:ilvl w:val="2"/>
          <w:numId w:val="7"/>
        </w:numPr>
        <w:spacing w:line="480" w:lineRule="auto"/>
      </w:pPr>
      <w:r>
        <w:rPr>
          <w:szCs w:val="24"/>
        </w:rPr>
        <w:t>I.e. It is patently absurd that medical professionals believe this mistruth, yet significant social consensus amongst republicans leads this belief to persist, even amongst republican medical professionals.</w:t>
      </w:r>
    </w:p>
    <w:p w14:paraId="2F83CF28" w14:textId="53D2D939" w:rsidR="00DA5D16" w:rsidRPr="00DA5D16" w:rsidRDefault="00DA5D16" w:rsidP="00F371EB">
      <w:pPr>
        <w:pStyle w:val="ListParagraph"/>
        <w:numPr>
          <w:ilvl w:val="0"/>
          <w:numId w:val="7"/>
        </w:numPr>
        <w:spacing w:line="480" w:lineRule="auto"/>
      </w:pPr>
      <w:r>
        <w:t xml:space="preserve">Some prior research has been done on the interaction between social consensus and deontology/utilitarianism – indicating that higher levels </w:t>
      </w:r>
      <w:r w:rsidRPr="002B0DF8">
        <w:rPr>
          <w:szCs w:val="24"/>
        </w:rPr>
        <w:t xml:space="preserve">of deontological orientation results in less conformation to social consensus </w:t>
      </w:r>
      <w:r w:rsidRPr="00DA5D16">
        <w:rPr>
          <w:szCs w:val="24"/>
          <w:highlight w:val="yellow"/>
        </w:rPr>
        <w:t>(Pincus, 2014)</w:t>
      </w:r>
    </w:p>
    <w:p w14:paraId="59ABAC2D" w14:textId="11540981" w:rsidR="00DA5D16" w:rsidRPr="007F0CFA" w:rsidRDefault="00DA5D16" w:rsidP="00F371EB">
      <w:pPr>
        <w:pStyle w:val="ListParagraph"/>
        <w:numPr>
          <w:ilvl w:val="1"/>
          <w:numId w:val="7"/>
        </w:numPr>
        <w:spacing w:line="480" w:lineRule="auto"/>
      </w:pPr>
      <w:r>
        <w:rPr>
          <w:szCs w:val="24"/>
        </w:rPr>
        <w:t>However… Pincus was not able to directly manipulate the level of social consensus, thus directly testing this interaction has not occurred.</w:t>
      </w:r>
    </w:p>
    <w:p w14:paraId="7035F3A0" w14:textId="51764D05" w:rsidR="007F0CFA" w:rsidRDefault="00F371EB" w:rsidP="005D4C60">
      <w:pPr>
        <w:pStyle w:val="ListParagraph"/>
        <w:numPr>
          <w:ilvl w:val="0"/>
          <w:numId w:val="7"/>
        </w:numPr>
        <w:spacing w:line="480" w:lineRule="auto"/>
      </w:pPr>
      <w:r>
        <w:t>Social Judgement Theory states that reactions to belief change are centrally influenced by how the message recipient judges the position being advocated – notably, what is acceptable and unacceptable shift depending on how personally significant the issue is to the person (</w:t>
      </w:r>
      <w:r w:rsidR="00187F6A">
        <w:t>centrality of an issue is similar and analogous, but not the exact same as moral conviction</w:t>
      </w:r>
      <w:r>
        <w:t xml:space="preserve">) </w:t>
      </w:r>
      <w:r w:rsidRPr="00F371EB">
        <w:rPr>
          <w:highlight w:val="yellow"/>
        </w:rPr>
        <w:t>(Sherif, Sherif, &amp; Nebergall, 1965)</w:t>
      </w:r>
    </w:p>
    <w:p w14:paraId="4A713F06" w14:textId="3F8E4023" w:rsidR="00F501F3" w:rsidRDefault="00CD6DF1" w:rsidP="005D4C60">
      <w:pPr>
        <w:pStyle w:val="ListParagraph"/>
        <w:numPr>
          <w:ilvl w:val="1"/>
          <w:numId w:val="7"/>
        </w:numPr>
        <w:spacing w:line="480" w:lineRule="auto"/>
      </w:pPr>
      <w:r>
        <w:t>Indicates that highly ego-involved receivers (people with strong moral convictions?)</w:t>
      </w:r>
      <w:r w:rsidR="00F501F3">
        <w:t xml:space="preserve"> are </w:t>
      </w:r>
      <w:r>
        <w:t>difficult to persuade</w:t>
      </w:r>
      <w:r w:rsidR="00DF403D">
        <w:t xml:space="preserve"> (</w:t>
      </w:r>
      <w:r w:rsidR="00DF403D" w:rsidRPr="00DF403D">
        <w:rPr>
          <w:highlight w:val="yellow"/>
        </w:rPr>
        <w:t>Okeefe, 2016</w:t>
      </w:r>
      <w:r w:rsidR="00DF403D">
        <w:t>)</w:t>
      </w:r>
    </w:p>
    <w:p w14:paraId="504D5839" w14:textId="1236995D" w:rsidR="00CD6DF1" w:rsidRDefault="00F501F3" w:rsidP="005D4C60">
      <w:pPr>
        <w:pStyle w:val="ListParagraph"/>
        <w:numPr>
          <w:ilvl w:val="2"/>
          <w:numId w:val="7"/>
        </w:numPr>
        <w:spacing w:line="480" w:lineRule="auto"/>
      </w:pPr>
      <w:r>
        <w:lastRenderedPageBreak/>
        <w:t>They only accept a very narrow range of options, and are</w:t>
      </w:r>
      <w:r w:rsidR="00CD6DF1">
        <w:t xml:space="preserve"> noncommitment (rejecting many possible alternative positions)</w:t>
      </w:r>
    </w:p>
    <w:p w14:paraId="1FE9316D" w14:textId="1BAFE94C" w:rsidR="00CD6DF1" w:rsidRDefault="00F501F3" w:rsidP="005D4C60">
      <w:pPr>
        <w:pStyle w:val="ListParagraph"/>
        <w:numPr>
          <w:ilvl w:val="2"/>
          <w:numId w:val="7"/>
        </w:numPr>
        <w:spacing w:line="480" w:lineRule="auto"/>
      </w:pPr>
      <w:r>
        <w:t>They can have perceptual distortion (e.g., the perceived position and meaning for a message can be different for those w/ different views on the issue)</w:t>
      </w:r>
    </w:p>
    <w:p w14:paraId="66F83D30" w14:textId="596A6645" w:rsidR="00EC682D" w:rsidRPr="005D4C60" w:rsidRDefault="005D4C60" w:rsidP="00EC682D">
      <w:pPr>
        <w:pStyle w:val="ListParagraph"/>
        <w:numPr>
          <w:ilvl w:val="0"/>
          <w:numId w:val="7"/>
        </w:numPr>
      </w:pPr>
      <w:r>
        <w:t xml:space="preserve">Social Consensus overlaps with </w:t>
      </w:r>
      <w:proofErr w:type="spellStart"/>
      <w:r w:rsidRPr="005D4C60">
        <w:t>Skitka’s</w:t>
      </w:r>
      <w:proofErr w:type="spellEnd"/>
      <w:r w:rsidRPr="005D4C60">
        <w:t xml:space="preserve"> “Domain Theory of Attitude” </w:t>
      </w:r>
      <w:r w:rsidR="00EC682D">
        <w:t>in that social convention is seen as while the influence of social consensus on normal convention is understood – strong moral conviction ‘inoculates’ individuals against the effects of social consensus (</w:t>
      </w:r>
      <w:proofErr w:type="spellStart"/>
      <w:r w:rsidR="00EC682D">
        <w:t>Skitka</w:t>
      </w:r>
      <w:proofErr w:type="spellEnd"/>
      <w:r w:rsidR="00EC682D">
        <w:t>, 2021).</w:t>
      </w:r>
    </w:p>
    <w:p w14:paraId="49679527" w14:textId="6A2195BC" w:rsidR="001206DD" w:rsidRDefault="00346D54" w:rsidP="001206DD">
      <w:pPr>
        <w:pStyle w:val="Heading2"/>
      </w:pPr>
      <w:r>
        <w:t>Moral Conviction</w:t>
      </w:r>
    </w:p>
    <w:p w14:paraId="5F412194" w14:textId="5BC9ECB0" w:rsidR="00346D54" w:rsidRDefault="00346D54" w:rsidP="00DE6CBB">
      <w:pPr>
        <w:pStyle w:val="ListParagraph"/>
        <w:numPr>
          <w:ilvl w:val="0"/>
          <w:numId w:val="7"/>
        </w:numPr>
      </w:pPr>
      <w:r>
        <w:t>Moral conviction impacts belief change and openness to persuasion, in a way that is psychologically distinct from other constructs (e.g., strong but nonmoral attitudes or religious beliefs)</w:t>
      </w:r>
    </w:p>
    <w:p w14:paraId="08044B53" w14:textId="161EAC14" w:rsidR="003808FF" w:rsidRDefault="003808FF" w:rsidP="003808FF">
      <w:pPr>
        <w:pStyle w:val="ListParagraph"/>
        <w:numPr>
          <w:ilvl w:val="1"/>
          <w:numId w:val="7"/>
        </w:numPr>
      </w:pPr>
      <w:r>
        <w:t xml:space="preserve">Differing degrees of moral conviction impact variables such as social distancing, it’s not merely a moral conviction binary </w:t>
      </w:r>
      <w:r w:rsidRPr="003808FF">
        <w:rPr>
          <w:highlight w:val="yellow"/>
        </w:rPr>
        <w:t>(Wright et al., 2008)</w:t>
      </w:r>
    </w:p>
    <w:p w14:paraId="1D70A8A5" w14:textId="6B53F5FE" w:rsidR="003808FF" w:rsidRDefault="003808FF" w:rsidP="003808FF">
      <w:pPr>
        <w:pStyle w:val="ListParagraph"/>
        <w:numPr>
          <w:ilvl w:val="0"/>
          <w:numId w:val="7"/>
        </w:numPr>
      </w:pPr>
      <w:r>
        <w:t>Beliefs with moral conviction are perceived as objective and universal (</w:t>
      </w:r>
      <w:r w:rsidRPr="003808FF">
        <w:rPr>
          <w:highlight w:val="yellow"/>
        </w:rPr>
        <w:t xml:space="preserve">Morgan &amp; </w:t>
      </w:r>
      <w:proofErr w:type="spellStart"/>
      <w:r w:rsidRPr="003808FF">
        <w:rPr>
          <w:highlight w:val="yellow"/>
        </w:rPr>
        <w:t>Skitka</w:t>
      </w:r>
      <w:proofErr w:type="spellEnd"/>
      <w:r w:rsidRPr="003808FF">
        <w:rPr>
          <w:highlight w:val="yellow"/>
        </w:rPr>
        <w:t xml:space="preserve"> 2020</w:t>
      </w:r>
      <w:r>
        <w:t>)</w:t>
      </w:r>
    </w:p>
    <w:p w14:paraId="17F01FA9" w14:textId="75052DF6" w:rsidR="003808FF" w:rsidRDefault="003808FF" w:rsidP="003808FF">
      <w:pPr>
        <w:pStyle w:val="ListParagraph"/>
        <w:numPr>
          <w:ilvl w:val="1"/>
          <w:numId w:val="7"/>
        </w:numPr>
      </w:pPr>
      <w:r>
        <w:t>E.g., Moral Conviction consistently predicts both how much an individual believes their viewpoint on an issue is ‘objectively true’ and ‘universally applicable in all cases’.</w:t>
      </w:r>
    </w:p>
    <w:p w14:paraId="2DA6529A" w14:textId="68441D32" w:rsidR="006A7BA6" w:rsidRDefault="006A7BA6" w:rsidP="003808FF">
      <w:pPr>
        <w:pStyle w:val="ListParagraph"/>
        <w:numPr>
          <w:ilvl w:val="1"/>
          <w:numId w:val="7"/>
        </w:numPr>
      </w:pPr>
      <w:r>
        <w:t xml:space="preserve">People make faster evaluations </w:t>
      </w:r>
      <w:r w:rsidR="00432B1B">
        <w:t xml:space="preserve">(using IAT) </w:t>
      </w:r>
      <w:r>
        <w:t>of if behavior is universally right or wrong, if they first evaluate the behavior as morally right or wrong</w:t>
      </w:r>
      <w:r w:rsidR="007B0803">
        <w:t xml:space="preserve"> </w:t>
      </w:r>
      <w:r>
        <w:t>as compared to pragmatically good/bad, or pleasant/unpleasant</w:t>
      </w:r>
      <w:r w:rsidR="007B0803">
        <w:t xml:space="preserve"> </w:t>
      </w:r>
      <w:r w:rsidR="007B0803" w:rsidRPr="00456098">
        <w:rPr>
          <w:highlight w:val="yellow"/>
        </w:rPr>
        <w:t>(Van Bavel et al., 2012)</w:t>
      </w:r>
    </w:p>
    <w:p w14:paraId="3D1F3B17" w14:textId="18A1E7AC" w:rsidR="00456098" w:rsidRDefault="00456098" w:rsidP="00456098">
      <w:pPr>
        <w:pStyle w:val="ListParagraph"/>
        <w:numPr>
          <w:ilvl w:val="0"/>
          <w:numId w:val="7"/>
        </w:numPr>
      </w:pPr>
      <w:r>
        <w:t>High levels of moral conviction ‘inoculate’ against peer and authority influence (this includes social consensus)</w:t>
      </w:r>
      <w:r w:rsidR="0052483A">
        <w:t>.</w:t>
      </w:r>
    </w:p>
    <w:p w14:paraId="76A7350A" w14:textId="1576879E" w:rsidR="00B24F05" w:rsidRDefault="00B24F05" w:rsidP="00B24F05">
      <w:pPr>
        <w:pStyle w:val="ListParagraph"/>
        <w:numPr>
          <w:ilvl w:val="1"/>
          <w:numId w:val="7"/>
        </w:numPr>
      </w:pPr>
      <w:r>
        <w:t xml:space="preserve">First, individuals find that their obligations/rights stem from </w:t>
      </w:r>
      <w:r w:rsidR="009A6F8B">
        <w:t>a ‘greater moral purpose’ underlying structures of authority, rather than the authority themselves (</w:t>
      </w:r>
      <w:r w:rsidR="009A6F8B" w:rsidRPr="009A6F8B">
        <w:rPr>
          <w:highlight w:val="yellow"/>
        </w:rPr>
        <w:t>Kohlberg 1976, Rest et al. 1999</w:t>
      </w:r>
      <w:r w:rsidR="009A6F8B">
        <w:t>). Moral conviction is not dependent on establishment, rules, or authorities.</w:t>
      </w:r>
    </w:p>
    <w:p w14:paraId="2E10B09F" w14:textId="455702FD" w:rsidR="009A6F8B" w:rsidRDefault="008B0996" w:rsidP="008B0996">
      <w:pPr>
        <w:pStyle w:val="ListParagraph"/>
        <w:numPr>
          <w:ilvl w:val="1"/>
          <w:numId w:val="7"/>
        </w:numPr>
      </w:pPr>
      <w:r>
        <w:t xml:space="preserve">Strength of moral conviction about physician-assisted suicide, and NOT prior perceptions of supreme court legitimacy/fairness was the largest predictor of how fair/accepting an individual was on the supreme court judgement regarding PAS </w:t>
      </w:r>
      <w:r w:rsidRPr="008B0996">
        <w:rPr>
          <w:highlight w:val="yellow"/>
        </w:rPr>
        <w:t>(</w:t>
      </w:r>
      <w:proofErr w:type="spellStart"/>
      <w:r w:rsidRPr="008B0996">
        <w:rPr>
          <w:highlight w:val="yellow"/>
        </w:rPr>
        <w:t>Skitka</w:t>
      </w:r>
      <w:proofErr w:type="spellEnd"/>
      <w:r w:rsidRPr="008B0996">
        <w:rPr>
          <w:highlight w:val="yellow"/>
        </w:rPr>
        <w:t>, 2009)</w:t>
      </w:r>
    </w:p>
    <w:p w14:paraId="009DF6B0" w14:textId="379ADB2B" w:rsidR="003F5334" w:rsidRDefault="003F5334" w:rsidP="003F5334">
      <w:pPr>
        <w:pStyle w:val="ListParagraph"/>
        <w:numPr>
          <w:ilvl w:val="1"/>
          <w:numId w:val="7"/>
        </w:numPr>
      </w:pPr>
      <w:r>
        <w:t xml:space="preserve">People continue to uphold morally convicted viewpoints, even when explicitly told that their peers/majority disagree with them. Moral conviction predicted </w:t>
      </w:r>
      <w:r>
        <w:lastRenderedPageBreak/>
        <w:t xml:space="preserve">resistance to peer influence with regards to accepting usage of torture against terrorism </w:t>
      </w:r>
      <w:r w:rsidRPr="003F5334">
        <w:rPr>
          <w:highlight w:val="yellow"/>
        </w:rPr>
        <w:t>(</w:t>
      </w:r>
      <w:proofErr w:type="spellStart"/>
      <w:r w:rsidRPr="003F5334">
        <w:rPr>
          <w:highlight w:val="yellow"/>
        </w:rPr>
        <w:t>Aramovich</w:t>
      </w:r>
      <w:proofErr w:type="spellEnd"/>
      <w:r w:rsidRPr="003F5334">
        <w:rPr>
          <w:highlight w:val="yellow"/>
        </w:rPr>
        <w:t>, 2012)</w:t>
      </w:r>
    </w:p>
    <w:p w14:paraId="307EE76B" w14:textId="65D42C22" w:rsidR="003F5334" w:rsidRDefault="003F5334" w:rsidP="003F5334">
      <w:pPr>
        <w:pStyle w:val="ListParagraph"/>
        <w:numPr>
          <w:ilvl w:val="0"/>
          <w:numId w:val="7"/>
        </w:numPr>
      </w:pPr>
      <w:r>
        <w:t xml:space="preserve">Conversely, low levels of moral conviction are viewed as </w:t>
      </w:r>
      <w:r w:rsidRPr="003F5334">
        <w:t xml:space="preserve">subjective preferences where legitimate disagreement is acceptable </w:t>
      </w:r>
      <w:r w:rsidRPr="003F5334">
        <w:rPr>
          <w:highlight w:val="yellow"/>
        </w:rPr>
        <w:t>(</w:t>
      </w:r>
      <w:proofErr w:type="spellStart"/>
      <w:r w:rsidRPr="003F5334">
        <w:rPr>
          <w:highlight w:val="yellow"/>
        </w:rPr>
        <w:t>Skitka</w:t>
      </w:r>
      <w:proofErr w:type="spellEnd"/>
      <w:r w:rsidRPr="003F5334">
        <w:rPr>
          <w:highlight w:val="yellow"/>
        </w:rPr>
        <w:t>, 2010)</w:t>
      </w:r>
    </w:p>
    <w:p w14:paraId="45CF8FC1" w14:textId="4376E9ED" w:rsidR="0029094F" w:rsidRDefault="0029094F" w:rsidP="003F5334">
      <w:pPr>
        <w:pStyle w:val="ListParagraph"/>
        <w:numPr>
          <w:ilvl w:val="0"/>
          <w:numId w:val="7"/>
        </w:numPr>
      </w:pPr>
      <w:r>
        <w:t>People differ significantly on what beliefs they hold with moral conviction, relatively few topics (e.g., rape, incest, executing the mentally disabled) are ‘universally’ viewed with moral conviction</w:t>
      </w:r>
      <w:r w:rsidR="00275331">
        <w:t>. Some ‘contentious’ issues are not universally seen as moral such as owning guns or being vegetarian.</w:t>
      </w:r>
      <w:r>
        <w:t xml:space="preserve"> </w:t>
      </w:r>
      <w:r w:rsidRPr="0029094F">
        <w:rPr>
          <w:highlight w:val="yellow"/>
        </w:rPr>
        <w:t>(Wright et al., 2008)</w:t>
      </w:r>
    </w:p>
    <w:p w14:paraId="24AF6F4B" w14:textId="42A80EB3" w:rsidR="007E72B9" w:rsidRDefault="007E72B9" w:rsidP="003F5334">
      <w:pPr>
        <w:pStyle w:val="ListParagraph"/>
        <w:numPr>
          <w:ilvl w:val="0"/>
          <w:numId w:val="7"/>
        </w:numPr>
      </w:pPr>
      <w:r>
        <w:t>Historical evidence exists indicating that moral conviction can change, t</w:t>
      </w:r>
      <w:r w:rsidRPr="007E72B9">
        <w:t xml:space="preserve">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Pr="00D90180">
        <w:rPr>
          <w:highlight w:val="yellow"/>
        </w:rPr>
        <w:t>(Rozin, 1999)</w:t>
      </w:r>
    </w:p>
    <w:p w14:paraId="34A9BA25" w14:textId="2F79AEC0" w:rsidR="00D90180" w:rsidRDefault="00D90180" w:rsidP="00D90180">
      <w:pPr>
        <w:pStyle w:val="ListParagraph"/>
        <w:numPr>
          <w:ilvl w:val="1"/>
          <w:numId w:val="7"/>
        </w:numPr>
      </w:pPr>
      <w:r>
        <w:t>Some success has been found manipulating moral conviction using framing effects centering on arguments containing harm, fairness, or disgust</w:t>
      </w:r>
      <w:r w:rsidR="00E5761F">
        <w:t>, or alternatively, framing issues as ‘rights’ necessary for society (</w:t>
      </w:r>
      <w:proofErr w:type="spellStart"/>
      <w:r w:rsidR="00E5761F" w:rsidRPr="00E5761F">
        <w:rPr>
          <w:highlight w:val="yellow"/>
        </w:rPr>
        <w:t>Kodapanakkal</w:t>
      </w:r>
      <w:proofErr w:type="spellEnd"/>
      <w:r w:rsidR="00E5761F" w:rsidRPr="00E5761F">
        <w:rPr>
          <w:highlight w:val="yellow"/>
        </w:rPr>
        <w:t xml:space="preserve">, 2021; Clifford, 2017; Wisneski &amp; </w:t>
      </w:r>
      <w:proofErr w:type="spellStart"/>
      <w:r w:rsidR="00E5761F" w:rsidRPr="00E5761F">
        <w:rPr>
          <w:highlight w:val="yellow"/>
        </w:rPr>
        <w:t>Skitka</w:t>
      </w:r>
      <w:proofErr w:type="spellEnd"/>
      <w:r w:rsidR="00E5761F" w:rsidRPr="00E5761F">
        <w:rPr>
          <w:highlight w:val="yellow"/>
        </w:rPr>
        <w:t>, 2017)</w:t>
      </w:r>
    </w:p>
    <w:p w14:paraId="31D4C049" w14:textId="4EC03537" w:rsidR="00B32D0A" w:rsidRPr="00346D54" w:rsidRDefault="00B32D0A" w:rsidP="00B32D0A">
      <w:pPr>
        <w:pStyle w:val="ListParagraph"/>
        <w:numPr>
          <w:ilvl w:val="1"/>
          <w:numId w:val="7"/>
        </w:numPr>
      </w:pPr>
      <w:r>
        <w:t xml:space="preserve">Notably, this evidence is somewhat mixed, </w:t>
      </w:r>
      <w:r w:rsidRPr="00B32D0A">
        <w:rPr>
          <w:highlight w:val="yellow"/>
        </w:rPr>
        <w:t xml:space="preserve">Clifford and colleagues </w:t>
      </w:r>
      <w:r>
        <w:rPr>
          <w:highlight w:val="yellow"/>
        </w:rPr>
        <w:t>(</w:t>
      </w:r>
      <w:r w:rsidRPr="00B32D0A">
        <w:rPr>
          <w:highlight w:val="yellow"/>
        </w:rPr>
        <w:t>2017</w:t>
      </w:r>
      <w:r>
        <w:t xml:space="preserve">) were unable to reduce moral conviction on ‘food politics’ </w:t>
      </w:r>
      <w:r w:rsidRPr="002B0DF8">
        <w:rPr>
          <w:szCs w:val="24"/>
        </w:rPr>
        <w:t>e.g., support for factory farming, genetically modified food, animal welfare)</w:t>
      </w:r>
    </w:p>
    <w:p w14:paraId="642D0A79" w14:textId="77777777" w:rsidR="001206DD" w:rsidRPr="001206DD" w:rsidDel="00DD6812" w:rsidRDefault="001206DD" w:rsidP="001206DD">
      <w:pPr>
        <w:pStyle w:val="BodyText"/>
        <w:rPr>
          <w:del w:id="441" w:author="Duan, Sean (MU-Student)" w:date="2024-06-20T12:12:00Z" w16du:dateUtc="2024-06-20T17:12:00Z"/>
        </w:rPr>
      </w:pPr>
    </w:p>
    <w:p w14:paraId="5182C1B4" w14:textId="40D35681" w:rsidR="00EA036D" w:rsidRPr="004A08ED" w:rsidDel="00DD6812" w:rsidRDefault="00EA036D" w:rsidP="001206DD">
      <w:pPr>
        <w:pStyle w:val="Heading2"/>
        <w:rPr>
          <w:del w:id="442" w:author="Duan, Sean (MU-Student)" w:date="2024-06-20T12:12:00Z" w16du:dateUtc="2024-06-20T17:12:00Z"/>
          <w:rFonts w:ascii="Calibri Light" w:eastAsia="Times New Roman" w:hAnsi="Calibri Light" w:cs="Times New Roman"/>
          <w:i/>
          <w:color w:val="000000"/>
        </w:rPr>
      </w:pPr>
      <w:del w:id="443" w:author="Duan, Sean (MU-Student)" w:date="2024-06-20T12:12:00Z" w16du:dateUtc="2024-06-20T17:12:00Z">
        <w:r w:rsidDel="00DD6812">
          <w:rPr>
            <w:rFonts w:ascii="Calibri Light" w:eastAsia="Times New Roman" w:hAnsi="Calibri Light" w:cs="Times New Roman"/>
            <w:i/>
            <w:color w:val="000000"/>
          </w:rPr>
          <w:delText>Deontological and Utilitarian Orientation</w:delText>
        </w:r>
      </w:del>
    </w:p>
    <w:p w14:paraId="204E05A9" w14:textId="480C4221" w:rsidR="00EA036D" w:rsidDel="00DD6812" w:rsidRDefault="00EA036D" w:rsidP="001206DD">
      <w:pPr>
        <w:pStyle w:val="Heading2"/>
        <w:rPr>
          <w:del w:id="444" w:author="Duan, Sean (MU-Student)" w:date="2024-06-20T12:12:00Z" w16du:dateUtc="2024-06-20T17:12:00Z"/>
          <w:rFonts w:ascii="Calibri" w:eastAsia="Calibri" w:hAnsi="Calibri" w:cs="Times New Roman"/>
        </w:rPr>
      </w:pPr>
      <w:del w:id="445" w:author="Duan, Sean (MU-Student)" w:date="2024-06-20T12:12:00Z" w16du:dateUtc="2024-06-20T17:12:00Z">
        <w:r w:rsidDel="00DD6812">
          <w:rPr>
            <w:rFonts w:ascii="Calibri" w:eastAsia="Calibri" w:hAnsi="Calibri" w:cs="Times New Roman"/>
          </w:rPr>
          <w:delText xml:space="preserve">There was mixed support of H2a. Deontological orientation was a significant predictor of support for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3.504,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w:delText>
        </w:r>
        <w:r w:rsidDel="00DD6812">
          <w:rPr>
            <w:rFonts w:ascii="Calibri" w:eastAsia="Calibri" w:hAnsi="Calibri" w:cs="Times New Roman"/>
          </w:rPr>
          <w:delText xml:space="preserve">5), where greater deontological orientation was associated with greater support for UHC but not for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1.28,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1.03,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Furthermore, there was no support for H2b; utilitarian orientation was not a significant predictor of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-0.470,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-1.00,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1.256,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w:delText>
        </w:r>
      </w:del>
    </w:p>
    <w:p w14:paraId="6C3BF41E" w14:textId="72F3B29B" w:rsidR="00EA036D" w:rsidRPr="004A08ED" w:rsidDel="00DD6812" w:rsidRDefault="00EA036D" w:rsidP="001206DD">
      <w:pPr>
        <w:pStyle w:val="Heading2"/>
        <w:rPr>
          <w:del w:id="446" w:author="Duan, Sean (MU-Student)" w:date="2024-06-20T12:12:00Z" w16du:dateUtc="2024-06-20T17:12:00Z"/>
          <w:rFonts w:ascii="Calibri Light" w:eastAsia="Times New Roman" w:hAnsi="Calibri Light" w:cs="Times New Roman"/>
          <w:i/>
          <w:color w:val="000000"/>
        </w:rPr>
      </w:pPr>
      <w:del w:id="447"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31106ED" w14:textId="31E7F2FB" w:rsidR="00EA036D" w:rsidDel="00DD6812" w:rsidRDefault="00EA036D" w:rsidP="001206DD">
      <w:pPr>
        <w:pStyle w:val="Heading2"/>
        <w:rPr>
          <w:del w:id="448" w:author="Duan, Sean (MU-Student)" w:date="2024-06-20T12:12:00Z" w16du:dateUtc="2024-06-20T17:12:00Z"/>
          <w:rFonts w:ascii="Calibri" w:eastAsia="Calibri" w:hAnsi="Calibri" w:cs="Times New Roman"/>
        </w:rPr>
      </w:pPr>
      <w:del w:id="449"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-0.103,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0.390,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0.335,</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Additionally, individual difference in subjective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0.558,</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0.431,</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-0.339,</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Likewise, individual differences in health literacy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0.313,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-0.620,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and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-0.147,</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These results indicate that individual differences in objective/subjective numeracy and health literacy were not associated with our primary outcomes.</w:delText>
        </w:r>
      </w:del>
    </w:p>
    <w:p w14:paraId="4F439ED1" w14:textId="2A61557C" w:rsidR="00EA036D" w:rsidDel="00DD6812" w:rsidRDefault="00EA036D" w:rsidP="001206DD">
      <w:pPr>
        <w:pStyle w:val="Heading2"/>
        <w:rPr>
          <w:del w:id="450" w:author="Duan, Sean (MU-Student)" w:date="2024-06-20T12:12:00Z" w16du:dateUtc="2024-06-20T17:12:00Z"/>
          <w:rFonts w:ascii="Calibri" w:eastAsia="Calibri" w:hAnsi="Calibri" w:cs="Times New Roman"/>
        </w:rPr>
      </w:pPr>
    </w:p>
    <w:p w14:paraId="7030A744" w14:textId="2C09756D" w:rsidR="00EA036D" w:rsidRPr="004A08ED" w:rsidDel="00DD6812" w:rsidRDefault="00EA036D" w:rsidP="001206DD">
      <w:pPr>
        <w:pStyle w:val="Heading2"/>
        <w:rPr>
          <w:del w:id="451" w:author="Duan, Sean (MU-Student)" w:date="2024-06-20T12:12:00Z" w16du:dateUtc="2024-06-20T17:12:00Z"/>
          <w:rFonts w:ascii="Calibri Light" w:eastAsia="Times New Roman" w:hAnsi="Calibri Light" w:cs="Times New Roman"/>
          <w:i/>
          <w:color w:val="000000"/>
        </w:rPr>
      </w:pPr>
      <w:del w:id="452" w:author="Duan, Sean (MU-Student)" w:date="2024-06-20T12:12:00Z" w16du:dateUtc="2024-06-20T17:12:00Z">
        <w:r w:rsidDel="00DD6812">
          <w:rPr>
            <w:rFonts w:ascii="Calibri Light" w:eastAsia="Times New Roman" w:hAnsi="Calibri Light" w:cs="Times New Roman"/>
            <w:i/>
            <w:color w:val="000000"/>
          </w:rPr>
          <w:delText>Discussion</w:delText>
        </w:r>
      </w:del>
    </w:p>
    <w:p w14:paraId="158DD8C3" w14:textId="1333BB8C" w:rsidR="00EA036D" w:rsidDel="00DD6812" w:rsidRDefault="00EA036D" w:rsidP="001206DD">
      <w:pPr>
        <w:pStyle w:val="Heading2"/>
        <w:rPr>
          <w:del w:id="453" w:author="Duan, Sean (MU-Student)" w:date="2024-06-20T12:12:00Z" w16du:dateUtc="2024-06-20T17:12:00Z"/>
          <w:rFonts w:ascii="Calibri" w:eastAsia="Calibri" w:hAnsi="Calibri" w:cs="Times New Roman"/>
        </w:rPr>
      </w:pPr>
      <w:del w:id="454" w:author="Duan, Sean (MU-Student)" w:date="2024-06-20T12:12:00Z" w16du:dateUtc="2024-06-20T17:12:00Z">
        <w:r w:rsidDel="00DD6812">
          <w:rPr>
            <w:rFonts w:ascii="Calibri" w:eastAsia="Calibri" w:hAnsi="Calibri" w:cs="Times New Roman"/>
          </w:rPr>
          <w:tab/>
          <w:delText>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delText>
        </w:r>
      </w:del>
    </w:p>
    <w:p w14:paraId="7DC16A75" w14:textId="3F9780C2" w:rsidR="00EA036D" w:rsidDel="00DD6812" w:rsidRDefault="00B153EA" w:rsidP="001206DD">
      <w:pPr>
        <w:pStyle w:val="Heading2"/>
        <w:rPr>
          <w:del w:id="455" w:author="Duan, Sean (MU-Student)" w:date="2024-06-20T12:12:00Z" w16du:dateUtc="2024-06-20T17:12:00Z"/>
          <w:rFonts w:eastAsia="Calibri"/>
        </w:rPr>
      </w:pPr>
      <w:del w:id="456" w:author="Duan, Sean (MU-Student)" w:date="2024-06-20T12:12:00Z" w16du:dateUtc="2024-06-20T17:12:00Z">
        <w:r w:rsidDel="00DD6812">
          <w:rPr>
            <w:rFonts w:eastAsia="Calibri"/>
          </w:rPr>
          <w:delText>Study 2</w:delText>
        </w:r>
      </w:del>
    </w:p>
    <w:p w14:paraId="001DFE7F" w14:textId="7BD499D1" w:rsidR="00EA036D" w:rsidDel="00DD6812" w:rsidRDefault="00EA036D" w:rsidP="001206DD">
      <w:pPr>
        <w:pStyle w:val="Heading2"/>
        <w:rPr>
          <w:del w:id="457" w:author="Duan, Sean (MU-Student)" w:date="2024-06-20T12:12:00Z" w16du:dateUtc="2024-06-20T17:12:00Z"/>
          <w:rFonts w:ascii="Calibri Light" w:eastAsia="Times New Roman" w:hAnsi="Calibri Light" w:cs="Times New Roman"/>
        </w:rPr>
      </w:pPr>
      <w:del w:id="458" w:author="Duan, Sean (MU-Student)" w:date="2024-06-20T12:12:00Z" w16du:dateUtc="2024-06-20T17:12:00Z">
        <w:r w:rsidRPr="004A08ED" w:rsidDel="00DD6812">
          <w:rPr>
            <w:rFonts w:ascii="Calibri Light" w:eastAsia="Times New Roman" w:hAnsi="Calibri Light" w:cs="Times New Roman"/>
          </w:rPr>
          <w:delText>Method</w:delText>
        </w:r>
      </w:del>
    </w:p>
    <w:p w14:paraId="19B90882" w14:textId="55A780F6" w:rsidR="00EA036D" w:rsidDel="00DD6812" w:rsidRDefault="00EA036D" w:rsidP="001206DD">
      <w:pPr>
        <w:pStyle w:val="Heading2"/>
        <w:rPr>
          <w:del w:id="459" w:author="Duan, Sean (MU-Student)" w:date="2024-06-20T12:12:00Z" w16du:dateUtc="2024-06-20T17:12:00Z"/>
          <w:rFonts w:ascii="Calibri" w:hAnsi="Calibri" w:cs="Calibri"/>
        </w:rPr>
      </w:pPr>
      <w:del w:id="460" w:author="Duan, Sean (MU-Student)" w:date="2024-06-20T12:12:00Z" w16du:dateUtc="2024-06-20T17:12:00Z">
        <w:r w:rsidDel="00DD6812">
          <w:rPr>
            <w:rFonts w:ascii="Calibri" w:hAnsi="Calibri" w:cs="Calibri"/>
          </w:rPr>
          <w:delText>Study 2 analyzed the effects of moral conviction manipulation on cultural topics using a between</w:delText>
        </w:r>
        <w:r w:rsidRPr="00DB5D03" w:rsidDel="00DD6812">
          <w:rPr>
            <w:rFonts w:ascii="Calibri" w:hAnsi="Calibri" w:cs="Calibri"/>
          </w:rPr>
          <w:delText>-subjects design</w:delText>
        </w:r>
        <w:r w:rsidDel="00DD6812">
          <w:rPr>
            <w:rFonts w:ascii="Calibri" w:hAnsi="Calibri" w:cs="Calibri"/>
          </w:rPr>
          <w:delText>.</w:delText>
        </w:r>
        <w:r w:rsidRPr="00DB5D03" w:rsidDel="00DD6812">
          <w:rPr>
            <w:rFonts w:ascii="Calibri" w:hAnsi="Calibri" w:cs="Calibri"/>
          </w:rPr>
          <w:delText xml:space="preserve"> </w:delText>
        </w:r>
        <w:r w:rsidDel="00DD6812">
          <w:rPr>
            <w:rFonts w:ascii="Calibri" w:hAnsi="Calibri" w:cs="Calibri"/>
          </w:rPr>
          <w:delText>The primary outcome was support for a given topic</w:delText>
        </w:r>
        <w:r w:rsidRPr="00DB5D03" w:rsidDel="00DD6812">
          <w:rPr>
            <w:rFonts w:ascii="Calibri" w:hAnsi="Calibri" w:cs="Calibri"/>
          </w:rPr>
          <w:delText>.</w:delText>
        </w:r>
        <w:r w:rsidDel="00DD6812">
          <w:rPr>
            <w:rFonts w:ascii="Calibri" w:hAnsi="Calibri" w:cs="Calibri"/>
          </w:rPr>
          <w:delText xml:space="preserve"> Participants were randomized into one of four moral conviction manipulations or a control condition, for a total of five conditions. </w:delText>
        </w:r>
        <w:r w:rsidRPr="00DB5D03" w:rsidDel="00DD6812">
          <w:rPr>
            <w:rFonts w:ascii="Calibri" w:hAnsi="Calibri" w:cs="Calibri"/>
          </w:rPr>
          <w:delText xml:space="preserve"> </w:delText>
        </w:r>
        <w:r w:rsidDel="00DD6812">
          <w:rPr>
            <w:rFonts w:ascii="Calibri" w:eastAsia="Calibri" w:hAnsi="Calibri" w:cs="Times New Roman"/>
          </w:rPr>
          <w:delText>The Institutional Review Board at the University of Missouri reviewed and approved all submitted materials for Study 2.</w:delText>
        </w:r>
      </w:del>
    </w:p>
    <w:p w14:paraId="6A8829CF" w14:textId="160B53C2" w:rsidR="00EA036D" w:rsidRPr="00DB5D03" w:rsidDel="00DD6812" w:rsidRDefault="00EA036D" w:rsidP="001206DD">
      <w:pPr>
        <w:pStyle w:val="Heading2"/>
        <w:rPr>
          <w:del w:id="461" w:author="Duan, Sean (MU-Student)" w:date="2024-06-20T12:12:00Z" w16du:dateUtc="2024-06-20T17:12:00Z"/>
        </w:rPr>
      </w:pPr>
    </w:p>
    <w:p w14:paraId="04B8D675" w14:textId="44BB9ED4" w:rsidR="00EA036D" w:rsidRPr="004A08ED" w:rsidDel="00DD6812" w:rsidRDefault="00EA036D" w:rsidP="001206DD">
      <w:pPr>
        <w:pStyle w:val="Heading2"/>
        <w:rPr>
          <w:del w:id="462" w:author="Duan, Sean (MU-Student)" w:date="2024-06-20T12:12:00Z" w16du:dateUtc="2024-06-20T17:12:00Z"/>
          <w:rFonts w:ascii="Calibri Light" w:eastAsia="Times New Roman" w:hAnsi="Calibri Light" w:cs="Times New Roman"/>
          <w:i/>
          <w:color w:val="000000"/>
        </w:rPr>
      </w:pPr>
      <w:del w:id="463" w:author="Duan, Sean (MU-Student)" w:date="2024-06-20T12:12:00Z" w16du:dateUtc="2024-06-20T17:12:00Z">
        <w:r w:rsidDel="00DD6812">
          <w:rPr>
            <w:rFonts w:ascii="Calibri Light" w:eastAsia="Times New Roman" w:hAnsi="Calibri Light" w:cs="Times New Roman"/>
            <w:i/>
            <w:color w:val="000000"/>
          </w:rPr>
          <w:delText>Participants</w:delText>
        </w:r>
      </w:del>
    </w:p>
    <w:p w14:paraId="4207ED8B" w14:textId="6A1E8B2C" w:rsidR="00EA036D" w:rsidDel="00DD6812" w:rsidRDefault="00EA036D" w:rsidP="001206DD">
      <w:pPr>
        <w:pStyle w:val="Heading2"/>
        <w:rPr>
          <w:del w:id="464" w:author="Duan, Sean (MU-Student)" w:date="2024-06-20T12:12:00Z" w16du:dateUtc="2024-06-20T17:12:00Z"/>
          <w:rFonts w:ascii="Calibri" w:eastAsia="Calibri" w:hAnsi="Calibri" w:cs="Times New Roman"/>
        </w:rPr>
      </w:pPr>
      <w:del w:id="465"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125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rPr>
          <w:delText>Participants were recruited through an online survey platform and were offered</w:delText>
        </w:r>
        <w:r w:rsidDel="00DD6812">
          <w:rPr>
            <w:rFonts w:ascii="Calibri" w:eastAsia="Calibri" w:hAnsi="Calibri" w:cs="Times New Roman"/>
          </w:rPr>
          <w:delText xml:space="preserve"> psychology</w:delText>
        </w:r>
        <w:r w:rsidRPr="004A08ED" w:rsidDel="00DD6812">
          <w:rPr>
            <w:rFonts w:ascii="Calibri" w:eastAsia="Calibri" w:hAnsi="Calibri" w:cs="Times New Roman"/>
          </w:rPr>
          <w:delText xml:space="preserve"> course credit in exchange for their participation. </w:delText>
        </w:r>
        <w:r w:rsidDel="00DD6812">
          <w:rPr>
            <w:rFonts w:ascii="Calibri" w:eastAsia="Calibri" w:hAnsi="Calibri" w:cs="Times New Roman"/>
          </w:rPr>
          <w:delText>For this pilot study, we did not collect any demographic information.</w:delText>
        </w:r>
      </w:del>
    </w:p>
    <w:p w14:paraId="4530B953" w14:textId="69E42612" w:rsidR="00EA036D" w:rsidRPr="004A08ED" w:rsidDel="00DD6812" w:rsidRDefault="00EA036D" w:rsidP="001206DD">
      <w:pPr>
        <w:pStyle w:val="Heading2"/>
        <w:rPr>
          <w:del w:id="466" w:author="Duan, Sean (MU-Student)" w:date="2024-06-20T12:12:00Z" w16du:dateUtc="2024-06-20T17:12:00Z"/>
          <w:rFonts w:ascii="Calibri Light" w:eastAsia="Times New Roman" w:hAnsi="Calibri Light" w:cs="Times New Roman"/>
          <w:i/>
          <w:color w:val="000000"/>
        </w:rPr>
      </w:pPr>
      <w:del w:id="467" w:author="Duan, Sean (MU-Student)" w:date="2024-06-20T12:12:00Z" w16du:dateUtc="2024-06-20T17:12:00Z">
        <w:r w:rsidDel="00DD6812">
          <w:rPr>
            <w:rFonts w:ascii="Calibri Light" w:eastAsia="Times New Roman" w:hAnsi="Calibri Light" w:cs="Times New Roman"/>
            <w:i/>
            <w:color w:val="000000"/>
          </w:rPr>
          <w:delText>Materials and Procedure</w:delText>
        </w:r>
      </w:del>
    </w:p>
    <w:p w14:paraId="79427818" w14:textId="25607B62" w:rsidR="00EA036D" w:rsidDel="00DD6812" w:rsidRDefault="00EA036D" w:rsidP="001206DD">
      <w:pPr>
        <w:pStyle w:val="Heading2"/>
        <w:rPr>
          <w:del w:id="468" w:author="Duan, Sean (MU-Student)" w:date="2024-06-20T12:12:00Z" w16du:dateUtc="2024-06-20T17:12:00Z"/>
          <w:rFonts w:ascii="Calibri" w:eastAsia="Calibri" w:hAnsi="Calibri" w:cs="Times New Roman"/>
        </w:rPr>
      </w:pPr>
      <w:del w:id="469" w:author="Duan, Sean (MU-Student)" w:date="2024-06-20T12:12:00Z" w16du:dateUtc="2024-06-20T17:12:00Z">
        <w:r w:rsidDel="00DD6812">
          <w:rPr>
            <w:rFonts w:ascii="Calibri" w:eastAsia="Calibri" w:hAnsi="Calibri" w:cs="Times New Roman"/>
          </w:rPr>
          <w:delTex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delText>
        </w:r>
        <w:r w:rsidDel="00DD6812">
          <w:rPr>
            <w:rFonts w:ascii="Calibri" w:eastAsia="Calibri" w:hAnsi="Calibri" w:cs="Times New Roman"/>
            <w:u w:val="single"/>
          </w:rPr>
          <w:delText xml:space="preserve">cultural </w:delText>
        </w:r>
        <w:r w:rsidRPr="00871B8F" w:rsidDel="00DD6812">
          <w:rPr>
            <w:rFonts w:ascii="Calibri" w:eastAsia="Calibri" w:hAnsi="Calibri" w:cs="Times New Roman"/>
            <w:u w:val="single"/>
          </w:rPr>
          <w:delText>topics</w:delText>
        </w:r>
        <w:r w:rsidDel="00DD6812">
          <w:rPr>
            <w:rFonts w:ascii="Calibri" w:eastAsia="Calibri" w:hAnsi="Calibri" w:cs="Times New Roman"/>
          </w:rPr>
          <w:delTex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delText>
        </w:r>
      </w:del>
    </w:p>
    <w:p w14:paraId="060633D9" w14:textId="7129E601" w:rsidR="00EA036D" w:rsidDel="00DD6812" w:rsidRDefault="00EA036D" w:rsidP="001206DD">
      <w:pPr>
        <w:pStyle w:val="Heading2"/>
        <w:rPr>
          <w:del w:id="470" w:author="Duan, Sean (MU-Student)" w:date="2024-06-20T12:12:00Z" w16du:dateUtc="2024-06-20T17:12:00Z"/>
          <w:rFonts w:ascii="Calibri" w:eastAsia="Calibri" w:hAnsi="Calibri" w:cs="Times New Roman"/>
        </w:rPr>
      </w:pPr>
      <w:del w:id="471" w:author="Duan, Sean (MU-Student)" w:date="2024-06-20T12:12:00Z" w16du:dateUtc="2024-06-20T17:12:00Z">
        <w:r w:rsidDel="00DD6812">
          <w:rPr>
            <w:rFonts w:ascii="Calibri" w:eastAsia="Calibri" w:hAnsi="Calibri" w:cs="Times New Roman"/>
          </w:rPr>
          <w:delTex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delText>
        </w:r>
      </w:del>
    </w:p>
    <w:p w14:paraId="36FFBA83" w14:textId="4615A6DA" w:rsidR="00EA036D" w:rsidRPr="004A08ED" w:rsidDel="00DD6812" w:rsidRDefault="00EA036D" w:rsidP="001206DD">
      <w:pPr>
        <w:pStyle w:val="Heading2"/>
        <w:rPr>
          <w:del w:id="472" w:author="Duan, Sean (MU-Student)" w:date="2024-06-20T12:12:00Z" w16du:dateUtc="2024-06-20T17:12:00Z"/>
          <w:rFonts w:ascii="Calibri Light" w:eastAsia="Times New Roman" w:hAnsi="Calibri Light" w:cs="Times New Roman"/>
          <w:i/>
          <w:color w:val="000000"/>
        </w:rPr>
      </w:pPr>
      <w:del w:id="473" w:author="Duan, Sean (MU-Student)" w:date="2024-06-20T12:12:00Z" w16du:dateUtc="2024-06-20T17:12:00Z">
        <w:r w:rsidDel="00DD6812">
          <w:rPr>
            <w:rFonts w:ascii="Calibri Light" w:eastAsia="Times New Roman" w:hAnsi="Calibri Light" w:cs="Times New Roman"/>
            <w:i/>
            <w:color w:val="000000"/>
          </w:rPr>
          <w:delText>Measures</w:delText>
        </w:r>
      </w:del>
    </w:p>
    <w:p w14:paraId="0BA313A7" w14:textId="14B71473" w:rsidR="00EA036D" w:rsidDel="00DD6812" w:rsidRDefault="00C930C7" w:rsidP="001206DD">
      <w:pPr>
        <w:pStyle w:val="Heading2"/>
        <w:rPr>
          <w:del w:id="474" w:author="Duan, Sean (MU-Student)" w:date="2024-06-20T12:12:00Z" w16du:dateUtc="2024-06-20T17:12:00Z"/>
          <w:rFonts w:ascii="Calibri" w:eastAsia="Calibri" w:hAnsi="Calibri" w:cs="Times New Roman"/>
        </w:rPr>
      </w:pPr>
      <w:del w:id="475" w:author="Duan, Sean (MU-Student)" w:date="2024-06-20T12:12:00Z" w16du:dateUtc="2024-06-20T17:12:00Z">
        <w:r w:rsidRPr="00C930C7" w:rsidDel="00DD6812">
          <w:rPr>
            <w:rFonts w:ascii="Calibri" w:eastAsia="Calibri" w:hAnsi="Calibri" w:cs="Times New Roman"/>
          </w:rPr>
          <w:delText>P</w:delText>
        </w:r>
        <w:r w:rsidR="00EA036D" w:rsidRPr="00C930C7" w:rsidDel="00DD6812">
          <w:rPr>
            <w:rFonts w:ascii="Calibri" w:eastAsia="Calibri" w:hAnsi="Calibri" w:cs="Times New Roman"/>
          </w:rPr>
          <w:delText>rimary outcome</w:delText>
        </w:r>
        <w:r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Del="00DD6812">
          <w:rPr>
            <w:rFonts w:ascii="Calibri" w:eastAsia="Calibri" w:hAnsi="Calibri" w:cs="Times New Roman"/>
          </w:rPr>
          <w:delText>M</w:delText>
        </w:r>
        <w:r w:rsidR="00EA036D" w:rsidDel="00DD6812">
          <w:rPr>
            <w:rFonts w:ascii="Calibri" w:eastAsia="Calibri" w:hAnsi="Calibri" w:cs="Times New Roman"/>
          </w:rPr>
          <w:delText>oral conviction was assessed using eight items which were selected from prior work on the topic, scored as an average</w:delText>
        </w:r>
        <w:r w:rsidR="00106B04" w:rsidDel="00DD6812">
          <w:rPr>
            <w:rFonts w:ascii="Calibri" w:eastAsia="Calibri" w:hAnsi="Calibri" w:cs="Times New Roman"/>
          </w:rPr>
          <w:delText xml:space="preserve">. The first three elements of the measure reflect a ‘lay understanding’ of moral conviction, that assesses not just a </w:delText>
        </w:r>
        <w:r w:rsidR="004552B2" w:rsidDel="00DD6812">
          <w:rPr>
            <w:rFonts w:ascii="Calibri" w:eastAsia="Calibri" w:hAnsi="Calibri" w:cs="Times New Roman"/>
          </w:rPr>
          <w:delText>person’s</w:delText>
        </w:r>
        <w:r w:rsidR="00106B04" w:rsidDel="00DD6812">
          <w:rPr>
            <w:rFonts w:ascii="Calibri" w:eastAsia="Calibri" w:hAnsi="Calibri" w:cs="Times New Roman"/>
          </w:rPr>
          <w:tab/>
        </w:r>
        <w:r w:rsidR="004552B2" w:rsidDel="00DD6812">
          <w:rPr>
            <w:rFonts w:ascii="Calibri" w:eastAsia="Calibri" w:hAnsi="Calibri" w:cs="Times New Roman"/>
          </w:rPr>
          <w:delText xml:space="preserve"> </w:delText>
        </w:r>
        <w:r w:rsidR="00106B04" w:rsidDel="00DD6812">
          <w:rPr>
            <w:rFonts w:ascii="Calibri" w:eastAsia="Calibri" w:hAnsi="Calibri" w:cs="Times New Roman"/>
          </w:rPr>
          <w:delText>personal attitude about a topic, but their perception of moral conviction for that topic in general (e.g., [topic] could be described as a moral issue).</w:delText>
        </w:r>
        <w:r w:rsidR="00C62F5E" w:rsidDel="00DD6812">
          <w:rPr>
            <w:rFonts w:ascii="Calibri" w:eastAsia="Calibri" w:hAnsi="Calibri" w:cs="Times New Roman"/>
          </w:rPr>
          <w:delText xml:space="preserve"> The last four elements of the measure</w:delText>
        </w:r>
        <w:r w:rsidR="004552B2" w:rsidDel="00DD6812">
          <w:rPr>
            <w:rFonts w:ascii="Calibri" w:eastAsia="Calibri" w:hAnsi="Calibri" w:cs="Times New Roman"/>
          </w:rPr>
          <w:delText xml:space="preserve"> assess whether or not the individual themselves sees their stance on an issue as based on morality (e.g., My attitude about [topic] is a reflection of my core moral beliefs and convictions).</w:delText>
        </w:r>
        <w:r w:rsidR="00EA036D" w:rsidDel="00DD6812">
          <w:rPr>
            <w:rFonts w:ascii="Calibri" w:eastAsia="Calibri" w:hAnsi="Calibri" w:cs="Times New Roman"/>
          </w:rPr>
          <w:delText xml:space="preserve"> All items were captured as </w:delText>
        </w:r>
        <w:r w:rsidR="00EA036D" w:rsidRPr="004A08ED" w:rsidDel="00DD6812">
          <w:rPr>
            <w:rFonts w:ascii="Calibri" w:eastAsia="Calibri" w:hAnsi="Calibri" w:cs="Times New Roman"/>
          </w:rPr>
          <w:delText xml:space="preserve">continuous variables </w:delText>
        </w:r>
        <w:r w:rsidR="00EA036D" w:rsidDel="00DD6812">
          <w:rPr>
            <w:rFonts w:ascii="Calibri" w:eastAsia="Calibri" w:hAnsi="Calibri" w:cs="Times New Roman"/>
          </w:rPr>
          <w:delText>ranging from</w:delText>
        </w:r>
        <w:r w:rsidR="00EA036D" w:rsidRPr="004A08ED" w:rsidDel="00DD6812">
          <w:rPr>
            <w:rFonts w:ascii="Calibri" w:eastAsia="Calibri" w:hAnsi="Calibri" w:cs="Times New Roman"/>
          </w:rPr>
          <w:delText xml:space="preserve"> 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R="00EA036D" w:rsidRPr="004A08ED" w:rsidDel="00DD6812">
          <w:rPr>
            <w:rFonts w:ascii="Calibri" w:eastAsia="Calibri" w:hAnsi="Calibri" w:cs="Times New Roman"/>
          </w:rPr>
          <w:delText>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In addition, participant support levels for each issue were</w:delText>
        </w:r>
        <w:r w:rsidR="00EA036D" w:rsidRPr="004A08ED" w:rsidDel="00DD6812">
          <w:rPr>
            <w:rFonts w:ascii="Calibri" w:eastAsia="Calibri" w:hAnsi="Calibri" w:cs="Times New Roman"/>
          </w:rPr>
          <w:delText xml:space="preserve"> captured </w:delText>
        </w:r>
        <w:r w:rsidR="00EA036D" w:rsidDel="00DD6812">
          <w:rPr>
            <w:rFonts w:ascii="Calibri" w:eastAsia="Calibri" w:hAnsi="Calibri" w:cs="Times New Roman"/>
          </w:rPr>
          <w:delText xml:space="preserve">using similar methods to Study 1, except support was scored from </w:delText>
        </w:r>
        <w:r w:rsidR="00EA036D" w:rsidRPr="004A08ED" w:rsidDel="00DD6812">
          <w:rPr>
            <w:rFonts w:ascii="Calibri" w:eastAsia="Calibri" w:hAnsi="Calibri" w:cs="Times New Roman"/>
          </w:rPr>
          <w:delText>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 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with the following statements: “</w:delText>
        </w:r>
        <w:r w:rsidR="00EA036D" w:rsidRPr="00922E50" w:rsidDel="00DD6812">
          <w:rPr>
            <w:rFonts w:ascii="Calibri" w:eastAsia="Calibri" w:hAnsi="Calibri" w:cs="Times New Roman"/>
          </w:rPr>
          <w:delText>Greenhouse gas emissions generated by human activity has and will continue to change Earth's climate</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Climate Change</w:delText>
        </w:r>
        <w:r w:rsidR="00EA036D" w:rsidDel="00DD6812">
          <w:rPr>
            <w:rFonts w:ascii="Calibri" w:eastAsia="Calibri" w:hAnsi="Calibri" w:cs="Times New Roman"/>
          </w:rPr>
          <w:delText>), “</w:delText>
        </w:r>
        <w:r w:rsidR="00EA036D" w:rsidRPr="00922E50" w:rsidDel="00DD6812">
          <w:rPr>
            <w:rFonts w:ascii="Calibri" w:eastAsia="Calibri" w:hAnsi="Calibri" w:cs="Times New Roman"/>
          </w:rPr>
          <w:delText>The US government needs to implement Universal Health Care because basic population needs are not being met.</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Universal Healthcare</w:delText>
        </w:r>
        <w:r w:rsidR="00EA036D" w:rsidDel="00DD6812">
          <w:rPr>
            <w:rFonts w:ascii="Calibri" w:eastAsia="Calibri" w:hAnsi="Calibri" w:cs="Times New Roman"/>
          </w:rPr>
          <w:delText>), “Capital Punishment (the Death Penalty) is necessary in the US” (</w:delText>
        </w:r>
        <w:r w:rsidR="00EA036D" w:rsidRPr="00706A76" w:rsidDel="00DD6812">
          <w:rPr>
            <w:rFonts w:ascii="Calibri" w:eastAsia="Calibri" w:hAnsi="Calibri" w:cs="Times New Roman"/>
            <w:i/>
            <w:iCs/>
          </w:rPr>
          <w:delText>Death Penalty</w:delText>
        </w:r>
        <w:r w:rsidR="00EA036D" w:rsidDel="00DD6812">
          <w:rPr>
            <w:rFonts w:ascii="Calibri" w:eastAsia="Calibri" w:hAnsi="Calibri" w:cs="Times New Roman"/>
          </w:rPr>
          <w:delText>), and “Regular exercise is necessary for Americans</w:delText>
        </w:r>
        <w:r w:rsidR="00EA036D" w:rsidRPr="007937BE" w:rsidDel="00DD6812">
          <w:rPr>
            <w:rFonts w:ascii="Calibri" w:eastAsia="Calibri" w:hAnsi="Calibri" w:cs="Times New Roman"/>
          </w:rPr>
          <w:delText>.</w:delText>
        </w:r>
        <w:r w:rsidR="00EA036D" w:rsidDel="00DD6812">
          <w:rPr>
            <w:rFonts w:ascii="Calibri" w:eastAsia="Calibri" w:hAnsi="Calibri" w:cs="Times New Roman"/>
          </w:rPr>
          <w:delText>” (</w:delText>
        </w:r>
        <w:r w:rsidR="00EA036D" w:rsidDel="00DD6812">
          <w:rPr>
            <w:rFonts w:ascii="Calibri" w:eastAsia="Calibri" w:hAnsi="Calibri" w:cs="Times New Roman"/>
            <w:i/>
            <w:iCs/>
          </w:rPr>
          <w:delText>Exercise</w:delText>
        </w:r>
        <w:r w:rsidR="00EA036D" w:rsidDel="00DD6812">
          <w:rPr>
            <w:rFonts w:ascii="Calibri" w:eastAsia="Calibri" w:hAnsi="Calibri" w:cs="Times New Roman"/>
          </w:rPr>
          <w:delText>).</w:delText>
        </w:r>
      </w:del>
    </w:p>
    <w:p w14:paraId="0A359BE7" w14:textId="3916B628" w:rsidR="00EA036D" w:rsidDel="00DD6812" w:rsidRDefault="00EA036D" w:rsidP="001206DD">
      <w:pPr>
        <w:pStyle w:val="Heading2"/>
        <w:rPr>
          <w:del w:id="476" w:author="Duan, Sean (MU-Student)" w:date="2024-06-20T12:12:00Z" w16du:dateUtc="2024-06-20T17:12:00Z"/>
          <w:rFonts w:ascii="Calibri" w:eastAsia="Calibri" w:hAnsi="Calibri" w:cs="Times New Roman"/>
        </w:rPr>
      </w:pPr>
      <w:del w:id="477" w:author="Duan, Sean (MU-Student)" w:date="2024-06-20T12:12:00Z" w16du:dateUtc="2024-06-20T17:12:00Z">
        <w:r w:rsidDel="00DD6812">
          <w:rPr>
            <w:rFonts w:ascii="Calibri" w:eastAsia="Calibri" w:hAnsi="Calibri" w:cs="Times New Roman"/>
          </w:rPr>
          <w:delText>Additionally, participants were assessed on openness to belief change on each issue (e.g., How open are you to changing your mind about [issue]). Participant agreement with this statement was measured on a continuous scale ranging from extremely unlikely (-50</w:delText>
        </w:r>
        <w:r w:rsidRPr="004A08ED" w:rsidDel="00DD6812">
          <w:rPr>
            <w:rFonts w:ascii="Calibri" w:eastAsia="Calibri" w:hAnsi="Calibri" w:cs="Times New Roman"/>
          </w:rPr>
          <w:delText>)</w:delText>
        </w:r>
        <w:r w:rsidDel="00DD6812">
          <w:rPr>
            <w:rFonts w:ascii="Calibri" w:eastAsia="Calibri" w:hAnsi="Calibri" w:cs="Times New Roman"/>
          </w:rPr>
          <w:delText>, to extremely likely (50</w:delText>
        </w:r>
        <w:r w:rsidRPr="004A08ED" w:rsidDel="00DD6812">
          <w:rPr>
            <w:rFonts w:ascii="Calibri" w:eastAsia="Calibri" w:hAnsi="Calibri" w:cs="Times New Roman"/>
          </w:rPr>
          <w:delText>)</w:delText>
        </w:r>
        <w:r w:rsidDel="00DD6812">
          <w:rPr>
            <w:rFonts w:ascii="Calibri" w:eastAsia="Calibri" w:hAnsi="Calibri" w:cs="Times New Roman"/>
          </w:rPr>
          <w:delText>. Furthermore, participants were also measured on how persuasive each essay was (e.g., How persuasive was the above essay on your beliefs regarding [highly polarized issue]). Agreement with this statement was measured on a continuous scale ranging from extremely unpersuasive (-50),</w:delText>
        </w:r>
        <w:r w:rsidRPr="004A08ED" w:rsidDel="00DD6812">
          <w:rPr>
            <w:rFonts w:ascii="Calibri" w:eastAsia="Calibri" w:hAnsi="Calibri" w:cs="Times New Roman"/>
          </w:rPr>
          <w:delText xml:space="preserve"> to </w:delText>
        </w:r>
        <w:r w:rsidDel="00DD6812">
          <w:rPr>
            <w:rFonts w:ascii="Calibri" w:eastAsia="Calibri" w:hAnsi="Calibri" w:cs="Times New Roman"/>
          </w:rPr>
          <w:delText>extremely persuasive (50</w:delText>
        </w:r>
        <w:r w:rsidRPr="004A08ED" w:rsidDel="00DD6812">
          <w:rPr>
            <w:rFonts w:ascii="Calibri" w:eastAsia="Calibri" w:hAnsi="Calibri" w:cs="Times New Roman"/>
          </w:rPr>
          <w:delText>)</w:delText>
        </w:r>
        <w:r w:rsidDel="00DD6812">
          <w:rPr>
            <w:rFonts w:ascii="Calibri" w:eastAsia="Calibri" w:hAnsi="Calibri" w:cs="Times New Roman"/>
          </w:rPr>
          <w:delText>.</w:delText>
        </w:r>
      </w:del>
    </w:p>
    <w:p w14:paraId="45AAA32B" w14:textId="1F83DD2F" w:rsidR="00EA036D" w:rsidRPr="004A08ED" w:rsidDel="00DD6812" w:rsidRDefault="00EA036D" w:rsidP="001206DD">
      <w:pPr>
        <w:pStyle w:val="Heading2"/>
        <w:rPr>
          <w:del w:id="478" w:author="Duan, Sean (MU-Student)" w:date="2024-06-20T12:12:00Z" w16du:dateUtc="2024-06-20T17:12:00Z"/>
          <w:rFonts w:ascii="Calibri Light" w:eastAsia="Times New Roman" w:hAnsi="Calibri Light" w:cs="Times New Roman"/>
          <w:i/>
          <w:color w:val="000000"/>
        </w:rPr>
      </w:pPr>
      <w:del w:id="479" w:author="Duan, Sean (MU-Student)" w:date="2024-06-20T12:12:00Z" w16du:dateUtc="2024-06-20T17:12:00Z">
        <w:r w:rsidRPr="004A08ED" w:rsidDel="00DD6812">
          <w:rPr>
            <w:rFonts w:ascii="Calibri Light" w:eastAsia="Times New Roman" w:hAnsi="Calibri Light" w:cs="Times New Roman"/>
            <w:i/>
            <w:color w:val="000000"/>
          </w:rPr>
          <w:delText>Power and Statistical Analysis</w:delText>
        </w:r>
      </w:del>
    </w:p>
    <w:p w14:paraId="3E426F94" w14:textId="1B040500" w:rsidR="00EA036D" w:rsidRPr="004A08ED" w:rsidDel="00DD6812" w:rsidRDefault="00EA036D" w:rsidP="001206DD">
      <w:pPr>
        <w:pStyle w:val="Heading2"/>
        <w:rPr>
          <w:del w:id="480" w:author="Duan, Sean (MU-Student)" w:date="2024-06-20T12:12:00Z" w16du:dateUtc="2024-06-20T17:12:00Z"/>
          <w:rFonts w:ascii="Calibri" w:eastAsia="Calibri" w:hAnsi="Calibri" w:cs="Times New Roman"/>
        </w:rPr>
      </w:pPr>
      <w:del w:id="481" w:author="Duan, Sean (MU-Student)" w:date="2024-06-20T12:12:00Z" w16du:dateUtc="2024-06-20T17:12:00Z">
        <w:r w:rsidDel="00DD6812">
          <w:rPr>
            <w:rFonts w:ascii="Calibri" w:eastAsia="Calibri" w:hAnsi="Calibri" w:cs="Times New Roman"/>
          </w:rPr>
          <w:delText>A s</w:delText>
        </w:r>
        <w:r w:rsidRPr="004A08ED" w:rsidDel="00DD6812">
          <w:rPr>
            <w:rFonts w:ascii="Calibri" w:eastAsia="Calibri" w:hAnsi="Calibri" w:cs="Times New Roman"/>
          </w:rPr>
          <w:delText>ample size</w:delText>
        </w:r>
        <w:r w:rsidDel="00DD6812">
          <w:rPr>
            <w:rFonts w:ascii="Calibri" w:eastAsia="Calibri" w:hAnsi="Calibri" w:cs="Times New Roman"/>
          </w:rPr>
          <w:delText xml:space="preserve"> of 157</w:delText>
        </w:r>
        <w:r w:rsidRPr="004A08ED" w:rsidDel="00DD6812">
          <w:rPr>
            <w:rFonts w:ascii="Calibri" w:eastAsia="Calibri" w:hAnsi="Calibri" w:cs="Times New Roman"/>
          </w:rPr>
          <w:delText xml:space="preserve"> was determined using G-power 3.1.9.7 with the following parameters: </w:delText>
        </w:r>
        <w:r w:rsidDel="00DD6812">
          <w:rPr>
            <w:rFonts w:ascii="Calibri" w:eastAsia="Calibri" w:hAnsi="Calibri" w:cs="Times New Roman"/>
          </w:rPr>
          <w:delText xml:space="preserve">ANCOVA – </w:delText>
        </w:r>
        <w:r w:rsidRPr="004A08ED" w:rsidDel="00DD6812">
          <w:rPr>
            <w:rFonts w:ascii="Calibri" w:eastAsia="Calibri" w:hAnsi="Calibri" w:cs="Times New Roman"/>
          </w:rPr>
          <w:delText>an effect size of .</w:delText>
        </w:r>
        <w:r w:rsidDel="00DD6812">
          <w:rPr>
            <w:rFonts w:ascii="Calibri" w:eastAsia="Calibri" w:hAnsi="Calibri" w:cs="Times New Roman"/>
          </w:rPr>
          <w:delText>3</w:delText>
        </w:r>
        <w:r w:rsidRPr="004A08ED" w:rsidDel="00DD6812">
          <w:rPr>
            <w:rFonts w:ascii="Calibri" w:eastAsia="Calibri" w:hAnsi="Calibri" w:cs="Times New Roman"/>
          </w:rPr>
          <w:delText>5, an alpha of .05, and a power of .95</w:delText>
        </w:r>
        <w:r w:rsidDel="00DD6812">
          <w:rPr>
            <w:rFonts w:ascii="Calibri" w:eastAsia="Calibri" w:hAnsi="Calibri" w:cs="Times New Roman"/>
          </w:rPr>
          <w:delText>.</w:delText>
        </w:r>
        <w:r w:rsidRPr="004A08ED" w:rsidDel="00DD6812">
          <w:rPr>
            <w:rFonts w:ascii="Calibri" w:eastAsia="Calibri" w:hAnsi="Calibri" w:cs="Times New Roman"/>
          </w:rPr>
          <w:delText xml:space="preserve"> </w:delText>
        </w:r>
        <w:r w:rsidDel="00DD6812">
          <w:rPr>
            <w:rFonts w:ascii="Calibri" w:eastAsia="Calibri" w:hAnsi="Calibri" w:cs="Times New Roman"/>
          </w:rPr>
          <w:delText>Support for the</w:delText>
        </w:r>
        <w:r w:rsidRPr="004A08ED" w:rsidDel="00DD6812">
          <w:rPr>
            <w:rFonts w:ascii="Calibri" w:eastAsia="Calibri" w:hAnsi="Calibri" w:cs="Times New Roman"/>
          </w:rPr>
          <w:delText xml:space="preserve"> four </w:delText>
        </w:r>
        <w:r w:rsidDel="00DD6812">
          <w:rPr>
            <w:rFonts w:ascii="Calibri" w:eastAsia="Calibri" w:hAnsi="Calibri" w:cs="Times New Roman"/>
          </w:rPr>
          <w:delText xml:space="preserve">beliefs that were </w:delText>
        </w:r>
        <w:r w:rsidRPr="004A08ED" w:rsidDel="00DD6812">
          <w:rPr>
            <w:rFonts w:ascii="Calibri" w:eastAsia="Calibri" w:hAnsi="Calibri" w:cs="Times New Roman"/>
          </w:rPr>
          <w:delText xml:space="preserve">surveyed (climate change, death penalty, support for UHC, </w:delText>
        </w:r>
        <w:r w:rsidDel="00DD6812">
          <w:rPr>
            <w:rFonts w:ascii="Calibri" w:eastAsia="Calibri" w:hAnsi="Calibri" w:cs="Times New Roman"/>
          </w:rPr>
          <w:delText>exercise</w:delText>
        </w:r>
        <w:r w:rsidRPr="004A08ED" w:rsidDel="00DD6812">
          <w:rPr>
            <w:rFonts w:ascii="Calibri" w:eastAsia="Calibri" w:hAnsi="Calibri" w:cs="Times New Roman"/>
          </w:rPr>
          <w:delText xml:space="preserve">) </w:delText>
        </w:r>
        <w:r w:rsidDel="00DD6812">
          <w:rPr>
            <w:rFonts w:ascii="Calibri" w:eastAsia="Calibri" w:hAnsi="Calibri" w:cs="Times New Roman"/>
          </w:rPr>
          <w:delText>was t</w:delText>
        </w:r>
        <w:r w:rsidRPr="004A08ED" w:rsidDel="00DD6812">
          <w:rPr>
            <w:rFonts w:ascii="Calibri" w:eastAsia="Calibri" w:hAnsi="Calibri" w:cs="Times New Roman"/>
          </w:rPr>
          <w:delText>reated as</w:delText>
        </w:r>
        <w:r w:rsidDel="00DD6812">
          <w:rPr>
            <w:rFonts w:ascii="Calibri" w:eastAsia="Calibri" w:hAnsi="Calibri" w:cs="Times New Roman"/>
          </w:rPr>
          <w:delText xml:space="preserve"> a</w:delText>
        </w:r>
        <w:r w:rsidRPr="004A08ED" w:rsidDel="00DD6812">
          <w:rPr>
            <w:rFonts w:ascii="Calibri" w:eastAsia="Calibri" w:hAnsi="Calibri" w:cs="Times New Roman"/>
          </w:rPr>
          <w:delText xml:space="preserve"> continuous variable. We examined the effects of experimental condition (</w:delText>
        </w:r>
        <w:r w:rsidDel="00DD6812">
          <w:rPr>
            <w:rFonts w:ascii="Calibri" w:eastAsia="Calibri" w:hAnsi="Calibri" w:cs="Times New Roman"/>
          </w:rPr>
          <w:delText>four moral conviction intervention conditions and a control</w:delText>
        </w:r>
        <w:r w:rsidRPr="004A08ED" w:rsidDel="00DD6812">
          <w:rPr>
            <w:rFonts w:ascii="Calibri" w:eastAsia="Calibri" w:hAnsi="Calibri" w:cs="Times New Roman"/>
          </w:rPr>
          <w:delText>) on our outcome measure</w:delText>
        </w:r>
        <w:r w:rsidDel="00DD6812">
          <w:rPr>
            <w:rFonts w:ascii="Calibri" w:eastAsia="Calibri" w:hAnsi="Calibri" w:cs="Times New Roman"/>
          </w:rPr>
          <w:delText>s</w:delText>
        </w:r>
        <w:r w:rsidRPr="004A08ED" w:rsidDel="00DD6812">
          <w:rPr>
            <w:rFonts w:ascii="Calibri" w:eastAsia="Calibri" w:hAnsi="Calibri" w:cs="Times New Roman"/>
          </w:rPr>
          <w:delText>. We examined the main effec</w:delText>
        </w:r>
        <w:r w:rsidDel="00DD6812">
          <w:rPr>
            <w:rFonts w:ascii="Calibri" w:eastAsia="Calibri" w:hAnsi="Calibri" w:cs="Times New Roman"/>
          </w:rPr>
          <w:delText>t</w:delText>
        </w:r>
        <w:r w:rsidRPr="004A08ED" w:rsidDel="00DD6812">
          <w:rPr>
            <w:rFonts w:ascii="Calibri" w:eastAsia="Calibri" w:hAnsi="Calibri" w:cs="Times New Roman"/>
          </w:rPr>
          <w:delText>. All tests were conducted in R and considered statistically significant when P &lt;.05.</w:delText>
        </w:r>
      </w:del>
    </w:p>
    <w:p w14:paraId="15BF5B22" w14:textId="432AF98B" w:rsidR="00EA036D" w:rsidRPr="004A08ED" w:rsidDel="00DD6812" w:rsidRDefault="00EA036D" w:rsidP="001206DD">
      <w:pPr>
        <w:pStyle w:val="Heading2"/>
        <w:rPr>
          <w:del w:id="482" w:author="Duan, Sean (MU-Student)" w:date="2024-06-20T12:12:00Z" w16du:dateUtc="2024-06-20T17:12:00Z"/>
          <w:rFonts w:ascii="Calibri Light" w:eastAsia="Times New Roman" w:hAnsi="Calibri Light" w:cs="Times New Roman"/>
          <w:i/>
          <w:color w:val="000000"/>
        </w:rPr>
      </w:pPr>
      <w:del w:id="483" w:author="Duan, Sean (MU-Student)" w:date="2024-06-20T12:12:00Z" w16du:dateUtc="2024-06-20T17:12:00Z">
        <w:r w:rsidRPr="004A08ED" w:rsidDel="00DD6812">
          <w:rPr>
            <w:rFonts w:ascii="Calibri Light" w:eastAsia="Times New Roman" w:hAnsi="Calibri Light" w:cs="Times New Roman"/>
            <w:i/>
            <w:color w:val="000000"/>
          </w:rPr>
          <w:delText xml:space="preserve">Study </w:delText>
        </w:r>
        <w:r w:rsidDel="00DD6812">
          <w:rPr>
            <w:rFonts w:ascii="Calibri Light" w:eastAsia="Times New Roman" w:hAnsi="Calibri Light" w:cs="Times New Roman"/>
            <w:i/>
            <w:color w:val="000000"/>
          </w:rPr>
          <w:delText>2</w:delText>
        </w:r>
        <w:r w:rsidRPr="004A08ED" w:rsidDel="00DD6812">
          <w:rPr>
            <w:rFonts w:ascii="Calibri Light" w:eastAsia="Times New Roman" w:hAnsi="Calibri Light" w:cs="Times New Roman"/>
            <w:i/>
            <w:color w:val="000000"/>
          </w:rPr>
          <w:delText xml:space="preserve"> Hypothesis:</w:delText>
        </w:r>
      </w:del>
    </w:p>
    <w:p w14:paraId="6917DD13" w14:textId="495AC27B" w:rsidR="00EA036D" w:rsidDel="00DD6812" w:rsidRDefault="00EA036D" w:rsidP="001206DD">
      <w:pPr>
        <w:pStyle w:val="Heading2"/>
        <w:rPr>
          <w:del w:id="484" w:author="Duan, Sean (MU-Student)" w:date="2024-06-20T12:12:00Z" w16du:dateUtc="2024-06-20T17:12:00Z"/>
          <w:rFonts w:ascii="Calibri" w:eastAsia="Calibri" w:hAnsi="Calibri" w:cs="Times New Roman"/>
        </w:rPr>
      </w:pPr>
      <w:del w:id="485" w:author="Duan, Sean (MU-Student)" w:date="2024-06-20T12:12:00Z" w16du:dateUtc="2024-06-20T17:12:00Z">
        <w:r w:rsidRPr="004A08ED" w:rsidDel="00DD6812">
          <w:rPr>
            <w:rFonts w:ascii="Calibri" w:eastAsia="Calibri" w:hAnsi="Calibri" w:cs="Times New Roman"/>
          </w:rPr>
          <w:delText xml:space="preserve">Hypothesis 1: </w:delText>
        </w:r>
        <w:r w:rsidDel="00DD6812">
          <w:rPr>
            <w:rFonts w:ascii="Calibri" w:eastAsia="Calibri" w:hAnsi="Calibri" w:cs="Times New Roman"/>
          </w:rPr>
          <w:delText>The moral conviction manipulation will result in different levels of support for highly polarized issues.</w:delText>
        </w:r>
      </w:del>
    </w:p>
    <w:p w14:paraId="4A8A4A0C" w14:textId="723CF9C1" w:rsidR="00EA036D" w:rsidRPr="00BC7C1A" w:rsidDel="00DD6812" w:rsidRDefault="00EA036D" w:rsidP="001206DD">
      <w:pPr>
        <w:pStyle w:val="Heading2"/>
        <w:rPr>
          <w:del w:id="486" w:author="Duan, Sean (MU-Student)" w:date="2024-06-20T12:12:00Z" w16du:dateUtc="2024-06-20T17:12:00Z"/>
          <w:rFonts w:ascii="Calibri" w:eastAsia="Calibri" w:hAnsi="Calibri" w:cs="Times New Roman"/>
          <w:highlight w:val="yellow"/>
        </w:rPr>
      </w:pPr>
      <w:del w:id="487" w:author="Duan, Sean (MU-Student)" w:date="2024-06-20T12:12:00Z" w16du:dateUtc="2024-06-20T17:12:00Z">
        <w:r w:rsidDel="00DD6812">
          <w:rPr>
            <w:rFonts w:ascii="Calibri" w:eastAsia="Calibri" w:hAnsi="Calibri" w:cs="Times New Roman"/>
          </w:rPr>
          <w:delTex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delText>
        </w:r>
      </w:del>
    </w:p>
    <w:p w14:paraId="1A752519" w14:textId="2C3EB28F" w:rsidR="00F52C77" w:rsidDel="00DD6812" w:rsidRDefault="00F52C77" w:rsidP="001206DD">
      <w:pPr>
        <w:pStyle w:val="Heading2"/>
        <w:rPr>
          <w:del w:id="488" w:author="Duan, Sean (MU-Student)" w:date="2024-06-20T12:12:00Z" w16du:dateUtc="2024-06-20T17:12:00Z"/>
          <w:rFonts w:ascii="Calibri Light" w:eastAsia="Times New Roman" w:hAnsi="Calibri Light" w:cs="Times New Roman"/>
        </w:rPr>
      </w:pPr>
      <w:del w:id="489" w:author="Duan, Sean (MU-Student)" w:date="2024-06-20T12:12:00Z" w16du:dateUtc="2024-06-20T17:12:00Z">
        <w:r w:rsidDel="00DD6812">
          <w:rPr>
            <w:rFonts w:ascii="Calibri Light" w:eastAsia="Times New Roman" w:hAnsi="Calibri Light" w:cs="Times New Roman"/>
          </w:rPr>
          <w:delText>Results</w:delText>
        </w:r>
      </w:del>
    </w:p>
    <w:p w14:paraId="1B1CFE9C" w14:textId="6CC46F4D" w:rsidR="00F52C77" w:rsidDel="00DD6812" w:rsidRDefault="00F52C77" w:rsidP="001206DD">
      <w:pPr>
        <w:pStyle w:val="Heading2"/>
        <w:rPr>
          <w:del w:id="490" w:author="Duan, Sean (MU-Student)" w:date="2024-06-20T12:12:00Z" w16du:dateUtc="2024-06-20T17:12:00Z"/>
          <w:rFonts w:ascii="Calibri" w:eastAsia="Calibri" w:hAnsi="Calibri" w:cs="Times New Roman"/>
        </w:rPr>
      </w:pPr>
      <w:del w:id="491" w:author="Duan, Sean (MU-Student)" w:date="2024-06-20T12:12:00Z" w16du:dateUtc="2024-06-20T17:12:00Z">
        <w:r w:rsidDel="00DD6812">
          <w:rPr>
            <w:rFonts w:ascii="Calibri" w:eastAsia="Calibri" w:hAnsi="Calibri" w:cs="Times New Roman"/>
          </w:rPr>
          <w:delText>We tested</w:delText>
        </w:r>
        <w:r w:rsidR="00F140C2" w:rsidDel="00DD6812">
          <w:rPr>
            <w:rFonts w:ascii="Calibri" w:eastAsia="Calibri" w:hAnsi="Calibri" w:cs="Times New Roman"/>
          </w:rPr>
          <w:delText xml:space="preserve"> both hypothesis with an </w:delText>
        </w:r>
        <w:r w:rsidDel="00DD6812">
          <w:rPr>
            <w:rFonts w:ascii="Calibri" w:eastAsia="Calibri" w:hAnsi="Calibri" w:cs="Times New Roman"/>
          </w:rPr>
          <w:delText xml:space="preserve">ANCOVA model comparing </w:delText>
        </w:r>
        <w:r w:rsidR="000E24E6" w:rsidDel="00DD6812">
          <w:rPr>
            <w:rFonts w:ascii="Calibri" w:eastAsia="Calibri" w:hAnsi="Calibri" w:cs="Times New Roman"/>
          </w:rPr>
          <w:delText>our outcome measure (support or level of moral conviction for [topic])</w:delText>
        </w:r>
        <w:r w:rsidR="004978EA" w:rsidDel="00DD6812">
          <w:rPr>
            <w:rFonts w:ascii="Calibri" w:eastAsia="Calibri" w:hAnsi="Calibri" w:cs="Times New Roman"/>
          </w:rPr>
          <w:delText xml:space="preserve"> </w:delText>
        </w:r>
        <w:r w:rsidDel="00DD6812">
          <w:rPr>
            <w:rFonts w:ascii="Calibri" w:eastAsia="Calibri" w:hAnsi="Calibri" w:cs="Times New Roman"/>
          </w:rPr>
          <w:delText xml:space="preserve">after our moral conviction manipulation. </w:delText>
        </w:r>
        <w:r w:rsidR="00FD7EC8" w:rsidDel="00DD6812">
          <w:rPr>
            <w:rFonts w:ascii="Calibri" w:eastAsia="Calibri" w:hAnsi="Calibri" w:cs="Times New Roman"/>
          </w:rPr>
          <w:delText>Assuming we find significant differences, we plan on exploring them further with Tukey’s HSD test. W</w:delText>
        </w:r>
        <w:r w:rsidDel="00DD6812">
          <w:rPr>
            <w:rFonts w:ascii="Calibri" w:eastAsia="Calibri" w:hAnsi="Calibri" w:cs="Times New Roman"/>
          </w:rPr>
          <w:delText xml:space="preserve">e predicted that support for </w:delText>
        </w:r>
        <w:r w:rsidR="00FB7FAF" w:rsidDel="00DD6812">
          <w:rPr>
            <w:rFonts w:ascii="Calibri" w:eastAsia="Calibri" w:hAnsi="Calibri" w:cs="Times New Roman"/>
          </w:rPr>
          <w:delText xml:space="preserve">a given topic </w:delText>
        </w:r>
        <w:r w:rsidDel="00DD6812">
          <w:rPr>
            <w:rFonts w:ascii="Calibri" w:eastAsia="Calibri" w:hAnsi="Calibri" w:cs="Times New Roman"/>
          </w:rPr>
          <w:delText xml:space="preserve">would be positively correlated with all four of our moral conviction manipulations, as compared to the control condition. We predicted that the moral piggybacking and moral responsibility interventions would increase moral conviction relative to </w:delText>
        </w:r>
        <w:r w:rsidR="002B2A0A" w:rsidDel="00DD6812">
          <w:rPr>
            <w:rFonts w:ascii="Calibri" w:eastAsia="Calibri" w:hAnsi="Calibri" w:cs="Times New Roman"/>
          </w:rPr>
          <w:delText xml:space="preserve">the </w:delText>
        </w:r>
        <w:r w:rsidDel="00DD6812">
          <w:rPr>
            <w:rFonts w:ascii="Calibri" w:eastAsia="Calibri" w:hAnsi="Calibri" w:cs="Times New Roman"/>
          </w:rPr>
          <w:delText xml:space="preserve">control, and that the pragmatic and hedonic interventions would decrease moral conviction relative to </w:delText>
        </w:r>
        <w:r w:rsidR="003863B6" w:rsidDel="00DD6812">
          <w:rPr>
            <w:rFonts w:ascii="Calibri" w:eastAsia="Calibri" w:hAnsi="Calibri" w:cs="Times New Roman"/>
          </w:rPr>
          <w:delText xml:space="preserve">the </w:delText>
        </w:r>
        <w:r w:rsidDel="00DD6812">
          <w:rPr>
            <w:rFonts w:ascii="Calibri" w:eastAsia="Calibri" w:hAnsi="Calibri" w:cs="Times New Roman"/>
          </w:rPr>
          <w:delText>control. The alpha level for these analyses was .05.</w:delText>
        </w:r>
      </w:del>
    </w:p>
    <w:p w14:paraId="426067EF" w14:textId="4160E1BB" w:rsidR="00F52C77" w:rsidRPr="004A08ED" w:rsidDel="00DD6812" w:rsidRDefault="002C3BA9" w:rsidP="001206DD">
      <w:pPr>
        <w:pStyle w:val="Heading2"/>
        <w:rPr>
          <w:del w:id="492" w:author="Duan, Sean (MU-Student)" w:date="2024-06-20T12:12:00Z" w16du:dateUtc="2024-06-20T17:12:00Z"/>
          <w:rFonts w:ascii="Calibri Light" w:eastAsia="Times New Roman" w:hAnsi="Calibri Light" w:cs="Times New Roman"/>
          <w:i/>
          <w:color w:val="000000"/>
        </w:rPr>
      </w:pPr>
      <w:del w:id="493" w:author="Duan, Sean (MU-Student)" w:date="2024-06-20T12:12:00Z" w16du:dateUtc="2024-06-20T17:12:00Z">
        <w:r w:rsidDel="00DD6812">
          <w:rPr>
            <w:rFonts w:ascii="Calibri Light" w:eastAsia="Times New Roman" w:hAnsi="Calibri Light" w:cs="Times New Roman"/>
            <w:i/>
            <w:color w:val="000000"/>
          </w:rPr>
          <w:delText>Moral Conviction</w:delText>
        </w:r>
        <w:r w:rsidR="00F52C77" w:rsidDel="00DD6812">
          <w:rPr>
            <w:rFonts w:ascii="Calibri Light" w:eastAsia="Times New Roman" w:hAnsi="Calibri Light" w:cs="Times New Roman"/>
            <w:i/>
            <w:color w:val="000000"/>
          </w:rPr>
          <w:delText xml:space="preserve"> Manipulation</w:delText>
        </w:r>
        <w:r w:rsidR="00FF4642" w:rsidDel="00DD6812">
          <w:rPr>
            <w:rFonts w:ascii="Calibri Light" w:eastAsia="Times New Roman" w:hAnsi="Calibri Light" w:cs="Times New Roman"/>
            <w:i/>
            <w:color w:val="000000"/>
          </w:rPr>
          <w:delText xml:space="preserve"> – Support for [Topic]</w:delText>
        </w:r>
      </w:del>
    </w:p>
    <w:p w14:paraId="6E104D82" w14:textId="051A7529" w:rsidR="00D643EF" w:rsidDel="00DD6812" w:rsidRDefault="00070753" w:rsidP="001206DD">
      <w:pPr>
        <w:pStyle w:val="Heading2"/>
        <w:rPr>
          <w:del w:id="494" w:author="Duan, Sean (MU-Student)" w:date="2024-06-20T12:12:00Z" w16du:dateUtc="2024-06-20T17:12:00Z"/>
          <w:rFonts w:ascii="Calibri" w:eastAsia="Calibri" w:hAnsi="Calibri" w:cs="Times New Roman"/>
        </w:rPr>
      </w:pPr>
      <w:del w:id="495" w:author="Duan, Sean (MU-Student)" w:date="2024-06-20T12:12:00Z" w16du:dateUtc="2024-06-20T17:12:00Z">
        <w:r w:rsidDel="00DD6812">
          <w:rPr>
            <w:rFonts w:ascii="Calibri" w:eastAsia="Calibri" w:hAnsi="Calibri" w:cs="Times New Roman"/>
          </w:rPr>
          <w:delTex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delText>
        </w:r>
        <w:r w:rsidR="00AF7985" w:rsidDel="00DD6812">
          <w:rPr>
            <w:rFonts w:ascii="Calibri" w:eastAsia="Calibri" w:hAnsi="Calibri" w:cs="Times New Roman"/>
          </w:rPr>
          <w:delText>There was mixed support for H1, as our moral conviction manipulation had no main effect on support for</w:delText>
        </w:r>
        <w:r w:rsidR="0071571E" w:rsidDel="00DD6812">
          <w:rPr>
            <w:rFonts w:ascii="Calibri" w:eastAsia="Calibri" w:hAnsi="Calibri" w:cs="Times New Roman"/>
          </w:rPr>
          <w:delText>:</w:delText>
        </w:r>
        <w:r w:rsidR="00D23ABD"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1) </w:delText>
        </w:r>
        <w:r w:rsidR="0071571E" w:rsidRPr="004F72C1" w:rsidDel="00DD6812">
          <w:rPr>
            <w:rFonts w:ascii="Calibri" w:eastAsia="Calibri" w:hAnsi="Calibri" w:cs="Times New Roman"/>
            <w:u w:val="single"/>
          </w:rPr>
          <w:delText>Universal Health Care</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474316" w:rsidRPr="00BC2E4A" w:rsidDel="00DD6812">
          <w:rPr>
            <w:rFonts w:ascii="Calibri" w:eastAsia="Calibri" w:hAnsi="Calibri" w:cs="Times New Roman"/>
            <w:i/>
            <w:iCs/>
          </w:rPr>
          <w:delText>F</w:delText>
        </w:r>
        <w:r w:rsidR="00474316" w:rsidDel="00DD6812">
          <w:rPr>
            <w:rFonts w:ascii="Calibri" w:eastAsia="Calibri" w:hAnsi="Calibri" w:cs="Times New Roman"/>
          </w:rPr>
          <w:delText xml:space="preserve"> </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4</w:delText>
        </w:r>
        <w:r w:rsidR="00474316" w:rsidRPr="00D93EAB" w:rsidDel="00DD6812">
          <w:rPr>
            <w:rFonts w:ascii="Calibri" w:eastAsia="Calibri" w:hAnsi="Calibri" w:cs="Times New Roman"/>
          </w:rPr>
          <w:delText xml:space="preserve">, </w:delText>
        </w:r>
        <w:r w:rsidR="00474316" w:rsidDel="00DD6812">
          <w:rPr>
            <w:rFonts w:ascii="Calibri" w:eastAsia="Calibri" w:hAnsi="Calibri" w:cs="Times New Roman"/>
          </w:rPr>
          <w:delText>142</w:delText>
        </w:r>
        <w:r w:rsidR="00474316" w:rsidRPr="00D93EAB" w:rsidDel="00DD6812">
          <w:rPr>
            <w:rFonts w:ascii="Calibri" w:eastAsia="Calibri" w:hAnsi="Calibri" w:cs="Times New Roman"/>
          </w:rPr>
          <w:delText xml:space="preserve">) = </w:delText>
        </w:r>
        <w:r w:rsidR="00474316" w:rsidDel="00DD6812">
          <w:rPr>
            <w:rFonts w:ascii="Calibri" w:eastAsia="Calibri" w:hAnsi="Calibri" w:cs="Times New Roman"/>
          </w:rPr>
          <w:delText>0.297</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 xml:space="preserve"> </w:delText>
        </w:r>
        <w:r w:rsidR="0071571E" w:rsidRPr="00C863CC" w:rsidDel="00DD6812">
          <w:rPr>
            <w:rFonts w:ascii="Calibri" w:eastAsia="Calibri" w:hAnsi="Calibri" w:cs="Times New Roman"/>
            <w:i/>
            <w:iCs/>
          </w:rPr>
          <w:delText>p</w:delText>
        </w:r>
        <w:r w:rsidR="0071571E" w:rsidRPr="00C863CC"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 </w:delText>
        </w:r>
        <w:r w:rsidR="0071571E" w:rsidDel="00DD6812">
          <w:rPr>
            <w:rFonts w:ascii="Calibri" w:eastAsia="Calibri" w:hAnsi="Calibri" w:cs="Times New Roman"/>
            <w:i/>
            <w:iCs/>
          </w:rPr>
          <w:delText>NS</w:delText>
        </w:r>
        <w:r w:rsidR="0071571E" w:rsidDel="00DD6812">
          <w:rPr>
            <w:rFonts w:ascii="Calibri" w:eastAsia="Calibri" w:hAnsi="Calibri" w:cs="Times New Roman"/>
          </w:rPr>
          <w:delText xml:space="preserve">); 2) </w:delText>
        </w:r>
        <w:r w:rsidR="0071571E" w:rsidDel="00DD6812">
          <w:rPr>
            <w:rFonts w:ascii="Calibri" w:eastAsia="Calibri" w:hAnsi="Calibri" w:cs="Times New Roman"/>
            <w:u w:val="single"/>
          </w:rPr>
          <w:delText>Capital Punishment</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B9645D" w:rsidRPr="00BC2E4A" w:rsidDel="00DD6812">
          <w:rPr>
            <w:rFonts w:ascii="Calibri" w:eastAsia="Calibri" w:hAnsi="Calibri" w:cs="Times New Roman"/>
            <w:i/>
            <w:iCs/>
          </w:rPr>
          <w:delText>F</w:delText>
        </w:r>
        <w:r w:rsidR="00B9645D" w:rsidDel="00DD6812">
          <w:rPr>
            <w:rFonts w:ascii="Calibri" w:eastAsia="Calibri" w:hAnsi="Calibri" w:cs="Times New Roman"/>
          </w:rPr>
          <w:delText xml:space="preserve"> </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4</w:delText>
        </w:r>
        <w:r w:rsidR="00B9645D" w:rsidRPr="00D93EAB" w:rsidDel="00DD6812">
          <w:rPr>
            <w:rFonts w:ascii="Calibri" w:eastAsia="Calibri" w:hAnsi="Calibri" w:cs="Times New Roman"/>
          </w:rPr>
          <w:delText xml:space="preserve">, </w:delText>
        </w:r>
        <w:r w:rsidR="00B9645D" w:rsidDel="00DD6812">
          <w:rPr>
            <w:rFonts w:ascii="Calibri" w:eastAsia="Calibri" w:hAnsi="Calibri" w:cs="Times New Roman"/>
          </w:rPr>
          <w:delText>14</w:delText>
        </w:r>
        <w:r w:rsidR="00963FBC" w:rsidDel="00DD6812">
          <w:rPr>
            <w:rFonts w:ascii="Calibri" w:eastAsia="Calibri" w:hAnsi="Calibri" w:cs="Times New Roman"/>
          </w:rPr>
          <w:delText>6</w:delText>
        </w:r>
        <w:r w:rsidR="00B9645D" w:rsidRPr="00D93EAB" w:rsidDel="00DD6812">
          <w:rPr>
            <w:rFonts w:ascii="Calibri" w:eastAsia="Calibri" w:hAnsi="Calibri" w:cs="Times New Roman"/>
          </w:rPr>
          <w:delText xml:space="preserve">) = </w:delText>
        </w:r>
        <w:r w:rsidR="00B9645D" w:rsidDel="00DD6812">
          <w:rPr>
            <w:rFonts w:ascii="Calibri" w:eastAsia="Calibri" w:hAnsi="Calibri" w:cs="Times New Roman"/>
          </w:rPr>
          <w:delText>0.</w:delText>
        </w:r>
        <w:r w:rsidR="00963FBC" w:rsidDel="00DD6812">
          <w:rPr>
            <w:rFonts w:ascii="Calibri" w:eastAsia="Calibri" w:hAnsi="Calibri" w:cs="Times New Roman"/>
          </w:rPr>
          <w:delText>851</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 xml:space="preserve"> </w:delText>
        </w:r>
        <w:r w:rsidR="00B9645D" w:rsidRPr="00C863CC" w:rsidDel="00DD6812">
          <w:rPr>
            <w:rFonts w:ascii="Calibri" w:eastAsia="Calibri" w:hAnsi="Calibri" w:cs="Times New Roman"/>
            <w:i/>
            <w:iCs/>
          </w:rPr>
          <w:delText>p</w:delText>
        </w:r>
        <w:r w:rsidR="00B9645D" w:rsidRPr="00C863CC" w:rsidDel="00DD6812">
          <w:rPr>
            <w:rFonts w:ascii="Calibri" w:eastAsia="Calibri" w:hAnsi="Calibri" w:cs="Times New Roman"/>
          </w:rPr>
          <w:delText xml:space="preserve"> </w:delText>
        </w:r>
        <w:r w:rsidR="00B9645D" w:rsidDel="00DD6812">
          <w:rPr>
            <w:rFonts w:ascii="Calibri" w:eastAsia="Calibri" w:hAnsi="Calibri" w:cs="Times New Roman"/>
          </w:rPr>
          <w:delText xml:space="preserve">= </w:delText>
        </w:r>
        <w:r w:rsidR="00B9645D" w:rsidDel="00DD6812">
          <w:rPr>
            <w:rFonts w:ascii="Calibri" w:eastAsia="Calibri" w:hAnsi="Calibri" w:cs="Times New Roman"/>
            <w:i/>
            <w:iCs/>
          </w:rPr>
          <w:delText>NS</w:delText>
        </w:r>
        <w:r w:rsidR="0071571E" w:rsidDel="00DD6812">
          <w:rPr>
            <w:rFonts w:ascii="Calibri" w:eastAsia="Calibri" w:hAnsi="Calibri" w:cs="Times New Roman"/>
          </w:rPr>
          <w:delText xml:space="preserve">); 3) </w:delText>
        </w:r>
        <w:r w:rsidR="0071571E" w:rsidDel="00DD6812">
          <w:rPr>
            <w:rFonts w:ascii="Calibri" w:eastAsia="Calibri" w:hAnsi="Calibri" w:cs="Times New Roman"/>
            <w:u w:val="single"/>
          </w:rPr>
          <w:delText>Climate Change</w:delText>
        </w:r>
        <w:r w:rsidR="0071571E" w:rsidRPr="00A20633"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19182E" w:rsidRPr="00BC2E4A" w:rsidDel="00DD6812">
          <w:rPr>
            <w:rFonts w:ascii="Calibri" w:eastAsia="Calibri" w:hAnsi="Calibri" w:cs="Times New Roman"/>
            <w:i/>
            <w:iCs/>
          </w:rPr>
          <w:delText>F</w:delText>
        </w:r>
        <w:r w:rsidR="0019182E" w:rsidDel="00DD6812">
          <w:rPr>
            <w:rFonts w:ascii="Calibri" w:eastAsia="Calibri" w:hAnsi="Calibri" w:cs="Times New Roman"/>
          </w:rPr>
          <w:delText xml:space="preserve"> </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4</w:delText>
        </w:r>
        <w:r w:rsidR="0019182E" w:rsidRPr="00D93EAB" w:rsidDel="00DD6812">
          <w:rPr>
            <w:rFonts w:ascii="Calibri" w:eastAsia="Calibri" w:hAnsi="Calibri" w:cs="Times New Roman"/>
          </w:rPr>
          <w:delText xml:space="preserve">, </w:delText>
        </w:r>
        <w:r w:rsidR="0019182E" w:rsidDel="00DD6812">
          <w:rPr>
            <w:rFonts w:ascii="Calibri" w:eastAsia="Calibri" w:hAnsi="Calibri" w:cs="Times New Roman"/>
          </w:rPr>
          <w:delText>146</w:delText>
        </w:r>
        <w:r w:rsidR="0019182E" w:rsidRPr="00D93EAB" w:rsidDel="00DD6812">
          <w:rPr>
            <w:rFonts w:ascii="Calibri" w:eastAsia="Calibri" w:hAnsi="Calibri" w:cs="Times New Roman"/>
          </w:rPr>
          <w:delText xml:space="preserve">) = </w:delText>
        </w:r>
        <w:r w:rsidR="0019182E" w:rsidDel="00DD6812">
          <w:rPr>
            <w:rFonts w:ascii="Calibri" w:eastAsia="Calibri" w:hAnsi="Calibri" w:cs="Times New Roman"/>
          </w:rPr>
          <w:delText>0.632</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 xml:space="preserve"> </w:delText>
        </w:r>
        <w:r w:rsidR="0019182E" w:rsidRPr="00C863CC" w:rsidDel="00DD6812">
          <w:rPr>
            <w:rFonts w:ascii="Calibri" w:eastAsia="Calibri" w:hAnsi="Calibri" w:cs="Times New Roman"/>
            <w:i/>
            <w:iCs/>
          </w:rPr>
          <w:delText>p</w:delText>
        </w:r>
        <w:r w:rsidR="0019182E" w:rsidRPr="00C863CC" w:rsidDel="00DD6812">
          <w:rPr>
            <w:rFonts w:ascii="Calibri" w:eastAsia="Calibri" w:hAnsi="Calibri" w:cs="Times New Roman"/>
          </w:rPr>
          <w:delText xml:space="preserve"> </w:delText>
        </w:r>
        <w:r w:rsidR="0019182E" w:rsidDel="00DD6812">
          <w:rPr>
            <w:rFonts w:ascii="Calibri" w:eastAsia="Calibri" w:hAnsi="Calibri" w:cs="Times New Roman"/>
          </w:rPr>
          <w:delText xml:space="preserve">= </w:delText>
        </w:r>
        <w:r w:rsidR="0019182E" w:rsidDel="00DD6812">
          <w:rPr>
            <w:rFonts w:ascii="Calibri" w:eastAsia="Calibri" w:hAnsi="Calibri" w:cs="Times New Roman"/>
            <w:i/>
            <w:iCs/>
          </w:rPr>
          <w:delText>NS</w:delText>
        </w:r>
        <w:r w:rsidR="0071571E" w:rsidDel="00DD6812">
          <w:rPr>
            <w:rFonts w:ascii="Calibri" w:eastAsia="Calibri" w:hAnsi="Calibri" w:cs="Times New Roman"/>
          </w:rPr>
          <w:delText>)</w:delText>
        </w:r>
        <w:r w:rsidR="0045443A" w:rsidDel="00DD6812">
          <w:rPr>
            <w:rFonts w:ascii="Calibri" w:eastAsia="Calibri" w:hAnsi="Calibri" w:cs="Times New Roman"/>
          </w:rPr>
          <w:delText xml:space="preserve">; or 4) </w:delText>
        </w:r>
        <w:r w:rsidR="0045443A" w:rsidDel="00DD6812">
          <w:rPr>
            <w:rFonts w:ascii="Calibri" w:eastAsia="Calibri" w:hAnsi="Calibri" w:cs="Times New Roman"/>
            <w:u w:val="single"/>
          </w:rPr>
          <w:delText>Exercise</w:delText>
        </w:r>
        <w:r w:rsidR="0045443A" w:rsidRPr="00A20633" w:rsidDel="00DD6812">
          <w:rPr>
            <w:rFonts w:ascii="Calibri" w:eastAsia="Calibri" w:hAnsi="Calibri" w:cs="Times New Roman"/>
          </w:rPr>
          <w:delText>,</w:delText>
        </w:r>
        <w:r w:rsidR="0045443A" w:rsidDel="00DD6812">
          <w:rPr>
            <w:rFonts w:ascii="Calibri" w:eastAsia="Calibri" w:hAnsi="Calibri" w:cs="Times New Roman"/>
          </w:rPr>
          <w:delText xml:space="preserve"> (</w:delText>
        </w:r>
        <w:r w:rsidR="00031A92" w:rsidRPr="00BC2E4A" w:rsidDel="00DD6812">
          <w:rPr>
            <w:rFonts w:ascii="Calibri" w:eastAsia="Calibri" w:hAnsi="Calibri" w:cs="Times New Roman"/>
            <w:i/>
            <w:iCs/>
          </w:rPr>
          <w:delText>F</w:delText>
        </w:r>
        <w:r w:rsidR="00031A92" w:rsidDel="00DD6812">
          <w:rPr>
            <w:rFonts w:ascii="Calibri" w:eastAsia="Calibri" w:hAnsi="Calibri" w:cs="Times New Roman"/>
          </w:rPr>
          <w:delText xml:space="preserve"> </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4</w:delText>
        </w:r>
        <w:r w:rsidR="00031A92" w:rsidRPr="00D93EAB" w:rsidDel="00DD6812">
          <w:rPr>
            <w:rFonts w:ascii="Calibri" w:eastAsia="Calibri" w:hAnsi="Calibri" w:cs="Times New Roman"/>
          </w:rPr>
          <w:delText xml:space="preserve">, </w:delText>
        </w:r>
        <w:r w:rsidR="00031A92" w:rsidDel="00DD6812">
          <w:rPr>
            <w:rFonts w:ascii="Calibri" w:eastAsia="Calibri" w:hAnsi="Calibri" w:cs="Times New Roman"/>
          </w:rPr>
          <w:delText>146</w:delText>
        </w:r>
        <w:r w:rsidR="00031A92" w:rsidRPr="00D93EAB" w:rsidDel="00DD6812">
          <w:rPr>
            <w:rFonts w:ascii="Calibri" w:eastAsia="Calibri" w:hAnsi="Calibri" w:cs="Times New Roman"/>
          </w:rPr>
          <w:delText xml:space="preserve">) = </w:delText>
        </w:r>
        <w:r w:rsidR="0006707F" w:rsidDel="00DD6812">
          <w:rPr>
            <w:rFonts w:ascii="Calibri" w:eastAsia="Calibri" w:hAnsi="Calibri" w:cs="Times New Roman"/>
          </w:rPr>
          <w:delText>2</w:delText>
        </w:r>
        <w:r w:rsidR="00031A92" w:rsidDel="00DD6812">
          <w:rPr>
            <w:rFonts w:ascii="Calibri" w:eastAsia="Calibri" w:hAnsi="Calibri" w:cs="Times New Roman"/>
          </w:rPr>
          <w:delText>.</w:delText>
        </w:r>
        <w:r w:rsidR="0006707F" w:rsidDel="00DD6812">
          <w:rPr>
            <w:rFonts w:ascii="Calibri" w:eastAsia="Calibri" w:hAnsi="Calibri" w:cs="Times New Roman"/>
          </w:rPr>
          <w:delText>122</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 xml:space="preserve"> </w:delText>
        </w:r>
        <w:r w:rsidR="00031A92" w:rsidRPr="00C863CC" w:rsidDel="00DD6812">
          <w:rPr>
            <w:rFonts w:ascii="Calibri" w:eastAsia="Calibri" w:hAnsi="Calibri" w:cs="Times New Roman"/>
            <w:i/>
            <w:iCs/>
          </w:rPr>
          <w:delText>p</w:delText>
        </w:r>
        <w:r w:rsidR="00031A92" w:rsidRPr="00C863CC" w:rsidDel="00DD6812">
          <w:rPr>
            <w:rFonts w:ascii="Calibri" w:eastAsia="Calibri" w:hAnsi="Calibri" w:cs="Times New Roman"/>
          </w:rPr>
          <w:delText xml:space="preserve"> </w:delText>
        </w:r>
        <w:r w:rsidR="00031A92" w:rsidDel="00DD6812">
          <w:rPr>
            <w:rFonts w:ascii="Calibri" w:eastAsia="Calibri" w:hAnsi="Calibri" w:cs="Times New Roman"/>
          </w:rPr>
          <w:delText xml:space="preserve">= </w:delText>
        </w:r>
        <w:r w:rsidR="00031A92" w:rsidDel="00DD6812">
          <w:rPr>
            <w:rFonts w:ascii="Calibri" w:eastAsia="Calibri" w:hAnsi="Calibri" w:cs="Times New Roman"/>
            <w:i/>
            <w:iCs/>
          </w:rPr>
          <w:delText>NS</w:delText>
        </w:r>
        <w:r w:rsidR="0045443A" w:rsidDel="00DD6812">
          <w:rPr>
            <w:rFonts w:ascii="Calibri" w:eastAsia="Calibri" w:hAnsi="Calibri" w:cs="Times New Roman"/>
          </w:rPr>
          <w:delText>)</w:delText>
        </w:r>
        <w:r w:rsidR="00AF7985" w:rsidDel="00DD6812">
          <w:rPr>
            <w:rFonts w:ascii="Calibri" w:eastAsia="Calibri" w:hAnsi="Calibri" w:cs="Times New Roman"/>
          </w:rPr>
          <w:delText xml:space="preserve">. However, there was a significant main effect of openness to belief change on support for UHC </w:delText>
        </w:r>
        <w:r w:rsidR="000E6AB4" w:rsidDel="00DD6812">
          <w:rPr>
            <w:rFonts w:ascii="Calibri" w:eastAsia="Calibri" w:hAnsi="Calibri" w:cs="Times New Roman"/>
          </w:rPr>
          <w:delText>(</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0E6AB4"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0E6AB4" w:rsidDel="00DD6812">
          <w:rPr>
            <w:rFonts w:ascii="Calibri" w:eastAsia="Calibri" w:hAnsi="Calibri" w:cs="Times New Roman"/>
          </w:rPr>
          <w:delText>142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9</w:delText>
        </w:r>
        <w:r w:rsidR="000E6AB4" w:rsidDel="00DD6812">
          <w:rPr>
            <w:rFonts w:ascii="Calibri" w:eastAsia="Calibri" w:hAnsi="Calibri" w:cs="Times New Roman"/>
          </w:rPr>
          <w:delText>.</w:delText>
        </w:r>
        <w:r w:rsidR="00DA5890" w:rsidDel="00DD6812">
          <w:rPr>
            <w:rFonts w:ascii="Calibri" w:eastAsia="Calibri" w:hAnsi="Calibri" w:cs="Times New Roman"/>
          </w:rPr>
          <w:delText>59</w:delText>
        </w:r>
        <w:r w:rsidR="000E6AB4" w:rsidDel="00DD6812">
          <w:rPr>
            <w:rFonts w:ascii="Calibri" w:eastAsia="Calibri" w:hAnsi="Calibri" w:cs="Times New Roman"/>
          </w:rPr>
          <w:delText>4</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 xml:space="preserve">) </w:delText>
        </w:r>
        <w:r w:rsidR="00AF7985" w:rsidDel="00DD6812">
          <w:rPr>
            <w:rFonts w:ascii="Calibri" w:eastAsia="Calibri" w:hAnsi="Calibri" w:cs="Times New Roman"/>
          </w:rPr>
          <w:delText>and exercise</w:delText>
        </w:r>
        <w:r w:rsidR="000E6AB4" w:rsidDel="00DD6812">
          <w:rPr>
            <w:rFonts w:ascii="Calibri" w:eastAsia="Calibri" w:hAnsi="Calibri" w:cs="Times New Roman"/>
          </w:rPr>
          <w:delText xml:space="preserve"> (</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DA5890"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DA5890" w:rsidDel="00DD6812">
          <w:rPr>
            <w:rFonts w:ascii="Calibri" w:eastAsia="Calibri" w:hAnsi="Calibri" w:cs="Times New Roman"/>
          </w:rPr>
          <w:delText>1</w:delText>
        </w:r>
        <w:r w:rsidR="000E6AB4" w:rsidDel="00DD6812">
          <w:rPr>
            <w:rFonts w:ascii="Calibri" w:eastAsia="Calibri" w:hAnsi="Calibri" w:cs="Times New Roman"/>
          </w:rPr>
          <w:delText>4</w:delText>
        </w:r>
        <w:r w:rsidR="00DA5890" w:rsidDel="00DD6812">
          <w:rPr>
            <w:rFonts w:ascii="Calibri" w:eastAsia="Calibri" w:hAnsi="Calibri" w:cs="Times New Roman"/>
          </w:rPr>
          <w:delText>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4</w:delText>
        </w:r>
        <w:r w:rsidR="000E6AB4" w:rsidDel="00DD6812">
          <w:rPr>
            <w:rFonts w:ascii="Calibri" w:eastAsia="Calibri" w:hAnsi="Calibri" w:cs="Times New Roman"/>
          </w:rPr>
          <w:delText>.4</w:delText>
        </w:r>
        <w:r w:rsidR="00DA5890" w:rsidDel="00DD6812">
          <w:rPr>
            <w:rFonts w:ascii="Calibri" w:eastAsia="Calibri" w:hAnsi="Calibri" w:cs="Times New Roman"/>
          </w:rPr>
          <w:delText>5</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w:delText>
        </w:r>
        <w:r w:rsidR="00AF7985" w:rsidDel="00DD6812">
          <w:rPr>
            <w:rFonts w:ascii="Calibri" w:eastAsia="Calibri" w:hAnsi="Calibri" w:cs="Times New Roman"/>
          </w:rPr>
          <w:delText xml:space="preserve">. Further examination indicated that the homogeneity of variance assumption was violated, as the </w:delText>
        </w:r>
        <w:r w:rsidR="00954B98" w:rsidDel="00DD6812">
          <w:rPr>
            <w:rFonts w:ascii="Calibri" w:eastAsia="Calibri" w:hAnsi="Calibri" w:cs="Times New Roman"/>
          </w:rPr>
          <w:delText>‘</w:delText>
        </w:r>
        <w:r w:rsidR="00AF7985" w:rsidDel="00DD6812">
          <w:rPr>
            <w:rFonts w:ascii="Calibri" w:eastAsia="Calibri" w:hAnsi="Calibri" w:cs="Times New Roman"/>
          </w:rPr>
          <w:delText>experimental condition</w:delText>
        </w:r>
        <w:r w:rsidR="00954B98" w:rsidDel="00DD6812">
          <w:rPr>
            <w:rFonts w:ascii="Calibri" w:eastAsia="Calibri" w:hAnsi="Calibri" w:cs="Times New Roman"/>
          </w:rPr>
          <w:delText>’</w:delText>
        </w:r>
        <w:r w:rsidR="00AF7985" w:rsidDel="00DD6812">
          <w:rPr>
            <w:rFonts w:ascii="Calibri" w:eastAsia="Calibri" w:hAnsi="Calibri" w:cs="Times New Roman"/>
          </w:rPr>
          <w:delText xml:space="preserve"> x ‘openness to belief change’ interaction was significant for the topic of UHC</w:delText>
        </w:r>
        <w:r w:rsidR="006D2169" w:rsidDel="00DD6812">
          <w:rPr>
            <w:rFonts w:ascii="Calibri" w:eastAsia="Calibri" w:hAnsi="Calibri" w:cs="Times New Roman"/>
          </w:rPr>
          <w:delText xml:space="preserve"> (</w:delText>
        </w:r>
        <w:r w:rsidR="006D2169" w:rsidRPr="00BC2E4A" w:rsidDel="00DD6812">
          <w:rPr>
            <w:rFonts w:ascii="Calibri" w:eastAsia="Calibri" w:hAnsi="Calibri" w:cs="Times New Roman"/>
            <w:i/>
            <w:iCs/>
          </w:rPr>
          <w:delText>F</w:delText>
        </w:r>
        <w:r w:rsidR="006D2169" w:rsidDel="00DD6812">
          <w:rPr>
            <w:rFonts w:ascii="Calibri" w:eastAsia="Calibri" w:hAnsi="Calibri" w:cs="Times New Roman"/>
          </w:rPr>
          <w:delText xml:space="preserve"> </w:delText>
        </w:r>
        <w:r w:rsidR="006D2169" w:rsidRPr="00D93EAB" w:rsidDel="00DD6812">
          <w:rPr>
            <w:rFonts w:ascii="Calibri" w:eastAsia="Calibri" w:hAnsi="Calibri" w:cs="Times New Roman"/>
          </w:rPr>
          <w:delText>(</w:delText>
        </w:r>
        <w:r w:rsidR="006D2169" w:rsidDel="00DD6812">
          <w:rPr>
            <w:rFonts w:ascii="Calibri" w:eastAsia="Calibri" w:hAnsi="Calibri" w:cs="Times New Roman"/>
          </w:rPr>
          <w:delText>4</w:delText>
        </w:r>
        <w:r w:rsidR="006D2169" w:rsidRPr="00D93EAB" w:rsidDel="00DD6812">
          <w:rPr>
            <w:rFonts w:ascii="Calibri" w:eastAsia="Calibri" w:hAnsi="Calibri" w:cs="Times New Roman"/>
          </w:rPr>
          <w:delText xml:space="preserve">, </w:delText>
        </w:r>
        <w:r w:rsidR="006D2169" w:rsidDel="00DD6812">
          <w:rPr>
            <w:rFonts w:ascii="Calibri" w:eastAsia="Calibri" w:hAnsi="Calibri" w:cs="Times New Roman"/>
          </w:rPr>
          <w:delText>142</w:delText>
        </w:r>
        <w:r w:rsidR="006D2169" w:rsidRPr="00D93EAB" w:rsidDel="00DD6812">
          <w:rPr>
            <w:rFonts w:ascii="Calibri" w:eastAsia="Calibri" w:hAnsi="Calibri" w:cs="Times New Roman"/>
          </w:rPr>
          <w:delText xml:space="preserve">) = </w:delText>
        </w:r>
        <w:r w:rsidR="006D2169" w:rsidDel="00DD6812">
          <w:rPr>
            <w:rFonts w:ascii="Calibri" w:eastAsia="Calibri" w:hAnsi="Calibri" w:cs="Times New Roman"/>
          </w:rPr>
          <w:delText>4.71</w:delText>
        </w:r>
        <w:r w:rsidR="006D2169" w:rsidRPr="00D93EAB" w:rsidDel="00DD6812">
          <w:rPr>
            <w:rFonts w:ascii="Calibri" w:eastAsia="Calibri" w:hAnsi="Calibri" w:cs="Times New Roman"/>
          </w:rPr>
          <w:delText xml:space="preserve">, </w:delText>
        </w:r>
        <w:r w:rsidR="006D2169" w:rsidRPr="00C863CC" w:rsidDel="00DD6812">
          <w:rPr>
            <w:rFonts w:ascii="Calibri" w:eastAsia="Calibri" w:hAnsi="Calibri" w:cs="Times New Roman"/>
            <w:i/>
            <w:iCs/>
          </w:rPr>
          <w:delText>p</w:delText>
        </w:r>
        <w:r w:rsidR="006D2169" w:rsidRPr="00C863CC" w:rsidDel="00DD6812">
          <w:rPr>
            <w:rFonts w:ascii="Calibri" w:eastAsia="Calibri" w:hAnsi="Calibri" w:cs="Times New Roman"/>
          </w:rPr>
          <w:delText xml:space="preserve"> &lt; .001</w:delText>
        </w:r>
        <w:r w:rsidR="006D2169" w:rsidDel="00DD6812">
          <w:rPr>
            <w:rFonts w:ascii="Calibri" w:eastAsia="Calibri" w:hAnsi="Calibri" w:cs="Times New Roman"/>
          </w:rPr>
          <w:delText>)</w:delText>
        </w:r>
        <w:r w:rsidR="00AF7985" w:rsidDel="00DD6812">
          <w:rPr>
            <w:rFonts w:ascii="Calibri" w:eastAsia="Calibri" w:hAnsi="Calibri" w:cs="Times New Roman"/>
          </w:rPr>
          <w:delText>.</w:delText>
        </w:r>
        <w:r w:rsidR="00852523" w:rsidDel="00DD6812">
          <w:rPr>
            <w:rFonts w:ascii="Calibri" w:eastAsia="Calibri" w:hAnsi="Calibri" w:cs="Times New Roman"/>
          </w:rPr>
          <w:delText xml:space="preserve"> Given that this assumption was violated, we re-examined </w:delText>
        </w:r>
        <w:r w:rsidR="00D55B2F" w:rsidDel="00DD6812">
          <w:rPr>
            <w:rFonts w:ascii="Calibri" w:eastAsia="Calibri" w:hAnsi="Calibri" w:cs="Times New Roman"/>
          </w:rPr>
          <w:delText xml:space="preserve">this </w:delText>
        </w:r>
        <w:r w:rsidR="00852523" w:rsidDel="00DD6812">
          <w:rPr>
            <w:rFonts w:ascii="Calibri" w:eastAsia="Calibri" w:hAnsi="Calibri" w:cs="Times New Roman"/>
          </w:rPr>
          <w:delText>data with a multiple regression model instead, predicting support for our topic with the predictors of experimental condition, ‘openness to belief change’, and their interaction.</w:delText>
        </w:r>
        <w:r w:rsidR="00D66911" w:rsidDel="00DD6812">
          <w:rPr>
            <w:rFonts w:ascii="Calibri" w:eastAsia="Calibri" w:hAnsi="Calibri" w:cs="Times New Roman"/>
          </w:rPr>
          <w:delText xml:space="preserve"> For the topic of UHC, we found a significant main effect of openness to belief change </w:delText>
        </w:r>
        <w:r w:rsidR="00D92CB2" w:rsidDel="00DD6812">
          <w:rPr>
            <w:rFonts w:ascii="Calibri" w:eastAsia="Calibri" w:hAnsi="Calibri" w:cs="Times New Roman"/>
          </w:rPr>
          <w:delText>(ß</w:delText>
        </w:r>
        <w:r w:rsidR="00D92CB2" w:rsidDel="00DD6812">
          <w:rPr>
            <w:rFonts w:ascii="Calibri" w:eastAsia="Calibri" w:hAnsi="Calibri" w:cs="Times New Roman"/>
            <w:vertAlign w:val="subscript"/>
          </w:rPr>
          <w:delText>belief change</w:delText>
        </w:r>
        <w:r w:rsidR="00D92CB2" w:rsidRPr="00C863CC" w:rsidDel="00DD6812">
          <w:rPr>
            <w:rFonts w:ascii="Calibri" w:eastAsia="Calibri" w:hAnsi="Calibri" w:cs="Times New Roman"/>
          </w:rPr>
          <w:delText xml:space="preserve"> =</w:delText>
        </w:r>
        <w:r w:rsidR="00D92CB2" w:rsidDel="00DD6812">
          <w:rPr>
            <w:rFonts w:ascii="Calibri" w:eastAsia="Calibri" w:hAnsi="Calibri" w:cs="Times New Roman"/>
          </w:rPr>
          <w:delText xml:space="preserve"> </w:delText>
        </w:r>
        <w:r w:rsidR="0007627F" w:rsidRPr="0007627F" w:rsidDel="00DD6812">
          <w:rPr>
            <w:rFonts w:ascii="Calibri" w:eastAsia="Calibri" w:hAnsi="Calibri" w:cs="Times New Roman"/>
          </w:rPr>
          <w:delText>0.660</w:delText>
        </w:r>
        <w:r w:rsidR="00D92CB2" w:rsidDel="00DD6812">
          <w:rPr>
            <w:rFonts w:ascii="Calibri" w:eastAsia="Calibri" w:hAnsi="Calibri" w:cs="Times New Roman"/>
          </w:rPr>
          <w:delText xml:space="preserve">, </w:delText>
        </w:r>
        <w:r w:rsidR="00D92CB2" w:rsidRPr="00C863CC" w:rsidDel="00DD6812">
          <w:rPr>
            <w:rFonts w:ascii="Calibri" w:eastAsia="Calibri" w:hAnsi="Calibri" w:cs="Times New Roman"/>
            <w:i/>
            <w:iCs/>
          </w:rPr>
          <w:delText>p</w:delText>
        </w:r>
        <w:r w:rsidR="00D92CB2" w:rsidRPr="00C863CC" w:rsidDel="00DD6812">
          <w:rPr>
            <w:rFonts w:ascii="Calibri" w:eastAsia="Calibri" w:hAnsi="Calibri" w:cs="Times New Roman"/>
          </w:rPr>
          <w:delText xml:space="preserve"> </w:delText>
        </w:r>
        <w:r w:rsidR="0007627F" w:rsidDel="00DD6812">
          <w:rPr>
            <w:rFonts w:ascii="Calibri" w:eastAsia="Calibri" w:hAnsi="Calibri" w:cs="Times New Roman"/>
          </w:rPr>
          <w:delText>&lt;</w:delText>
        </w:r>
        <w:r w:rsidR="00D92CB2" w:rsidDel="00DD6812">
          <w:rPr>
            <w:rFonts w:ascii="Calibri" w:eastAsia="Calibri" w:hAnsi="Calibri" w:cs="Times New Roman"/>
          </w:rPr>
          <w:delText xml:space="preserve"> .0</w:delText>
        </w:r>
        <w:r w:rsidR="0007627F" w:rsidDel="00DD6812">
          <w:rPr>
            <w:rFonts w:ascii="Calibri" w:eastAsia="Calibri" w:hAnsi="Calibri" w:cs="Times New Roman"/>
          </w:rPr>
          <w:delText>01</w:delText>
        </w:r>
        <w:r w:rsidR="00D92CB2" w:rsidDel="00DD6812">
          <w:rPr>
            <w:rFonts w:ascii="Calibri" w:eastAsia="Calibri" w:hAnsi="Calibri" w:cs="Times New Roman"/>
          </w:rPr>
          <w:delText xml:space="preserve">) </w:delText>
        </w:r>
        <w:r w:rsidR="00D66911" w:rsidDel="00DD6812">
          <w:rPr>
            <w:rFonts w:ascii="Calibri" w:eastAsia="Calibri" w:hAnsi="Calibri" w:cs="Times New Roman"/>
          </w:rPr>
          <w:delText>and the pragmatic condition</w:delText>
        </w:r>
        <w:r w:rsidR="00C459C9" w:rsidDel="00DD6812">
          <w:rPr>
            <w:rFonts w:ascii="Calibri" w:eastAsia="Calibri" w:hAnsi="Calibri" w:cs="Times New Roman"/>
          </w:rPr>
          <w:delText xml:space="preserve"> (ß</w:delText>
        </w:r>
        <w:r w:rsidR="00C459C9" w:rsidDel="00DD6812">
          <w:rPr>
            <w:rFonts w:ascii="Calibri" w:eastAsia="Calibri" w:hAnsi="Calibri" w:cs="Times New Roman"/>
            <w:vertAlign w:val="subscript"/>
          </w:rPr>
          <w:delText>pragmatic</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 xml:space="preserve"> </w:delText>
        </w:r>
        <w:r w:rsidR="00C459C9" w:rsidRPr="0007627F" w:rsidDel="00DD6812">
          <w:rPr>
            <w:rFonts w:ascii="Calibri" w:eastAsia="Calibri" w:hAnsi="Calibri" w:cs="Times New Roman"/>
          </w:rPr>
          <w:delText>6</w:delText>
        </w:r>
        <w:r w:rsidR="009F6128" w:rsidDel="00DD6812">
          <w:rPr>
            <w:rFonts w:ascii="Calibri" w:eastAsia="Calibri" w:hAnsi="Calibri" w:cs="Times New Roman"/>
          </w:rPr>
          <w:delText>.5</w:delText>
        </w:r>
        <w:r w:rsidR="00C459C9" w:rsidRPr="0007627F" w:rsidDel="00DD6812">
          <w:rPr>
            <w:rFonts w:ascii="Calibri" w:eastAsia="Calibri" w:hAnsi="Calibri" w:cs="Times New Roman"/>
          </w:rPr>
          <w:delText>0</w:delText>
        </w:r>
        <w:r w:rsidR="00C459C9" w:rsidDel="00DD6812">
          <w:rPr>
            <w:rFonts w:ascii="Calibri" w:eastAsia="Calibri" w:hAnsi="Calibri" w:cs="Times New Roman"/>
          </w:rPr>
          <w:delText xml:space="preserve">, </w:delText>
        </w:r>
        <w:r w:rsidR="00C459C9" w:rsidRPr="00C863CC" w:rsidDel="00DD6812">
          <w:rPr>
            <w:rFonts w:ascii="Calibri" w:eastAsia="Calibri" w:hAnsi="Calibri" w:cs="Times New Roman"/>
            <w:i/>
            <w:iCs/>
          </w:rPr>
          <w:delText>p</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&lt; .001)</w:delText>
        </w:r>
        <w:r w:rsidR="00D66911" w:rsidDel="00DD6812">
          <w:rPr>
            <w:rFonts w:ascii="Calibri" w:eastAsia="Calibri" w:hAnsi="Calibri" w:cs="Times New Roman"/>
          </w:rPr>
          <w:delText xml:space="preserve">, as well as significant interactions between openness to belief change and the moral piggybacking </w:delText>
        </w:r>
        <w:r w:rsidR="00445C7E" w:rsidDel="00DD6812">
          <w:rPr>
            <w:rFonts w:ascii="Calibri" w:eastAsia="Calibri" w:hAnsi="Calibri" w:cs="Times New Roman"/>
          </w:rPr>
          <w:delText>(ß</w:delText>
        </w:r>
        <w:r w:rsidR="00445C7E" w:rsidDel="00DD6812">
          <w:rPr>
            <w:rFonts w:ascii="Calibri" w:eastAsia="Calibri" w:hAnsi="Calibri" w:cs="Times New Roman"/>
            <w:vertAlign w:val="subscript"/>
          </w:rPr>
          <w:delText>belief change x piggybacking</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07735E" w:rsidDel="00DD6812">
          <w:rPr>
            <w:rFonts w:ascii="Calibri" w:eastAsia="Calibri" w:hAnsi="Calibri" w:cs="Times New Roman"/>
          </w:rPr>
          <w:delText>-0</w:delText>
        </w:r>
        <w:r w:rsidR="00445C7E" w:rsidRPr="0007627F" w:rsidDel="00DD6812">
          <w:rPr>
            <w:rFonts w:ascii="Calibri" w:eastAsia="Calibri" w:hAnsi="Calibri" w:cs="Times New Roman"/>
          </w:rPr>
          <w:delText>.</w:delText>
        </w:r>
        <w:r w:rsidR="0007735E" w:rsidDel="00DD6812">
          <w:rPr>
            <w:rFonts w:ascii="Calibri" w:eastAsia="Calibri" w:hAnsi="Calibri" w:cs="Times New Roman"/>
          </w:rPr>
          <w:delText>594</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7A05D1" w:rsidDel="00DD6812">
          <w:rPr>
            <w:rFonts w:ascii="Calibri" w:eastAsia="Calibri" w:hAnsi="Calibri" w:cs="Times New Roman"/>
          </w:rPr>
          <w:delText>=</w:delText>
        </w:r>
        <w:r w:rsidR="00445C7E" w:rsidDel="00DD6812">
          <w:rPr>
            <w:rFonts w:ascii="Calibri" w:eastAsia="Calibri" w:hAnsi="Calibri" w:cs="Times New Roman"/>
          </w:rPr>
          <w:delText xml:space="preserve"> .0</w:delText>
        </w:r>
        <w:r w:rsidR="007A05D1" w:rsidDel="00DD6812">
          <w:rPr>
            <w:rFonts w:ascii="Calibri" w:eastAsia="Calibri" w:hAnsi="Calibri" w:cs="Times New Roman"/>
          </w:rPr>
          <w:delText>14</w:delText>
        </w:r>
        <w:r w:rsidR="00445C7E" w:rsidDel="00DD6812">
          <w:rPr>
            <w:rFonts w:ascii="Calibri" w:eastAsia="Calibri" w:hAnsi="Calibri" w:cs="Times New Roman"/>
          </w:rPr>
          <w:delText>)</w:delText>
        </w:r>
        <w:r w:rsidR="00836D24" w:rsidDel="00DD6812">
          <w:rPr>
            <w:rFonts w:ascii="Calibri" w:eastAsia="Calibri" w:hAnsi="Calibri" w:cs="Times New Roman"/>
          </w:rPr>
          <w:delText>, moral responsibility (ß</w:delText>
        </w:r>
        <w:r w:rsidR="00836D24" w:rsidDel="00DD6812">
          <w:rPr>
            <w:rFonts w:ascii="Calibri" w:eastAsia="Calibri" w:hAnsi="Calibri" w:cs="Times New Roman"/>
            <w:vertAlign w:val="subscript"/>
          </w:rPr>
          <w:delText>belief change</w:delText>
        </w:r>
        <w:r w:rsidR="002F3701" w:rsidDel="00DD6812">
          <w:rPr>
            <w:rFonts w:ascii="Calibri" w:eastAsia="Calibri" w:hAnsi="Calibri" w:cs="Times New Roman"/>
            <w:vertAlign w:val="subscript"/>
          </w:rPr>
          <w:delText xml:space="preserve"> x responsibility</w:delText>
        </w:r>
        <w:r w:rsidR="00836D24" w:rsidRPr="00C863CC" w:rsidDel="00DD6812">
          <w:rPr>
            <w:rFonts w:ascii="Calibri" w:eastAsia="Calibri" w:hAnsi="Calibri" w:cs="Times New Roman"/>
          </w:rPr>
          <w:delText xml:space="preserve"> =</w:delText>
        </w:r>
        <w:r w:rsidR="00836D24" w:rsidDel="00DD6812">
          <w:rPr>
            <w:rFonts w:ascii="Calibri" w:eastAsia="Calibri" w:hAnsi="Calibri" w:cs="Times New Roman"/>
          </w:rPr>
          <w:delText xml:space="preserve"> </w:delText>
        </w:r>
        <w:r w:rsidR="00836D24" w:rsidRPr="0007627F" w:rsidDel="00DD6812">
          <w:rPr>
            <w:rFonts w:ascii="Calibri" w:eastAsia="Calibri" w:hAnsi="Calibri" w:cs="Times New Roman"/>
          </w:rPr>
          <w:delText>0.</w:delText>
        </w:r>
        <w:r w:rsidR="00832615" w:rsidDel="00DD6812">
          <w:rPr>
            <w:rFonts w:ascii="Calibri" w:eastAsia="Calibri" w:hAnsi="Calibri" w:cs="Times New Roman"/>
          </w:rPr>
          <w:delText>2</w:delText>
        </w:r>
        <w:r w:rsidR="00836D24" w:rsidRPr="0007627F" w:rsidDel="00DD6812">
          <w:rPr>
            <w:rFonts w:ascii="Calibri" w:eastAsia="Calibri" w:hAnsi="Calibri" w:cs="Times New Roman"/>
          </w:rPr>
          <w:delText>6</w:delText>
        </w:r>
        <w:r w:rsidR="00832615" w:rsidDel="00DD6812">
          <w:rPr>
            <w:rFonts w:ascii="Calibri" w:eastAsia="Calibri" w:hAnsi="Calibri" w:cs="Times New Roman"/>
          </w:rPr>
          <w:delText>4</w:delText>
        </w:r>
        <w:r w:rsidR="00836D24" w:rsidDel="00DD6812">
          <w:rPr>
            <w:rFonts w:ascii="Calibri" w:eastAsia="Calibri" w:hAnsi="Calibri" w:cs="Times New Roman"/>
          </w:rPr>
          <w:delText xml:space="preserve">, </w:delText>
        </w:r>
        <w:r w:rsidR="00836D24" w:rsidRPr="00C863CC" w:rsidDel="00DD6812">
          <w:rPr>
            <w:rFonts w:ascii="Calibri" w:eastAsia="Calibri" w:hAnsi="Calibri" w:cs="Times New Roman"/>
            <w:i/>
            <w:iCs/>
          </w:rPr>
          <w:delText>p</w:delText>
        </w:r>
        <w:r w:rsidR="00836D24" w:rsidRPr="00C863CC" w:rsidDel="00DD6812">
          <w:rPr>
            <w:rFonts w:ascii="Calibri" w:eastAsia="Calibri" w:hAnsi="Calibri" w:cs="Times New Roman"/>
          </w:rPr>
          <w:delText xml:space="preserve"> </w:delText>
        </w:r>
        <w:r w:rsidR="00B77C39" w:rsidDel="00DD6812">
          <w:rPr>
            <w:rFonts w:ascii="Calibri" w:eastAsia="Calibri" w:hAnsi="Calibri" w:cs="Times New Roman"/>
          </w:rPr>
          <w:delText>=</w:delText>
        </w:r>
        <w:r w:rsidR="00836D24" w:rsidDel="00DD6812">
          <w:rPr>
            <w:rFonts w:ascii="Calibri" w:eastAsia="Calibri" w:hAnsi="Calibri" w:cs="Times New Roman"/>
          </w:rPr>
          <w:delText xml:space="preserve"> .0</w:delText>
        </w:r>
        <w:r w:rsidR="00B77C39" w:rsidDel="00DD6812">
          <w:rPr>
            <w:rFonts w:ascii="Calibri" w:eastAsia="Calibri" w:hAnsi="Calibri" w:cs="Times New Roman"/>
          </w:rPr>
          <w:delText>40</w:delText>
        </w:r>
        <w:r w:rsidR="00836D24" w:rsidDel="00DD6812">
          <w:rPr>
            <w:rFonts w:ascii="Calibri" w:eastAsia="Calibri" w:hAnsi="Calibri" w:cs="Times New Roman"/>
          </w:rPr>
          <w:delText>),</w:delText>
        </w:r>
        <w:r w:rsidR="00445C7E" w:rsidDel="00DD6812">
          <w:rPr>
            <w:rFonts w:ascii="Calibri" w:eastAsia="Calibri" w:hAnsi="Calibri" w:cs="Times New Roman"/>
          </w:rPr>
          <w:delText xml:space="preserve"> </w:delText>
        </w:r>
        <w:r w:rsidR="00D66911" w:rsidDel="00DD6812">
          <w:rPr>
            <w:rFonts w:ascii="Calibri" w:eastAsia="Calibri" w:hAnsi="Calibri" w:cs="Times New Roman"/>
          </w:rPr>
          <w:delText xml:space="preserve">and </w:delText>
        </w:r>
        <w:r w:rsidR="00836D24" w:rsidDel="00DD6812">
          <w:rPr>
            <w:rFonts w:ascii="Calibri" w:eastAsia="Calibri" w:hAnsi="Calibri" w:cs="Times New Roman"/>
          </w:rPr>
          <w:delText xml:space="preserve">the </w:delText>
        </w:r>
        <w:r w:rsidR="00D66911" w:rsidDel="00DD6812">
          <w:rPr>
            <w:rFonts w:ascii="Calibri" w:eastAsia="Calibri" w:hAnsi="Calibri" w:cs="Times New Roman"/>
          </w:rPr>
          <w:delText>pragmatic conditions</w:delText>
        </w:r>
        <w:r w:rsidR="00445C7E" w:rsidDel="00DD6812">
          <w:rPr>
            <w:rFonts w:ascii="Calibri" w:eastAsia="Calibri" w:hAnsi="Calibri" w:cs="Times New Roman"/>
          </w:rPr>
          <w:delText xml:space="preserve"> (ß</w:delText>
        </w:r>
        <w:r w:rsidR="00445C7E" w:rsidDel="00DD6812">
          <w:rPr>
            <w:rFonts w:ascii="Calibri" w:eastAsia="Calibri" w:hAnsi="Calibri" w:cs="Times New Roman"/>
            <w:vertAlign w:val="subscript"/>
          </w:rPr>
          <w:delText>belief change x pragmatic</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445C7E" w:rsidRPr="0007627F" w:rsidDel="00DD6812">
          <w:rPr>
            <w:rFonts w:ascii="Calibri" w:eastAsia="Calibri" w:hAnsi="Calibri" w:cs="Times New Roman"/>
          </w:rPr>
          <w:delText>0.</w:delText>
        </w:r>
        <w:r w:rsidR="008C3DF8" w:rsidDel="00DD6812">
          <w:rPr>
            <w:rFonts w:ascii="Calibri" w:eastAsia="Calibri" w:hAnsi="Calibri" w:cs="Times New Roman"/>
          </w:rPr>
          <w:delText>22</w:delText>
        </w:r>
        <w:r w:rsidR="00445C7E" w:rsidRPr="0007627F" w:rsidDel="00DD6812">
          <w:rPr>
            <w:rFonts w:ascii="Calibri" w:eastAsia="Calibri" w:hAnsi="Calibri" w:cs="Times New Roman"/>
          </w:rPr>
          <w:delText>6</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&lt; .001)</w:delText>
        </w:r>
        <w:r w:rsidR="00D66911" w:rsidDel="00DD6812">
          <w:rPr>
            <w:rFonts w:ascii="Calibri" w:eastAsia="Calibri" w:hAnsi="Calibri" w:cs="Times New Roman"/>
          </w:rPr>
          <w:delText>.</w:delText>
        </w:r>
      </w:del>
    </w:p>
    <w:p w14:paraId="58FF7E97" w14:textId="12EDDA64" w:rsidR="00F52C77" w:rsidRPr="004A08ED" w:rsidDel="00DD6812" w:rsidRDefault="00FF17E9" w:rsidP="001206DD">
      <w:pPr>
        <w:pStyle w:val="Heading2"/>
        <w:rPr>
          <w:del w:id="496" w:author="Duan, Sean (MU-Student)" w:date="2024-06-20T12:12:00Z" w16du:dateUtc="2024-06-20T17:12:00Z"/>
          <w:rFonts w:ascii="Calibri Light" w:eastAsia="Times New Roman" w:hAnsi="Calibri Light" w:cs="Times New Roman"/>
          <w:i/>
          <w:color w:val="000000"/>
        </w:rPr>
      </w:pPr>
      <w:del w:id="497" w:author="Duan, Sean (MU-Student)" w:date="2024-06-20T12:12:00Z" w16du:dateUtc="2024-06-20T17:12:00Z">
        <w:r w:rsidDel="00DD6812">
          <w:rPr>
            <w:rFonts w:ascii="Calibri Light" w:eastAsia="Times New Roman" w:hAnsi="Calibri Light" w:cs="Times New Roman"/>
            <w:i/>
            <w:color w:val="000000"/>
          </w:rPr>
          <w:delText>Moral Conviction Manipulation – Level of Moral Conviction Regarding [Topic]</w:delText>
        </w:r>
      </w:del>
    </w:p>
    <w:p w14:paraId="5CA853A6" w14:textId="0A9E4D25" w:rsidR="00F52C77" w:rsidDel="00DD6812" w:rsidRDefault="00070753" w:rsidP="001206DD">
      <w:pPr>
        <w:pStyle w:val="Heading2"/>
        <w:rPr>
          <w:del w:id="498" w:author="Duan, Sean (MU-Student)" w:date="2024-06-20T12:12:00Z" w16du:dateUtc="2024-06-20T17:12:00Z"/>
          <w:rFonts w:ascii="Calibri" w:eastAsia="Calibri" w:hAnsi="Calibri" w:cs="Times New Roman"/>
        </w:rPr>
      </w:pPr>
      <w:del w:id="499" w:author="Duan, Sean (MU-Student)" w:date="2024-06-20T12:12:00Z" w16du:dateUtc="2024-06-20T17:12:00Z">
        <w:r w:rsidDel="00DD6812">
          <w:rPr>
            <w:rFonts w:ascii="Calibri" w:eastAsia="Calibri" w:hAnsi="Calibri" w:cs="Times New Roman"/>
          </w:rPr>
          <w:delText xml:space="preserve">To test H2, we conducted an ANCOVA model with our moral conviction manipulation with our moral conviction manipulation as a between-subjects factor. Our dependent variable for each ANCOVA was the primary outcome of </w:delText>
        </w:r>
        <w:r w:rsidR="00E110E0" w:rsidDel="00DD6812">
          <w:rPr>
            <w:rFonts w:ascii="Calibri" w:eastAsia="Calibri" w:hAnsi="Calibri" w:cs="Times New Roman"/>
          </w:rPr>
          <w:delText>level of moral conviction for a given topic</w:delText>
        </w:r>
        <w:r w:rsidDel="00DD6812">
          <w:rPr>
            <w:rFonts w:ascii="Calibri" w:eastAsia="Calibri" w:hAnsi="Calibri" w:cs="Times New Roman"/>
          </w:rPr>
          <w:delText xml:space="preserve">, our main independent variable was assignment to one of our four experimental conditions, or a control, and all of our analysis was conditioned on openness to belief change for their respective topic. </w:delText>
        </w:r>
        <w:r w:rsidR="00F140C2" w:rsidDel="00DD6812">
          <w:rPr>
            <w:rFonts w:ascii="Calibri" w:eastAsia="Calibri" w:hAnsi="Calibri" w:cs="Times New Roman"/>
          </w:rPr>
          <w:delText xml:space="preserve">There was </w:delText>
        </w:r>
        <w:r w:rsidR="002B28F5" w:rsidDel="00DD6812">
          <w:rPr>
            <w:rFonts w:ascii="Calibri" w:eastAsia="Calibri" w:hAnsi="Calibri" w:cs="Times New Roman"/>
          </w:rPr>
          <w:delText>no support for</w:delText>
        </w:r>
        <w:r w:rsidR="00F140C2" w:rsidDel="00DD6812">
          <w:rPr>
            <w:rFonts w:ascii="Calibri" w:eastAsia="Calibri" w:hAnsi="Calibri" w:cs="Times New Roman"/>
          </w:rPr>
          <w:delText xml:space="preserve"> H2</w:delText>
        </w:r>
        <w:r w:rsidR="00003096" w:rsidDel="00DD6812">
          <w:rPr>
            <w:rFonts w:ascii="Calibri" w:eastAsia="Calibri" w:hAnsi="Calibri" w:cs="Times New Roman"/>
          </w:rPr>
          <w:delText xml:space="preserve">, as our moral conviction manipulation had no main effect on moral conviction felt for: 1) </w:delText>
        </w:r>
        <w:r w:rsidR="00003096" w:rsidRPr="004F72C1" w:rsidDel="00DD6812">
          <w:rPr>
            <w:rFonts w:ascii="Calibri" w:eastAsia="Calibri" w:hAnsi="Calibri" w:cs="Times New Roman"/>
            <w:u w:val="single"/>
          </w:rPr>
          <w:delText>Universal Health Care</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w:delText>
        </w:r>
        <w:r w:rsidR="005B6395" w:rsidDel="00DD6812">
          <w:rPr>
            <w:rFonts w:ascii="Calibri" w:eastAsia="Calibri" w:hAnsi="Calibri" w:cs="Times New Roman"/>
          </w:rPr>
          <w:delText>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5B6395" w:rsidDel="00DD6812">
          <w:rPr>
            <w:rFonts w:ascii="Calibri" w:eastAsia="Calibri" w:hAnsi="Calibri" w:cs="Times New Roman"/>
          </w:rPr>
          <w:delText>456</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2) </w:delText>
        </w:r>
        <w:r w:rsidR="00003096" w:rsidDel="00DD6812">
          <w:rPr>
            <w:rFonts w:ascii="Calibri" w:eastAsia="Calibri" w:hAnsi="Calibri" w:cs="Times New Roman"/>
            <w:u w:val="single"/>
          </w:rPr>
          <w:delText>Capital Punishment</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FF18CA" w:rsidDel="00DD6812">
          <w:rPr>
            <w:rFonts w:ascii="Calibri" w:eastAsia="Calibri" w:hAnsi="Calibri" w:cs="Times New Roman"/>
          </w:rPr>
          <w:delText>3</w:delText>
        </w:r>
        <w:r w:rsidR="00B81746" w:rsidDel="00DD6812">
          <w:rPr>
            <w:rFonts w:ascii="Calibri" w:eastAsia="Calibri" w:hAnsi="Calibri" w:cs="Times New Roman"/>
          </w:rPr>
          <w:delText>45</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3) </w:delText>
        </w:r>
        <w:r w:rsidR="00003096" w:rsidDel="00DD6812">
          <w:rPr>
            <w:rFonts w:ascii="Calibri" w:eastAsia="Calibri" w:hAnsi="Calibri" w:cs="Times New Roman"/>
            <w:u w:val="single"/>
          </w:rPr>
          <w:delText>Climate Change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471CA8" w:rsidDel="00DD6812">
          <w:rPr>
            <w:rFonts w:ascii="Calibri" w:eastAsia="Calibri" w:hAnsi="Calibri" w:cs="Times New Roman"/>
          </w:rPr>
          <w:delText>9</w:delText>
        </w:r>
        <w:r w:rsidR="00B81746" w:rsidDel="00DD6812">
          <w:rPr>
            <w:rFonts w:ascii="Calibri" w:eastAsia="Calibri" w:hAnsi="Calibri" w:cs="Times New Roman"/>
          </w:rPr>
          <w:delText>4</w:delText>
        </w:r>
        <w:r w:rsidR="00471CA8" w:rsidDel="00DD6812">
          <w:rPr>
            <w:rFonts w:ascii="Calibri" w:eastAsia="Calibri" w:hAnsi="Calibri" w:cs="Times New Roman"/>
          </w:rPr>
          <w:delText>1</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or 4) </w:delText>
        </w:r>
        <w:r w:rsidR="00003096" w:rsidDel="00DD6812">
          <w:rPr>
            <w:rFonts w:ascii="Calibri" w:eastAsia="Calibri" w:hAnsi="Calibri" w:cs="Times New Roman"/>
            <w:u w:val="single"/>
          </w:rPr>
          <w:delText>Exercise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5D2892" w:rsidDel="00DD6812">
          <w:rPr>
            <w:rFonts w:ascii="Calibri" w:eastAsia="Calibri" w:hAnsi="Calibri" w:cs="Times New Roman"/>
          </w:rPr>
          <w:delText>0</w:delText>
        </w:r>
        <w:r w:rsidR="00003096" w:rsidDel="00DD6812">
          <w:rPr>
            <w:rFonts w:ascii="Calibri" w:eastAsia="Calibri" w:hAnsi="Calibri" w:cs="Times New Roman"/>
          </w:rPr>
          <w:delText>.2</w:delText>
        </w:r>
        <w:r w:rsidR="005D2892" w:rsidDel="00DD6812">
          <w:rPr>
            <w:rFonts w:ascii="Calibri" w:eastAsia="Calibri" w:hAnsi="Calibri" w:cs="Times New Roman"/>
          </w:rPr>
          <w:delText>48</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w:delText>
        </w:r>
        <w:r w:rsidR="00F140C2" w:rsidDel="00DD6812">
          <w:rPr>
            <w:rFonts w:ascii="Calibri" w:eastAsia="Calibri" w:hAnsi="Calibri" w:cs="Times New Roman"/>
          </w:rPr>
          <w:delText xml:space="preserve">. Experimental </w:delText>
        </w:r>
        <w:r w:rsidR="00003096" w:rsidDel="00DD6812">
          <w:rPr>
            <w:rFonts w:ascii="Calibri" w:eastAsia="Calibri" w:hAnsi="Calibri" w:cs="Times New Roman"/>
          </w:rPr>
          <w:delText>conditions</w:delText>
        </w:r>
        <w:r w:rsidR="00F140C2" w:rsidDel="00DD6812">
          <w:rPr>
            <w:rFonts w:ascii="Calibri" w:eastAsia="Calibri" w:hAnsi="Calibri" w:cs="Times New Roman"/>
          </w:rPr>
          <w:delText xml:space="preserve"> resulted in </w:delText>
        </w:r>
        <w:r w:rsidR="00F10638" w:rsidDel="00DD6812">
          <w:rPr>
            <w:rFonts w:ascii="Calibri" w:eastAsia="Calibri" w:hAnsi="Calibri" w:cs="Times New Roman"/>
          </w:rPr>
          <w:delText>no differences in level of moral conviction regardless of the topic.</w:delText>
        </w:r>
        <w:r w:rsidR="00C402DB" w:rsidDel="00DD6812">
          <w:rPr>
            <w:rFonts w:ascii="Calibri" w:eastAsia="Calibri" w:hAnsi="Calibri" w:cs="Times New Roman"/>
          </w:rPr>
          <w:delText xml:space="preserve"> However, for the topic of climate change, there was a significant effect of openness to belief change on moral conviction for climate change</w:delText>
        </w:r>
        <w:r w:rsidR="0092719A" w:rsidDel="00DD6812">
          <w:rPr>
            <w:rFonts w:ascii="Calibri" w:eastAsia="Calibri" w:hAnsi="Calibri" w:cs="Times New Roman"/>
          </w:rPr>
          <w:delText xml:space="preserve"> (</w:delText>
        </w:r>
        <w:r w:rsidR="0092719A" w:rsidRPr="00BC2E4A" w:rsidDel="00DD6812">
          <w:rPr>
            <w:rFonts w:ascii="Calibri" w:eastAsia="Calibri" w:hAnsi="Calibri" w:cs="Times New Roman"/>
            <w:i/>
            <w:iCs/>
          </w:rPr>
          <w:delText>F</w:delText>
        </w:r>
        <w:r w:rsidR="0092719A" w:rsidDel="00DD6812">
          <w:rPr>
            <w:rFonts w:ascii="Calibri" w:eastAsia="Calibri" w:hAnsi="Calibri" w:cs="Times New Roman"/>
          </w:rPr>
          <w:delText xml:space="preserve"> </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1</w:delText>
        </w:r>
        <w:r w:rsidR="0092719A" w:rsidRPr="00D93EAB" w:rsidDel="00DD6812">
          <w:rPr>
            <w:rFonts w:ascii="Calibri" w:eastAsia="Calibri" w:hAnsi="Calibri" w:cs="Times New Roman"/>
          </w:rPr>
          <w:delText xml:space="preserve">, </w:delText>
        </w:r>
        <w:r w:rsidR="0092719A" w:rsidDel="00DD6812">
          <w:rPr>
            <w:rFonts w:ascii="Calibri" w:eastAsia="Calibri" w:hAnsi="Calibri" w:cs="Times New Roman"/>
          </w:rPr>
          <w:delText>146</w:delText>
        </w:r>
        <w:r w:rsidR="0092719A" w:rsidRPr="00D93EAB" w:rsidDel="00DD6812">
          <w:rPr>
            <w:rFonts w:ascii="Calibri" w:eastAsia="Calibri" w:hAnsi="Calibri" w:cs="Times New Roman"/>
          </w:rPr>
          <w:delText>) =</w:delText>
        </w:r>
        <w:r w:rsidR="0092719A" w:rsidDel="00DD6812">
          <w:rPr>
            <w:rFonts w:ascii="Calibri" w:eastAsia="Calibri" w:hAnsi="Calibri" w:cs="Times New Roman"/>
          </w:rPr>
          <w:delText>6.011</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 xml:space="preserve"> </w:delText>
        </w:r>
        <w:r w:rsidR="0092719A" w:rsidRPr="00C863CC" w:rsidDel="00DD6812">
          <w:rPr>
            <w:rFonts w:ascii="Calibri" w:eastAsia="Calibri" w:hAnsi="Calibri" w:cs="Times New Roman"/>
            <w:i/>
            <w:iCs/>
          </w:rPr>
          <w:delText>p</w:delText>
        </w:r>
        <w:r w:rsidR="0092719A" w:rsidRPr="00C863CC" w:rsidDel="00DD6812">
          <w:rPr>
            <w:rFonts w:ascii="Calibri" w:eastAsia="Calibri" w:hAnsi="Calibri" w:cs="Times New Roman"/>
          </w:rPr>
          <w:delText xml:space="preserve"> </w:delText>
        </w:r>
        <w:r w:rsidR="0092719A" w:rsidDel="00DD6812">
          <w:rPr>
            <w:rFonts w:ascii="Calibri" w:eastAsia="Calibri" w:hAnsi="Calibri" w:cs="Times New Roman"/>
          </w:rPr>
          <w:delText xml:space="preserve">= </w:delText>
        </w:r>
        <w:r w:rsidR="00840555" w:rsidDel="00DD6812">
          <w:rPr>
            <w:rFonts w:ascii="Calibri" w:eastAsia="Calibri" w:hAnsi="Calibri" w:cs="Times New Roman"/>
          </w:rPr>
          <w:delText>0.015</w:delText>
        </w:r>
        <w:r w:rsidR="0092719A" w:rsidDel="00DD6812">
          <w:rPr>
            <w:rFonts w:ascii="Calibri" w:eastAsia="Calibri" w:hAnsi="Calibri" w:cs="Times New Roman"/>
          </w:rPr>
          <w:delText>)</w:delText>
        </w:r>
        <w:r w:rsidR="0058632C" w:rsidDel="00DD6812">
          <w:rPr>
            <w:rFonts w:ascii="Calibri" w:eastAsia="Calibri" w:hAnsi="Calibri" w:cs="Times New Roman"/>
          </w:rPr>
          <w:delText>, such that greater openness to belief change predicted greater perceived moral conviction.</w:delText>
        </w:r>
      </w:del>
    </w:p>
    <w:p w14:paraId="409DFD9E" w14:textId="4D282F8D" w:rsidR="00F52C77" w:rsidRPr="004A08ED" w:rsidDel="00DD6812" w:rsidRDefault="00F52C77" w:rsidP="001206DD">
      <w:pPr>
        <w:pStyle w:val="Heading2"/>
        <w:rPr>
          <w:del w:id="500" w:author="Duan, Sean (MU-Student)" w:date="2024-06-20T12:12:00Z" w16du:dateUtc="2024-06-20T17:12:00Z"/>
          <w:rFonts w:ascii="Calibri Light" w:eastAsia="Times New Roman" w:hAnsi="Calibri Light" w:cs="Times New Roman"/>
          <w:i/>
          <w:color w:val="000000"/>
        </w:rPr>
      </w:pPr>
      <w:del w:id="501"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9FBA99F" w14:textId="29A2FDE9" w:rsidR="00781E6B" w:rsidDel="00DD6812" w:rsidRDefault="00F52C77" w:rsidP="001206DD">
      <w:pPr>
        <w:pStyle w:val="Heading2"/>
        <w:rPr>
          <w:del w:id="502" w:author="Duan, Sean (MU-Student)" w:date="2024-06-20T12:12:00Z" w16du:dateUtc="2024-06-20T17:12:00Z"/>
          <w:rFonts w:ascii="Calibri" w:eastAsia="Calibri" w:hAnsi="Calibri" w:cs="Times New Roman"/>
        </w:rPr>
      </w:pPr>
      <w:del w:id="503"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w:delText>
        </w:r>
        <w:r w:rsidR="001C0E2F" w:rsidDel="00DD6812">
          <w:rPr>
            <w:rFonts w:ascii="Calibri" w:eastAsia="Calibri" w:hAnsi="Calibri" w:cs="Times New Roman"/>
          </w:rPr>
          <w:delText>on baseline differences in moral conviction and openness to belief change by topic.</w:delText>
        </w:r>
        <w:r w:rsidR="00E04C0B" w:rsidDel="00DD6812">
          <w:rPr>
            <w:rFonts w:ascii="Calibri" w:eastAsia="Calibri" w:hAnsi="Calibri" w:cs="Times New Roman"/>
          </w:rPr>
          <w:delText xml:space="preserve"> We used a simple one-way ANOVA predicting moral conviction or openness to belief change, with topic (e.g., UHC, Climate Change, etc.) as our main predictor.</w:delText>
        </w:r>
        <w:r w:rsidR="00D93EAB" w:rsidRPr="00D93EAB" w:rsidDel="00DD6812">
          <w:delText xml:space="preserve"> </w:delText>
        </w:r>
        <w:r w:rsidR="00D93EAB" w:rsidDel="00DD6812">
          <w:delText>Our first</w:delText>
        </w:r>
        <w:r w:rsidR="00D93EAB" w:rsidRPr="00D93EAB" w:rsidDel="00DD6812">
          <w:rPr>
            <w:rFonts w:ascii="Calibri" w:eastAsia="Calibri" w:hAnsi="Calibri" w:cs="Times New Roman"/>
          </w:rPr>
          <w:delText xml:space="preserve"> one-way ANOVA revealed that there </w:delText>
        </w:r>
        <w:r w:rsidR="00D93EAB" w:rsidDel="00DD6812">
          <w:rPr>
            <w:rFonts w:ascii="Calibri" w:eastAsia="Calibri" w:hAnsi="Calibri" w:cs="Times New Roman"/>
          </w:rPr>
          <w:delText>was</w:delText>
        </w:r>
        <w:r w:rsidR="00D93EAB" w:rsidRPr="00D93EAB" w:rsidDel="00DD6812">
          <w:rPr>
            <w:rFonts w:ascii="Calibri" w:eastAsia="Calibri" w:hAnsi="Calibri" w:cs="Times New Roman"/>
          </w:rPr>
          <w:delText xml:space="preserve"> a statistically significant difference in </w:delText>
        </w:r>
        <w:r w:rsidR="00D93EAB" w:rsidDel="00DD6812">
          <w:rPr>
            <w:rFonts w:ascii="Calibri" w:eastAsia="Calibri" w:hAnsi="Calibri" w:cs="Times New Roman"/>
          </w:rPr>
          <w:delText>openness to belief change</w:delText>
        </w:r>
        <w:r w:rsidR="00D93EAB" w:rsidRPr="00D93EAB" w:rsidDel="00DD6812">
          <w:rPr>
            <w:rFonts w:ascii="Calibri" w:eastAsia="Calibri" w:hAnsi="Calibri" w:cs="Times New Roman"/>
          </w:rPr>
          <w:delText xml:space="preserve"> between at least </w:delText>
        </w:r>
        <w:r w:rsidR="00815C29" w:rsidDel="00DD6812">
          <w:rPr>
            <w:rFonts w:ascii="Calibri" w:eastAsia="Calibri" w:hAnsi="Calibri" w:cs="Times New Roman"/>
          </w:rPr>
          <w:delText>two of our topics</w:delText>
        </w:r>
        <w:r w:rsidR="00D93EAB" w:rsidRPr="00D93EAB" w:rsidDel="00DD6812">
          <w:rPr>
            <w:rFonts w:ascii="Calibri" w:eastAsia="Calibri" w:hAnsi="Calibri" w:cs="Times New Roman"/>
          </w:rPr>
          <w:delText xml:space="preserve"> (</w:delText>
        </w:r>
        <w:r w:rsidR="00D93EAB" w:rsidRPr="00BC2E4A" w:rsidDel="00DD6812">
          <w:rPr>
            <w:rFonts w:ascii="Calibri" w:eastAsia="Calibri" w:hAnsi="Calibri" w:cs="Times New Roman"/>
            <w:i/>
            <w:iCs/>
          </w:rPr>
          <w:delText>F</w:delText>
        </w:r>
        <w:r w:rsidR="00BC2E4A" w:rsidDel="00DD6812">
          <w:rPr>
            <w:rFonts w:ascii="Calibri" w:eastAsia="Calibri" w:hAnsi="Calibri" w:cs="Times New Roman"/>
          </w:rPr>
          <w:delText xml:space="preserve"> </w:delText>
        </w:r>
        <w:r w:rsidR="00D93EAB" w:rsidRPr="00D93EAB" w:rsidDel="00DD6812">
          <w:rPr>
            <w:rFonts w:ascii="Calibri" w:eastAsia="Calibri" w:hAnsi="Calibri" w:cs="Times New Roman"/>
          </w:rPr>
          <w:delText>(</w:delText>
        </w:r>
        <w:r w:rsidR="00BC2E4A" w:rsidDel="00DD6812">
          <w:rPr>
            <w:rFonts w:ascii="Calibri" w:eastAsia="Calibri" w:hAnsi="Calibri" w:cs="Times New Roman"/>
          </w:rPr>
          <w:delText>3</w:delText>
        </w:r>
        <w:r w:rsidR="00D93EAB" w:rsidRPr="00D93EAB" w:rsidDel="00DD6812">
          <w:rPr>
            <w:rFonts w:ascii="Calibri" w:eastAsia="Calibri" w:hAnsi="Calibri" w:cs="Times New Roman"/>
          </w:rPr>
          <w:delText xml:space="preserve">, </w:delText>
        </w:r>
        <w:r w:rsidR="00BC2E4A" w:rsidDel="00DD6812">
          <w:rPr>
            <w:rFonts w:ascii="Calibri" w:eastAsia="Calibri" w:hAnsi="Calibri" w:cs="Times New Roman"/>
          </w:rPr>
          <w:delText>604</w:delText>
        </w:r>
        <w:r w:rsidR="00D93EAB" w:rsidRPr="00D93EAB" w:rsidDel="00DD6812">
          <w:rPr>
            <w:rFonts w:ascii="Calibri" w:eastAsia="Calibri" w:hAnsi="Calibri" w:cs="Times New Roman"/>
          </w:rPr>
          <w:delText xml:space="preserve">) = </w:delText>
        </w:r>
        <w:r w:rsidR="00BC2E4A" w:rsidDel="00DD6812">
          <w:rPr>
            <w:rFonts w:ascii="Calibri" w:eastAsia="Calibri" w:hAnsi="Calibri" w:cs="Times New Roman"/>
          </w:rPr>
          <w:delText>6.447</w:delText>
        </w:r>
        <w:r w:rsidR="00D93EAB" w:rsidRPr="00D93EAB" w:rsidDel="00DD6812">
          <w:rPr>
            <w:rFonts w:ascii="Calibri" w:eastAsia="Calibri" w:hAnsi="Calibri" w:cs="Times New Roman"/>
          </w:rPr>
          <w:delText xml:space="preserve">, </w:delText>
        </w:r>
        <w:r w:rsidR="00BC2E4A" w:rsidRPr="00C863CC" w:rsidDel="00DD6812">
          <w:rPr>
            <w:rFonts w:ascii="Calibri" w:eastAsia="Calibri" w:hAnsi="Calibri" w:cs="Times New Roman"/>
            <w:i/>
            <w:iCs/>
          </w:rPr>
          <w:delText>p</w:delText>
        </w:r>
        <w:r w:rsidR="00BC2E4A" w:rsidRPr="00C863CC" w:rsidDel="00DD6812">
          <w:rPr>
            <w:rFonts w:ascii="Calibri" w:eastAsia="Calibri" w:hAnsi="Calibri" w:cs="Times New Roman"/>
          </w:rPr>
          <w:delText xml:space="preserve"> &lt; .001</w:delText>
        </w:r>
        <w:r w:rsidR="00D93EAB" w:rsidRPr="00D93EAB" w:rsidDel="00DD6812">
          <w:rPr>
            <w:rFonts w:ascii="Calibri" w:eastAsia="Calibri" w:hAnsi="Calibri" w:cs="Times New Roman"/>
          </w:rPr>
          <w:delText>).</w:delText>
        </w:r>
        <w:r w:rsidR="0039459E" w:rsidDel="00DD6812">
          <w:rPr>
            <w:rFonts w:ascii="Calibri" w:eastAsia="Calibri" w:hAnsi="Calibri" w:cs="Times New Roman"/>
          </w:rPr>
          <w:delText xml:space="preserve"> </w:delText>
        </w:r>
        <w:r w:rsidR="0039459E" w:rsidRPr="0039459E" w:rsidDel="00DD6812">
          <w:rPr>
            <w:rFonts w:ascii="Calibri" w:eastAsia="Calibri" w:hAnsi="Calibri" w:cs="Times New Roman"/>
          </w:rPr>
          <w:delText xml:space="preserve">A post hoc Tukey test showed that </w:delText>
        </w:r>
        <w:r w:rsidR="0039459E" w:rsidDel="00DD6812">
          <w:rPr>
            <w:rFonts w:ascii="Calibri" w:eastAsia="Calibri" w:hAnsi="Calibri" w:cs="Times New Roman"/>
          </w:rPr>
          <w:delText>topic of UHC had significantly greater openness to belief change</w:delText>
        </w:r>
        <w:r w:rsidR="0039459E" w:rsidRPr="0039459E" w:rsidDel="00DD6812">
          <w:rPr>
            <w:rFonts w:ascii="Calibri" w:eastAsia="Calibri" w:hAnsi="Calibri" w:cs="Times New Roman"/>
          </w:rPr>
          <w:delText xml:space="preserve"> at p &lt; .05; </w:delText>
        </w:r>
        <w:r w:rsidR="00F43A5D" w:rsidDel="00DD6812">
          <w:rPr>
            <w:rFonts w:ascii="Calibri" w:eastAsia="Calibri" w:hAnsi="Calibri" w:cs="Times New Roman"/>
          </w:rPr>
          <w:delText>there were no significant differences between any of the other topics on openness to belief change.</w:delText>
        </w:r>
        <w:r w:rsidR="002932B1" w:rsidDel="00DD6812">
          <w:rPr>
            <w:rFonts w:ascii="Calibri" w:eastAsia="Calibri" w:hAnsi="Calibri" w:cs="Times New Roman"/>
          </w:rPr>
          <w:delText xml:space="preserve"> </w:delText>
        </w:r>
      </w:del>
    </w:p>
    <w:p w14:paraId="2B873937" w14:textId="7EFD01F3" w:rsidR="00467D45" w:rsidDel="00DD6812" w:rsidRDefault="00467D45" w:rsidP="001206DD">
      <w:pPr>
        <w:pStyle w:val="Heading2"/>
        <w:rPr>
          <w:del w:id="504" w:author="Duan, Sean (MU-Student)" w:date="2024-06-20T12:12:00Z" w16du:dateUtc="2024-06-20T17:12:00Z"/>
          <w:rFonts w:ascii="Calibri" w:eastAsia="Calibri" w:hAnsi="Calibri" w:cs="Times New Roman"/>
        </w:rPr>
      </w:pPr>
      <w:del w:id="505" w:author="Duan, Sean (MU-Student)" w:date="2024-06-20T12:12:00Z" w16du:dateUtc="2024-06-20T17:12:00Z">
        <w:r w:rsidDel="00DD6812">
          <w:rPr>
            <w:rFonts w:ascii="Calibri" w:eastAsia="Calibri" w:hAnsi="Calibri" w:cs="Times New Roman"/>
            <w:noProof/>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p w14:paraId="5F301A36" w14:textId="6AA9E8DA" w:rsidR="001D7167" w:rsidDel="00DD6812" w:rsidRDefault="001D7167" w:rsidP="001206DD">
      <w:pPr>
        <w:pStyle w:val="Heading2"/>
        <w:rPr>
          <w:del w:id="506" w:author="Duan, Sean (MU-Student)" w:date="2024-06-20T12:12:00Z" w16du:dateUtc="2024-06-20T17:12:00Z"/>
          <w:rFonts w:ascii="Calibri" w:eastAsia="Calibri" w:hAnsi="Calibri" w:cs="Times New Roman"/>
        </w:rPr>
      </w:pPr>
      <w:del w:id="507" w:author="Duan, Sean (MU-Student)" w:date="2024-06-20T12:12:00Z" w16du:dateUtc="2024-06-20T17:12:00Z">
        <w:r w:rsidRPr="001D7167" w:rsidDel="00DD6812">
          <w:delText>Our Second</w:delText>
        </w:r>
        <w:r w:rsidRPr="001D7167" w:rsidDel="00DD6812">
          <w:rPr>
            <w:rFonts w:ascii="Calibri" w:eastAsia="Calibri" w:hAnsi="Calibri" w:cs="Times New Roman"/>
          </w:rPr>
          <w:delText xml:space="preserve"> o</w:delText>
        </w:r>
        <w:r w:rsidRPr="00D93EAB" w:rsidDel="00DD6812">
          <w:rPr>
            <w:rFonts w:ascii="Calibri" w:eastAsia="Calibri" w:hAnsi="Calibri" w:cs="Times New Roman"/>
          </w:rPr>
          <w:delText xml:space="preserve">ne-way ANOVA revealed that there </w:delText>
        </w:r>
        <w:r w:rsidDel="00DD6812">
          <w:rPr>
            <w:rFonts w:ascii="Calibri" w:eastAsia="Calibri" w:hAnsi="Calibri" w:cs="Times New Roman"/>
          </w:rPr>
          <w:delText>was</w:delText>
        </w:r>
        <w:r w:rsidRPr="00D93EAB" w:rsidDel="00DD6812">
          <w:rPr>
            <w:rFonts w:ascii="Calibri" w:eastAsia="Calibri" w:hAnsi="Calibri" w:cs="Times New Roman"/>
          </w:rPr>
          <w:delText xml:space="preserve"> a statistically significant difference in </w:delText>
        </w:r>
        <w:r w:rsidR="00EE5971" w:rsidDel="00DD6812">
          <w:rPr>
            <w:rFonts w:ascii="Calibri" w:eastAsia="Calibri" w:hAnsi="Calibri" w:cs="Times New Roman"/>
          </w:rPr>
          <w:delText>level of moral conviction</w:delText>
        </w:r>
        <w:r w:rsidRPr="00D93EAB" w:rsidDel="00DD6812">
          <w:rPr>
            <w:rFonts w:ascii="Calibri" w:eastAsia="Calibri" w:hAnsi="Calibri" w:cs="Times New Roman"/>
          </w:rPr>
          <w:delText xml:space="preserve"> between at least </w:delText>
        </w:r>
        <w:r w:rsidDel="00DD6812">
          <w:rPr>
            <w:rFonts w:ascii="Calibri" w:eastAsia="Calibri" w:hAnsi="Calibri" w:cs="Times New Roman"/>
          </w:rPr>
          <w:delText>two of our topics</w:delText>
        </w:r>
        <w:r w:rsidRPr="00D93EAB" w:rsidDel="00DD6812">
          <w:rPr>
            <w:rFonts w:ascii="Calibri" w:eastAsia="Calibri" w:hAnsi="Calibri" w:cs="Times New Roman"/>
          </w:rPr>
          <w:delText xml:space="preserve"> (</w:delText>
        </w:r>
        <w:r w:rsidRPr="00BC2E4A" w:rsidDel="00DD6812">
          <w:rPr>
            <w:rFonts w:ascii="Calibri" w:eastAsia="Calibri" w:hAnsi="Calibri" w:cs="Times New Roman"/>
            <w:i/>
            <w:iCs/>
          </w:rPr>
          <w:delText>F</w:delText>
        </w:r>
        <w:r w:rsidDel="00DD6812">
          <w:rPr>
            <w:rFonts w:ascii="Calibri" w:eastAsia="Calibri" w:hAnsi="Calibri" w:cs="Times New Roman"/>
          </w:rPr>
          <w:delText xml:space="preserve"> </w:delText>
        </w:r>
        <w:r w:rsidRPr="00D93EAB" w:rsidDel="00DD6812">
          <w:rPr>
            <w:rFonts w:ascii="Calibri" w:eastAsia="Calibri" w:hAnsi="Calibri" w:cs="Times New Roman"/>
          </w:rPr>
          <w:delText>(</w:delText>
        </w:r>
        <w:r w:rsidDel="00DD6812">
          <w:rPr>
            <w:rFonts w:ascii="Calibri" w:eastAsia="Calibri" w:hAnsi="Calibri" w:cs="Times New Roman"/>
          </w:rPr>
          <w:delText>3</w:delText>
        </w:r>
        <w:r w:rsidRPr="00D93EAB" w:rsidDel="00DD6812">
          <w:rPr>
            <w:rFonts w:ascii="Calibri" w:eastAsia="Calibri" w:hAnsi="Calibri" w:cs="Times New Roman"/>
          </w:rPr>
          <w:delText xml:space="preserve">, </w:delText>
        </w:r>
        <w:r w:rsidDel="00DD6812">
          <w:rPr>
            <w:rFonts w:ascii="Calibri" w:eastAsia="Calibri" w:hAnsi="Calibri" w:cs="Times New Roman"/>
          </w:rPr>
          <w:delText>604</w:delText>
        </w:r>
        <w:r w:rsidRPr="00D93EAB" w:rsidDel="00DD6812">
          <w:rPr>
            <w:rFonts w:ascii="Calibri" w:eastAsia="Calibri" w:hAnsi="Calibri" w:cs="Times New Roman"/>
          </w:rPr>
          <w:delText xml:space="preserve">) = </w:delText>
        </w:r>
        <w:r w:rsidDel="00DD6812">
          <w:rPr>
            <w:rFonts w:ascii="Calibri" w:eastAsia="Calibri" w:hAnsi="Calibri" w:cs="Times New Roman"/>
          </w:rPr>
          <w:delText>47.94</w:delText>
        </w:r>
        <w:r w:rsidRPr="00D93EAB"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.001</w:delText>
        </w:r>
        <w:r w:rsidRPr="00D93EAB" w:rsidDel="00DD6812">
          <w:rPr>
            <w:rFonts w:ascii="Calibri" w:eastAsia="Calibri" w:hAnsi="Calibri" w:cs="Times New Roman"/>
          </w:rPr>
          <w:delText>).</w:delText>
        </w:r>
        <w:r w:rsidDel="00DD6812">
          <w:rPr>
            <w:rFonts w:ascii="Calibri" w:eastAsia="Calibri" w:hAnsi="Calibri" w:cs="Times New Roman"/>
          </w:rPr>
          <w:delText xml:space="preserve"> </w:delText>
        </w:r>
        <w:r w:rsidRPr="0039459E" w:rsidDel="00DD6812">
          <w:rPr>
            <w:rFonts w:ascii="Calibri" w:eastAsia="Calibri" w:hAnsi="Calibri" w:cs="Times New Roman"/>
          </w:rPr>
          <w:delText xml:space="preserve">A post hoc Tukey test showed that </w:delText>
        </w:r>
        <w:r w:rsidDel="00DD6812">
          <w:rPr>
            <w:rFonts w:ascii="Calibri" w:eastAsia="Calibri" w:hAnsi="Calibri" w:cs="Times New Roman"/>
          </w:rPr>
          <w:delText xml:space="preserve">topic of </w:delText>
        </w:r>
        <w:r w:rsidR="007E5B5D" w:rsidDel="00DD6812">
          <w:rPr>
            <w:rFonts w:ascii="Calibri" w:eastAsia="Calibri" w:hAnsi="Calibri" w:cs="Times New Roman"/>
          </w:rPr>
          <w:delText>exercise</w:delText>
        </w:r>
        <w:r w:rsidDel="00DD6812">
          <w:rPr>
            <w:rFonts w:ascii="Calibri" w:eastAsia="Calibri" w:hAnsi="Calibri" w:cs="Times New Roman"/>
          </w:rPr>
          <w:delText xml:space="preserve"> had significantly </w:delText>
        </w:r>
        <w:r w:rsidR="00F242B8" w:rsidDel="00DD6812">
          <w:rPr>
            <w:rFonts w:ascii="Calibri" w:eastAsia="Calibri" w:hAnsi="Calibri" w:cs="Times New Roman"/>
          </w:rPr>
          <w:delText>lower levels of moral conviction</w:delText>
        </w:r>
        <w:r w:rsidRPr="0039459E" w:rsidDel="00DD6812">
          <w:rPr>
            <w:rFonts w:ascii="Calibri" w:eastAsia="Calibri" w:hAnsi="Calibri" w:cs="Times New Roman"/>
          </w:rPr>
          <w:delText xml:space="preserve"> at p &lt; .05; </w:delText>
        </w:r>
        <w:r w:rsidDel="00DD6812">
          <w:rPr>
            <w:rFonts w:ascii="Calibri" w:eastAsia="Calibri" w:hAnsi="Calibri" w:cs="Times New Roman"/>
          </w:rPr>
          <w:delText xml:space="preserve">there were no significant differences between any of the other topics on </w:delText>
        </w:r>
        <w:r w:rsidR="009A13FA" w:rsidDel="00DD6812">
          <w:rPr>
            <w:rFonts w:ascii="Calibri" w:eastAsia="Calibri" w:hAnsi="Calibri" w:cs="Times New Roman"/>
          </w:rPr>
          <w:delText>moral conviction</w:delText>
        </w:r>
        <w:r w:rsidDel="00DD6812">
          <w:rPr>
            <w:rFonts w:ascii="Calibri" w:eastAsia="Calibri" w:hAnsi="Calibri" w:cs="Times New Roman"/>
          </w:rPr>
          <w:delText xml:space="preserve">. </w:delText>
        </w:r>
      </w:del>
    </w:p>
    <w:p w14:paraId="741D022C" w14:textId="1356EFCE" w:rsidR="00217D5F" w:rsidRPr="00EA036D" w:rsidRDefault="00467D45" w:rsidP="001206DD">
      <w:pPr>
        <w:pStyle w:val="Heading2"/>
      </w:pPr>
      <w:del w:id="508" w:author="Duan, Sean (MU-Student)" w:date="2024-06-20T12:12:00Z" w16du:dateUtc="2024-06-20T17:12:00Z">
        <w:r w:rsidDel="00DD6812">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 w:id="433" w:author="Duan, Sean (MU-Student)" w:date="2024-06-28T14:31:00Z" w:initials="SD">
    <w:p w14:paraId="380E26CC" w14:textId="77777777" w:rsidR="00ED276D" w:rsidRDefault="00ED276D" w:rsidP="00ED276D">
      <w:pPr>
        <w:pStyle w:val="CommentText"/>
      </w:pPr>
      <w:r>
        <w:rPr>
          <w:rStyle w:val="CommentReference"/>
        </w:rPr>
        <w:annotationRef/>
      </w:r>
      <w:r>
        <w:t>Our topic sentence / way of looking at this, we want to understand how to change polarized beliefs. Focus on Americans having highly polarized attitudes on any number of issues - and the polarization leads to stagnation in public policies, difficulties in belief change, etc. Without strategies to change belief in highly polarized issues, it will be challenging for us to reach a consensus and communicate effectively.</w:t>
      </w:r>
    </w:p>
  </w:comment>
  <w:comment w:id="434" w:author="Duan, Sean (MU-Student)" w:date="2024-06-28T14:33:00Z" w:initials="SD">
    <w:p w14:paraId="5B68DF69" w14:textId="77777777" w:rsidR="00ED276D" w:rsidRDefault="00ED276D" w:rsidP="00ED276D">
      <w:pPr>
        <w:pStyle w:val="CommentText"/>
      </w:pPr>
      <w:r>
        <w:rPr>
          <w:rStyle w:val="CommentReference"/>
        </w:rPr>
        <w:annotationRef/>
      </w:r>
      <w:r>
        <w:t>Some highly polarized beliefs are centered around correcting misinformation, some are around legitimately different beliefs, and some things are outright wrong. Highly polarized beliefs are challenging across the board for any number of reasons.</w:t>
      </w:r>
    </w:p>
  </w:comment>
  <w:comment w:id="435" w:author="Duan, Sean (MU-Student)" w:date="2024-06-28T14:34:00Z" w:initials="SD">
    <w:p w14:paraId="05F708C3" w14:textId="77777777" w:rsidR="009E2D82" w:rsidRDefault="009E2D82" w:rsidP="009E2D82">
      <w:pPr>
        <w:pStyle w:val="CommentText"/>
      </w:pPr>
      <w:r>
        <w:rPr>
          <w:rStyle w:val="CommentReference"/>
        </w:rPr>
        <w:annotationRef/>
      </w:r>
      <w:r>
        <w:t>Gridlocked american legistlature from making policy, and preventing americans from reaching mutual understanding (have highly polarized opinons lead to political gridlock? LOOK UP SOURCES).</w:t>
      </w:r>
    </w:p>
  </w:comment>
  <w:comment w:id="436" w:author="Duan, Sean (MU-Student)" w:date="2024-06-28T14:15:00Z" w:initials="SD">
    <w:p w14:paraId="71C30E3B" w14:textId="7F1E9092" w:rsidR="00825043" w:rsidRDefault="00825043" w:rsidP="00825043">
      <w:pPr>
        <w:pStyle w:val="CommentText"/>
      </w:pPr>
      <w:r>
        <w:rPr>
          <w:rStyle w:val="CommentReference"/>
        </w:rPr>
        <w:annotationRef/>
      </w:r>
      <w:r>
        <w:t>Consider giving brian zikmund fisher style ‘imagine X person, with Y life, and Z things’. Sort of a narrative story to enter into.</w:t>
      </w:r>
    </w:p>
  </w:comment>
  <w:comment w:id="437" w:author="Duan, Sean (MU-Student)" w:date="2024-06-28T14:11:00Z" w:initials="SD">
    <w:p w14:paraId="229588E6" w14:textId="1FB3CAC8" w:rsidR="00825043" w:rsidRDefault="00825043" w:rsidP="00825043">
      <w:pPr>
        <w:pStyle w:val="CommentText"/>
      </w:pPr>
      <w:r>
        <w:rPr>
          <w:rStyle w:val="CommentReference"/>
        </w:rPr>
        <w:annotationRef/>
      </w:r>
      <w:r>
        <w:t>Break up this paragraph, let each ‘list’ element have it’s own sentence, put specific behaviors/examples for how the elements work, make sure to add citations behind each of them as well.</w:t>
      </w:r>
    </w:p>
  </w:comment>
  <w:comment w:id="438" w:author="Duan, Sean (MU-Student)" w:date="2024-06-28T14:12:00Z" w:initials="SD">
    <w:p w14:paraId="714973E1" w14:textId="77777777" w:rsidR="00825043" w:rsidRDefault="00825043" w:rsidP="00825043">
      <w:pPr>
        <w:pStyle w:val="CommentText"/>
      </w:pPr>
      <w:r>
        <w:rPr>
          <w:rStyle w:val="CommentReference"/>
        </w:rPr>
        <w:annotationRef/>
      </w:r>
      <w:r>
        <w:t>Again, make sure every time there is an ‘evidence based statement’ that there is citations behind it.</w:t>
      </w:r>
    </w:p>
  </w:comment>
  <w:comment w:id="439" w:author="Duan, Sean (MU-Student)" w:date="2024-06-28T14:24:00Z" w:initials="SD">
    <w:p w14:paraId="343BA4E6" w14:textId="77777777" w:rsidR="00ED276D" w:rsidRDefault="00ED276D" w:rsidP="00ED276D">
      <w:pPr>
        <w:pStyle w:val="CommentText"/>
      </w:pPr>
      <w:r>
        <w:rPr>
          <w:rStyle w:val="CommentReference"/>
        </w:rPr>
        <w:annotationRef/>
      </w:r>
      <w:r>
        <w:t>In general, when writing paragraphs - IMMEDIATELY put in a topic sentence (e.g., WHAT’S THE POINT - in a SPECIFIC way), then all the evidence and what-not flows downward from that.</w:t>
      </w:r>
    </w:p>
  </w:comment>
  <w:comment w:id="440" w:author="Duan, Sean (MU-Student)" w:date="2024-06-28T14:40:00Z" w:initials="SD">
    <w:p w14:paraId="3778C7F1" w14:textId="77777777" w:rsidR="009E2D82" w:rsidRDefault="009E2D82" w:rsidP="009E2D82">
      <w:pPr>
        <w:pStyle w:val="CommentText"/>
      </w:pPr>
      <w:r>
        <w:rPr>
          <w:rStyle w:val="CommentReference"/>
        </w:rPr>
        <w:annotationRef/>
      </w:r>
      <w:r>
        <w:t>Check the goldberg 2019 paper on soc. Consensus and ideological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Ex w15:paraId="380E26CC" w15:done="0"/>
  <w15:commentEx w15:paraId="5B68DF69" w15:paraIdParent="380E26CC" w15:done="0"/>
  <w15:commentEx w15:paraId="05F708C3" w15:paraIdParent="380E26CC" w15:done="0"/>
  <w15:commentEx w15:paraId="71C30E3B" w15:done="0"/>
  <w15:commentEx w15:paraId="229588E6" w15:done="0"/>
  <w15:commentEx w15:paraId="714973E1" w15:paraIdParent="229588E6" w15:done="0"/>
  <w15:commentEx w15:paraId="343BA4E6" w15:done="0"/>
  <w15:commentEx w15:paraId="3778C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Extensible w16cex:durableId="3073ABD9" w16cex:dateUtc="2024-06-28T19:31:00Z"/>
  <w16cex:commentExtensible w16cex:durableId="327345EA" w16cex:dateUtc="2024-06-28T19:33:00Z"/>
  <w16cex:commentExtensible w16cex:durableId="2F1480E5" w16cex:dateUtc="2024-06-28T19:34:00Z"/>
  <w16cex:commentExtensible w16cex:durableId="1B8BFB04" w16cex:dateUtc="2024-06-28T19:15:00Z"/>
  <w16cex:commentExtensible w16cex:durableId="0D5BE2F5" w16cex:dateUtc="2024-06-28T19:11:00Z"/>
  <w16cex:commentExtensible w16cex:durableId="25479407" w16cex:dateUtc="2024-06-28T19:12:00Z"/>
  <w16cex:commentExtensible w16cex:durableId="663707B0" w16cex:dateUtc="2024-06-28T19:24:00Z"/>
  <w16cex:commentExtensible w16cex:durableId="11DC7F52" w16cex:dateUtc="2024-06-28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Id w16cid:paraId="380E26CC" w16cid:durableId="3073ABD9"/>
  <w16cid:commentId w16cid:paraId="5B68DF69" w16cid:durableId="327345EA"/>
  <w16cid:commentId w16cid:paraId="05F708C3" w16cid:durableId="2F1480E5"/>
  <w16cid:commentId w16cid:paraId="71C30E3B" w16cid:durableId="1B8BFB04"/>
  <w16cid:commentId w16cid:paraId="229588E6" w16cid:durableId="0D5BE2F5"/>
  <w16cid:commentId w16cid:paraId="714973E1" w16cid:durableId="25479407"/>
  <w16cid:commentId w16cid:paraId="343BA4E6" w16cid:durableId="663707B0"/>
  <w16cid:commentId w16cid:paraId="3778C7F1" w16cid:durableId="11DC7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102DB"/>
    <w:rsid w:val="00010AAA"/>
    <w:rsid w:val="000130B1"/>
    <w:rsid w:val="00013B8D"/>
    <w:rsid w:val="000147D7"/>
    <w:rsid w:val="000157AE"/>
    <w:rsid w:val="00017A8C"/>
    <w:rsid w:val="000220B0"/>
    <w:rsid w:val="00030B52"/>
    <w:rsid w:val="000312A3"/>
    <w:rsid w:val="00031A92"/>
    <w:rsid w:val="00031CC1"/>
    <w:rsid w:val="0003610D"/>
    <w:rsid w:val="00036953"/>
    <w:rsid w:val="000374FA"/>
    <w:rsid w:val="00040103"/>
    <w:rsid w:val="000406A6"/>
    <w:rsid w:val="00041829"/>
    <w:rsid w:val="00043635"/>
    <w:rsid w:val="00047ABC"/>
    <w:rsid w:val="0005078C"/>
    <w:rsid w:val="00057C0F"/>
    <w:rsid w:val="0006277F"/>
    <w:rsid w:val="0006707F"/>
    <w:rsid w:val="0007040A"/>
    <w:rsid w:val="00070753"/>
    <w:rsid w:val="0007184C"/>
    <w:rsid w:val="00072093"/>
    <w:rsid w:val="000738EF"/>
    <w:rsid w:val="00073C0B"/>
    <w:rsid w:val="00075F58"/>
    <w:rsid w:val="0007627F"/>
    <w:rsid w:val="0007735E"/>
    <w:rsid w:val="00080016"/>
    <w:rsid w:val="00081940"/>
    <w:rsid w:val="0008210A"/>
    <w:rsid w:val="00082169"/>
    <w:rsid w:val="00083B71"/>
    <w:rsid w:val="00091093"/>
    <w:rsid w:val="00092003"/>
    <w:rsid w:val="000922AD"/>
    <w:rsid w:val="000934B9"/>
    <w:rsid w:val="00093F8E"/>
    <w:rsid w:val="000949D2"/>
    <w:rsid w:val="0009670F"/>
    <w:rsid w:val="000A2C14"/>
    <w:rsid w:val="000A2E0D"/>
    <w:rsid w:val="000A5673"/>
    <w:rsid w:val="000A633E"/>
    <w:rsid w:val="000A6674"/>
    <w:rsid w:val="000B1423"/>
    <w:rsid w:val="000B24EA"/>
    <w:rsid w:val="000B3095"/>
    <w:rsid w:val="000B366C"/>
    <w:rsid w:val="000B72B4"/>
    <w:rsid w:val="000B7D4D"/>
    <w:rsid w:val="000C1336"/>
    <w:rsid w:val="000C4350"/>
    <w:rsid w:val="000C4504"/>
    <w:rsid w:val="000C52F7"/>
    <w:rsid w:val="000C5D42"/>
    <w:rsid w:val="000C746B"/>
    <w:rsid w:val="000D3BA6"/>
    <w:rsid w:val="000D5A8C"/>
    <w:rsid w:val="000D7B4D"/>
    <w:rsid w:val="000E0476"/>
    <w:rsid w:val="000E1260"/>
    <w:rsid w:val="000E24E6"/>
    <w:rsid w:val="000E2F46"/>
    <w:rsid w:val="000E46AE"/>
    <w:rsid w:val="000E6075"/>
    <w:rsid w:val="000E6674"/>
    <w:rsid w:val="000E6AB4"/>
    <w:rsid w:val="000F4AC4"/>
    <w:rsid w:val="000F65AE"/>
    <w:rsid w:val="000F760E"/>
    <w:rsid w:val="000F7C46"/>
    <w:rsid w:val="001022EE"/>
    <w:rsid w:val="00104239"/>
    <w:rsid w:val="00105EF3"/>
    <w:rsid w:val="001064F8"/>
    <w:rsid w:val="00106B04"/>
    <w:rsid w:val="001104CC"/>
    <w:rsid w:val="001107EB"/>
    <w:rsid w:val="001121BC"/>
    <w:rsid w:val="0011372E"/>
    <w:rsid w:val="00113E91"/>
    <w:rsid w:val="00116231"/>
    <w:rsid w:val="00116662"/>
    <w:rsid w:val="001206DD"/>
    <w:rsid w:val="00120B52"/>
    <w:rsid w:val="0012232D"/>
    <w:rsid w:val="00126984"/>
    <w:rsid w:val="00130FB5"/>
    <w:rsid w:val="00133DE3"/>
    <w:rsid w:val="00134ECC"/>
    <w:rsid w:val="00136BE5"/>
    <w:rsid w:val="001419B4"/>
    <w:rsid w:val="00141EDF"/>
    <w:rsid w:val="00143EA2"/>
    <w:rsid w:val="001449E8"/>
    <w:rsid w:val="00145943"/>
    <w:rsid w:val="00147EE7"/>
    <w:rsid w:val="001512B7"/>
    <w:rsid w:val="00153AFA"/>
    <w:rsid w:val="001543E6"/>
    <w:rsid w:val="00154B81"/>
    <w:rsid w:val="00154D31"/>
    <w:rsid w:val="00155952"/>
    <w:rsid w:val="00155B7F"/>
    <w:rsid w:val="00160CB7"/>
    <w:rsid w:val="001610DF"/>
    <w:rsid w:val="00161171"/>
    <w:rsid w:val="00161495"/>
    <w:rsid w:val="001616AD"/>
    <w:rsid w:val="00162DEB"/>
    <w:rsid w:val="00163283"/>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4A18"/>
    <w:rsid w:val="001A4D4B"/>
    <w:rsid w:val="001B2216"/>
    <w:rsid w:val="001B29E6"/>
    <w:rsid w:val="001B32C8"/>
    <w:rsid w:val="001B45E6"/>
    <w:rsid w:val="001B5BA5"/>
    <w:rsid w:val="001B5D0A"/>
    <w:rsid w:val="001B78C2"/>
    <w:rsid w:val="001C079F"/>
    <w:rsid w:val="001C0D61"/>
    <w:rsid w:val="001C0E2F"/>
    <w:rsid w:val="001C1103"/>
    <w:rsid w:val="001C15AF"/>
    <w:rsid w:val="001C56A8"/>
    <w:rsid w:val="001C6F01"/>
    <w:rsid w:val="001C7ADE"/>
    <w:rsid w:val="001D023E"/>
    <w:rsid w:val="001D15E1"/>
    <w:rsid w:val="001D5411"/>
    <w:rsid w:val="001D6517"/>
    <w:rsid w:val="001D7167"/>
    <w:rsid w:val="001E2DE6"/>
    <w:rsid w:val="001E3DDE"/>
    <w:rsid w:val="001E4FE9"/>
    <w:rsid w:val="001E502C"/>
    <w:rsid w:val="001E5078"/>
    <w:rsid w:val="001E5282"/>
    <w:rsid w:val="001F761F"/>
    <w:rsid w:val="00200DDB"/>
    <w:rsid w:val="00202130"/>
    <w:rsid w:val="00207804"/>
    <w:rsid w:val="002107FA"/>
    <w:rsid w:val="00214E6E"/>
    <w:rsid w:val="002156F7"/>
    <w:rsid w:val="00217CF2"/>
    <w:rsid w:val="00217D5F"/>
    <w:rsid w:val="002234C0"/>
    <w:rsid w:val="00225143"/>
    <w:rsid w:val="00233CAB"/>
    <w:rsid w:val="00234B1B"/>
    <w:rsid w:val="00234D29"/>
    <w:rsid w:val="002366FA"/>
    <w:rsid w:val="002368B7"/>
    <w:rsid w:val="0024154A"/>
    <w:rsid w:val="00242186"/>
    <w:rsid w:val="002421CD"/>
    <w:rsid w:val="00243154"/>
    <w:rsid w:val="00244CF4"/>
    <w:rsid w:val="0025338B"/>
    <w:rsid w:val="00253D48"/>
    <w:rsid w:val="00253E56"/>
    <w:rsid w:val="002547F3"/>
    <w:rsid w:val="00254971"/>
    <w:rsid w:val="00255927"/>
    <w:rsid w:val="00256FCD"/>
    <w:rsid w:val="00261689"/>
    <w:rsid w:val="00263B2E"/>
    <w:rsid w:val="0026458B"/>
    <w:rsid w:val="002702B1"/>
    <w:rsid w:val="00273F22"/>
    <w:rsid w:val="00273FB3"/>
    <w:rsid w:val="00274AB3"/>
    <w:rsid w:val="00275331"/>
    <w:rsid w:val="002753CB"/>
    <w:rsid w:val="00275F12"/>
    <w:rsid w:val="00280E8C"/>
    <w:rsid w:val="0028118E"/>
    <w:rsid w:val="00287B78"/>
    <w:rsid w:val="00287E84"/>
    <w:rsid w:val="0029094F"/>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400"/>
    <w:rsid w:val="002C359D"/>
    <w:rsid w:val="002C3BA9"/>
    <w:rsid w:val="002C6C59"/>
    <w:rsid w:val="002C73A1"/>
    <w:rsid w:val="002C7B61"/>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3001C0"/>
    <w:rsid w:val="003022A1"/>
    <w:rsid w:val="003030D0"/>
    <w:rsid w:val="00304349"/>
    <w:rsid w:val="00305A91"/>
    <w:rsid w:val="00307963"/>
    <w:rsid w:val="00307BAE"/>
    <w:rsid w:val="00311A43"/>
    <w:rsid w:val="00314FB4"/>
    <w:rsid w:val="00315652"/>
    <w:rsid w:val="0031640F"/>
    <w:rsid w:val="003207E7"/>
    <w:rsid w:val="003209D9"/>
    <w:rsid w:val="003215F3"/>
    <w:rsid w:val="00321767"/>
    <w:rsid w:val="0032235D"/>
    <w:rsid w:val="00323458"/>
    <w:rsid w:val="00324340"/>
    <w:rsid w:val="0032434E"/>
    <w:rsid w:val="003362ED"/>
    <w:rsid w:val="00336BE3"/>
    <w:rsid w:val="003409C2"/>
    <w:rsid w:val="00340C53"/>
    <w:rsid w:val="00341795"/>
    <w:rsid w:val="00343413"/>
    <w:rsid w:val="00343D51"/>
    <w:rsid w:val="00346D54"/>
    <w:rsid w:val="00346EF8"/>
    <w:rsid w:val="00347E4C"/>
    <w:rsid w:val="003563F2"/>
    <w:rsid w:val="00363D75"/>
    <w:rsid w:val="00364DBB"/>
    <w:rsid w:val="00367774"/>
    <w:rsid w:val="00367858"/>
    <w:rsid w:val="0037080D"/>
    <w:rsid w:val="00370BAB"/>
    <w:rsid w:val="00372F82"/>
    <w:rsid w:val="0037564D"/>
    <w:rsid w:val="00377289"/>
    <w:rsid w:val="00380428"/>
    <w:rsid w:val="003808FF"/>
    <w:rsid w:val="00380A02"/>
    <w:rsid w:val="00384237"/>
    <w:rsid w:val="00384A12"/>
    <w:rsid w:val="003857E0"/>
    <w:rsid w:val="00385945"/>
    <w:rsid w:val="00385B11"/>
    <w:rsid w:val="003863B6"/>
    <w:rsid w:val="00387BE2"/>
    <w:rsid w:val="00387DE6"/>
    <w:rsid w:val="00390050"/>
    <w:rsid w:val="0039459E"/>
    <w:rsid w:val="00394C3E"/>
    <w:rsid w:val="00395CDB"/>
    <w:rsid w:val="00396E54"/>
    <w:rsid w:val="003971E8"/>
    <w:rsid w:val="003A3204"/>
    <w:rsid w:val="003A396A"/>
    <w:rsid w:val="003A4296"/>
    <w:rsid w:val="003A499C"/>
    <w:rsid w:val="003B3C3C"/>
    <w:rsid w:val="003B4E1D"/>
    <w:rsid w:val="003B544E"/>
    <w:rsid w:val="003B576B"/>
    <w:rsid w:val="003B5B59"/>
    <w:rsid w:val="003C22A4"/>
    <w:rsid w:val="003C5869"/>
    <w:rsid w:val="003C5E75"/>
    <w:rsid w:val="003C72FF"/>
    <w:rsid w:val="003C7AF8"/>
    <w:rsid w:val="003C7BDE"/>
    <w:rsid w:val="003D4987"/>
    <w:rsid w:val="003D552F"/>
    <w:rsid w:val="003D7B6E"/>
    <w:rsid w:val="003E05AA"/>
    <w:rsid w:val="003E6D5F"/>
    <w:rsid w:val="003E6EB2"/>
    <w:rsid w:val="003F293B"/>
    <w:rsid w:val="003F5334"/>
    <w:rsid w:val="00401BB0"/>
    <w:rsid w:val="004029E4"/>
    <w:rsid w:val="00402AFA"/>
    <w:rsid w:val="00402F75"/>
    <w:rsid w:val="004031F9"/>
    <w:rsid w:val="00405E30"/>
    <w:rsid w:val="00405EF8"/>
    <w:rsid w:val="004062D6"/>
    <w:rsid w:val="0040793B"/>
    <w:rsid w:val="004100F1"/>
    <w:rsid w:val="00410FFE"/>
    <w:rsid w:val="00411BB8"/>
    <w:rsid w:val="00414463"/>
    <w:rsid w:val="00420025"/>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6BDC"/>
    <w:rsid w:val="004973D0"/>
    <w:rsid w:val="004978EA"/>
    <w:rsid w:val="00497E14"/>
    <w:rsid w:val="00497EFE"/>
    <w:rsid w:val="004A17A6"/>
    <w:rsid w:val="004A1C71"/>
    <w:rsid w:val="004A2ADE"/>
    <w:rsid w:val="004A2B55"/>
    <w:rsid w:val="004A51BD"/>
    <w:rsid w:val="004A7105"/>
    <w:rsid w:val="004A737C"/>
    <w:rsid w:val="004B2F9D"/>
    <w:rsid w:val="004B6B20"/>
    <w:rsid w:val="004C1877"/>
    <w:rsid w:val="004D367A"/>
    <w:rsid w:val="004D3C2D"/>
    <w:rsid w:val="004D43E0"/>
    <w:rsid w:val="004E0A21"/>
    <w:rsid w:val="004E1673"/>
    <w:rsid w:val="004E52DD"/>
    <w:rsid w:val="004F3D99"/>
    <w:rsid w:val="004F429A"/>
    <w:rsid w:val="004F494D"/>
    <w:rsid w:val="004F7CD7"/>
    <w:rsid w:val="00500CC8"/>
    <w:rsid w:val="00503642"/>
    <w:rsid w:val="00504AF9"/>
    <w:rsid w:val="00506430"/>
    <w:rsid w:val="00515F38"/>
    <w:rsid w:val="005161AE"/>
    <w:rsid w:val="005162F4"/>
    <w:rsid w:val="005163E6"/>
    <w:rsid w:val="00516784"/>
    <w:rsid w:val="005167A5"/>
    <w:rsid w:val="005173F9"/>
    <w:rsid w:val="005235BD"/>
    <w:rsid w:val="00523B07"/>
    <w:rsid w:val="0052483A"/>
    <w:rsid w:val="00525F8E"/>
    <w:rsid w:val="005304B6"/>
    <w:rsid w:val="00531EC5"/>
    <w:rsid w:val="00533909"/>
    <w:rsid w:val="00533958"/>
    <w:rsid w:val="00533EE4"/>
    <w:rsid w:val="00534127"/>
    <w:rsid w:val="00535096"/>
    <w:rsid w:val="0053609F"/>
    <w:rsid w:val="0054117B"/>
    <w:rsid w:val="00543795"/>
    <w:rsid w:val="0054431B"/>
    <w:rsid w:val="005451C6"/>
    <w:rsid w:val="00545E75"/>
    <w:rsid w:val="0054633C"/>
    <w:rsid w:val="00547B9D"/>
    <w:rsid w:val="005503CF"/>
    <w:rsid w:val="00551964"/>
    <w:rsid w:val="005521E6"/>
    <w:rsid w:val="005522C3"/>
    <w:rsid w:val="005537DA"/>
    <w:rsid w:val="00553E24"/>
    <w:rsid w:val="00555CDB"/>
    <w:rsid w:val="0055647A"/>
    <w:rsid w:val="00562154"/>
    <w:rsid w:val="00562345"/>
    <w:rsid w:val="005624C2"/>
    <w:rsid w:val="00564D0A"/>
    <w:rsid w:val="0057163F"/>
    <w:rsid w:val="0057174E"/>
    <w:rsid w:val="005728DD"/>
    <w:rsid w:val="00573BF7"/>
    <w:rsid w:val="0057423F"/>
    <w:rsid w:val="00575211"/>
    <w:rsid w:val="005772E9"/>
    <w:rsid w:val="0057771F"/>
    <w:rsid w:val="005849DB"/>
    <w:rsid w:val="00585C12"/>
    <w:rsid w:val="00585CBD"/>
    <w:rsid w:val="0058632C"/>
    <w:rsid w:val="005900EA"/>
    <w:rsid w:val="005904CC"/>
    <w:rsid w:val="005918AB"/>
    <w:rsid w:val="00593B3C"/>
    <w:rsid w:val="00595823"/>
    <w:rsid w:val="00595B11"/>
    <w:rsid w:val="0059685A"/>
    <w:rsid w:val="005A1C16"/>
    <w:rsid w:val="005A3DC7"/>
    <w:rsid w:val="005A5361"/>
    <w:rsid w:val="005B2241"/>
    <w:rsid w:val="005B6395"/>
    <w:rsid w:val="005C0AA5"/>
    <w:rsid w:val="005C1FC0"/>
    <w:rsid w:val="005C420E"/>
    <w:rsid w:val="005C5895"/>
    <w:rsid w:val="005C6164"/>
    <w:rsid w:val="005C6840"/>
    <w:rsid w:val="005C6B5D"/>
    <w:rsid w:val="005C7A7B"/>
    <w:rsid w:val="005D2892"/>
    <w:rsid w:val="005D360D"/>
    <w:rsid w:val="005D4C60"/>
    <w:rsid w:val="005D69AB"/>
    <w:rsid w:val="005E08B0"/>
    <w:rsid w:val="005E31E1"/>
    <w:rsid w:val="005E3AA3"/>
    <w:rsid w:val="005F1248"/>
    <w:rsid w:val="005F1F84"/>
    <w:rsid w:val="005F238D"/>
    <w:rsid w:val="005F3B02"/>
    <w:rsid w:val="005F6BD5"/>
    <w:rsid w:val="006003B0"/>
    <w:rsid w:val="00602D4F"/>
    <w:rsid w:val="006060FC"/>
    <w:rsid w:val="00607E3A"/>
    <w:rsid w:val="00610E05"/>
    <w:rsid w:val="00611731"/>
    <w:rsid w:val="00612ECD"/>
    <w:rsid w:val="00615B94"/>
    <w:rsid w:val="00616AEF"/>
    <w:rsid w:val="00626A03"/>
    <w:rsid w:val="00626CF7"/>
    <w:rsid w:val="00633347"/>
    <w:rsid w:val="0063394A"/>
    <w:rsid w:val="00637913"/>
    <w:rsid w:val="00637E5E"/>
    <w:rsid w:val="00640837"/>
    <w:rsid w:val="00642015"/>
    <w:rsid w:val="00642ED9"/>
    <w:rsid w:val="006460E4"/>
    <w:rsid w:val="00646922"/>
    <w:rsid w:val="00646C1B"/>
    <w:rsid w:val="006477D1"/>
    <w:rsid w:val="006513E0"/>
    <w:rsid w:val="0065237B"/>
    <w:rsid w:val="0065267C"/>
    <w:rsid w:val="006554E9"/>
    <w:rsid w:val="006570A4"/>
    <w:rsid w:val="00660DB1"/>
    <w:rsid w:val="0066503A"/>
    <w:rsid w:val="006656E8"/>
    <w:rsid w:val="006704CF"/>
    <w:rsid w:val="00673A19"/>
    <w:rsid w:val="00676228"/>
    <w:rsid w:val="00676C36"/>
    <w:rsid w:val="00684C26"/>
    <w:rsid w:val="0068783B"/>
    <w:rsid w:val="0068788E"/>
    <w:rsid w:val="0069451A"/>
    <w:rsid w:val="006A1163"/>
    <w:rsid w:val="006A2877"/>
    <w:rsid w:val="006A4903"/>
    <w:rsid w:val="006A4F81"/>
    <w:rsid w:val="006A6608"/>
    <w:rsid w:val="006A683F"/>
    <w:rsid w:val="006A6F91"/>
    <w:rsid w:val="006A7BA6"/>
    <w:rsid w:val="006B12DA"/>
    <w:rsid w:val="006B33F4"/>
    <w:rsid w:val="006B4894"/>
    <w:rsid w:val="006B5478"/>
    <w:rsid w:val="006C0CB5"/>
    <w:rsid w:val="006C1D37"/>
    <w:rsid w:val="006C7E14"/>
    <w:rsid w:val="006D20C6"/>
    <w:rsid w:val="006D2169"/>
    <w:rsid w:val="006D65AD"/>
    <w:rsid w:val="006D7797"/>
    <w:rsid w:val="006E08BE"/>
    <w:rsid w:val="006E1DE8"/>
    <w:rsid w:val="006E209F"/>
    <w:rsid w:val="006E28C6"/>
    <w:rsid w:val="006E2A1C"/>
    <w:rsid w:val="006E3784"/>
    <w:rsid w:val="006E3975"/>
    <w:rsid w:val="006E62A3"/>
    <w:rsid w:val="006E7514"/>
    <w:rsid w:val="006F07D7"/>
    <w:rsid w:val="006F239B"/>
    <w:rsid w:val="006F333A"/>
    <w:rsid w:val="006F5BA5"/>
    <w:rsid w:val="006F6679"/>
    <w:rsid w:val="007038F8"/>
    <w:rsid w:val="007049C5"/>
    <w:rsid w:val="00704FA7"/>
    <w:rsid w:val="007055DA"/>
    <w:rsid w:val="00706BF8"/>
    <w:rsid w:val="00712173"/>
    <w:rsid w:val="00713F8A"/>
    <w:rsid w:val="00714797"/>
    <w:rsid w:val="0071571E"/>
    <w:rsid w:val="00715A25"/>
    <w:rsid w:val="00715DA1"/>
    <w:rsid w:val="00720A76"/>
    <w:rsid w:val="007211BB"/>
    <w:rsid w:val="00722A9A"/>
    <w:rsid w:val="00723DD1"/>
    <w:rsid w:val="00725CC1"/>
    <w:rsid w:val="0073045C"/>
    <w:rsid w:val="00730613"/>
    <w:rsid w:val="00732195"/>
    <w:rsid w:val="0073313D"/>
    <w:rsid w:val="00734CF9"/>
    <w:rsid w:val="00740228"/>
    <w:rsid w:val="00741120"/>
    <w:rsid w:val="00742BE2"/>
    <w:rsid w:val="007439B3"/>
    <w:rsid w:val="00744DB8"/>
    <w:rsid w:val="007457BA"/>
    <w:rsid w:val="00750974"/>
    <w:rsid w:val="00755F8A"/>
    <w:rsid w:val="0075614F"/>
    <w:rsid w:val="0076072C"/>
    <w:rsid w:val="0076097A"/>
    <w:rsid w:val="00760A07"/>
    <w:rsid w:val="00760FEC"/>
    <w:rsid w:val="0076241D"/>
    <w:rsid w:val="007627FF"/>
    <w:rsid w:val="007630EC"/>
    <w:rsid w:val="00763E71"/>
    <w:rsid w:val="00763FBF"/>
    <w:rsid w:val="00763FCE"/>
    <w:rsid w:val="0076599A"/>
    <w:rsid w:val="00766EFB"/>
    <w:rsid w:val="00772994"/>
    <w:rsid w:val="00773B06"/>
    <w:rsid w:val="00774437"/>
    <w:rsid w:val="007745D9"/>
    <w:rsid w:val="00775DEE"/>
    <w:rsid w:val="0078014F"/>
    <w:rsid w:val="0078180A"/>
    <w:rsid w:val="00781E6B"/>
    <w:rsid w:val="00785E39"/>
    <w:rsid w:val="007909CD"/>
    <w:rsid w:val="00792B63"/>
    <w:rsid w:val="0079354D"/>
    <w:rsid w:val="0079522C"/>
    <w:rsid w:val="007952E7"/>
    <w:rsid w:val="00797482"/>
    <w:rsid w:val="007A0216"/>
    <w:rsid w:val="007A05D1"/>
    <w:rsid w:val="007A0975"/>
    <w:rsid w:val="007A37BD"/>
    <w:rsid w:val="007A3F8C"/>
    <w:rsid w:val="007B0803"/>
    <w:rsid w:val="007B2A40"/>
    <w:rsid w:val="007B5B06"/>
    <w:rsid w:val="007B5F96"/>
    <w:rsid w:val="007C08A9"/>
    <w:rsid w:val="007C0E91"/>
    <w:rsid w:val="007C1D5F"/>
    <w:rsid w:val="007C32C6"/>
    <w:rsid w:val="007C3D41"/>
    <w:rsid w:val="007C5E98"/>
    <w:rsid w:val="007C6E82"/>
    <w:rsid w:val="007C703E"/>
    <w:rsid w:val="007D0B43"/>
    <w:rsid w:val="007D224F"/>
    <w:rsid w:val="007D436E"/>
    <w:rsid w:val="007D6BE1"/>
    <w:rsid w:val="007E2DD3"/>
    <w:rsid w:val="007E367A"/>
    <w:rsid w:val="007E3692"/>
    <w:rsid w:val="007E5A4D"/>
    <w:rsid w:val="007E5B5D"/>
    <w:rsid w:val="007E5DC6"/>
    <w:rsid w:val="007E72B9"/>
    <w:rsid w:val="007F0CFA"/>
    <w:rsid w:val="007F28E0"/>
    <w:rsid w:val="008001A5"/>
    <w:rsid w:val="008001C9"/>
    <w:rsid w:val="00800498"/>
    <w:rsid w:val="00800749"/>
    <w:rsid w:val="0080265A"/>
    <w:rsid w:val="0080550B"/>
    <w:rsid w:val="00806CA0"/>
    <w:rsid w:val="008079D4"/>
    <w:rsid w:val="00812049"/>
    <w:rsid w:val="00812DC1"/>
    <w:rsid w:val="00813653"/>
    <w:rsid w:val="008149C0"/>
    <w:rsid w:val="00815C29"/>
    <w:rsid w:val="008161D6"/>
    <w:rsid w:val="00817364"/>
    <w:rsid w:val="00821C53"/>
    <w:rsid w:val="0082386A"/>
    <w:rsid w:val="00825043"/>
    <w:rsid w:val="00825FAD"/>
    <w:rsid w:val="00832615"/>
    <w:rsid w:val="00835AC6"/>
    <w:rsid w:val="00835E5A"/>
    <w:rsid w:val="00836D24"/>
    <w:rsid w:val="00837A1C"/>
    <w:rsid w:val="00840555"/>
    <w:rsid w:val="008411CF"/>
    <w:rsid w:val="008439DA"/>
    <w:rsid w:val="00843DCA"/>
    <w:rsid w:val="008449BE"/>
    <w:rsid w:val="008474D8"/>
    <w:rsid w:val="0084756F"/>
    <w:rsid w:val="00850374"/>
    <w:rsid w:val="00850C67"/>
    <w:rsid w:val="00852523"/>
    <w:rsid w:val="00852E8C"/>
    <w:rsid w:val="00852EBD"/>
    <w:rsid w:val="008530A5"/>
    <w:rsid w:val="00854612"/>
    <w:rsid w:val="00856CEE"/>
    <w:rsid w:val="00857A15"/>
    <w:rsid w:val="00860391"/>
    <w:rsid w:val="00862109"/>
    <w:rsid w:val="00862C55"/>
    <w:rsid w:val="00870A44"/>
    <w:rsid w:val="00871747"/>
    <w:rsid w:val="0087393B"/>
    <w:rsid w:val="00882912"/>
    <w:rsid w:val="00883A7F"/>
    <w:rsid w:val="008859BE"/>
    <w:rsid w:val="0089118E"/>
    <w:rsid w:val="00892908"/>
    <w:rsid w:val="0089299E"/>
    <w:rsid w:val="00892E13"/>
    <w:rsid w:val="00893396"/>
    <w:rsid w:val="00897027"/>
    <w:rsid w:val="00897901"/>
    <w:rsid w:val="008A05D5"/>
    <w:rsid w:val="008A1CE9"/>
    <w:rsid w:val="008A5597"/>
    <w:rsid w:val="008B0996"/>
    <w:rsid w:val="008B1F04"/>
    <w:rsid w:val="008B2AC2"/>
    <w:rsid w:val="008B545E"/>
    <w:rsid w:val="008B6AF9"/>
    <w:rsid w:val="008B6D9A"/>
    <w:rsid w:val="008C1CE2"/>
    <w:rsid w:val="008C37F5"/>
    <w:rsid w:val="008C3DF8"/>
    <w:rsid w:val="008C466C"/>
    <w:rsid w:val="008C4C02"/>
    <w:rsid w:val="008C6D4C"/>
    <w:rsid w:val="008C72A9"/>
    <w:rsid w:val="008D0086"/>
    <w:rsid w:val="008D0B5E"/>
    <w:rsid w:val="008D4D97"/>
    <w:rsid w:val="008D50A6"/>
    <w:rsid w:val="008D73FF"/>
    <w:rsid w:val="008D7526"/>
    <w:rsid w:val="008E01F3"/>
    <w:rsid w:val="008E0236"/>
    <w:rsid w:val="008E1E84"/>
    <w:rsid w:val="008E2B1E"/>
    <w:rsid w:val="008E2F30"/>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13293"/>
    <w:rsid w:val="00914014"/>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2DD1"/>
    <w:rsid w:val="00954B98"/>
    <w:rsid w:val="00955ECE"/>
    <w:rsid w:val="0095699B"/>
    <w:rsid w:val="00960B13"/>
    <w:rsid w:val="00963FBC"/>
    <w:rsid w:val="00967AC0"/>
    <w:rsid w:val="009708F6"/>
    <w:rsid w:val="00971123"/>
    <w:rsid w:val="0097392E"/>
    <w:rsid w:val="0097399A"/>
    <w:rsid w:val="009750F6"/>
    <w:rsid w:val="009768C6"/>
    <w:rsid w:val="00976FA6"/>
    <w:rsid w:val="009778F9"/>
    <w:rsid w:val="00983C88"/>
    <w:rsid w:val="00984130"/>
    <w:rsid w:val="00984AE8"/>
    <w:rsid w:val="009870E3"/>
    <w:rsid w:val="0099195B"/>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C3620"/>
    <w:rsid w:val="009C3FC4"/>
    <w:rsid w:val="009C665D"/>
    <w:rsid w:val="009C6FD6"/>
    <w:rsid w:val="009D0101"/>
    <w:rsid w:val="009D1C1C"/>
    <w:rsid w:val="009D260F"/>
    <w:rsid w:val="009D2990"/>
    <w:rsid w:val="009D579A"/>
    <w:rsid w:val="009D5C12"/>
    <w:rsid w:val="009D60A1"/>
    <w:rsid w:val="009D706F"/>
    <w:rsid w:val="009E116F"/>
    <w:rsid w:val="009E2D82"/>
    <w:rsid w:val="009E3B4A"/>
    <w:rsid w:val="009E7884"/>
    <w:rsid w:val="009F26BF"/>
    <w:rsid w:val="009F5E72"/>
    <w:rsid w:val="009F6128"/>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3870"/>
    <w:rsid w:val="00A26E03"/>
    <w:rsid w:val="00A26EC3"/>
    <w:rsid w:val="00A2764C"/>
    <w:rsid w:val="00A30F57"/>
    <w:rsid w:val="00A30FB8"/>
    <w:rsid w:val="00A3272A"/>
    <w:rsid w:val="00A33118"/>
    <w:rsid w:val="00A35237"/>
    <w:rsid w:val="00A41793"/>
    <w:rsid w:val="00A42399"/>
    <w:rsid w:val="00A44946"/>
    <w:rsid w:val="00A44EC4"/>
    <w:rsid w:val="00A53A3B"/>
    <w:rsid w:val="00A53F94"/>
    <w:rsid w:val="00A54CC3"/>
    <w:rsid w:val="00A62A38"/>
    <w:rsid w:val="00A6358A"/>
    <w:rsid w:val="00A643F5"/>
    <w:rsid w:val="00A67424"/>
    <w:rsid w:val="00A7050A"/>
    <w:rsid w:val="00A71536"/>
    <w:rsid w:val="00A72188"/>
    <w:rsid w:val="00A73599"/>
    <w:rsid w:val="00A73E43"/>
    <w:rsid w:val="00A75080"/>
    <w:rsid w:val="00A751B5"/>
    <w:rsid w:val="00A75F20"/>
    <w:rsid w:val="00A7629F"/>
    <w:rsid w:val="00A8088F"/>
    <w:rsid w:val="00A80C83"/>
    <w:rsid w:val="00A82884"/>
    <w:rsid w:val="00A83841"/>
    <w:rsid w:val="00A87C6B"/>
    <w:rsid w:val="00A9139C"/>
    <w:rsid w:val="00A950CB"/>
    <w:rsid w:val="00A966D6"/>
    <w:rsid w:val="00AA6AA1"/>
    <w:rsid w:val="00AA7B8B"/>
    <w:rsid w:val="00AB0CB3"/>
    <w:rsid w:val="00AB1D63"/>
    <w:rsid w:val="00AB2A0E"/>
    <w:rsid w:val="00AB3EE1"/>
    <w:rsid w:val="00AB5ADA"/>
    <w:rsid w:val="00AB6900"/>
    <w:rsid w:val="00AC155A"/>
    <w:rsid w:val="00AC1E33"/>
    <w:rsid w:val="00AC32C9"/>
    <w:rsid w:val="00AC38C6"/>
    <w:rsid w:val="00AC47E3"/>
    <w:rsid w:val="00AC7ADD"/>
    <w:rsid w:val="00AD5E79"/>
    <w:rsid w:val="00AD7B5C"/>
    <w:rsid w:val="00AE200C"/>
    <w:rsid w:val="00AE30BB"/>
    <w:rsid w:val="00AE4A12"/>
    <w:rsid w:val="00AE5529"/>
    <w:rsid w:val="00AF1569"/>
    <w:rsid w:val="00AF2808"/>
    <w:rsid w:val="00AF7985"/>
    <w:rsid w:val="00B01764"/>
    <w:rsid w:val="00B07128"/>
    <w:rsid w:val="00B11168"/>
    <w:rsid w:val="00B118BF"/>
    <w:rsid w:val="00B14321"/>
    <w:rsid w:val="00B153EA"/>
    <w:rsid w:val="00B174F9"/>
    <w:rsid w:val="00B17B18"/>
    <w:rsid w:val="00B249A9"/>
    <w:rsid w:val="00B24F05"/>
    <w:rsid w:val="00B2664E"/>
    <w:rsid w:val="00B268BC"/>
    <w:rsid w:val="00B3236C"/>
    <w:rsid w:val="00B32D0A"/>
    <w:rsid w:val="00B42DE9"/>
    <w:rsid w:val="00B44EBB"/>
    <w:rsid w:val="00B54058"/>
    <w:rsid w:val="00B54631"/>
    <w:rsid w:val="00B555B8"/>
    <w:rsid w:val="00B60D00"/>
    <w:rsid w:val="00B61C56"/>
    <w:rsid w:val="00B65204"/>
    <w:rsid w:val="00B66397"/>
    <w:rsid w:val="00B665BF"/>
    <w:rsid w:val="00B70B05"/>
    <w:rsid w:val="00B77C39"/>
    <w:rsid w:val="00B80238"/>
    <w:rsid w:val="00B81746"/>
    <w:rsid w:val="00B8185F"/>
    <w:rsid w:val="00B8411D"/>
    <w:rsid w:val="00B85EBD"/>
    <w:rsid w:val="00B864EB"/>
    <w:rsid w:val="00B87372"/>
    <w:rsid w:val="00B9007C"/>
    <w:rsid w:val="00B9067A"/>
    <w:rsid w:val="00B91059"/>
    <w:rsid w:val="00B9198E"/>
    <w:rsid w:val="00B9254C"/>
    <w:rsid w:val="00B93F7F"/>
    <w:rsid w:val="00B9645D"/>
    <w:rsid w:val="00BA17BE"/>
    <w:rsid w:val="00BA576A"/>
    <w:rsid w:val="00BB06AE"/>
    <w:rsid w:val="00BB0A3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E0A8A"/>
    <w:rsid w:val="00BE5440"/>
    <w:rsid w:val="00BE619E"/>
    <w:rsid w:val="00BE74E4"/>
    <w:rsid w:val="00BF058E"/>
    <w:rsid w:val="00BF0953"/>
    <w:rsid w:val="00BF2EBC"/>
    <w:rsid w:val="00BF4496"/>
    <w:rsid w:val="00BF4527"/>
    <w:rsid w:val="00BF6226"/>
    <w:rsid w:val="00BF6AE8"/>
    <w:rsid w:val="00C00CAA"/>
    <w:rsid w:val="00C00E42"/>
    <w:rsid w:val="00C06333"/>
    <w:rsid w:val="00C11ECB"/>
    <w:rsid w:val="00C12FF3"/>
    <w:rsid w:val="00C14886"/>
    <w:rsid w:val="00C1680B"/>
    <w:rsid w:val="00C169D4"/>
    <w:rsid w:val="00C20432"/>
    <w:rsid w:val="00C21013"/>
    <w:rsid w:val="00C21432"/>
    <w:rsid w:val="00C22108"/>
    <w:rsid w:val="00C24D72"/>
    <w:rsid w:val="00C25211"/>
    <w:rsid w:val="00C265F9"/>
    <w:rsid w:val="00C27F74"/>
    <w:rsid w:val="00C31556"/>
    <w:rsid w:val="00C3174C"/>
    <w:rsid w:val="00C3280F"/>
    <w:rsid w:val="00C33C53"/>
    <w:rsid w:val="00C343C6"/>
    <w:rsid w:val="00C3635C"/>
    <w:rsid w:val="00C402DB"/>
    <w:rsid w:val="00C459C9"/>
    <w:rsid w:val="00C509E6"/>
    <w:rsid w:val="00C50E38"/>
    <w:rsid w:val="00C51E4D"/>
    <w:rsid w:val="00C51FA1"/>
    <w:rsid w:val="00C522B5"/>
    <w:rsid w:val="00C54ED1"/>
    <w:rsid w:val="00C6099F"/>
    <w:rsid w:val="00C62003"/>
    <w:rsid w:val="00C62F5E"/>
    <w:rsid w:val="00C63F67"/>
    <w:rsid w:val="00C645C7"/>
    <w:rsid w:val="00C67E27"/>
    <w:rsid w:val="00C70056"/>
    <w:rsid w:val="00C741F8"/>
    <w:rsid w:val="00C74A2A"/>
    <w:rsid w:val="00C75AD4"/>
    <w:rsid w:val="00C764D5"/>
    <w:rsid w:val="00C77CFD"/>
    <w:rsid w:val="00C8219D"/>
    <w:rsid w:val="00C827A0"/>
    <w:rsid w:val="00C83495"/>
    <w:rsid w:val="00C87CBD"/>
    <w:rsid w:val="00C919EC"/>
    <w:rsid w:val="00C930C7"/>
    <w:rsid w:val="00C9363A"/>
    <w:rsid w:val="00CA1FF1"/>
    <w:rsid w:val="00CA5E26"/>
    <w:rsid w:val="00CA741B"/>
    <w:rsid w:val="00CA7E6D"/>
    <w:rsid w:val="00CB718D"/>
    <w:rsid w:val="00CB7E8E"/>
    <w:rsid w:val="00CC0D90"/>
    <w:rsid w:val="00CC156A"/>
    <w:rsid w:val="00CC1C5E"/>
    <w:rsid w:val="00CC25C1"/>
    <w:rsid w:val="00CC3735"/>
    <w:rsid w:val="00CC5337"/>
    <w:rsid w:val="00CC612D"/>
    <w:rsid w:val="00CD0F75"/>
    <w:rsid w:val="00CD2054"/>
    <w:rsid w:val="00CD25AF"/>
    <w:rsid w:val="00CD6C09"/>
    <w:rsid w:val="00CD6DF1"/>
    <w:rsid w:val="00CE032E"/>
    <w:rsid w:val="00CE372D"/>
    <w:rsid w:val="00CE51ED"/>
    <w:rsid w:val="00CE5730"/>
    <w:rsid w:val="00D01A38"/>
    <w:rsid w:val="00D03B66"/>
    <w:rsid w:val="00D049D2"/>
    <w:rsid w:val="00D06A73"/>
    <w:rsid w:val="00D0758D"/>
    <w:rsid w:val="00D10473"/>
    <w:rsid w:val="00D14CE5"/>
    <w:rsid w:val="00D15227"/>
    <w:rsid w:val="00D17501"/>
    <w:rsid w:val="00D17A23"/>
    <w:rsid w:val="00D17FB2"/>
    <w:rsid w:val="00D23ABD"/>
    <w:rsid w:val="00D2586E"/>
    <w:rsid w:val="00D34DAA"/>
    <w:rsid w:val="00D35795"/>
    <w:rsid w:val="00D3581C"/>
    <w:rsid w:val="00D364B7"/>
    <w:rsid w:val="00D373FC"/>
    <w:rsid w:val="00D37CAE"/>
    <w:rsid w:val="00D4159F"/>
    <w:rsid w:val="00D42139"/>
    <w:rsid w:val="00D43619"/>
    <w:rsid w:val="00D43BAE"/>
    <w:rsid w:val="00D43D48"/>
    <w:rsid w:val="00D45475"/>
    <w:rsid w:val="00D45F78"/>
    <w:rsid w:val="00D535E8"/>
    <w:rsid w:val="00D5410F"/>
    <w:rsid w:val="00D55B2F"/>
    <w:rsid w:val="00D56206"/>
    <w:rsid w:val="00D57012"/>
    <w:rsid w:val="00D5708D"/>
    <w:rsid w:val="00D614AA"/>
    <w:rsid w:val="00D6192A"/>
    <w:rsid w:val="00D63CD8"/>
    <w:rsid w:val="00D643EF"/>
    <w:rsid w:val="00D65FF8"/>
    <w:rsid w:val="00D667A8"/>
    <w:rsid w:val="00D66911"/>
    <w:rsid w:val="00D6708F"/>
    <w:rsid w:val="00D709A7"/>
    <w:rsid w:val="00D71E15"/>
    <w:rsid w:val="00D72A4A"/>
    <w:rsid w:val="00D73FDD"/>
    <w:rsid w:val="00D74C06"/>
    <w:rsid w:val="00D751BB"/>
    <w:rsid w:val="00D777D0"/>
    <w:rsid w:val="00D80338"/>
    <w:rsid w:val="00D83B69"/>
    <w:rsid w:val="00D84788"/>
    <w:rsid w:val="00D90180"/>
    <w:rsid w:val="00D912CD"/>
    <w:rsid w:val="00D92AD4"/>
    <w:rsid w:val="00D92CB2"/>
    <w:rsid w:val="00D93EAB"/>
    <w:rsid w:val="00D94872"/>
    <w:rsid w:val="00D95210"/>
    <w:rsid w:val="00D96487"/>
    <w:rsid w:val="00DA002E"/>
    <w:rsid w:val="00DA18F1"/>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3EC5"/>
    <w:rsid w:val="00DE53A0"/>
    <w:rsid w:val="00DF1FA1"/>
    <w:rsid w:val="00DF2673"/>
    <w:rsid w:val="00DF403D"/>
    <w:rsid w:val="00DF76A2"/>
    <w:rsid w:val="00DF7FE7"/>
    <w:rsid w:val="00E02221"/>
    <w:rsid w:val="00E02274"/>
    <w:rsid w:val="00E034CD"/>
    <w:rsid w:val="00E04C0B"/>
    <w:rsid w:val="00E05313"/>
    <w:rsid w:val="00E07683"/>
    <w:rsid w:val="00E110E0"/>
    <w:rsid w:val="00E112C4"/>
    <w:rsid w:val="00E13643"/>
    <w:rsid w:val="00E13E6C"/>
    <w:rsid w:val="00E13EEA"/>
    <w:rsid w:val="00E14F70"/>
    <w:rsid w:val="00E15B1D"/>
    <w:rsid w:val="00E16936"/>
    <w:rsid w:val="00E16F4C"/>
    <w:rsid w:val="00E17710"/>
    <w:rsid w:val="00E212AD"/>
    <w:rsid w:val="00E220D5"/>
    <w:rsid w:val="00E22596"/>
    <w:rsid w:val="00E2276B"/>
    <w:rsid w:val="00E2413F"/>
    <w:rsid w:val="00E26399"/>
    <w:rsid w:val="00E26FB4"/>
    <w:rsid w:val="00E3289B"/>
    <w:rsid w:val="00E331E4"/>
    <w:rsid w:val="00E34DE7"/>
    <w:rsid w:val="00E3701E"/>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59C1"/>
    <w:rsid w:val="00E75C1F"/>
    <w:rsid w:val="00E77BFB"/>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4007"/>
    <w:rsid w:val="00EB01E9"/>
    <w:rsid w:val="00EB102A"/>
    <w:rsid w:val="00EB2F15"/>
    <w:rsid w:val="00EB3C7D"/>
    <w:rsid w:val="00EB42F8"/>
    <w:rsid w:val="00EB6366"/>
    <w:rsid w:val="00EC3323"/>
    <w:rsid w:val="00EC532E"/>
    <w:rsid w:val="00EC5D68"/>
    <w:rsid w:val="00EC682D"/>
    <w:rsid w:val="00EC73A9"/>
    <w:rsid w:val="00ED276D"/>
    <w:rsid w:val="00ED3FBF"/>
    <w:rsid w:val="00EE1021"/>
    <w:rsid w:val="00EE1363"/>
    <w:rsid w:val="00EE4395"/>
    <w:rsid w:val="00EE4449"/>
    <w:rsid w:val="00EE48D0"/>
    <w:rsid w:val="00EE5971"/>
    <w:rsid w:val="00EE5994"/>
    <w:rsid w:val="00EF0DD4"/>
    <w:rsid w:val="00EF4D88"/>
    <w:rsid w:val="00F01F40"/>
    <w:rsid w:val="00F07C32"/>
    <w:rsid w:val="00F10638"/>
    <w:rsid w:val="00F13BFB"/>
    <w:rsid w:val="00F140C2"/>
    <w:rsid w:val="00F155A4"/>
    <w:rsid w:val="00F179E5"/>
    <w:rsid w:val="00F17C97"/>
    <w:rsid w:val="00F2087E"/>
    <w:rsid w:val="00F22DEA"/>
    <w:rsid w:val="00F23528"/>
    <w:rsid w:val="00F242B8"/>
    <w:rsid w:val="00F24921"/>
    <w:rsid w:val="00F2503D"/>
    <w:rsid w:val="00F26518"/>
    <w:rsid w:val="00F26FE2"/>
    <w:rsid w:val="00F273CA"/>
    <w:rsid w:val="00F305C7"/>
    <w:rsid w:val="00F30EEB"/>
    <w:rsid w:val="00F32F32"/>
    <w:rsid w:val="00F3549B"/>
    <w:rsid w:val="00F371EB"/>
    <w:rsid w:val="00F40068"/>
    <w:rsid w:val="00F43901"/>
    <w:rsid w:val="00F43A5D"/>
    <w:rsid w:val="00F43A6E"/>
    <w:rsid w:val="00F45B8A"/>
    <w:rsid w:val="00F501F3"/>
    <w:rsid w:val="00F52C77"/>
    <w:rsid w:val="00F530D7"/>
    <w:rsid w:val="00F54FBF"/>
    <w:rsid w:val="00F55E96"/>
    <w:rsid w:val="00F5615B"/>
    <w:rsid w:val="00F57E6C"/>
    <w:rsid w:val="00F57ECF"/>
    <w:rsid w:val="00F61982"/>
    <w:rsid w:val="00F6264F"/>
    <w:rsid w:val="00F62F3D"/>
    <w:rsid w:val="00F645B9"/>
    <w:rsid w:val="00F64856"/>
    <w:rsid w:val="00F64AF1"/>
    <w:rsid w:val="00F64B19"/>
    <w:rsid w:val="00F64C2C"/>
    <w:rsid w:val="00F65D65"/>
    <w:rsid w:val="00F70D9B"/>
    <w:rsid w:val="00F7160B"/>
    <w:rsid w:val="00F732AA"/>
    <w:rsid w:val="00F735B6"/>
    <w:rsid w:val="00F74A00"/>
    <w:rsid w:val="00F80F52"/>
    <w:rsid w:val="00F841CC"/>
    <w:rsid w:val="00F8474A"/>
    <w:rsid w:val="00F85400"/>
    <w:rsid w:val="00F86571"/>
    <w:rsid w:val="00F920AB"/>
    <w:rsid w:val="00F94D65"/>
    <w:rsid w:val="00FA11F1"/>
    <w:rsid w:val="00FA2DCF"/>
    <w:rsid w:val="00FA348F"/>
    <w:rsid w:val="00FA4543"/>
    <w:rsid w:val="00FA4CB4"/>
    <w:rsid w:val="00FA593A"/>
    <w:rsid w:val="00FA65FD"/>
    <w:rsid w:val="00FB3011"/>
    <w:rsid w:val="00FB5E78"/>
    <w:rsid w:val="00FB71EF"/>
    <w:rsid w:val="00FB7FAF"/>
    <w:rsid w:val="00FC074D"/>
    <w:rsid w:val="00FC2494"/>
    <w:rsid w:val="00FC5A0C"/>
    <w:rsid w:val="00FC5DB6"/>
    <w:rsid w:val="00FD22BC"/>
    <w:rsid w:val="00FD42AA"/>
    <w:rsid w:val="00FD4533"/>
    <w:rsid w:val="00FD4B2E"/>
    <w:rsid w:val="00FD515C"/>
    <w:rsid w:val="00FD6F98"/>
    <w:rsid w:val="00FD7EC8"/>
    <w:rsid w:val="00FE2B78"/>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0</TotalTime>
  <Pages>23</Pages>
  <Words>11672</Words>
  <Characters>66531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cp:revision>
  <dcterms:created xsi:type="dcterms:W3CDTF">2024-07-22T19:59:00Z</dcterms:created>
  <dcterms:modified xsi:type="dcterms:W3CDTF">2024-07-22T19:59:00Z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