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7DB9" w14:textId="788A9A88" w:rsidR="001778ED" w:rsidRDefault="001977D0" w:rsidP="00E81943">
      <w:pPr>
        <w:pStyle w:val="Heading1"/>
        <w:spacing w:line="480" w:lineRule="auto"/>
        <w:rPr>
          <w:sz w:val="32"/>
          <w:szCs w:val="36"/>
        </w:rPr>
      </w:pPr>
      <w:r w:rsidRPr="0040793B">
        <w:rPr>
          <w:sz w:val="32"/>
          <w:szCs w:val="36"/>
        </w:rPr>
        <w:t>Chapter 1: Introduction – Broad Overview of Research</w:t>
      </w:r>
    </w:p>
    <w:p w14:paraId="1310F1B9" w14:textId="148217C9" w:rsidR="00842661" w:rsidRDefault="00CE4863" w:rsidP="00E81943">
      <w:pPr>
        <w:pStyle w:val="BodyText"/>
        <w:spacing w:line="480" w:lineRule="auto"/>
        <w:ind w:firstLine="720"/>
      </w:pPr>
      <w:r>
        <w:t>It is 201</w:t>
      </w:r>
      <w:r w:rsidR="00F937F7">
        <w:t>8</w:t>
      </w:r>
      <w:r w:rsidR="00ED0B55">
        <w:t>;</w:t>
      </w:r>
      <w:r>
        <w:t xml:space="preserve"> </w:t>
      </w:r>
      <w:r w:rsidR="00842661">
        <w:t>an ordinary American</w:t>
      </w:r>
      <w:r w:rsidR="003C5D38">
        <w:t xml:space="preserve"> is</w:t>
      </w:r>
      <w:r w:rsidR="00842661">
        <w:t xml:space="preserve"> standing </w:t>
      </w:r>
      <w:r>
        <w:t xml:space="preserve">in </w:t>
      </w:r>
      <w:r w:rsidR="00BF60EC">
        <w:t xml:space="preserve">a </w:t>
      </w:r>
      <w:r>
        <w:t>foot of snowfall</w:t>
      </w:r>
      <w:r w:rsidR="00B25B61">
        <w:t xml:space="preserve"> after an unexpectedly long cold snap</w:t>
      </w:r>
      <w:r w:rsidR="00842661">
        <w:t xml:space="preserve"> </w:t>
      </w:r>
      <w:r w:rsidR="00842661" w:rsidRPr="00842661">
        <w:rPr>
          <w:highlight w:val="yellow"/>
        </w:rPr>
        <w:t>(National Oceanic and Atmospheric Administration, Snowfall Extremes – Missouri, 2024)</w:t>
      </w:r>
      <w:r w:rsidR="00ED0B55">
        <w:t xml:space="preserve">. </w:t>
      </w:r>
      <w:r w:rsidR="00EC7871">
        <w:t xml:space="preserve">He communes with his neighbors over beer and they all bond over grousing about how cold it’s been recently. </w:t>
      </w:r>
      <w:r w:rsidR="00ED0B55">
        <w:t xml:space="preserve">On that very same day, </w:t>
      </w:r>
      <w:r w:rsidR="005A2537">
        <w:t>the president of the United States gives his thoughts on climate change</w:t>
      </w:r>
      <w:r w:rsidR="00D72A08">
        <w:t>:</w:t>
      </w:r>
    </w:p>
    <w:p w14:paraId="31FB5A8B" w14:textId="6CF64C54" w:rsidR="00224AA2" w:rsidRDefault="00050D4C" w:rsidP="00050D4C">
      <w:pPr>
        <w:pStyle w:val="BodyText"/>
        <w:spacing w:line="480" w:lineRule="auto"/>
        <w:ind w:left="720"/>
      </w:pPr>
      <w:r>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 xml:space="preserve">(Donald J. Trump, ITV, </w:t>
      </w:r>
      <w:r w:rsidR="00D55CBC" w:rsidRPr="00E12F0F">
        <w:rPr>
          <w:highlight w:val="yellow"/>
        </w:rPr>
        <w:t xml:space="preserve">January </w:t>
      </w:r>
      <w:r w:rsidRPr="00E12F0F">
        <w:rPr>
          <w:highlight w:val="yellow"/>
        </w:rPr>
        <w:t>2018)</w:t>
      </w:r>
      <w:r w:rsidR="00E12F0F">
        <w:t>”</w:t>
      </w:r>
    </w:p>
    <w:p w14:paraId="40D3AEDC" w14:textId="247F11D8" w:rsidR="00842661" w:rsidRDefault="000B1CDD" w:rsidP="00CE7FCF">
      <w:pPr>
        <w:pStyle w:val="BodyText"/>
        <w:spacing w:line="480" w:lineRule="auto"/>
      </w:pPr>
      <w:r>
        <w:t xml:space="preserve">After </w:t>
      </w:r>
      <w:r w:rsidR="00AC7FEB">
        <w:t>vindicat</w:t>
      </w:r>
      <w:r>
        <w:t>ion</w:t>
      </w:r>
      <w:r w:rsidR="00AC7FEB">
        <w:t xml:space="preserve"> by a trusted authority,</w:t>
      </w:r>
      <w:r w:rsidR="0016099B">
        <w:t xml:space="preserve"> seeing the ‘obvious’ evidence around themselves,</w:t>
      </w:r>
      <w:r w:rsidR="006E4F1B">
        <w:t xml:space="preserve"> and reaching a consensus with their immediate peers,</w:t>
      </w:r>
      <w:r w:rsidR="0016099B">
        <w:t xml:space="preserve"> </w:t>
      </w:r>
      <w:proofErr w:type="gramStart"/>
      <w:r w:rsidR="0016099B">
        <w:t>this individual feels</w:t>
      </w:r>
      <w:proofErr w:type="gramEnd"/>
      <w:r w:rsidR="0016099B">
        <w:t xml:space="preserve"> justified in</w:t>
      </w:r>
      <w:r w:rsidR="00AC7FEB">
        <w:t xml:space="preserve"> disbelieving the existence of global warming.</w:t>
      </w:r>
      <w:r w:rsidR="00BF275A">
        <w:t xml:space="preserve"> </w:t>
      </w:r>
      <w:r w:rsidR="00FD0B9B">
        <w:t>In reality</w:t>
      </w:r>
      <w:r w:rsidR="00BF275A">
        <w:t xml:space="preserve">, </w:t>
      </w:r>
      <w:r w:rsidR="00C43434">
        <w:t>the overwhelming majority of scientific evidence indicates that</w:t>
      </w:r>
      <w:r w:rsidR="005928E2">
        <w:t xml:space="preserve"> regardless</w:t>
      </w:r>
      <w:r w:rsidR="00906BE3">
        <w:t xml:space="preserve"> of</w:t>
      </w:r>
      <w:r w:rsidR="005928E2">
        <w:t xml:space="preserve"> cold weather</w:t>
      </w:r>
      <w:r w:rsidR="00906BE3">
        <w:t xml:space="preserve"> and the opinion of politicians</w:t>
      </w:r>
      <w:r w:rsidR="005928E2">
        <w:t xml:space="preserve">, </w:t>
      </w:r>
      <w:r w:rsidR="00C43434">
        <w:t xml:space="preserve">global warming is indeed a real phenomenon </w:t>
      </w:r>
      <w:r w:rsidR="00C43434" w:rsidRPr="00C43434">
        <w:rPr>
          <w:highlight w:val="yellow"/>
        </w:rPr>
        <w:t>(Davis et al., 2020)</w:t>
      </w:r>
      <w:r w:rsidR="00C43434">
        <w:t xml:space="preserve">. </w:t>
      </w:r>
      <w:r w:rsidR="0003269C">
        <w:t>While the scenario is somewhat contrived</w:t>
      </w:r>
      <w:r w:rsidR="008A2D2A">
        <w:t>, t</w:t>
      </w:r>
      <w:r w:rsidR="00224AA2">
        <w:t>he above story is a distressing</w:t>
      </w:r>
      <w:r w:rsidR="00E33853">
        <w:t>ly</w:t>
      </w:r>
      <w:r w:rsidR="00224AA2">
        <w:t xml:space="preserve"> common example of how </w:t>
      </w:r>
      <w:del w:id="0" w:author="Duan, Sean (MU-Student)" w:date="2024-08-12T14:20:00Z" w16du:dateUtc="2024-08-12T19:20:00Z">
        <w:r w:rsidR="00224AA2" w:rsidDel="003C3387">
          <w:delText>human belief can be affected by misinformation</w:delText>
        </w:r>
      </w:del>
      <w:ins w:id="1" w:author="Duan, Sean (MU-Student)" w:date="2024-08-12T14:20:00Z" w16du:dateUtc="2024-08-12T19:20:00Z">
        <w:r w:rsidR="003C3387">
          <w:t>misinformation can drive polarized beliefs</w:t>
        </w:r>
      </w:ins>
      <w:r w:rsidR="00224AA2">
        <w:t>.</w:t>
      </w:r>
      <w:r w:rsidR="00C43434">
        <w:t xml:space="preserve"> </w:t>
      </w:r>
    </w:p>
    <w:p w14:paraId="5FA208B8" w14:textId="25C03DA7" w:rsidR="007566ED" w:rsidRDefault="007566ED" w:rsidP="00802B60">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w:t>
      </w:r>
      <w:r w:rsidR="00C876C6">
        <w:t xml:space="preserve">as our example above shows, </w:t>
      </w:r>
      <w:r>
        <w:t>dissemination of up-to-date information can be objectively worthless if the message itself does not adequately lead to belief change for the behavior at hand.</w:t>
      </w:r>
      <w:ins w:id="2" w:author="Duan, Sean (MU-Student)" w:date="2024-08-12T14:21:00Z" w16du:dateUtc="2024-08-12T19:21:00Z">
        <w:r w:rsidR="00223283">
          <w:t xml:space="preserve"> The world experienced this firsthand during the COVID-19 pandemic; </w:t>
        </w:r>
      </w:ins>
      <w:ins w:id="3" w:author="Duan, Sean (MU-Student)" w:date="2024-08-12T14:22:00Z" w16du:dateUtc="2024-08-12T19:22:00Z">
        <w:r w:rsidR="00223283">
          <w:t>large amounts of</w:t>
        </w:r>
      </w:ins>
      <w:ins w:id="4" w:author="Duan, Sean (MU-Student)" w:date="2024-08-12T14:23:00Z" w16du:dateUtc="2024-08-12T19:23:00Z">
        <w:r w:rsidR="00223283">
          <w:t xml:space="preserve"> </w:t>
        </w:r>
      </w:ins>
      <w:ins w:id="5" w:author="Duan, Sean (MU-Student)" w:date="2024-08-12T14:22:00Z" w16du:dateUtc="2024-08-12T19:22:00Z">
        <w:r w:rsidR="00223283">
          <w:lastRenderedPageBreak/>
          <w:t>misinformation were spread</w:t>
        </w:r>
      </w:ins>
      <w:ins w:id="6" w:author="Duan, Sean (MU-Student)" w:date="2024-08-12T14:23:00Z" w16du:dateUtc="2024-08-12T19:23:00Z">
        <w:r w:rsidR="00223283">
          <w:t xml:space="preserve"> regarding what medicine could work (e.g., </w:t>
        </w:r>
      </w:ins>
      <w:ins w:id="7" w:author="Duan, Sean (MU-Student)" w:date="2024-08-12T14:24:00Z" w16du:dateUtc="2024-08-12T19:24:00Z">
        <w:r w:rsidR="00223283">
          <w:t>hydroxychloroquine</w:t>
        </w:r>
        <w:r w:rsidR="00057D85">
          <w:t xml:space="preserve"> and ivermectin), what the cause of the disease was (e.g., natural origin, Chinese laboratory leak)</w:t>
        </w:r>
      </w:ins>
      <w:ins w:id="8" w:author="Duan, Sean (MU-Student)" w:date="2024-08-12T14:22:00Z" w16du:dateUtc="2024-08-12T19:22:00Z">
        <w:r w:rsidR="00223283">
          <w:t>,</w:t>
        </w:r>
      </w:ins>
      <w:ins w:id="9" w:author="Duan, Sean (MU-Student)" w:date="2024-08-12T14:25:00Z" w16du:dateUtc="2024-08-12T19:25:00Z">
        <w:r w:rsidR="00057D85">
          <w:t xml:space="preserve"> and what were best practices</w:t>
        </w:r>
        <w:r w:rsidR="00C74E51">
          <w:t xml:space="preserve"> to reduce disease spread</w:t>
        </w:r>
        <w:r w:rsidR="00057D85">
          <w:t xml:space="preserve"> (e.g., cloth masking vs N95 masking</w:t>
        </w:r>
        <w:r w:rsidR="00C74E51">
          <w:t>).</w:t>
        </w:r>
      </w:ins>
      <w:ins w:id="10" w:author="Duan, Sean (MU-Student)" w:date="2024-08-12T14:26:00Z" w16du:dateUtc="2024-08-12T19:26:00Z">
        <w:r w:rsidR="0030392B">
          <w:t xml:space="preserve"> This general swell of misinformation contributed to </w:t>
        </w:r>
      </w:ins>
      <w:del w:id="11" w:author="Duan, Sean (MU-Student)" w:date="2024-08-12T14:21:00Z" w16du:dateUtc="2024-08-12T19:21:00Z">
        <w:r w:rsidDel="00223283">
          <w:delText xml:space="preserve"> </w:delText>
        </w:r>
      </w:del>
      <w:del w:id="12" w:author="Duan, Sean (MU-Student)" w:date="2024-08-12T14:26:00Z" w16du:dateUtc="2024-08-12T19:26:00Z">
        <w:r w:rsidR="00D126DB" w:rsidDel="0030392B">
          <w:delText>In another context</w:delText>
        </w:r>
        <w:r w:rsidDel="0030392B">
          <w:delText xml:space="preserve">, </w:delText>
        </w:r>
      </w:del>
      <w:commentRangeStart w:id="13"/>
      <w:r>
        <w:t xml:space="preserve">COVID-19 </w:t>
      </w:r>
      <w:commentRangeEnd w:id="13"/>
      <w:r w:rsidR="008A74D4">
        <w:rPr>
          <w:rStyle w:val="CommentReference"/>
        </w:rPr>
        <w:commentReference w:id="13"/>
      </w:r>
      <w:r>
        <w:t>vaccine hesitancy</w:t>
      </w:r>
      <w:ins w:id="14" w:author="Duan, Sean (MU-Student)" w:date="2024-08-12T14:26:00Z" w16du:dateUtc="2024-08-12T19:26:00Z">
        <w:r w:rsidR="0030392B">
          <w:t>, which</w:t>
        </w:r>
      </w:ins>
      <w:r>
        <w:t xml:space="preserve"> was estimated to result in at least 232,000 preventable deaths</w:t>
      </w:r>
      <w:r w:rsidR="00FB3C63">
        <w:t>.</w:t>
      </w:r>
      <w:r>
        <w:t xml:space="preserve"> </w:t>
      </w:r>
      <w:r w:rsidR="00357F80">
        <w:t>Furthermore, a</w:t>
      </w:r>
      <w:r w:rsidR="00FB3C63">
        <w:t xml:space="preserve"> </w:t>
      </w:r>
      <w:r>
        <w:t>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w:t>
      </w:r>
      <w:r w:rsidR="00950E34">
        <w:t>Improving</w:t>
      </w:r>
      <w:r>
        <w:t xml:space="preserve"> generally negative </w:t>
      </w:r>
      <w:r w:rsidR="00950E34">
        <w:t>attitudes towards</w:t>
      </w:r>
      <w:r>
        <w:t xml:space="preserve"> UHC </w:t>
      </w:r>
      <w:r w:rsidRPr="00CD0F75">
        <w:t xml:space="preserve">in the United States </w:t>
      </w:r>
      <w:r>
        <w:t>(</w:t>
      </w:r>
      <w:r w:rsidRPr="00CD0F75">
        <w:t xml:space="preserve">36% of Americans </w:t>
      </w:r>
      <w:r>
        <w:t>support</w:t>
      </w:r>
      <w:r w:rsidRPr="00CD0F75">
        <w:t xml:space="preserve"> UHC</w:t>
      </w:r>
      <w:r>
        <w:t xml:space="preserve">) would increase the likelihood of UHC adoption, and in doing so, improve population health </w:t>
      </w:r>
      <w:r w:rsidRPr="00A40564">
        <w:rPr>
          <w:highlight w:val="yellow"/>
        </w:rPr>
        <w:t>(Pew Research Center, 2020).</w:t>
      </w:r>
      <w:r>
        <w:t xml:space="preserve"> </w:t>
      </w:r>
    </w:p>
    <w:p w14:paraId="66357726" w14:textId="77777777" w:rsidR="007566ED" w:rsidRDefault="007566ED" w:rsidP="00E81943">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w:t>
      </w:r>
      <w:r>
        <w:rPr>
          <w:szCs w:val="24"/>
        </w:rPr>
        <w:lastRenderedPageBreak/>
        <w:t xml:space="preserve">individual factors interact and influence belief change broadly has real and direct implications for </w:t>
      </w:r>
      <w:r>
        <w:t>public health and safety.</w:t>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r w:rsidRPr="0040793B">
        <w:rPr>
          <w:sz w:val="32"/>
          <w:szCs w:val="36"/>
        </w:rPr>
        <w:t>Chapter 2:</w:t>
      </w:r>
      <w:r>
        <w:rPr>
          <w:sz w:val="32"/>
          <w:szCs w:val="36"/>
        </w:rPr>
        <w:t xml:space="preserve"> Review of the Literature</w:t>
      </w:r>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r>
        <w:rPr>
          <w:sz w:val="32"/>
          <w:szCs w:val="32"/>
        </w:rPr>
        <w:t>Attitude/Belief Formation</w:t>
      </w:r>
    </w:p>
    <w:p w14:paraId="0696173F" w14:textId="25922475" w:rsidR="00153ADB" w:rsidRDefault="00215878" w:rsidP="00E81943">
      <w:pPr>
        <w:spacing w:line="480" w:lineRule="auto"/>
        <w:ind w:firstLine="720"/>
      </w:pPr>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w:t>
      </w:r>
      <w:del w:id="15" w:author="Shaffer, Victoria A." w:date="2024-08-09T10:05:00Z" w16du:dateUtc="2024-08-09T15:05:00Z">
        <w:r w:rsidR="00FB5FFA" w:rsidDel="002809FB">
          <w:delText>s</w:delText>
        </w:r>
      </w:del>
      <w:r w:rsidR="00FB5FFA">
        <w:t xml:space="preserve"> and affect</w:t>
      </w:r>
      <w:del w:id="16" w:author="Shaffer, Victoria A." w:date="2024-08-09T10:05:00Z" w16du:dateUtc="2024-08-09T15:05:00Z">
        <w:r w:rsidR="00FB5FFA" w:rsidDel="002809FB">
          <w:delText>s</w:delText>
        </w:r>
      </w:del>
      <w:r w:rsidR="00FB5FFA">
        <w:t xml:space="preserve">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p>
    <w:p w14:paraId="3A47E1F1" w14:textId="1C223514" w:rsidR="00500EDD" w:rsidDel="00607782" w:rsidRDefault="0000709A" w:rsidP="00E81943">
      <w:pPr>
        <w:spacing w:line="480" w:lineRule="auto"/>
        <w:ind w:firstLine="720"/>
        <w:rPr>
          <w:del w:id="17" w:author="Shaffer, Victoria A." w:date="2024-08-09T10:19:00Z" w16du:dateUtc="2024-08-09T15:19:00Z"/>
        </w:rPr>
      </w:pPr>
      <w:r>
        <w:t xml:space="preserve">Understanding attitude measurement is </w:t>
      </w:r>
      <w:r w:rsidR="00AC1436">
        <w:t xml:space="preserve">the next step </w:t>
      </w:r>
      <w:r>
        <w:t xml:space="preserve">when attempting to understand attitude/belief formation. </w:t>
      </w:r>
      <w:r w:rsidR="00500EDD">
        <w:t xml:space="preserve">Historically, </w:t>
      </w:r>
      <w:del w:id="18" w:author="Shaffer, Victoria A." w:date="2024-08-09T10:15:00Z" w16du:dateUtc="2024-08-09T15:15:00Z">
        <w:r w:rsidR="00500EDD" w:rsidDel="00884AF7">
          <w:delText xml:space="preserve">attitude measures </w:delText>
        </w:r>
      </w:del>
      <w:del w:id="19" w:author="Shaffer, Victoria A." w:date="2024-08-09T10:16:00Z" w16du:dateUtc="2024-08-09T15:16:00Z">
        <w:r w:rsidR="00500EDD" w:rsidDel="00884AF7">
          <w:delText xml:space="preserve">have </w:delText>
        </w:r>
        <w:r w:rsidR="004D105F" w:rsidDel="00884AF7">
          <w:delText>consisted of</w:delText>
        </w:r>
        <w:r w:rsidR="00500EDD" w:rsidDel="00884AF7">
          <w:delText xml:space="preserve"> </w:delText>
        </w:r>
      </w:del>
      <w:r w:rsidR="00500EDD">
        <w:t>self-report scales</w:t>
      </w:r>
      <w:ins w:id="20" w:author="Shaffer, Victoria A." w:date="2024-08-09T10:16:00Z" w16du:dateUtc="2024-08-09T15:16:00Z">
        <w:r w:rsidR="00884AF7">
          <w:t xml:space="preserve"> have been employed to measure attitudes</w:t>
        </w:r>
      </w:ins>
      <w:r w:rsidR="00500EDD">
        <w:t>, using numeric responses on single items or aggregate</w:t>
      </w:r>
      <w:r w:rsidR="0008769C">
        <w:t>s</w:t>
      </w:r>
      <w:r w:rsidR="00500EDD">
        <w:t xml:space="preserve">. These explicit measures of attitude are both popular and effective for measuring attitudes that people are willing and able </w:t>
      </w:r>
      <w:r w:rsidR="00500EDD">
        <w:lastRenderedPageBreak/>
        <w:t xml:space="preserve">to accurately report </w:t>
      </w:r>
      <w:r w:rsidR="00500EDD" w:rsidRPr="00500EDD">
        <w:rPr>
          <w:highlight w:val="yellow"/>
        </w:rPr>
        <w:t>(Himmelfarb, 1993; Greenwald &amp; Banaji, 1995)</w:t>
      </w:r>
      <w:r w:rsidR="00B01EEF">
        <w:t>.</w:t>
      </w:r>
      <w:ins w:id="21" w:author="Duan, Sean (MU-Student)" w:date="2024-08-12T14:53:00Z" w16du:dateUtc="2024-08-12T19:53:00Z">
        <w:r w:rsidR="00C8466F" w:rsidRPr="00C8466F">
          <w:t xml:space="preserve"> </w:t>
        </w:r>
        <w:r w:rsidR="00C8466F">
          <w:t xml:space="preserve">However, many attitudes exist in which motivated response bias precludes explicit measurement; the Implicit Association Test (IAT) developed by </w:t>
        </w:r>
        <w:r w:rsidR="00C8466F" w:rsidRPr="000B26C2">
          <w:rPr>
            <w:highlight w:val="yellow"/>
          </w:rPr>
          <w:t>Greenwald and colleagues (1998)</w:t>
        </w:r>
        <w:r w:rsidR="00C8466F">
          <w:t xml:space="preserve"> directly addresses these issues. The core principle of the IAT assumes that attitudinal evaluation by a subject will manifest itself as differential response time, ostensibly representing a ‘true’ measure of attitude unrelated to social desirability or conscious awareness. </w:t>
        </w:r>
      </w:ins>
      <w:del w:id="22" w:author="Duan, Sean (MU-Student)" w:date="2024-08-12T14:53:00Z" w16du:dateUtc="2024-08-12T19:53:00Z">
        <w:r w:rsidR="00B01EEF" w:rsidDel="00C8466F">
          <w:delText xml:space="preserve"> </w:delText>
        </w:r>
      </w:del>
      <w:commentRangeStart w:id="23"/>
      <w:del w:id="24" w:author="Duan, Sean (MU-Student)" w:date="2024-08-12T14:29:00Z" w16du:dateUtc="2024-08-12T19:29:00Z">
        <w:r w:rsidR="00B01EEF" w:rsidDel="00A1366B">
          <w:delText xml:space="preserve">However, many attitudes exist in which motivated response bias precludes explicit measurement; the Implicit Association Test (IAT) developed by </w:delText>
        </w:r>
        <w:r w:rsidR="00B01EEF" w:rsidRPr="000B26C2" w:rsidDel="00A1366B">
          <w:rPr>
            <w:highlight w:val="yellow"/>
          </w:rPr>
          <w:delText>Greenwald and colleagues (1998)</w:delText>
        </w:r>
        <w:r w:rsidR="00B01EEF" w:rsidDel="00A1366B">
          <w:delText xml:space="preserve"> directly addresses these issues. The core principle of the IAT </w:delText>
        </w:r>
        <w:r w:rsidR="000B26C2" w:rsidDel="00A1366B">
          <w:delText>assumes</w:delText>
        </w:r>
        <w:r w:rsidR="00B01EEF" w:rsidDel="00A1366B">
          <w:delText xml:space="preserve"> that attitudinal evaluation by a subject will manifest itself as differential </w:delText>
        </w:r>
        <w:r w:rsidR="00225B0A" w:rsidDel="00A1366B">
          <w:delText>response time, ostensibly representing</w:delText>
        </w:r>
        <w:r w:rsidR="00377D69" w:rsidDel="00A1366B">
          <w:delText xml:space="preserve"> a ‘true’ measure of attitude unrelated to social desirability or conscious awareness.</w:delText>
        </w:r>
        <w:commentRangeEnd w:id="23"/>
        <w:r w:rsidR="007E5C23" w:rsidDel="00A1366B">
          <w:rPr>
            <w:rStyle w:val="CommentReference"/>
          </w:rPr>
          <w:commentReference w:id="23"/>
        </w:r>
        <w:r w:rsidR="000B26C2" w:rsidDel="00A1366B">
          <w:delText xml:space="preserve"> </w:delText>
        </w:r>
      </w:del>
      <w:r w:rsidR="00056273">
        <w:t xml:space="preserve">As measurement has improved, contemporary research finds that attitude support </w:t>
      </w:r>
      <w:commentRangeStart w:id="25"/>
      <w:r w:rsidR="00056273">
        <w:t>is bipolar, and not two ends of a single continuum</w:t>
      </w:r>
      <w:commentRangeEnd w:id="25"/>
      <w:r w:rsidR="007E5C23">
        <w:rPr>
          <w:rStyle w:val="CommentReference"/>
        </w:rPr>
        <w:commentReference w:id="25"/>
      </w:r>
      <w:r w:rsidR="00056273">
        <w:t xml:space="preserve">;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p>
    <w:p w14:paraId="77C61473" w14:textId="5EAE2477" w:rsidR="008E0C65" w:rsidRPr="008E0C65" w:rsidRDefault="008E0C65" w:rsidP="00607782">
      <w:pPr>
        <w:spacing w:line="480" w:lineRule="auto"/>
        <w:ind w:firstLine="720"/>
        <w:rPr>
          <w:b/>
          <w:bCs/>
          <w:sz w:val="32"/>
          <w:szCs w:val="28"/>
        </w:rPr>
      </w:pPr>
      <w:del w:id="26" w:author="Shaffer, Victoria A." w:date="2024-08-09T10:19:00Z" w16du:dateUtc="2024-08-09T15:19:00Z">
        <w:r w:rsidRPr="008E0C65" w:rsidDel="00607782">
          <w:rPr>
            <w:b/>
            <w:bCs/>
            <w:sz w:val="32"/>
            <w:szCs w:val="28"/>
          </w:rPr>
          <w:delText>WHY ARE ATTITUDES FORMED?</w:delText>
        </w:r>
      </w:del>
    </w:p>
    <w:p w14:paraId="0E346AD9" w14:textId="6635562F" w:rsidR="00215878" w:rsidRDefault="00826E08" w:rsidP="00E81943">
      <w:pPr>
        <w:pStyle w:val="Heading2"/>
        <w:spacing w:line="480" w:lineRule="auto"/>
      </w:pPr>
      <w:r w:rsidRPr="00826E08">
        <w:t>Attitude Change</w:t>
      </w:r>
    </w:p>
    <w:p w14:paraId="1C68D306" w14:textId="29A00E62" w:rsidR="00513B28" w:rsidRPr="004F5962" w:rsidRDefault="004F5962" w:rsidP="002471F5">
      <w:pPr>
        <w:pStyle w:val="BodyText"/>
        <w:spacing w:line="480" w:lineRule="auto"/>
        <w:ind w:firstLine="720"/>
      </w:pPr>
      <w:r>
        <w:t>Research on attitude change has historically been aggregated under two broad</w:t>
      </w:r>
      <w:r w:rsidR="002471F5">
        <w:t xml:space="preserve"> </w:t>
      </w:r>
      <w:r>
        <w:t>umbrellas, attitude change based on the effects of persuasion, and attitude change based on social influence</w:t>
      </w:r>
      <w:ins w:id="27" w:author="Duan, Sean (MU-Student)" w:date="2024-08-12T14:34:00Z" w16du:dateUtc="2024-08-12T19:34:00Z">
        <w:r w:rsidR="00F606E5">
          <w:t xml:space="preserve"> (</w:t>
        </w:r>
        <w:r w:rsidR="0009434F" w:rsidRPr="0009434F">
          <w:rPr>
            <w:highlight w:val="yellow"/>
            <w:rPrChange w:id="28" w:author="Duan, Sean (MU-Student)" w:date="2024-08-12T14:34:00Z" w16du:dateUtc="2024-08-12T19:34:00Z">
              <w:rPr/>
            </w:rPrChange>
          </w:rPr>
          <w:t>O’Keefe, 2016</w:t>
        </w:r>
        <w:r w:rsidR="00F606E5">
          <w:t>)</w:t>
        </w:r>
      </w:ins>
      <w:r>
        <w:t>.</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center of disease </w:t>
      </w:r>
      <w:commentRangeStart w:id="29"/>
      <w:r w:rsidR="00513E18">
        <w:t>control</w:t>
      </w:r>
      <w:commentRangeEnd w:id="29"/>
      <w:r w:rsidR="002705FA">
        <w:rPr>
          <w:rStyle w:val="CommentReference"/>
        </w:rPr>
        <w:commentReference w:id="29"/>
      </w:r>
      <w:r w:rsidR="00513E18">
        <w:t xml:space="preserve">).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w:t>
      </w:r>
      <w:r w:rsidR="00E1559C">
        <w:lastRenderedPageBreak/>
        <w:t>judgements are based on heuristics and shortcuts (</w:t>
      </w:r>
      <w:r w:rsidR="00E73FAE">
        <w:t>S</w:t>
      </w:r>
      <w:r w:rsidR="00DE184D">
        <w:t>ystem 1 thinking,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w:t>
      </w:r>
      <w:ins w:id="30" w:author="Duan, Sean (MU-Student)" w:date="2024-08-12T14:38:00Z" w16du:dateUtc="2024-08-12T19:38:00Z">
        <w:r w:rsidR="00DC3AB8">
          <w:t xml:space="preserve">found that in a reaction time task relying either on system 1 or system 2 thinking, </w:t>
        </w:r>
      </w:ins>
      <w:del w:id="31" w:author="Duan, Sean (MU-Student)" w:date="2024-08-12T14:39:00Z" w16du:dateUtc="2024-08-12T19:39:00Z">
        <w:r w:rsidR="003B320C" w:rsidDel="00DC3AB8">
          <w:delText xml:space="preserve">found </w:delText>
        </w:r>
        <w:commentRangeStart w:id="32"/>
        <w:r w:rsidR="003B320C" w:rsidDel="00DC3AB8">
          <w:delText xml:space="preserve">that </w:delText>
        </w:r>
      </w:del>
      <w:r w:rsidR="003B320C">
        <w:t>f</w:t>
      </w:r>
      <w:r w:rsidR="00513B28">
        <w:t xml:space="preserve">alse accusations of negligence </w:t>
      </w:r>
      <w:del w:id="33" w:author="Duan, Sean (MU-Student)" w:date="2024-08-12T14:36:00Z" w16du:dateUtc="2024-08-12T19:36:00Z">
        <w:r w:rsidR="00513B28" w:rsidDel="005C7E36">
          <w:delText xml:space="preserve">resulted in </w:delText>
        </w:r>
        <w:r w:rsidR="00163319" w:rsidDel="005C7E36">
          <w:delText>significant belief change that a mistake was made</w:delText>
        </w:r>
        <w:commentRangeEnd w:id="32"/>
        <w:r w:rsidR="00DF1F2F" w:rsidDel="005C7E36">
          <w:rPr>
            <w:rStyle w:val="CommentReference"/>
          </w:rPr>
          <w:commentReference w:id="32"/>
        </w:r>
      </w:del>
      <w:ins w:id="34" w:author="Duan, Sean (MU-Student)" w:date="2024-08-12T14:36:00Z" w16du:dateUtc="2024-08-12T19:36:00Z">
        <w:r w:rsidR="005C7E36">
          <w:t>were convincing (e.g.,</w:t>
        </w:r>
      </w:ins>
      <w:ins w:id="35" w:author="Duan, Sean (MU-Student)" w:date="2024-08-12T14:37:00Z" w16du:dateUtc="2024-08-12T19:37:00Z">
        <w:r w:rsidR="005C7E36">
          <w:t xml:space="preserve"> </w:t>
        </w:r>
      </w:ins>
      <w:ins w:id="36" w:author="Duan, Sean (MU-Student)" w:date="2024-08-12T14:40:00Z" w16du:dateUtc="2024-08-12T19:40:00Z">
        <w:r w:rsidR="00C50AF3">
          <w:t>the subject admitted that they did not ‘hit the button’ even if they did</w:t>
        </w:r>
      </w:ins>
      <w:ins w:id="37" w:author="Duan, Sean (MU-Student)" w:date="2024-08-12T14:37:00Z" w16du:dateUtc="2024-08-12T19:37:00Z">
        <w:r w:rsidR="005C7E36">
          <w:t>)</w:t>
        </w:r>
      </w:ins>
      <w:r w:rsidR="00513B28">
        <w:t xml:space="preserve">, but only </w:t>
      </w:r>
      <w:del w:id="38" w:author="Duan, Sean (MU-Student)" w:date="2024-08-12T14:39:00Z" w16du:dateUtc="2024-08-12T19:39:00Z">
        <w:r w:rsidR="0022776E" w:rsidDel="00DC3AB8">
          <w:delText xml:space="preserve">in conditions of high uncertainty, where </w:delText>
        </w:r>
      </w:del>
      <w:ins w:id="39" w:author="Duan, Sean (MU-Student)" w:date="2024-08-12T14:39:00Z" w16du:dateUtc="2024-08-12T19:39:00Z">
        <w:r w:rsidR="00DC3AB8">
          <w:t xml:space="preserve">when </w:t>
        </w:r>
      </w:ins>
      <w:r w:rsidR="0022776E">
        <w:t>individuals were relying on System 1 thinking.</w:t>
      </w:r>
    </w:p>
    <w:p w14:paraId="484E40E6" w14:textId="5BA4DD6F" w:rsidR="004F5962" w:rsidRDefault="00CC76AD" w:rsidP="00E81943">
      <w:pPr>
        <w:pStyle w:val="BodyText"/>
        <w:spacing w:line="480" w:lineRule="auto"/>
      </w:pPr>
      <w:r>
        <w:tab/>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ins w:id="40" w:author="Duan, Sean (MU-Student)" w:date="2024-08-12T14:41:00Z" w16du:dateUtc="2024-08-12T19:41:00Z">
        <w:r w:rsidR="00B02490">
          <w:t xml:space="preserve"> Thus, the content of the information itself, and not the route of processing that is important.</w:t>
        </w:r>
      </w:ins>
      <w:del w:id="41" w:author="Duan, Sean (MU-Student)" w:date="2024-08-12T14:40:00Z" w16du:dateUtc="2024-08-12T19:40:00Z">
        <w:r w:rsidR="0048103A" w:rsidDel="00B02490">
          <w:delText xml:space="preserve"> </w:delText>
        </w:r>
      </w:del>
      <w:ins w:id="42" w:author="Duan, Sean (MU-Student)" w:date="2024-08-12T14:41:00Z" w16du:dateUtc="2024-08-12T19:41:00Z">
        <w:r w:rsidR="00B02490">
          <w:t xml:space="preserve"> </w:t>
        </w:r>
      </w:ins>
      <w:r w:rsidR="0048103A">
        <w:t xml:space="preserve">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w:t>
      </w:r>
      <w:commentRangeStart w:id="43"/>
      <w:r w:rsidR="00344201">
        <w:t>minds</w:t>
      </w:r>
      <w:commentRangeEnd w:id="43"/>
      <w:r w:rsidR="00D810CD">
        <w:rPr>
          <w:rStyle w:val="CommentReference"/>
        </w:rPr>
        <w:commentReference w:id="43"/>
      </w:r>
      <w:r w:rsidR="00344201">
        <w:t>.</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w:t>
      </w:r>
      <w:commentRangeStart w:id="44"/>
      <w:del w:id="45" w:author="Duan, Sean (MU-Student)" w:date="2024-08-12T14:45:00Z" w16du:dateUtc="2024-08-12T19:45:00Z">
        <w:r w:rsidR="005407CF" w:rsidDel="00F00503">
          <w:delText xml:space="preserve">In an </w:delText>
        </w:r>
        <w:r w:rsidR="002D4462" w:rsidDel="00F00503">
          <w:delText>practical</w:delText>
        </w:r>
        <w:r w:rsidR="005407CF" w:rsidDel="00F00503">
          <w:delText xml:space="preserve"> sense</w:delText>
        </w:r>
        <w:commentRangeEnd w:id="44"/>
        <w:r w:rsidR="00D810CD" w:rsidDel="00F00503">
          <w:rPr>
            <w:rStyle w:val="CommentReference"/>
          </w:rPr>
          <w:commentReference w:id="44"/>
        </w:r>
        <w:r w:rsidR="005407CF" w:rsidDel="00F00503">
          <w:delText>, t</w:delText>
        </w:r>
      </w:del>
      <w:ins w:id="46" w:author="Duan, Sean (MU-Student)" w:date="2024-08-12T14:45:00Z" w16du:dateUtc="2024-08-12T19:45:00Z">
        <w:r w:rsidR="00F00503">
          <w:t>T</w:t>
        </w:r>
      </w:ins>
      <w:r w:rsidR="005407CF">
        <w:t>he dual process model has been shown to be more predictive than a unimodal framework</w:t>
      </w:r>
      <w:ins w:id="47" w:author="Duan, Sean (MU-Student)" w:date="2024-08-12T14:45:00Z" w16du:dateUtc="2024-08-12T19:45:00Z">
        <w:r w:rsidR="00005A11">
          <w:t xml:space="preserve"> </w:t>
        </w:r>
      </w:ins>
      <w:ins w:id="48" w:author="Duan, Sean (MU-Student)" w:date="2024-08-12T14:46:00Z" w16du:dateUtc="2024-08-12T19:46:00Z">
        <w:r w:rsidR="00005A11">
          <w:t xml:space="preserve">in several studies examining direct practical </w:t>
        </w:r>
      </w:ins>
      <w:del w:id="49" w:author="Duan, Sean (MU-Student)" w:date="2024-08-12T14:45:00Z" w16du:dateUtc="2024-08-12T19:45:00Z">
        <w:r w:rsidR="005407CF" w:rsidDel="00005A11">
          <w:delText xml:space="preserve"> when applied to </w:delText>
        </w:r>
      </w:del>
      <w:del w:id="50" w:author="Duan, Sean (MU-Student)" w:date="2024-08-12T14:46:00Z" w16du:dateUtc="2024-08-12T19:46:00Z">
        <w:r w:rsidR="005407CF" w:rsidDel="00005A11">
          <w:delText xml:space="preserve">perceptions </w:delText>
        </w:r>
      </w:del>
      <w:ins w:id="51" w:author="Duan, Sean (MU-Student)" w:date="2024-08-12T14:46:00Z" w16du:dateUtc="2024-08-12T19:46:00Z">
        <w:r w:rsidR="00005A11">
          <w:t xml:space="preserve">applications </w:t>
        </w:r>
      </w:ins>
      <w:r w:rsidR="005407CF">
        <w:t>of advertising, retail experiences, and branding (</w:t>
      </w:r>
      <w:r w:rsidR="005407CF" w:rsidRPr="00AB2A0E">
        <w:rPr>
          <w:highlight w:val="yellow"/>
        </w:rPr>
        <w:t xml:space="preserve">Maheswaran, </w:t>
      </w:r>
      <w:proofErr w:type="spellStart"/>
      <w:proofErr w:type="gramStart"/>
      <w:r w:rsidR="005407CF" w:rsidRPr="00AB2A0E">
        <w:rPr>
          <w:highlight w:val="yellow"/>
        </w:rPr>
        <w:t>Mackie,and</w:t>
      </w:r>
      <w:proofErr w:type="spellEnd"/>
      <w:proofErr w:type="gram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ins w:id="52" w:author="Duan, Sean (MU-Student)" w:date="2024-08-12T14:46:00Z" w16du:dateUtc="2024-08-12T19:46:00Z">
        <w:r w:rsidR="00D42877">
          <w:t xml:space="preserve"> </w:t>
        </w:r>
      </w:ins>
      <w:ins w:id="53" w:author="Duan, Sean (MU-Student)" w:date="2024-08-12T14:47:00Z" w16du:dateUtc="2024-08-12T19:47:00Z">
        <w:r w:rsidR="00D42877">
          <w:t xml:space="preserve">This literature indicates that </w:t>
        </w:r>
      </w:ins>
      <w:ins w:id="54" w:author="Duan, Sean (MU-Student)" w:date="2024-08-12T14:48:00Z" w16du:dateUtc="2024-08-12T19:48:00Z">
        <w:r w:rsidR="00D42877">
          <w:t xml:space="preserve">the source of the </w:t>
        </w:r>
      </w:ins>
      <w:ins w:id="55" w:author="Duan, Sean (MU-Student)" w:date="2024-08-12T14:49:00Z" w16du:dateUtc="2024-08-12T19:49:00Z">
        <w:r w:rsidR="00D42877">
          <w:t>cue in an advertisement (e.g., famous football player)</w:t>
        </w:r>
      </w:ins>
      <w:ins w:id="56" w:author="Duan, Sean (MU-Student)" w:date="2024-08-12T14:48:00Z" w16du:dateUtc="2024-08-12T19:48:00Z">
        <w:r w:rsidR="00D42877">
          <w:t xml:space="preserve"> </w:t>
        </w:r>
      </w:ins>
      <w:ins w:id="57" w:author="Duan, Sean (MU-Student)" w:date="2024-08-12T14:49:00Z" w16du:dateUtc="2024-08-12T19:49:00Z">
        <w:r w:rsidR="00D42877">
          <w:t xml:space="preserve">is an especially influential cue for persuasion in </w:t>
        </w:r>
        <w:r w:rsidR="00D42877">
          <w:lastRenderedPageBreak/>
          <w:t xml:space="preserve">conditions of low cognitive capacity; likewise, that </w:t>
        </w:r>
      </w:ins>
      <w:ins w:id="58" w:author="Duan, Sean (MU-Student)" w:date="2024-08-12T14:50:00Z" w16du:dateUtc="2024-08-12T19:50:00Z">
        <w:r w:rsidR="00D42877">
          <w:t>the persuasive function of a ‘brand name</w:t>
        </w:r>
      </w:ins>
      <w:ins w:id="59" w:author="Duan, Sean (MU-Student)" w:date="2024-08-12T14:51:00Z" w16du:dateUtc="2024-08-12T19:51:00Z">
        <w:r w:rsidR="003B7ECE">
          <w:t xml:space="preserve">’ significantly increases when the recipient is highly </w:t>
        </w:r>
        <w:proofErr w:type="gramStart"/>
        <w:r w:rsidR="003B7ECE">
          <w:t>engaged, but</w:t>
        </w:r>
        <w:proofErr w:type="gramEnd"/>
        <w:r w:rsidR="003B7ECE">
          <w:t xml:space="preserve"> is significantly blunted when the recipient is more passive.</w:t>
        </w:r>
      </w:ins>
    </w:p>
    <w:p w14:paraId="6FEBDEE0" w14:textId="3547B6E2" w:rsidR="00863563" w:rsidRDefault="004667FC" w:rsidP="00E81943">
      <w:pPr>
        <w:pStyle w:val="BodyText"/>
        <w:spacing w:line="480" w:lineRule="auto"/>
      </w:pPr>
      <w:r>
        <w:tab/>
      </w:r>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xml:space="preserve">, or the “Obama Effect” from 1992-2008 wherein election surveys indicated that amongst white participants, belief in </w:t>
      </w:r>
      <w:ins w:id="60" w:author="Shaffer, Victoria A." w:date="2024-08-09T10:35:00Z" w16du:dateUtc="2024-08-09T15:35:00Z">
        <w:r w:rsidR="007071AB">
          <w:t xml:space="preserve">the </w:t>
        </w:r>
      </w:ins>
      <w:del w:id="61" w:author="Shaffer, Victoria A." w:date="2024-08-09T10:34:00Z" w16du:dateUtc="2024-08-09T15:34:00Z">
        <w:r w:rsidDel="007071AB">
          <w:delText xml:space="preserve">black </w:delText>
        </w:r>
      </w:del>
      <w:r>
        <w:t xml:space="preserve">intelligence and work ethic </w:t>
      </w:r>
      <w:ins w:id="62" w:author="Shaffer, Victoria A." w:date="2024-08-09T10:35:00Z" w16du:dateUtc="2024-08-09T15:35:00Z">
        <w:r w:rsidR="0028212A">
          <w:t xml:space="preserve">of Black Americans </w:t>
        </w:r>
      </w:ins>
      <w:r>
        <w:t>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p>
    <w:p w14:paraId="2DABC4FD" w14:textId="687F90FF" w:rsidR="006A75E5" w:rsidDel="0028212A" w:rsidRDefault="006A75E5" w:rsidP="00E81943">
      <w:pPr>
        <w:pStyle w:val="BodyText"/>
        <w:spacing w:line="480" w:lineRule="auto"/>
        <w:rPr>
          <w:del w:id="63" w:author="Shaffer, Victoria A." w:date="2024-08-09T10:35:00Z" w16du:dateUtc="2024-08-09T15:35:00Z"/>
        </w:rPr>
      </w:pPr>
    </w:p>
    <w:p w14:paraId="354132F6" w14:textId="5925701E" w:rsidR="00D373FC" w:rsidRDefault="00D373FC" w:rsidP="00E81943">
      <w:pPr>
        <w:pStyle w:val="Heading2"/>
        <w:spacing w:line="480" w:lineRule="auto"/>
      </w:pPr>
      <w:r>
        <w:t>Utilitarian and Deontological Orientation</w:t>
      </w:r>
    </w:p>
    <w:p w14:paraId="44FE4D1D" w14:textId="023F6957" w:rsidR="00BE50C1" w:rsidRDefault="00BE50C1" w:rsidP="00E81943">
      <w:pPr>
        <w:pStyle w:val="BodyText"/>
        <w:spacing w:line="480" w:lineRule="auto"/>
        <w:ind w:firstLine="720"/>
        <w:rPr>
          <w:szCs w:val="24"/>
        </w:rPr>
      </w:pPr>
      <w:commentRangeStart w:id="64"/>
      <w:r>
        <w:rPr>
          <w:szCs w:val="24"/>
        </w:rPr>
        <w:t xml:space="preserve">Utilitarian </w:t>
      </w:r>
      <w:commentRangeEnd w:id="64"/>
      <w:r w:rsidR="003969E0">
        <w:rPr>
          <w:rStyle w:val="CommentReference"/>
        </w:rPr>
        <w:commentReference w:id="64"/>
      </w:r>
      <w:r>
        <w:rPr>
          <w:szCs w:val="24"/>
        </w:rPr>
        <w:t xml:space="preserve">and deontological orientation influences how individuals perceive issues, as well as concepts of ‘right’ and ‘wrong’, which directly </w:t>
      </w:r>
      <w:del w:id="65" w:author="Shaffer, Victoria A." w:date="2024-08-09T10:41:00Z" w16du:dateUtc="2024-08-09T15:41:00Z">
        <w:r w:rsidDel="000E6969">
          <w:rPr>
            <w:szCs w:val="24"/>
          </w:rPr>
          <w:delText>affect</w:delText>
        </w:r>
      </w:del>
      <w:ins w:id="66" w:author="Shaffer, Victoria A." w:date="2024-08-09T10:41:00Z" w16du:dateUtc="2024-08-09T15:41:00Z">
        <w:r w:rsidR="000E6969">
          <w:rPr>
            <w:szCs w:val="24"/>
          </w:rPr>
          <w:t>impact</w:t>
        </w:r>
      </w:ins>
      <w:del w:id="67" w:author="Shaffer, Victoria A." w:date="2024-08-09T10:41:00Z" w16du:dateUtc="2024-08-09T15:41:00Z">
        <w:r w:rsidDel="000E6969">
          <w:rPr>
            <w:szCs w:val="24"/>
          </w:rPr>
          <w:delText>s</w:delText>
        </w:r>
      </w:del>
      <w:r>
        <w:rPr>
          <w:szCs w:val="24"/>
        </w:rPr>
        <w:t xml:space="preserve">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p>
    <w:p w14:paraId="6B98AD10" w14:textId="4C77B562" w:rsidR="00B6653D" w:rsidRDefault="00B6653D" w:rsidP="00E81943">
      <w:pPr>
        <w:pStyle w:val="BodyText"/>
        <w:spacing w:line="480" w:lineRule="auto"/>
        <w:ind w:firstLine="720"/>
        <w:rPr>
          <w:szCs w:val="24"/>
        </w:rPr>
      </w:pPr>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w:t>
      </w:r>
      <w:r w:rsidR="00A860C0" w:rsidRPr="00A860C0">
        <w:rPr>
          <w:szCs w:val="24"/>
        </w:rPr>
        <w:lastRenderedPageBreak/>
        <w:t>COVID-19 pandemic, healthcare professionals were forced to adopt utilitarian policies (e.g., mandatory vaccination</w:t>
      </w:r>
      <w:ins w:id="68" w:author="Duan, Sean (MU-Student)" w:date="2024-08-12T14:57:00Z" w16du:dateUtc="2024-08-12T19:57:00Z">
        <w:r w:rsidR="00D018CC">
          <w:rPr>
            <w:szCs w:val="24"/>
          </w:rPr>
          <w:t>, mandated isolation</w:t>
        </w:r>
      </w:ins>
      <w:r w:rsidR="00A860C0" w:rsidRPr="00A860C0">
        <w:rPr>
          <w:szCs w:val="24"/>
        </w:rPr>
        <w:t xml:space="preserve">), which many found unacceptable. This has resulted in ‘moral injury’ arising from the conflict between individual deontological moral judgement and organization/country level utilitarian moral </w:t>
      </w:r>
      <w:commentRangeStart w:id="69"/>
      <w:r w:rsidR="00A860C0" w:rsidRPr="00A860C0">
        <w:rPr>
          <w:szCs w:val="24"/>
        </w:rPr>
        <w:t xml:space="preserve">judgements </w:t>
      </w:r>
      <w:commentRangeEnd w:id="69"/>
      <w:r w:rsidR="002534A9">
        <w:rPr>
          <w:rStyle w:val="CommentReference"/>
        </w:rPr>
        <w:commentReference w:id="69"/>
      </w:r>
      <w:r w:rsidR="00A860C0" w:rsidRPr="00CE3439">
        <w:rPr>
          <w:szCs w:val="24"/>
          <w:highlight w:val="yellow"/>
        </w:rPr>
        <w:t>(Akram, 2021).</w:t>
      </w:r>
      <w:r w:rsidR="00F54DB4">
        <w:rPr>
          <w:szCs w:val="24"/>
        </w:rPr>
        <w:t xml:space="preserve"> </w:t>
      </w:r>
      <w:ins w:id="70" w:author="Duan, Sean (MU-Student)" w:date="2024-08-12T15:00:00Z" w16du:dateUtc="2024-08-12T20:00:00Z">
        <w:r w:rsidR="002D60BD">
          <w:rPr>
            <w:szCs w:val="24"/>
          </w:rPr>
          <w:t>In the UK during the pandemic, the government traded off dignit</w:t>
        </w:r>
      </w:ins>
      <w:ins w:id="71" w:author="Duan, Sean (MU-Student)" w:date="2024-08-12T15:01:00Z" w16du:dateUtc="2024-08-12T20:01:00Z">
        <w:r w:rsidR="00E675F1">
          <w:rPr>
            <w:szCs w:val="24"/>
          </w:rPr>
          <w:t>y</w:t>
        </w:r>
      </w:ins>
      <w:ins w:id="72" w:author="Duan, Sean (MU-Student)" w:date="2024-08-12T15:00:00Z" w16du:dateUtc="2024-08-12T20:00:00Z">
        <w:r w:rsidR="002D60BD">
          <w:rPr>
            <w:szCs w:val="24"/>
          </w:rPr>
          <w:t xml:space="preserve"> and togetherness (a deontological value) for increased safety and reduced burden of </w:t>
        </w:r>
      </w:ins>
      <w:ins w:id="73" w:author="Duan, Sean (MU-Student)" w:date="2024-08-12T15:01:00Z" w16du:dateUtc="2024-08-12T20:01:00Z">
        <w:r w:rsidR="002D60BD">
          <w:rPr>
            <w:szCs w:val="24"/>
          </w:rPr>
          <w:t>disease (a utilitarian value), however, this resulted in significant ‘moral injury’ when doctors were forced to let</w:t>
        </w:r>
      </w:ins>
      <w:ins w:id="74" w:author="Duan, Sean (MU-Student)" w:date="2024-08-12T14:59:00Z" w16du:dateUtc="2024-08-12T19:59:00Z">
        <w:r w:rsidR="002D60BD">
          <w:rPr>
            <w:szCs w:val="24"/>
          </w:rPr>
          <w:t xml:space="preserve"> patients die alone</w:t>
        </w:r>
      </w:ins>
      <w:ins w:id="75" w:author="Duan, Sean (MU-Student)" w:date="2024-08-12T15:01:00Z" w16du:dateUtc="2024-08-12T20:01:00Z">
        <w:r w:rsidR="002D60BD">
          <w:rPr>
            <w:szCs w:val="24"/>
          </w:rPr>
          <w:t xml:space="preserve"> without seeing their families</w:t>
        </w:r>
      </w:ins>
      <w:ins w:id="76" w:author="Duan, Sean (MU-Student)" w:date="2024-08-12T14:59:00Z" w16du:dateUtc="2024-08-12T19:59:00Z">
        <w:r w:rsidR="002D60BD">
          <w:rPr>
            <w:szCs w:val="24"/>
          </w:rPr>
          <w:t xml:space="preserve"> due to COVID-19 ‘no </w:t>
        </w:r>
        <w:proofErr w:type="spellStart"/>
        <w:r w:rsidR="002D60BD">
          <w:rPr>
            <w:szCs w:val="24"/>
          </w:rPr>
          <w:t>visto</w:t>
        </w:r>
      </w:ins>
      <w:ins w:id="77" w:author="Duan, Sean (MU-Student)" w:date="2024-08-12T15:00:00Z" w16du:dateUtc="2024-08-12T20:00:00Z">
        <w:r w:rsidR="002D60BD">
          <w:rPr>
            <w:szCs w:val="24"/>
          </w:rPr>
          <w:t>rs</w:t>
        </w:r>
        <w:proofErr w:type="spellEnd"/>
        <w:r w:rsidR="002D60BD">
          <w:rPr>
            <w:szCs w:val="24"/>
          </w:rPr>
          <w:t xml:space="preserve"> allowed’ policies</w:t>
        </w:r>
      </w:ins>
      <w:ins w:id="78" w:author="Duan, Sean (MU-Student)" w:date="2024-08-12T15:01:00Z" w16du:dateUtc="2024-08-12T20:01:00Z">
        <w:r w:rsidR="00B950F9">
          <w:rPr>
            <w:szCs w:val="24"/>
          </w:rPr>
          <w:t>.</w:t>
        </w:r>
      </w:ins>
      <w:ins w:id="79" w:author="Duan, Sean (MU-Student)" w:date="2024-08-12T15:02:00Z" w16du:dateUtc="2024-08-12T20:02:00Z">
        <w:r w:rsidR="00E675F1">
          <w:rPr>
            <w:szCs w:val="24"/>
          </w:rPr>
          <w:t xml:space="preserve"> </w:t>
        </w:r>
      </w:ins>
      <w:r w:rsidR="00F54DB4">
        <w:rPr>
          <w:szCs w:val="24"/>
        </w:rPr>
        <w:t>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illing an innocent is never 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p>
    <w:p w14:paraId="23E9C155" w14:textId="433C6EFA" w:rsidR="00E81943" w:rsidDel="003A5990" w:rsidRDefault="00E81943" w:rsidP="00E81943">
      <w:pPr>
        <w:pStyle w:val="BodyText"/>
        <w:spacing w:line="480" w:lineRule="auto"/>
        <w:ind w:firstLine="720"/>
        <w:rPr>
          <w:del w:id="80" w:author="Shaffer, Victoria A." w:date="2024-08-09T10:43:00Z" w16du:dateUtc="2024-08-09T15:43:00Z"/>
          <w:szCs w:val="24"/>
        </w:rPr>
      </w:pPr>
    </w:p>
    <w:p w14:paraId="3634DE14" w14:textId="3A300A42" w:rsidR="001206DD" w:rsidRDefault="001206DD" w:rsidP="00BB10D7">
      <w:pPr>
        <w:pStyle w:val="Heading2"/>
        <w:spacing w:line="480" w:lineRule="auto"/>
      </w:pPr>
      <w:r>
        <w:t>Social Consensus</w:t>
      </w:r>
    </w:p>
    <w:p w14:paraId="1C1E6ACB" w14:textId="683D394C" w:rsidR="00F57C99" w:rsidRDefault="000815CA" w:rsidP="00E81943">
      <w:pPr>
        <w:spacing w:line="480" w:lineRule="auto"/>
        <w:ind w:firstLine="360"/>
      </w:pPr>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Social consensus</w:t>
      </w:r>
      <w:r w:rsidR="00764B66">
        <w:t xml:space="preserve"> reliab</w:t>
      </w:r>
      <w:r w:rsidR="00A85FE2">
        <w:t>ly</w:t>
      </w:r>
      <w:r w:rsidR="00764B66">
        <w:t xml:space="preserve"> impact</w:t>
      </w:r>
      <w:r w:rsidR="00A85FE2">
        <w:t>s</w:t>
      </w:r>
      <w:r w:rsidR="00764B66">
        <w:t xml:space="preserve"> attitude formation and </w:t>
      </w:r>
      <w:r w:rsidR="00764B66">
        <w:lastRenderedPageBreak/>
        <w:t>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 xml:space="preserve">(new circumstances, or lack of agreement), individual judgement reigns (e.g., is it unethical to use AI to write letter to </w:t>
      </w:r>
      <w:commentRangeStart w:id="81"/>
      <w:r w:rsidR="00D56A41">
        <w:t>grandma</w:t>
      </w:r>
      <w:commentRangeEnd w:id="81"/>
      <w:r w:rsidR="002F0593">
        <w:rPr>
          <w:rStyle w:val="CommentReference"/>
        </w:rPr>
        <w:commentReference w:id="81"/>
      </w:r>
      <w:r w:rsidR="00D56A41">
        <w:t>?)</w:t>
      </w:r>
      <w:r w:rsidR="006F3530">
        <w:t>.</w:t>
      </w:r>
      <w:r w:rsidR="00B8493E">
        <w:t xml:space="preserve"> The explicit lack of social consensus also can affect attitude formation and belief change; exposure to minority dissent (e.g., a dissenting attitude with low social consensus) increases critical thinking and divergent problem analysis regarding one’s original belief </w:t>
      </w:r>
      <w:r w:rsidR="00B8493E" w:rsidRPr="00650002">
        <w:rPr>
          <w:highlight w:val="yellow"/>
        </w:rPr>
        <w:t>(De Dru &amp; West, 2001)</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p>
    <w:p w14:paraId="1CC0651F" w14:textId="49D1F9F0" w:rsidR="00F57C99" w:rsidRDefault="007F596D" w:rsidP="00E81943">
      <w:pPr>
        <w:spacing w:line="480" w:lineRule="auto"/>
        <w:ind w:firstLine="360"/>
        <w:rPr>
          <w:szCs w:val="24"/>
        </w:rPr>
      </w:pPr>
      <w:r>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(Frankford, 2015; DiJulio, Firth, and Brodie 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 xml:space="preserve">(Rocke et al. </w:t>
      </w:r>
      <w:r w:rsidR="00C012A4" w:rsidRPr="00D43BAE">
        <w:rPr>
          <w:szCs w:val="24"/>
          <w:highlight w:val="yellow"/>
        </w:rPr>
        <w:lastRenderedPageBreak/>
        <w:t>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468131DC" w14:textId="3AAD5C51" w:rsidR="0063738F" w:rsidRDefault="0063738F" w:rsidP="00E81943">
      <w:pPr>
        <w:spacing w:line="480" w:lineRule="auto"/>
        <w:rPr>
          <w:szCs w:val="24"/>
        </w:rPr>
      </w:pPr>
      <w:r>
        <w:rPr>
          <w:szCs w:val="24"/>
        </w:rPr>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t xml:space="preserve">and over 50% being “unsure” about the presence or absence of a relationship </w:t>
      </w:r>
      <w:r w:rsidRPr="005A4566">
        <w:rPr>
          <w:szCs w:val="24"/>
          <w:highlight w:val="yellow"/>
        </w:rPr>
        <w:t>(Newport et al.,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context) be harmful, understanding how to increase resilience against social influence is worthwhile. </w:t>
      </w:r>
      <w:commentRangeStart w:id="82"/>
      <w:r w:rsidR="001447D2">
        <w:rPr>
          <w:szCs w:val="24"/>
        </w:rPr>
        <w:t>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commentRangeEnd w:id="82"/>
      <w:r w:rsidR="00412ABB">
        <w:rPr>
          <w:rStyle w:val="CommentReference"/>
        </w:rPr>
        <w:commentReference w:id="82"/>
      </w:r>
    </w:p>
    <w:p w14:paraId="4B448249" w14:textId="6A782D08" w:rsidR="00E81943" w:rsidDel="00412ABB" w:rsidRDefault="00E81943" w:rsidP="00E81943">
      <w:pPr>
        <w:spacing w:line="480" w:lineRule="auto"/>
        <w:rPr>
          <w:del w:id="83" w:author="Shaffer, Victoria A." w:date="2024-08-09T10:48:00Z" w16du:dateUtc="2024-08-09T15:48:00Z"/>
          <w:szCs w:val="24"/>
        </w:rPr>
      </w:pPr>
    </w:p>
    <w:p w14:paraId="5182C1B4" w14:textId="17D075C2" w:rsidR="00EA036D" w:rsidRDefault="00346D54" w:rsidP="00BB10D7">
      <w:pPr>
        <w:pStyle w:val="Heading2"/>
        <w:spacing w:line="480" w:lineRule="auto"/>
      </w:pPr>
      <w:bookmarkStart w:id="84" w:name="_Hlk172903922"/>
      <w:r>
        <w:t>Moral Conviction</w:t>
      </w:r>
      <w:bookmarkEnd w:id="84"/>
    </w:p>
    <w:p w14:paraId="40397A8F" w14:textId="5AFB58F5" w:rsidR="00D83AD2" w:rsidRDefault="00C7062F" w:rsidP="00E81943">
      <w:pPr>
        <w:spacing w:line="480" w:lineRule="auto"/>
        <w:ind w:firstLine="720"/>
      </w:pPr>
      <w:r>
        <w:t xml:space="preserve">Moral conviction is a </w:t>
      </w:r>
      <w:del w:id="85" w:author="Shaffer, Victoria A." w:date="2024-08-09T10:48:00Z" w16du:dateUtc="2024-08-09T15:48:00Z">
        <w:r w:rsidDel="0018244D">
          <w:delText xml:space="preserve">distinct </w:delText>
        </w:r>
      </w:del>
      <w:ins w:id="86" w:author="Shaffer, Victoria A." w:date="2024-08-09T10:48:00Z" w16du:dateUtc="2024-08-09T15:48:00Z">
        <w:r w:rsidR="0018244D">
          <w:t xml:space="preserve">separate </w:t>
        </w:r>
      </w:ins>
      <w:r>
        <w:t>element of attitudes that impacts belief change and openness to persuasion, in a way that is psychological</w:t>
      </w:r>
      <w:r w:rsidR="00333393">
        <w:t>ly</w:t>
      </w:r>
      <w:r>
        <w:t xml:space="preserve"> distinct from other attitude constructs </w:t>
      </w:r>
      <w:r>
        <w:lastRenderedPageBreak/>
        <w:t>(e.g.,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commentRangeStart w:id="87"/>
      <w:r w:rsidR="00564FFA">
        <w:t>Fundamentally</w:t>
      </w:r>
      <w:commentRangeEnd w:id="87"/>
      <w:r w:rsidR="0018244D">
        <w:rPr>
          <w:rStyle w:val="CommentReference"/>
        </w:rPr>
        <w:commentReference w:id="87"/>
      </w:r>
      <w:r w:rsidR="00564FFA">
        <w:t>, m</w:t>
      </w:r>
      <w:r w:rsidR="004B11FD">
        <w:t xml:space="preserve">oral conviction reflects </w:t>
      </w:r>
      <w:del w:id="88" w:author="Duan, Sean (MU-Student)" w:date="2024-08-12T15:03:00Z" w16du:dateUtc="2024-08-12T20:03:00Z">
        <w:r w:rsidR="004B11FD" w:rsidDel="0092375D">
          <w:delText xml:space="preserve">fundamental </w:delText>
        </w:r>
      </w:del>
      <w:ins w:id="89" w:author="Duan, Sean (MU-Student)" w:date="2024-08-12T15:03:00Z" w16du:dateUtc="2024-08-12T20:03:00Z">
        <w:r w:rsidR="0092375D">
          <w:t xml:space="preserve">foundational </w:t>
        </w:r>
      </w:ins>
      <w:r w:rsidR="004B11FD">
        <w:t xml:space="preserve">beliefs about what is ‘right or wrong’ about a given attitude object, and beliefs rooted in moral conviction are perceived as objective and universal </w:t>
      </w:r>
      <w:r w:rsidR="004B11FD" w:rsidRPr="004B11FD">
        <w:rPr>
          <w:highlight w:val="yellow"/>
        </w:rPr>
        <w:t xml:space="preserve">(Morgan &amp; </w:t>
      </w:r>
      <w:proofErr w:type="spellStart"/>
      <w:r w:rsidR="004B11FD" w:rsidRPr="004B11FD">
        <w:rPr>
          <w:highlight w:val="yellow"/>
        </w:rPr>
        <w:t>Skitka</w:t>
      </w:r>
      <w:proofErr w:type="spellEnd"/>
      <w:r w:rsidR="004B11FD" w:rsidRPr="004B11FD">
        <w:rPr>
          <w:highlight w:val="yellow"/>
        </w:rPr>
        <w:t>, 2020)</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w:t>
      </w:r>
      <w:commentRangeStart w:id="90"/>
      <w:r w:rsidR="00447D44">
        <w:t>Test</w:t>
      </w:r>
      <w:commentRangeEnd w:id="90"/>
      <w:r w:rsidR="006E1A60">
        <w:rPr>
          <w:rStyle w:val="CommentReference"/>
        </w:rPr>
        <w:commentReference w:id="90"/>
      </w:r>
      <w:r w:rsidR="00447D44">
        <w:t xml:space="preserve">)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p>
    <w:p w14:paraId="2D1A3418" w14:textId="5CA09FDA" w:rsidR="00D568C0" w:rsidRDefault="00D568C0" w:rsidP="00E81943">
      <w:pPr>
        <w:spacing w:line="480" w:lineRule="auto"/>
        <w:ind w:firstLine="720"/>
      </w:pPr>
      <w:r>
        <w:t>Notably, there is significant disagreement on what beliefs people hold with moral conviction</w:t>
      </w:r>
      <w:ins w:id="91" w:author="Duan, Sean (MU-Student)" w:date="2024-08-12T15:10:00Z" w16du:dateUtc="2024-08-12T20:10:00Z">
        <w:r w:rsidR="003A3836">
          <w:t xml:space="preserve"> </w:t>
        </w:r>
        <w:r w:rsidR="003A3836" w:rsidRPr="00C57429">
          <w:rPr>
            <w:highlight w:val="yellow"/>
          </w:rPr>
          <w:t>(Wright et al., 2008)</w:t>
        </w:r>
      </w:ins>
      <w:r>
        <w:t xml:space="preserve">. Relatively few topics </w:t>
      </w:r>
      <w:commentRangeStart w:id="92"/>
      <w:del w:id="93" w:author="Duan, Sean (MU-Student)" w:date="2024-08-12T15:04:00Z" w16du:dateUtc="2024-08-12T20:04:00Z">
        <w:r w:rsidDel="00687D83">
          <w:delText>(</w:delText>
        </w:r>
        <w:r w:rsidRPr="00D568C0" w:rsidDel="00687D83">
          <w:delText xml:space="preserve">e.g., rape, incest, executing the mentally disabled) </w:delText>
        </w:r>
      </w:del>
      <w:commentRangeEnd w:id="92"/>
      <w:r w:rsidR="006E1A60">
        <w:rPr>
          <w:rStyle w:val="CommentReference"/>
        </w:rPr>
        <w:commentReference w:id="92"/>
      </w:r>
      <w:r w:rsidRPr="00D568C0">
        <w:t>are ‘universally’ viewed with moral conviction</w:t>
      </w:r>
      <w:ins w:id="94" w:author="Duan, Sean (MU-Student)" w:date="2024-08-12T15:04:00Z" w16du:dateUtc="2024-08-12T20:04:00Z">
        <w:r w:rsidR="00687D83">
          <w:t xml:space="preserve"> </w:t>
        </w:r>
        <w:r w:rsidR="00687D83">
          <w:t>(</w:t>
        </w:r>
        <w:r w:rsidR="00687D83" w:rsidRPr="00D568C0">
          <w:t>e.g., rape, incest, executing the mentally disabled)</w:t>
        </w:r>
      </w:ins>
      <w:ins w:id="95" w:author="Duan, Sean (MU-Student)" w:date="2024-08-12T15:05:00Z" w16du:dateUtc="2024-08-12T20:05:00Z">
        <w:r w:rsidR="003A3836">
          <w:t xml:space="preserve">. </w:t>
        </w:r>
      </w:ins>
      <w:del w:id="96" w:author="Duan, Sean (MU-Student)" w:date="2024-08-12T15:04:00Z" w16du:dateUtc="2024-08-12T20:04:00Z">
        <w:r w:rsidRPr="00D568C0" w:rsidDel="00687D83">
          <w:delText xml:space="preserve">. </w:delText>
        </w:r>
      </w:del>
      <w:r w:rsidR="00401378">
        <w:t>It is instead more common for issues</w:t>
      </w:r>
      <w:del w:id="97" w:author="Duan, Sean (MU-Student)" w:date="2024-08-12T15:11:00Z" w16du:dateUtc="2024-08-12T20:11:00Z">
        <w:r w:rsidR="00401378" w:rsidDel="002C7C61">
          <w:delText xml:space="preserve"> </w:delText>
        </w:r>
        <w:r w:rsidR="00401378" w:rsidDel="001848C2">
          <w:delText>(</w:delText>
        </w:r>
        <w:commentRangeStart w:id="98"/>
        <w:r w:rsidR="00401378" w:rsidDel="001848C2">
          <w:delText xml:space="preserve">e.g., gun </w:delText>
        </w:r>
        <w:commentRangeEnd w:id="98"/>
        <w:r w:rsidR="006E1A60" w:rsidDel="001848C2">
          <w:rPr>
            <w:rStyle w:val="CommentReference"/>
          </w:rPr>
          <w:commentReference w:id="98"/>
        </w:r>
        <w:r w:rsidR="00401378" w:rsidDel="001848C2">
          <w:delText>ownership, vegetarianism) t</w:delText>
        </w:r>
        <w:r w:rsidR="00401378" w:rsidDel="002C7C61">
          <w:delText>o</w:delText>
        </w:r>
      </w:del>
      <w:ins w:id="99" w:author="Duan, Sean (MU-Student)" w:date="2024-08-12T15:11:00Z" w16du:dateUtc="2024-08-12T20:11:00Z">
        <w:r w:rsidR="002C7C61">
          <w:t xml:space="preserve"> to</w:t>
        </w:r>
      </w:ins>
      <w:r w:rsidR="00401378">
        <w:t xml:space="preserve"> only be held with moral conviction for a subset</w:t>
      </w:r>
      <w:del w:id="100" w:author="Duan, Sean (MU-Student)" w:date="2024-08-12T15:11:00Z" w16du:dateUtc="2024-08-12T20:11:00Z">
        <w:r w:rsidR="00401378" w:rsidDel="001848C2">
          <w:delText xml:space="preserve"> </w:delText>
        </w:r>
        <w:r w:rsidR="00C57429" w:rsidDel="001848C2">
          <w:delText xml:space="preserve">(in this example, NRA advocates and PETA, respectively) </w:delText>
        </w:r>
      </w:del>
      <w:ins w:id="101" w:author="Duan, Sean (MU-Student)" w:date="2024-08-12T15:11:00Z" w16du:dateUtc="2024-08-12T20:11:00Z">
        <w:r w:rsidR="001848C2">
          <w:t xml:space="preserve"> </w:t>
        </w:r>
      </w:ins>
      <w:r w:rsidR="00401378">
        <w:t>of the population</w:t>
      </w:r>
      <w:ins w:id="102" w:author="Duan, Sean (MU-Student)" w:date="2024-08-12T15:11:00Z" w16du:dateUtc="2024-08-12T20:11:00Z">
        <w:r w:rsidR="001848C2">
          <w:t xml:space="preserve"> (</w:t>
        </w:r>
        <w:r w:rsidR="001848C2">
          <w:t>e.g., gun ownership</w:t>
        </w:r>
        <w:r w:rsidR="001848C2">
          <w:t xml:space="preserve"> for the NRA</w:t>
        </w:r>
        <w:r w:rsidR="001848C2">
          <w:t>, vegetarianism</w:t>
        </w:r>
        <w:r w:rsidR="001848C2">
          <w:t xml:space="preserve"> for PETA</w:t>
        </w:r>
        <w:r w:rsidR="001848C2">
          <w:t>)</w:t>
        </w:r>
      </w:ins>
      <w:del w:id="103" w:author="Duan, Sean (MU-Student)" w:date="2024-08-12T15:10:00Z" w16du:dateUtc="2024-08-12T20:10:00Z">
        <w:r w:rsidR="00401378" w:rsidDel="003A3836">
          <w:delText xml:space="preserve"> </w:delText>
        </w:r>
        <w:r w:rsidR="00C57429" w:rsidRPr="00C57429" w:rsidDel="003A3836">
          <w:rPr>
            <w:highlight w:val="yellow"/>
          </w:rPr>
          <w:delText>(Wright et al., 2008)</w:delText>
        </w:r>
      </w:del>
      <w:r w:rsidR="00C57429">
        <w:t xml:space="preserve">. Conversely, there are </w:t>
      </w:r>
      <w:del w:id="104" w:author="Shaffer, Victoria A." w:date="2024-08-09T10:52:00Z" w16du:dateUtc="2024-08-09T15:52:00Z">
        <w:r w:rsidR="00C57429" w:rsidDel="006E1A60">
          <w:delText xml:space="preserve">likewise </w:delText>
        </w:r>
      </w:del>
      <w:r w:rsidR="00C57429">
        <w:t xml:space="preserve">few beliefs that are ‘universally’ viewed as nonmoral (e.g., choosing to exercise, taste in music, etc.). This indicates that for every individual, </w:t>
      </w:r>
      <w:del w:id="105" w:author="Shaffer, Victoria A." w:date="2024-08-09T10:53:00Z" w16du:dateUtc="2024-08-09T15:53:00Z">
        <w:r w:rsidR="009F16A5" w:rsidDel="00887EC2">
          <w:delText xml:space="preserve">at least some </w:delText>
        </w:r>
      </w:del>
      <w:ins w:id="106" w:author="Shaffer, Victoria A." w:date="2024-08-09T10:53:00Z" w16du:dateUtc="2024-08-09T15:53:00Z">
        <w:r w:rsidR="00887EC2">
          <w:t xml:space="preserve">many </w:t>
        </w:r>
      </w:ins>
      <w:r w:rsidR="009F16A5">
        <w:t>of their beliefs</w:t>
      </w:r>
      <w:r w:rsidR="00C57429">
        <w:t xml:space="preserve"> </w:t>
      </w:r>
      <w:del w:id="107" w:author="Shaffer, Victoria A." w:date="2024-08-09T10:53:00Z" w16du:dateUtc="2024-08-09T15:53:00Z">
        <w:r w:rsidR="005F32F8" w:rsidDel="0086113B">
          <w:delText xml:space="preserve">can </w:delText>
        </w:r>
      </w:del>
      <w:ins w:id="108" w:author="Shaffer, Victoria A." w:date="2024-08-09T10:53:00Z" w16du:dateUtc="2024-08-09T15:53:00Z">
        <w:r w:rsidR="0086113B">
          <w:t xml:space="preserve">should </w:t>
        </w:r>
      </w:ins>
      <w:r w:rsidR="005F32F8">
        <w:t xml:space="preserve">be viewed </w:t>
      </w:r>
      <w:r w:rsidR="00C57429">
        <w:t>through the lens of moral conviction</w:t>
      </w:r>
      <w:r w:rsidR="00741E84">
        <w:t xml:space="preserve"> </w:t>
      </w:r>
      <w:ins w:id="109" w:author="Shaffer, Victoria A." w:date="2024-08-09T10:53:00Z" w16du:dateUtc="2024-08-09T15:53:00Z">
        <w:r w:rsidR="0086113B">
          <w:t xml:space="preserve">when attempting </w:t>
        </w:r>
      </w:ins>
      <w:del w:id="110" w:author="Shaffer, Victoria A." w:date="2024-08-09T10:53:00Z" w16du:dateUtc="2024-08-09T15:53:00Z">
        <w:r w:rsidR="00741E84" w:rsidDel="0086113B">
          <w:delText xml:space="preserve">in order </w:delText>
        </w:r>
      </w:del>
      <w:r w:rsidR="00741E84">
        <w:t>to</w:t>
      </w:r>
      <w:r w:rsidR="00C57429">
        <w:t xml:space="preserve"> affect attitude change.</w:t>
      </w:r>
    </w:p>
    <w:p w14:paraId="5806B32C" w14:textId="0D5F9A33" w:rsidR="00355EDB" w:rsidRDefault="00D72268" w:rsidP="00E81943">
      <w:pPr>
        <w:spacing w:line="480" w:lineRule="auto"/>
        <w:ind w:firstLine="720"/>
      </w:pPr>
      <w:r>
        <w:lastRenderedPageBreak/>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commentRangeStart w:id="111"/>
      <w:r w:rsidR="008E4E33" w:rsidRPr="008E4E33">
        <w:rPr>
          <w:highlight w:val="yellow"/>
        </w:rPr>
        <w:t>)</w:t>
      </w:r>
      <w:r w:rsidR="008E4E33">
        <w:t xml:space="preserve"> </w:t>
      </w:r>
      <w:ins w:id="112" w:author="Duan, Sean (MU-Student)" w:date="2024-08-12T15:12:00Z" w16du:dateUtc="2024-08-12T20:12:00Z">
        <w:r w:rsidR="000C00D4">
          <w:t>F</w:t>
        </w:r>
      </w:ins>
      <w:del w:id="113" w:author="Duan, Sean (MU-Student)" w:date="2024-08-12T15:12:00Z" w16du:dateUtc="2024-08-12T20:12:00Z">
        <w:r w:rsidR="008E4E33" w:rsidDel="000C00D4">
          <w:delText>f</w:delText>
        </w:r>
      </w:del>
      <w:r w:rsidR="008E4E33">
        <w:t xml:space="preserve">unctional </w:t>
      </w:r>
      <w:del w:id="114" w:author="Duan, Sean (MU-Student)" w:date="2024-08-12T15:12:00Z" w16du:dateUtc="2024-08-12T20:12:00Z">
        <w:r w:rsidR="008E4E33" w:rsidDel="000C00D4">
          <w:delText>a</w:delText>
        </w:r>
      </w:del>
      <w:ins w:id="115" w:author="Duan, Sean (MU-Student)" w:date="2024-08-12T15:12:00Z" w16du:dateUtc="2024-08-12T20:12:00Z">
        <w:r w:rsidR="000C00D4">
          <w:t>A</w:t>
        </w:r>
      </w:ins>
      <w:r w:rsidR="008E4E33">
        <w:t xml:space="preserve">ttitude </w:t>
      </w:r>
      <w:del w:id="116" w:author="Duan, Sean (MU-Student)" w:date="2024-08-12T15:12:00Z" w16du:dateUtc="2024-08-12T20:12:00Z">
        <w:r w:rsidR="008E4E33" w:rsidDel="000C00D4">
          <w:delText>t</w:delText>
        </w:r>
      </w:del>
      <w:ins w:id="117" w:author="Duan, Sean (MU-Student)" w:date="2024-08-12T15:12:00Z" w16du:dateUtc="2024-08-12T20:12:00Z">
        <w:r w:rsidR="000C00D4">
          <w:t>T</w:t>
        </w:r>
      </w:ins>
      <w:r w:rsidR="008E4E33">
        <w:t>heory</w:t>
      </w:r>
      <w:commentRangeEnd w:id="111"/>
      <w:r w:rsidR="00762008">
        <w:rPr>
          <w:rStyle w:val="CommentReference"/>
        </w:rPr>
        <w:commentReference w:id="111"/>
      </w:r>
      <w:r w:rsidR="008E4E33">
        <w:t xml:space="preserve"> states</w:t>
      </w:r>
      <w:r w:rsidR="00314087">
        <w:t xml:space="preserve"> that </w:t>
      </w:r>
      <w:r w:rsidR="008901FF">
        <w:t>beliefs</w:t>
      </w:r>
      <w:r w:rsidR="009605DD">
        <w:t xml:space="preserve"> </w:t>
      </w:r>
      <w:ins w:id="118" w:author="Shaffer, Victoria A." w:date="2024-08-09T10:55:00Z" w16du:dateUtc="2024-08-09T15:55:00Z">
        <w:r w:rsidR="00206809">
          <w:t xml:space="preserve">about </w:t>
        </w:r>
      </w:ins>
      <w:del w:id="119" w:author="Shaffer, Victoria A." w:date="2024-08-09T10:55:00Z" w16du:dateUtc="2024-08-09T15:55:00Z">
        <w:r w:rsidR="009605DD" w:rsidDel="00206809">
          <w:delText xml:space="preserve">for morally convicted </w:delText>
        </w:r>
      </w:del>
      <w:r w:rsidR="009605DD">
        <w:t xml:space="preserve">attitudes </w:t>
      </w:r>
      <w:ins w:id="120" w:author="Shaffer, Victoria A." w:date="2024-08-09T10:55:00Z" w16du:dateUtc="2024-08-09T15:55:00Z">
        <w:r w:rsidR="00206809">
          <w:t xml:space="preserve">that have high </w:t>
        </w:r>
        <w:r w:rsidR="00407BCD">
          <w:t xml:space="preserve">moral conviction </w:t>
        </w:r>
      </w:ins>
      <w:del w:id="121" w:author="Shaffer, Victoria A." w:date="2024-08-09T10:56:00Z" w16du:dateUtc="2024-08-09T15:56:00Z">
        <w:r w:rsidR="009605DD" w:rsidDel="00407BCD">
          <w:delText xml:space="preserve">that </w:delText>
        </w:r>
      </w:del>
      <w:ins w:id="122" w:author="Shaffer, Victoria A." w:date="2024-08-09T10:56:00Z" w16du:dateUtc="2024-08-09T15:56:00Z">
        <w:r w:rsidR="00407BCD">
          <w:t xml:space="preserve">and </w:t>
        </w:r>
      </w:ins>
      <w:del w:id="123" w:author="Duan, Sean (MU-Student)" w:date="2024-08-12T15:14:00Z" w16du:dateUtc="2024-08-12T20:14:00Z">
        <w:r w:rsidR="00EE6C73" w:rsidDel="00452C73">
          <w:delText>serve ‘symbolic’ functions</w:delText>
        </w:r>
      </w:del>
      <w:ins w:id="124" w:author="Duan, Sean (MU-Student)" w:date="2024-08-12T15:14:00Z" w16du:dateUtc="2024-08-12T20:14:00Z">
        <w:r w:rsidR="00452C73">
          <w:t>represent</w:t>
        </w:r>
        <w:r w:rsidR="0003056D">
          <w:t>s</w:t>
        </w:r>
        <w:r w:rsidR="00452C73">
          <w:t xml:space="preserve"> something about oneself</w:t>
        </w:r>
      </w:ins>
      <w:r w:rsidR="00EE6C73">
        <w:t xml:space="preserve"> (e.g., </w:t>
      </w:r>
      <w:del w:id="125" w:author="Duan, Sean (MU-Student)" w:date="2024-08-12T15:13:00Z" w16du:dateUtc="2024-08-12T20:13:00Z">
        <w:r w:rsidR="00EE6C73" w:rsidDel="000C00D4">
          <w:delText>what values or moral beliefs the attitude symbolizes</w:delText>
        </w:r>
      </w:del>
      <w:ins w:id="126" w:author="Duan, Sean (MU-Student)" w:date="2024-08-12T15:13:00Z" w16du:dateUtc="2024-08-12T20:13:00Z">
        <w:r w:rsidR="000C00D4">
          <w:t>I love recycling, which makes me a good person</w:t>
        </w:r>
      </w:ins>
      <w:r w:rsidR="00EE6C73">
        <w:t xml:space="preserve">)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del w:id="127" w:author="Shaffer, Victoria A." w:date="2024-08-09T10:57:00Z" w16du:dateUtc="2024-08-09T15:57:00Z">
        <w:r w:rsidR="002F7DCD" w:rsidDel="00B1370C">
          <w:delText>to</w:delText>
        </w:r>
        <w:r w:rsidR="007634F7" w:rsidDel="00B1370C">
          <w:delText xml:space="preserve"> look </w:delText>
        </w:r>
      </w:del>
      <w:ins w:id="128" w:author="Shaffer, Victoria A." w:date="2024-08-09T10:57:00Z" w16du:dateUtc="2024-08-09T15:57:00Z">
        <w:r w:rsidR="00B1370C">
          <w:t xml:space="preserve">because you are </w:t>
        </w:r>
      </w:ins>
      <w:r w:rsidR="007634F7">
        <w:t>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del w:id="129" w:author="Shaffer, Victoria A." w:date="2024-08-09T10:57:00Z" w16du:dateUtc="2024-08-09T15:57:00Z">
        <w:r w:rsidR="00EE6C73" w:rsidDel="00B1370C">
          <w:delText xml:space="preserve">vital </w:delText>
        </w:r>
      </w:del>
      <w:ins w:id="130" w:author="Shaffer, Victoria A." w:date="2024-08-09T10:57:00Z" w16du:dateUtc="2024-08-09T15:57:00Z">
        <w:r w:rsidR="00B1370C">
          <w:t xml:space="preserve">important </w:t>
        </w:r>
      </w:ins>
      <w:r w:rsidR="00EE6C73">
        <w:t xml:space="preserve">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ins w:id="131" w:author="Shaffer, Victoria A." w:date="2024-08-09T11:08:00Z" w16du:dateUtc="2024-08-09T16:08:00Z">
        <w:r w:rsidR="00A13E1F">
          <w:t>; p</w:t>
        </w:r>
      </w:ins>
      <w:del w:id="132" w:author="Shaffer, Victoria A." w:date="2024-08-09T11:08:00Z" w16du:dateUtc="2024-08-09T16:08:00Z">
        <w:r w:rsidR="009F6F50" w:rsidDel="00A13E1F">
          <w:delText>.</w:delText>
        </w:r>
        <w:r w:rsidR="009D3A87" w:rsidDel="00A13E1F">
          <w:delText xml:space="preserve"> </w:delText>
        </w:r>
        <w:r w:rsidR="009F6F50" w:rsidDel="00A13E1F">
          <w:delText>P</w:delText>
        </w:r>
      </w:del>
      <w:r w:rsidR="009F6F50">
        <w:t>eople continue to uphold morally convicted viewpoints, even when explicitly challenged by peers o</w:t>
      </w:r>
      <w:r w:rsidR="00BA146B">
        <w:t>r authorities.</w:t>
      </w:r>
    </w:p>
    <w:p w14:paraId="5FA5A1C6" w14:textId="4AD10239" w:rsidR="00651F7D" w:rsidRDefault="00D83AD2" w:rsidP="00BB10D7">
      <w:pPr>
        <w:spacing w:line="480" w:lineRule="auto"/>
        <w:ind w:firstLine="720"/>
      </w:pPr>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w:t>
      </w:r>
      <w:r w:rsidR="00CA254B" w:rsidRPr="00CA254B">
        <w:lastRenderedPageBreak/>
        <w:t xml:space="preserve">judgements (smoking seen as an ‘uncouth’ habit), that can even have real consequences (e.g., public smoking being banned in many venues) as the </w:t>
      </w:r>
      <w:del w:id="133" w:author="Shaffer, Victoria A." w:date="2024-08-09T11:08:00Z" w16du:dateUtc="2024-08-09T16:08:00Z">
        <w:r w:rsidR="00CA254B" w:rsidRPr="00CA254B" w:rsidDel="00CB65A2">
          <w:delText xml:space="preserve">society </w:delText>
        </w:r>
      </w:del>
      <w:ins w:id="134" w:author="Shaffer, Victoria A." w:date="2024-08-09T11:08:00Z" w16du:dateUtc="2024-08-09T16:08:00Z">
        <w:r w:rsidR="00CB65A2">
          <w:t xml:space="preserve">societal perspective </w:t>
        </w:r>
      </w:ins>
      <w:del w:id="135" w:author="Shaffer, Victoria A." w:date="2024-08-09T11:08:00Z" w16du:dateUtc="2024-08-09T16:08:00Z">
        <w:r w:rsidR="00CA254B" w:rsidRPr="00CA254B" w:rsidDel="00CB65A2">
          <w:delText xml:space="preserve">around </w:delText>
        </w:r>
      </w:del>
      <w:ins w:id="136" w:author="Shaffer, Victoria A." w:date="2024-08-09T11:08:00Z" w16du:dateUtc="2024-08-09T16:08:00Z">
        <w:r w:rsidR="00CB65A2">
          <w:t xml:space="preserve">about </w:t>
        </w:r>
      </w:ins>
      <w:r w:rsidR="00CA254B" w:rsidRPr="00CA254B">
        <w:t xml:space="preserve">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p>
    <w:p w14:paraId="1510DDD2" w14:textId="58C5D60A" w:rsidR="00BB10D7" w:rsidDel="00CB65A2" w:rsidRDefault="00BB10D7" w:rsidP="00BB10D7">
      <w:pPr>
        <w:spacing w:line="480" w:lineRule="auto"/>
        <w:ind w:firstLine="720"/>
        <w:rPr>
          <w:del w:id="137" w:author="Shaffer, Victoria A." w:date="2024-08-09T11:09:00Z" w16du:dateUtc="2024-08-09T16:09:00Z"/>
        </w:rPr>
      </w:pPr>
    </w:p>
    <w:p w14:paraId="262D8ED5" w14:textId="0002710C" w:rsidR="00CF7C62" w:rsidRDefault="00CF7C62" w:rsidP="00E81943">
      <w:pPr>
        <w:pStyle w:val="Heading2"/>
        <w:spacing w:line="480" w:lineRule="auto"/>
      </w:pPr>
      <w:r>
        <w:t>Need for Further Research</w:t>
      </w:r>
    </w:p>
    <w:p w14:paraId="162B28FC" w14:textId="465B1CF0" w:rsidR="00C339DC" w:rsidRP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w:t>
      </w:r>
      <w:commentRangeStart w:id="138"/>
      <w:r w:rsidR="00381D6F">
        <w:rPr>
          <w:szCs w:val="24"/>
        </w:rPr>
        <w:t>either</w:t>
      </w:r>
      <w:commentRangeEnd w:id="138"/>
      <w:r w:rsidR="0059039D">
        <w:rPr>
          <w:rStyle w:val="CommentReference"/>
        </w:rPr>
        <w:commentReference w:id="138"/>
      </w:r>
      <w:r w:rsidR="00381D6F">
        <w:rPr>
          <w:szCs w:val="24"/>
        </w:rPr>
        <w:t>.</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p>
    <w:sectPr w:rsidR="00C339DC" w:rsidRPr="00C339DC" w:rsidSect="00EA036D">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ffer, Victoria A." w:date="2024-08-09T10:08:00Z" w:initials="VS">
    <w:p w14:paraId="312C4DE4" w14:textId="77777777" w:rsidR="008A74D4" w:rsidRDefault="008A74D4" w:rsidP="008A74D4">
      <w:r>
        <w:rPr>
          <w:rStyle w:val="CommentReference"/>
        </w:rPr>
        <w:annotationRef/>
      </w:r>
      <w:r>
        <w:rPr>
          <w:color w:val="000000"/>
          <w:sz w:val="20"/>
          <w:szCs w:val="20"/>
        </w:rPr>
        <w:t>I would add a sentence of transition first that relates the COVID scenario to your first one. When you move right into the death statistic, it is a little hard to follow your logic.</w:t>
      </w:r>
    </w:p>
  </w:comment>
  <w:comment w:id="23" w:author="Shaffer, Victoria A." w:date="2024-08-09T10:18:00Z" w:initials="VS">
    <w:p w14:paraId="73F7AD90" w14:textId="77777777" w:rsidR="007E5C23" w:rsidRDefault="007E5C23" w:rsidP="007E5C23">
      <w:r>
        <w:rPr>
          <w:rStyle w:val="CommentReference"/>
        </w:rPr>
        <w:annotationRef/>
      </w:r>
      <w:r>
        <w:rPr>
          <w:color w:val="000000"/>
          <w:sz w:val="20"/>
          <w:szCs w:val="20"/>
        </w:rPr>
        <w:t xml:space="preserve">Given that you are not using IAT type techniques, I don’t think this level of detail is necessary here. I think you could delete these sentences and focus on explicit attitude assessment for the purposes of your dissertation. </w:t>
      </w:r>
    </w:p>
  </w:comment>
  <w:comment w:id="25" w:author="Shaffer, Victoria A." w:date="2024-08-09T10:18:00Z" w:initials="VS">
    <w:p w14:paraId="29486AA0" w14:textId="77777777" w:rsidR="007E5C23" w:rsidRDefault="007E5C23" w:rsidP="007E5C23">
      <w:r>
        <w:rPr>
          <w:rStyle w:val="CommentReference"/>
        </w:rPr>
        <w:annotationRef/>
      </w:r>
      <w:r>
        <w:rPr>
          <w:color w:val="000000"/>
          <w:sz w:val="20"/>
          <w:szCs w:val="20"/>
        </w:rPr>
        <w:t>I am not sure what you mean by this. We should discuss.</w:t>
      </w:r>
    </w:p>
  </w:comment>
  <w:comment w:id="29" w:author="Shaffer, Victoria A." w:date="2024-08-09T10:20:00Z" w:initials="VS">
    <w:p w14:paraId="03ABB665" w14:textId="77777777" w:rsidR="002705FA" w:rsidRDefault="002705FA" w:rsidP="002705FA">
      <w:r>
        <w:rPr>
          <w:rStyle w:val="CommentReference"/>
        </w:rPr>
        <w:annotationRef/>
      </w:r>
      <w:r>
        <w:rPr>
          <w:color w:val="000000"/>
          <w:sz w:val="20"/>
          <w:szCs w:val="20"/>
        </w:rPr>
        <w:t>You need some citations for these two sentences. Is there a relevant book or review chapter?</w:t>
      </w:r>
    </w:p>
  </w:comment>
  <w:comment w:id="32" w:author="Shaffer, Victoria A." w:date="2024-08-09T10:22:00Z" w:initials="VS">
    <w:p w14:paraId="248AFCC5" w14:textId="77777777" w:rsidR="00DF1F2F" w:rsidRDefault="00DF1F2F" w:rsidP="00DF1F2F">
      <w:r>
        <w:rPr>
          <w:rStyle w:val="CommentReference"/>
        </w:rPr>
        <w:annotationRef/>
      </w:r>
      <w:r>
        <w:rPr>
          <w:sz w:val="20"/>
          <w:szCs w:val="20"/>
        </w:rPr>
        <w:t>This is not enough information about the study for me to fully grasp the example you are illustrating here.</w:t>
      </w:r>
    </w:p>
  </w:comment>
  <w:comment w:id="43" w:author="Shaffer, Victoria A." w:date="2024-08-09T10:25:00Z" w:initials="VS">
    <w:p w14:paraId="48122142" w14:textId="77777777" w:rsidR="00D810CD" w:rsidRDefault="00D810CD" w:rsidP="00D810CD">
      <w:r>
        <w:rPr>
          <w:rStyle w:val="CommentReference"/>
        </w:rPr>
        <w:annotationRef/>
      </w:r>
      <w:r>
        <w:rPr>
          <w:color w:val="000000"/>
          <w:sz w:val="20"/>
          <w:szCs w:val="20"/>
        </w:rPr>
        <w:t>I think I get it, but I am not entirely sure. Are you suggesting that it is the content and NOT the route of processing that is important (according to this theory)? If so, I would be a little more specific. I think the analogy works but you need to further elaborate after the first sentence in this paragraph.</w:t>
      </w:r>
    </w:p>
  </w:comment>
  <w:comment w:id="44" w:author="Shaffer, Victoria A." w:date="2024-08-09T10:26:00Z" w:initials="VS">
    <w:p w14:paraId="27086422" w14:textId="77777777" w:rsidR="00D810CD" w:rsidRDefault="00D810CD" w:rsidP="00D810CD">
      <w:r>
        <w:rPr>
          <w:rStyle w:val="CommentReference"/>
        </w:rPr>
        <w:annotationRef/>
      </w:r>
      <w:r>
        <w:rPr>
          <w:color w:val="000000"/>
          <w:sz w:val="20"/>
          <w:szCs w:val="20"/>
        </w:rPr>
        <w:t>I don’t understand what you mean by ‘in a practical sense’. Are you simply saying that the evidence supports the dual process models over the unimodal? In all cases or only in some circumstances?</w:t>
      </w:r>
    </w:p>
  </w:comment>
  <w:comment w:id="64" w:author="Shaffer, Victoria A." w:date="2024-08-09T10:41:00Z" w:initials="VS">
    <w:p w14:paraId="0ACFD406" w14:textId="77777777" w:rsidR="003969E0" w:rsidRDefault="003969E0" w:rsidP="003969E0">
      <w:r>
        <w:rPr>
          <w:rStyle w:val="CommentReference"/>
        </w:rPr>
        <w:annotationRef/>
      </w:r>
      <w:r>
        <w:rPr>
          <w:color w:val="000000"/>
          <w:sz w:val="20"/>
          <w:szCs w:val="20"/>
        </w:rPr>
        <w:t>I might change the order of the subsequent sections. To me, it makes the most sense to do social consensus next given you were just discussing the effect of social pressure on attitude change. Then you could transition to the effect of individual differences on belief change, moving into U/D orientation and moral conviction. I would add a sentence or two in that transition to tell the reader that you are moving essentially from external influences to internal influences.</w:t>
      </w:r>
    </w:p>
  </w:comment>
  <w:comment w:id="69" w:author="Shaffer, Victoria A." w:date="2024-08-09T10:43:00Z" w:initials="VS">
    <w:p w14:paraId="6D6E2FEA" w14:textId="77777777" w:rsidR="002534A9" w:rsidRDefault="002534A9" w:rsidP="002534A9">
      <w:r>
        <w:rPr>
          <w:rStyle w:val="CommentReference"/>
        </w:rPr>
        <w:annotationRef/>
      </w:r>
      <w:r>
        <w:rPr>
          <w:color w:val="000000"/>
          <w:sz w:val="20"/>
          <w:szCs w:val="20"/>
        </w:rPr>
        <w:t>I think the reader would really benefit from an explicit example here about how this occurred within the pandemic.</w:t>
      </w:r>
    </w:p>
  </w:comment>
  <w:comment w:id="81" w:author="Shaffer, Victoria A." w:date="2024-08-09T10:44:00Z" w:initials="VS">
    <w:p w14:paraId="06D97770" w14:textId="77777777" w:rsidR="002F0593" w:rsidRDefault="002F0593" w:rsidP="002F0593">
      <w:r>
        <w:rPr>
          <w:rStyle w:val="CommentReference"/>
        </w:rPr>
        <w:annotationRef/>
      </w:r>
      <w:r>
        <w:rPr>
          <w:color w:val="000000"/>
          <w:sz w:val="20"/>
          <w:szCs w:val="20"/>
        </w:rPr>
        <w:t xml:space="preserve">Excellent example! </w:t>
      </w:r>
    </w:p>
  </w:comment>
  <w:comment w:id="82" w:author="Shaffer, Victoria A." w:date="2024-08-09T10:48:00Z" w:initials="VS">
    <w:p w14:paraId="763AF7AA" w14:textId="77777777" w:rsidR="00412ABB" w:rsidRDefault="00412ABB" w:rsidP="00412ABB">
      <w:r>
        <w:rPr>
          <w:rStyle w:val="CommentReference"/>
        </w:rPr>
        <w:annotationRef/>
      </w:r>
      <w:r>
        <w:rPr>
          <w:color w:val="000000"/>
          <w:sz w:val="20"/>
          <w:szCs w:val="20"/>
        </w:rPr>
        <w:t>If you reorder this section so that social consensus comes before D/U orientation, you will need to move these sentences. They might be better reserved for your discussion about your own research to illustrate the need for the studies you are conducting.</w:t>
      </w:r>
    </w:p>
  </w:comment>
  <w:comment w:id="87" w:author="Shaffer, Victoria A." w:date="2024-08-09T10:49:00Z" w:initials="VS">
    <w:p w14:paraId="5D0661F1" w14:textId="77777777" w:rsidR="0018244D" w:rsidRDefault="0018244D" w:rsidP="0018244D">
      <w:r>
        <w:rPr>
          <w:rStyle w:val="CommentReference"/>
        </w:rPr>
        <w:annotationRef/>
      </w:r>
      <w:r>
        <w:rPr>
          <w:color w:val="000000"/>
          <w:sz w:val="20"/>
          <w:szCs w:val="20"/>
        </w:rPr>
        <w:t>You want to avoid using the same word twice in a sentence unless it is part of a proper noun. See the change in the opening sentence of this paragraph where I replaced ‘distinct’ in the first instance to ‘separate’. You have ‘fundamental’ twice in this sentence.</w:t>
      </w:r>
    </w:p>
  </w:comment>
  <w:comment w:id="90" w:author="Shaffer, Victoria A." w:date="2024-08-09T10:50:00Z" w:initials="VS">
    <w:p w14:paraId="79CE3288" w14:textId="77777777" w:rsidR="006E1A60" w:rsidRDefault="006E1A60" w:rsidP="006E1A60">
      <w:r>
        <w:rPr>
          <w:rStyle w:val="CommentReference"/>
        </w:rPr>
        <w:annotationRef/>
      </w:r>
      <w:r>
        <w:rPr>
          <w:color w:val="000000"/>
          <w:sz w:val="20"/>
          <w:szCs w:val="20"/>
        </w:rPr>
        <w:t>Okay, maybe keep the sentences about the IAT in the earlier section because you reference it here.</w:t>
      </w:r>
    </w:p>
  </w:comment>
  <w:comment w:id="92" w:author="Shaffer, Victoria A." w:date="2024-08-09T10:52:00Z" w:initials="VS">
    <w:p w14:paraId="72F2B0D5" w14:textId="77777777" w:rsidR="006E1A60" w:rsidRDefault="006E1A60" w:rsidP="006E1A60">
      <w:r>
        <w:rPr>
          <w:rStyle w:val="CommentReference"/>
        </w:rPr>
        <w:annotationRef/>
      </w:r>
      <w:r>
        <w:rPr>
          <w:color w:val="000000"/>
          <w:sz w:val="20"/>
          <w:szCs w:val="20"/>
        </w:rPr>
        <w:t>Are these examples of topics that have universal moral conviction? Where it is placed in the sentence makes it looks like these are just examples of a few topics. I would put the e.g. clause at the end of the sentence.</w:t>
      </w:r>
    </w:p>
  </w:comment>
  <w:comment w:id="98" w:author="Shaffer, Victoria A." w:date="2024-08-09T10:52:00Z" w:initials="VS">
    <w:p w14:paraId="526718E5" w14:textId="77777777" w:rsidR="006E1A60" w:rsidRDefault="006E1A60" w:rsidP="006E1A60">
      <w:r>
        <w:rPr>
          <w:rStyle w:val="CommentReference"/>
        </w:rPr>
        <w:annotationRef/>
      </w:r>
      <w:r>
        <w:rPr>
          <w:color w:val="000000"/>
          <w:sz w:val="20"/>
          <w:szCs w:val="20"/>
        </w:rPr>
        <w:t>Same comment. I would combine the two parenthetical clauses at the end of the sentence.</w:t>
      </w:r>
    </w:p>
  </w:comment>
  <w:comment w:id="111" w:author="Shaffer, Victoria A." w:date="2024-08-09T10:55:00Z" w:initials="VS">
    <w:p w14:paraId="0A1FC29C" w14:textId="77777777" w:rsidR="00762008" w:rsidRDefault="00762008" w:rsidP="00762008">
      <w:r>
        <w:rPr>
          <w:rStyle w:val="CommentReference"/>
        </w:rPr>
        <w:annotationRef/>
      </w:r>
      <w:r>
        <w:rPr>
          <w:color w:val="000000"/>
          <w:sz w:val="20"/>
          <w:szCs w:val="20"/>
        </w:rPr>
        <w:t>If this is a named theory, it should be capitalized. Otherwise, I would say ‘theory on functional attitudes’ or something similar.</w:t>
      </w:r>
    </w:p>
  </w:comment>
  <w:comment w:id="138" w:author="Shaffer, Victoria A." w:date="2024-08-09T11:10:00Z" w:initials="VS">
    <w:p w14:paraId="4DFBEEFB" w14:textId="77777777" w:rsidR="0059039D" w:rsidRDefault="0059039D" w:rsidP="0059039D">
      <w:r>
        <w:rPr>
          <w:rStyle w:val="CommentReference"/>
        </w:rPr>
        <w:annotationRef/>
      </w:r>
      <w:r>
        <w:rPr>
          <w:color w:val="000000"/>
          <w:sz w:val="20"/>
          <w:szCs w:val="20"/>
        </w:rPr>
        <w:t>You should also frame this section by saying something like you are bringing together multiple literatures do better understand the multifaceted approach to belief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2C4DE4" w15:done="0"/>
  <w15:commentEx w15:paraId="73F7AD90" w15:done="0"/>
  <w15:commentEx w15:paraId="29486AA0" w15:done="0"/>
  <w15:commentEx w15:paraId="03ABB665" w15:done="0"/>
  <w15:commentEx w15:paraId="248AFCC5" w15:done="0"/>
  <w15:commentEx w15:paraId="48122142" w15:done="0"/>
  <w15:commentEx w15:paraId="27086422" w15:done="0"/>
  <w15:commentEx w15:paraId="0ACFD406" w15:done="0"/>
  <w15:commentEx w15:paraId="6D6E2FEA" w15:done="0"/>
  <w15:commentEx w15:paraId="06D97770" w15:done="0"/>
  <w15:commentEx w15:paraId="763AF7AA" w15:done="0"/>
  <w15:commentEx w15:paraId="5D0661F1" w15:done="0"/>
  <w15:commentEx w15:paraId="79CE3288" w15:done="0"/>
  <w15:commentEx w15:paraId="72F2B0D5" w15:done="0"/>
  <w15:commentEx w15:paraId="526718E5" w15:done="0"/>
  <w15:commentEx w15:paraId="0A1FC29C" w15:done="0"/>
  <w15:commentEx w15:paraId="4DFBEE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8D7E1C" w16cex:dateUtc="2024-08-09T15:08:00Z"/>
  <w16cex:commentExtensible w16cex:durableId="623C2168" w16cex:dateUtc="2024-08-09T15:18:00Z"/>
  <w16cex:commentExtensible w16cex:durableId="03E6747B" w16cex:dateUtc="2024-08-09T15:18:00Z"/>
  <w16cex:commentExtensible w16cex:durableId="6BC671D1" w16cex:dateUtc="2024-08-09T15:20:00Z"/>
  <w16cex:commentExtensible w16cex:durableId="5A7B8CEA" w16cex:dateUtc="2024-08-09T15:22:00Z"/>
  <w16cex:commentExtensible w16cex:durableId="30A6793B" w16cex:dateUtc="2024-08-09T15:25:00Z"/>
  <w16cex:commentExtensible w16cex:durableId="49ED5302" w16cex:dateUtc="2024-08-09T15:26:00Z"/>
  <w16cex:commentExtensible w16cex:durableId="691F342F" w16cex:dateUtc="2024-08-09T15:41:00Z"/>
  <w16cex:commentExtensible w16cex:durableId="75FDEEAF" w16cex:dateUtc="2024-08-09T15:43:00Z"/>
  <w16cex:commentExtensible w16cex:durableId="7DDDF2CD" w16cex:dateUtc="2024-08-09T15:44:00Z"/>
  <w16cex:commentExtensible w16cex:durableId="05633C11" w16cex:dateUtc="2024-08-09T15:48:00Z"/>
  <w16cex:commentExtensible w16cex:durableId="6969A219" w16cex:dateUtc="2024-08-09T15:49:00Z"/>
  <w16cex:commentExtensible w16cex:durableId="105D8329" w16cex:dateUtc="2024-08-09T15:50:00Z"/>
  <w16cex:commentExtensible w16cex:durableId="24487F41" w16cex:dateUtc="2024-08-09T15:52:00Z"/>
  <w16cex:commentExtensible w16cex:durableId="0D143246" w16cex:dateUtc="2024-08-09T15:52:00Z"/>
  <w16cex:commentExtensible w16cex:durableId="6D8BF359" w16cex:dateUtc="2024-08-09T15:55:00Z"/>
  <w16cex:commentExtensible w16cex:durableId="0E5C5E01" w16cex:dateUtc="2024-08-09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2C4DE4" w16cid:durableId="068D7E1C"/>
  <w16cid:commentId w16cid:paraId="73F7AD90" w16cid:durableId="623C2168"/>
  <w16cid:commentId w16cid:paraId="29486AA0" w16cid:durableId="03E6747B"/>
  <w16cid:commentId w16cid:paraId="03ABB665" w16cid:durableId="6BC671D1"/>
  <w16cid:commentId w16cid:paraId="248AFCC5" w16cid:durableId="5A7B8CEA"/>
  <w16cid:commentId w16cid:paraId="48122142" w16cid:durableId="30A6793B"/>
  <w16cid:commentId w16cid:paraId="27086422" w16cid:durableId="49ED5302"/>
  <w16cid:commentId w16cid:paraId="0ACFD406" w16cid:durableId="691F342F"/>
  <w16cid:commentId w16cid:paraId="6D6E2FEA" w16cid:durableId="75FDEEAF"/>
  <w16cid:commentId w16cid:paraId="06D97770" w16cid:durableId="7DDDF2CD"/>
  <w16cid:commentId w16cid:paraId="763AF7AA" w16cid:durableId="05633C11"/>
  <w16cid:commentId w16cid:paraId="5D0661F1" w16cid:durableId="6969A219"/>
  <w16cid:commentId w16cid:paraId="79CE3288" w16cid:durableId="105D8329"/>
  <w16cid:commentId w16cid:paraId="72F2B0D5" w16cid:durableId="24487F41"/>
  <w16cid:commentId w16cid:paraId="526718E5" w16cid:durableId="0D143246"/>
  <w16cid:commentId w16cid:paraId="0A1FC29C" w16cid:durableId="6D8BF359"/>
  <w16cid:commentId w16cid:paraId="4DFBEEFB" w16cid:durableId="0E5C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B8356" w14:textId="77777777" w:rsidR="00855D1B" w:rsidRDefault="00855D1B" w:rsidP="009053D6">
      <w:pPr>
        <w:spacing w:after="0" w:line="240" w:lineRule="auto"/>
      </w:pPr>
      <w:r>
        <w:separator/>
      </w:r>
    </w:p>
  </w:endnote>
  <w:endnote w:type="continuationSeparator" w:id="0">
    <w:p w14:paraId="4717CD43" w14:textId="77777777" w:rsidR="00855D1B" w:rsidRDefault="00855D1B" w:rsidP="0090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139" w:author="Shaffer, Victoria A." w:date="2024-08-09T10:27:00Z"/>
  <w:sdt>
    <w:sdtPr>
      <w:rPr>
        <w:rStyle w:val="PageNumber"/>
      </w:rPr>
      <w:id w:val="-321581335"/>
      <w:docPartObj>
        <w:docPartGallery w:val="Page Numbers (Bottom of Page)"/>
        <w:docPartUnique/>
      </w:docPartObj>
    </w:sdtPr>
    <w:sdtContent>
      <w:customXmlInsRangeEnd w:id="139"/>
      <w:p w14:paraId="0DB65679" w14:textId="15D84C84" w:rsidR="009053D6" w:rsidRDefault="009053D6" w:rsidP="009716BC">
        <w:pPr>
          <w:pStyle w:val="Footer"/>
          <w:framePr w:wrap="none" w:vAnchor="text" w:hAnchor="margin" w:xAlign="center" w:y="1"/>
          <w:rPr>
            <w:ins w:id="140" w:author="Shaffer, Victoria A." w:date="2024-08-09T10:27:00Z" w16du:dateUtc="2024-08-09T15:27:00Z"/>
            <w:rStyle w:val="PageNumber"/>
          </w:rPr>
        </w:pPr>
        <w:ins w:id="141" w:author="Shaffer, Victoria A." w:date="2024-08-09T10:27:00Z" w16du:dateUtc="2024-08-09T15:27:00Z">
          <w:r>
            <w:rPr>
              <w:rStyle w:val="PageNumber"/>
            </w:rPr>
            <w:fldChar w:fldCharType="begin"/>
          </w:r>
          <w:r>
            <w:rPr>
              <w:rStyle w:val="PageNumber"/>
            </w:rPr>
            <w:instrText xml:space="preserve"> PAGE </w:instrText>
          </w:r>
          <w:r>
            <w:rPr>
              <w:rStyle w:val="PageNumber"/>
            </w:rPr>
            <w:fldChar w:fldCharType="end"/>
          </w:r>
        </w:ins>
      </w:p>
      <w:customXmlInsRangeStart w:id="142" w:author="Shaffer, Victoria A." w:date="2024-08-09T10:27:00Z"/>
    </w:sdtContent>
  </w:sdt>
  <w:customXmlInsRangeEnd w:id="142"/>
  <w:p w14:paraId="43C7EF40" w14:textId="77777777" w:rsidR="009053D6" w:rsidRDefault="00905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143" w:author="Shaffer, Victoria A." w:date="2024-08-09T10:27:00Z"/>
  <w:sdt>
    <w:sdtPr>
      <w:rPr>
        <w:rStyle w:val="PageNumber"/>
      </w:rPr>
      <w:id w:val="-785037659"/>
      <w:docPartObj>
        <w:docPartGallery w:val="Page Numbers (Bottom of Page)"/>
        <w:docPartUnique/>
      </w:docPartObj>
    </w:sdtPr>
    <w:sdtContent>
      <w:customXmlInsRangeEnd w:id="143"/>
      <w:p w14:paraId="20B5B732" w14:textId="4B82EDE3" w:rsidR="009053D6" w:rsidRDefault="009053D6" w:rsidP="009716BC">
        <w:pPr>
          <w:pStyle w:val="Footer"/>
          <w:framePr w:wrap="none" w:vAnchor="text" w:hAnchor="margin" w:xAlign="center" w:y="1"/>
          <w:rPr>
            <w:ins w:id="144" w:author="Shaffer, Victoria A." w:date="2024-08-09T10:27:00Z" w16du:dateUtc="2024-08-09T15:27:00Z"/>
            <w:rStyle w:val="PageNumber"/>
          </w:rPr>
        </w:pPr>
        <w:ins w:id="145" w:author="Shaffer, Victoria A." w:date="2024-08-09T10:27:00Z" w16du:dateUtc="2024-08-09T15:27:00Z">
          <w:r>
            <w:rPr>
              <w:rStyle w:val="PageNumber"/>
            </w:rPr>
            <w:fldChar w:fldCharType="begin"/>
          </w:r>
          <w:r>
            <w:rPr>
              <w:rStyle w:val="PageNumber"/>
            </w:rPr>
            <w:instrText xml:space="preserve"> PAGE </w:instrText>
          </w:r>
        </w:ins>
        <w:r>
          <w:rPr>
            <w:rStyle w:val="PageNumber"/>
          </w:rPr>
          <w:fldChar w:fldCharType="separate"/>
        </w:r>
        <w:r>
          <w:rPr>
            <w:rStyle w:val="PageNumber"/>
            <w:noProof/>
          </w:rPr>
          <w:t>4</w:t>
        </w:r>
        <w:ins w:id="146" w:author="Shaffer, Victoria A." w:date="2024-08-09T10:27:00Z" w16du:dateUtc="2024-08-09T15:27:00Z">
          <w:r>
            <w:rPr>
              <w:rStyle w:val="PageNumber"/>
            </w:rPr>
            <w:fldChar w:fldCharType="end"/>
          </w:r>
        </w:ins>
      </w:p>
      <w:customXmlInsRangeStart w:id="147" w:author="Shaffer, Victoria A." w:date="2024-08-09T10:27:00Z"/>
    </w:sdtContent>
  </w:sdt>
  <w:customXmlInsRangeEnd w:id="147"/>
  <w:p w14:paraId="694030FC" w14:textId="77777777" w:rsidR="009053D6" w:rsidRDefault="00905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01A07" w14:textId="77777777" w:rsidR="00855D1B" w:rsidRDefault="00855D1B" w:rsidP="009053D6">
      <w:pPr>
        <w:spacing w:after="0" w:line="240" w:lineRule="auto"/>
      </w:pPr>
      <w:r>
        <w:separator/>
      </w:r>
    </w:p>
  </w:footnote>
  <w:footnote w:type="continuationSeparator" w:id="0">
    <w:p w14:paraId="21C2A4C9" w14:textId="77777777" w:rsidR="00855D1B" w:rsidRDefault="00855D1B" w:rsidP="00905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5A11"/>
    <w:rsid w:val="00006014"/>
    <w:rsid w:val="0000709A"/>
    <w:rsid w:val="000102DB"/>
    <w:rsid w:val="00010AAA"/>
    <w:rsid w:val="00012E6F"/>
    <w:rsid w:val="000130B1"/>
    <w:rsid w:val="00013B8D"/>
    <w:rsid w:val="000147D7"/>
    <w:rsid w:val="000157AE"/>
    <w:rsid w:val="00017A8C"/>
    <w:rsid w:val="0002093F"/>
    <w:rsid w:val="000220B0"/>
    <w:rsid w:val="00022377"/>
    <w:rsid w:val="00025249"/>
    <w:rsid w:val="0003056D"/>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6273"/>
    <w:rsid w:val="00057C0F"/>
    <w:rsid w:val="00057D85"/>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34F"/>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00D4"/>
    <w:rsid w:val="000C133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969"/>
    <w:rsid w:val="000E6AB4"/>
    <w:rsid w:val="000F4AC4"/>
    <w:rsid w:val="000F4B60"/>
    <w:rsid w:val="000F65AE"/>
    <w:rsid w:val="000F760E"/>
    <w:rsid w:val="000F7C46"/>
    <w:rsid w:val="001022EE"/>
    <w:rsid w:val="00104239"/>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633D"/>
    <w:rsid w:val="001778ED"/>
    <w:rsid w:val="00180559"/>
    <w:rsid w:val="00182251"/>
    <w:rsid w:val="0018244D"/>
    <w:rsid w:val="0018282D"/>
    <w:rsid w:val="00182F92"/>
    <w:rsid w:val="001848C2"/>
    <w:rsid w:val="00187F6A"/>
    <w:rsid w:val="00187FBA"/>
    <w:rsid w:val="00190451"/>
    <w:rsid w:val="0019182E"/>
    <w:rsid w:val="00192E8A"/>
    <w:rsid w:val="00192F10"/>
    <w:rsid w:val="00196364"/>
    <w:rsid w:val="00196427"/>
    <w:rsid w:val="00196F53"/>
    <w:rsid w:val="001977D0"/>
    <w:rsid w:val="001A18B7"/>
    <w:rsid w:val="001A276F"/>
    <w:rsid w:val="001A4A18"/>
    <w:rsid w:val="001A4D4B"/>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6809"/>
    <w:rsid w:val="00207804"/>
    <w:rsid w:val="002107FA"/>
    <w:rsid w:val="0021090F"/>
    <w:rsid w:val="002118DD"/>
    <w:rsid w:val="00214E6E"/>
    <w:rsid w:val="002156F7"/>
    <w:rsid w:val="00215878"/>
    <w:rsid w:val="00217CF2"/>
    <w:rsid w:val="00217D5F"/>
    <w:rsid w:val="00223283"/>
    <w:rsid w:val="002234C0"/>
    <w:rsid w:val="00224AA2"/>
    <w:rsid w:val="00225143"/>
    <w:rsid w:val="00225B0A"/>
    <w:rsid w:val="0022776E"/>
    <w:rsid w:val="00232366"/>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4A9"/>
    <w:rsid w:val="00253D48"/>
    <w:rsid w:val="00253E56"/>
    <w:rsid w:val="002547F3"/>
    <w:rsid w:val="00254971"/>
    <w:rsid w:val="00255927"/>
    <w:rsid w:val="00256FCD"/>
    <w:rsid w:val="002609A7"/>
    <w:rsid w:val="00261689"/>
    <w:rsid w:val="00263B2E"/>
    <w:rsid w:val="0026458B"/>
    <w:rsid w:val="002702B1"/>
    <w:rsid w:val="002705FA"/>
    <w:rsid w:val="00273F22"/>
    <w:rsid w:val="00273FB3"/>
    <w:rsid w:val="00274AB3"/>
    <w:rsid w:val="00275331"/>
    <w:rsid w:val="002753CB"/>
    <w:rsid w:val="00275F12"/>
    <w:rsid w:val="0028022B"/>
    <w:rsid w:val="002809FB"/>
    <w:rsid w:val="00280E8C"/>
    <w:rsid w:val="0028118E"/>
    <w:rsid w:val="0028212A"/>
    <w:rsid w:val="002835AE"/>
    <w:rsid w:val="00287B78"/>
    <w:rsid w:val="00287E29"/>
    <w:rsid w:val="00287E84"/>
    <w:rsid w:val="0029094F"/>
    <w:rsid w:val="002909D6"/>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C7C61"/>
    <w:rsid w:val="002D3041"/>
    <w:rsid w:val="002D4462"/>
    <w:rsid w:val="002D524A"/>
    <w:rsid w:val="002D52C1"/>
    <w:rsid w:val="002D60BD"/>
    <w:rsid w:val="002D68EE"/>
    <w:rsid w:val="002E03DD"/>
    <w:rsid w:val="002E15D3"/>
    <w:rsid w:val="002E1B69"/>
    <w:rsid w:val="002E210E"/>
    <w:rsid w:val="002E41D4"/>
    <w:rsid w:val="002E5E04"/>
    <w:rsid w:val="002E7F1D"/>
    <w:rsid w:val="002F0593"/>
    <w:rsid w:val="002F1163"/>
    <w:rsid w:val="002F139D"/>
    <w:rsid w:val="002F3701"/>
    <w:rsid w:val="002F6432"/>
    <w:rsid w:val="002F6EC0"/>
    <w:rsid w:val="002F7751"/>
    <w:rsid w:val="002F7B8F"/>
    <w:rsid w:val="002F7DCD"/>
    <w:rsid w:val="003001C0"/>
    <w:rsid w:val="003022A1"/>
    <w:rsid w:val="003030D0"/>
    <w:rsid w:val="0030392B"/>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7774"/>
    <w:rsid w:val="00367858"/>
    <w:rsid w:val="0037080D"/>
    <w:rsid w:val="00370BAB"/>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9E0"/>
    <w:rsid w:val="00396E54"/>
    <w:rsid w:val="003971E8"/>
    <w:rsid w:val="003A3204"/>
    <w:rsid w:val="003A3836"/>
    <w:rsid w:val="003A396A"/>
    <w:rsid w:val="003A399F"/>
    <w:rsid w:val="003A4296"/>
    <w:rsid w:val="003A43AB"/>
    <w:rsid w:val="003A499C"/>
    <w:rsid w:val="003A5990"/>
    <w:rsid w:val="003B320C"/>
    <w:rsid w:val="003B3C3C"/>
    <w:rsid w:val="003B4E1D"/>
    <w:rsid w:val="003B5250"/>
    <w:rsid w:val="003B544E"/>
    <w:rsid w:val="003B54BE"/>
    <w:rsid w:val="003B576B"/>
    <w:rsid w:val="003B5B59"/>
    <w:rsid w:val="003B7ECE"/>
    <w:rsid w:val="003C22A4"/>
    <w:rsid w:val="003C3387"/>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07BCD"/>
    <w:rsid w:val="004100F1"/>
    <w:rsid w:val="00410FFE"/>
    <w:rsid w:val="00411BB8"/>
    <w:rsid w:val="00412ABB"/>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C73"/>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C61B3"/>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39D"/>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895"/>
    <w:rsid w:val="005C5C70"/>
    <w:rsid w:val="005C6164"/>
    <w:rsid w:val="005C6840"/>
    <w:rsid w:val="005C6B5D"/>
    <w:rsid w:val="005C7A7B"/>
    <w:rsid w:val="005C7E36"/>
    <w:rsid w:val="005D2226"/>
    <w:rsid w:val="005D2892"/>
    <w:rsid w:val="005D360D"/>
    <w:rsid w:val="005D4C60"/>
    <w:rsid w:val="005D69AB"/>
    <w:rsid w:val="005D7B3C"/>
    <w:rsid w:val="005E08B0"/>
    <w:rsid w:val="005E144C"/>
    <w:rsid w:val="005E1BEF"/>
    <w:rsid w:val="005E31E1"/>
    <w:rsid w:val="005E3AA3"/>
    <w:rsid w:val="005F1248"/>
    <w:rsid w:val="005F1F84"/>
    <w:rsid w:val="005F238D"/>
    <w:rsid w:val="005F32F8"/>
    <w:rsid w:val="005F3B02"/>
    <w:rsid w:val="005F6BD5"/>
    <w:rsid w:val="006003B0"/>
    <w:rsid w:val="00602D4F"/>
    <w:rsid w:val="006060FC"/>
    <w:rsid w:val="00607450"/>
    <w:rsid w:val="00607782"/>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87D83"/>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A60"/>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071AB"/>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008"/>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1C"/>
    <w:rsid w:val="007C703E"/>
    <w:rsid w:val="007D0B43"/>
    <w:rsid w:val="007D224F"/>
    <w:rsid w:val="007D2B58"/>
    <w:rsid w:val="007D436E"/>
    <w:rsid w:val="007D6BE1"/>
    <w:rsid w:val="007D7059"/>
    <w:rsid w:val="007E2DD3"/>
    <w:rsid w:val="007E367A"/>
    <w:rsid w:val="007E3692"/>
    <w:rsid w:val="007E5A4D"/>
    <w:rsid w:val="007E5B5D"/>
    <w:rsid w:val="007E5C23"/>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5D1B"/>
    <w:rsid w:val="00856CEE"/>
    <w:rsid w:val="008579B7"/>
    <w:rsid w:val="00857A15"/>
    <w:rsid w:val="00860391"/>
    <w:rsid w:val="0086113B"/>
    <w:rsid w:val="00862109"/>
    <w:rsid w:val="00862C55"/>
    <w:rsid w:val="00863563"/>
    <w:rsid w:val="0086521F"/>
    <w:rsid w:val="00870A44"/>
    <w:rsid w:val="00871747"/>
    <w:rsid w:val="0087393B"/>
    <w:rsid w:val="00882912"/>
    <w:rsid w:val="00883A7F"/>
    <w:rsid w:val="00884AF7"/>
    <w:rsid w:val="008859BE"/>
    <w:rsid w:val="00887EC2"/>
    <w:rsid w:val="008901FF"/>
    <w:rsid w:val="0089118E"/>
    <w:rsid w:val="00892908"/>
    <w:rsid w:val="0089299E"/>
    <w:rsid w:val="00892E13"/>
    <w:rsid w:val="00893396"/>
    <w:rsid w:val="008947D8"/>
    <w:rsid w:val="00897027"/>
    <w:rsid w:val="00897901"/>
    <w:rsid w:val="008A05D5"/>
    <w:rsid w:val="008A1CE9"/>
    <w:rsid w:val="008A2D2A"/>
    <w:rsid w:val="008A5597"/>
    <w:rsid w:val="008A74D4"/>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3D6"/>
    <w:rsid w:val="009055C5"/>
    <w:rsid w:val="00906BE3"/>
    <w:rsid w:val="00913293"/>
    <w:rsid w:val="00914014"/>
    <w:rsid w:val="00914031"/>
    <w:rsid w:val="0092375D"/>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35D2"/>
    <w:rsid w:val="009A3ADD"/>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6F73"/>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366B"/>
    <w:rsid w:val="00A13E1F"/>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399"/>
    <w:rsid w:val="00A44946"/>
    <w:rsid w:val="00A44EC4"/>
    <w:rsid w:val="00A53A3B"/>
    <w:rsid w:val="00A53F94"/>
    <w:rsid w:val="00A54CC3"/>
    <w:rsid w:val="00A62A38"/>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BE6"/>
    <w:rsid w:val="00AF7985"/>
    <w:rsid w:val="00B01764"/>
    <w:rsid w:val="00B01EEF"/>
    <w:rsid w:val="00B02490"/>
    <w:rsid w:val="00B07128"/>
    <w:rsid w:val="00B11168"/>
    <w:rsid w:val="00B118BF"/>
    <w:rsid w:val="00B1370C"/>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0F9"/>
    <w:rsid w:val="00B9527D"/>
    <w:rsid w:val="00B9645D"/>
    <w:rsid w:val="00BA146B"/>
    <w:rsid w:val="00BA17BE"/>
    <w:rsid w:val="00BA3D51"/>
    <w:rsid w:val="00BA576A"/>
    <w:rsid w:val="00BA7EAC"/>
    <w:rsid w:val="00BB06AE"/>
    <w:rsid w:val="00BB0A37"/>
    <w:rsid w:val="00BB10D7"/>
    <w:rsid w:val="00BB19D8"/>
    <w:rsid w:val="00BB232E"/>
    <w:rsid w:val="00BB27EF"/>
    <w:rsid w:val="00BB3748"/>
    <w:rsid w:val="00BB5895"/>
    <w:rsid w:val="00BB6236"/>
    <w:rsid w:val="00BB74E5"/>
    <w:rsid w:val="00BC0412"/>
    <w:rsid w:val="00BC2D6F"/>
    <w:rsid w:val="00BC2E4A"/>
    <w:rsid w:val="00BC3CD1"/>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3434"/>
    <w:rsid w:val="00C459C9"/>
    <w:rsid w:val="00C509E6"/>
    <w:rsid w:val="00C50AF3"/>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4E51"/>
    <w:rsid w:val="00C75AD4"/>
    <w:rsid w:val="00C760C9"/>
    <w:rsid w:val="00C764D5"/>
    <w:rsid w:val="00C77CFD"/>
    <w:rsid w:val="00C8219D"/>
    <w:rsid w:val="00C827A0"/>
    <w:rsid w:val="00C83495"/>
    <w:rsid w:val="00C8466F"/>
    <w:rsid w:val="00C876C6"/>
    <w:rsid w:val="00C87CBD"/>
    <w:rsid w:val="00C919EC"/>
    <w:rsid w:val="00C930C7"/>
    <w:rsid w:val="00C9363A"/>
    <w:rsid w:val="00CA1FF1"/>
    <w:rsid w:val="00CA254B"/>
    <w:rsid w:val="00CA5E26"/>
    <w:rsid w:val="00CA741B"/>
    <w:rsid w:val="00CA7A03"/>
    <w:rsid w:val="00CA7E6D"/>
    <w:rsid w:val="00CB65A2"/>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8CC"/>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2877"/>
    <w:rsid w:val="00D43619"/>
    <w:rsid w:val="00D43BAE"/>
    <w:rsid w:val="00D43D48"/>
    <w:rsid w:val="00D44D59"/>
    <w:rsid w:val="00D45475"/>
    <w:rsid w:val="00D45A3F"/>
    <w:rsid w:val="00D45F78"/>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08"/>
    <w:rsid w:val="00D72A4A"/>
    <w:rsid w:val="00D73FDD"/>
    <w:rsid w:val="00D74C06"/>
    <w:rsid w:val="00D751BB"/>
    <w:rsid w:val="00D777D0"/>
    <w:rsid w:val="00D80338"/>
    <w:rsid w:val="00D810CD"/>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388B"/>
    <w:rsid w:val="00DC3AB8"/>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2F"/>
    <w:rsid w:val="00DF1FA1"/>
    <w:rsid w:val="00DF2673"/>
    <w:rsid w:val="00DF403D"/>
    <w:rsid w:val="00DF76A2"/>
    <w:rsid w:val="00DF7FE7"/>
    <w:rsid w:val="00E02221"/>
    <w:rsid w:val="00E02274"/>
    <w:rsid w:val="00E034CD"/>
    <w:rsid w:val="00E04C0B"/>
    <w:rsid w:val="00E05313"/>
    <w:rsid w:val="00E0631A"/>
    <w:rsid w:val="00E07683"/>
    <w:rsid w:val="00E110E0"/>
    <w:rsid w:val="00E112C4"/>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5F1"/>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050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06E5"/>
    <w:rsid w:val="00F61982"/>
    <w:rsid w:val="00F6264F"/>
    <w:rsid w:val="00F62F3D"/>
    <w:rsid w:val="00F645B9"/>
    <w:rsid w:val="00F64856"/>
    <w:rsid w:val="00F64AF1"/>
    <w:rsid w:val="00F64B19"/>
    <w:rsid w:val="00F64C2C"/>
    <w:rsid w:val="00F65D65"/>
    <w:rsid w:val="00F660B4"/>
    <w:rsid w:val="00F677A0"/>
    <w:rsid w:val="00F67AC1"/>
    <w:rsid w:val="00F70D9B"/>
    <w:rsid w:val="00F7160B"/>
    <w:rsid w:val="00F732AA"/>
    <w:rsid w:val="00F735B6"/>
    <w:rsid w:val="00F74A00"/>
    <w:rsid w:val="00F80F52"/>
    <w:rsid w:val="00F841CC"/>
    <w:rsid w:val="00F8474A"/>
    <w:rsid w:val="00F85400"/>
    <w:rsid w:val="00F86571"/>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unhideWhenUsed/>
    <w:rsid w:val="00905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3D6"/>
    <w:rPr>
      <w:sz w:val="24"/>
    </w:rPr>
  </w:style>
  <w:style w:type="paragraph" w:styleId="Footer">
    <w:name w:val="footer"/>
    <w:basedOn w:val="Normal"/>
    <w:link w:val="FooterChar"/>
    <w:uiPriority w:val="99"/>
    <w:unhideWhenUsed/>
    <w:rsid w:val="00905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3D6"/>
    <w:rPr>
      <w:sz w:val="24"/>
    </w:rPr>
  </w:style>
  <w:style w:type="character" w:styleId="PageNumber">
    <w:name w:val="page number"/>
    <w:basedOn w:val="DefaultParagraphFont"/>
    <w:uiPriority w:val="99"/>
    <w:semiHidden/>
    <w:unhideWhenUsed/>
    <w:rsid w:val="00905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124</TotalTime>
  <Pages>12</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71</cp:revision>
  <dcterms:created xsi:type="dcterms:W3CDTF">2024-08-07T18:51:00Z</dcterms:created>
  <dcterms:modified xsi:type="dcterms:W3CDTF">2024-08-12T20:14:00Z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