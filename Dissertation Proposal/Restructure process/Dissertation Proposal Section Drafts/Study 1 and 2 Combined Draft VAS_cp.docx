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p>
    <w:p w14:paraId="2062EF28" w14:textId="7CF2B59D" w:rsidR="00EA036D" w:rsidRDefault="00B153EA" w:rsidP="00B153EA">
      <w:pPr>
        <w:pStyle w:val="Heading1"/>
        <w:rPr>
          <w:rFonts w:eastAsia="Times New Roman"/>
        </w:rPr>
      </w:pPr>
      <w:r>
        <w:rPr>
          <w:rFonts w:eastAsia="Times New Roman"/>
        </w:rPr>
        <w:t>Study 1</w:t>
      </w:r>
    </w:p>
    <w:p w14:paraId="0E7D9C9D"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bookmarkEnd w:id="0"/>
    </w:p>
    <w:p w14:paraId="03EDE6AA" w14:textId="16A45FDF"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Pr="00DB5D03">
        <w:rPr>
          <w:rFonts w:ascii="Calibri" w:hAnsi="Calibri" w:cs="Calibri"/>
          <w:sz w:val="24"/>
          <w:szCs w:val="24"/>
        </w:rPr>
        <w:t>within-subjects design</w:t>
      </w:r>
      <w:r>
        <w:rPr>
          <w:rFonts w:ascii="Calibri" w:hAnsi="Calibri" w:cs="Calibri"/>
          <w:sz w:val="24"/>
          <w:szCs w:val="24"/>
        </w:rPr>
        <w:t>.</w:t>
      </w:r>
      <w:r w:rsidRPr="00DB5D03">
        <w:rPr>
          <w:rFonts w:ascii="Calibri" w:hAnsi="Calibri" w:cs="Calibri"/>
          <w:sz w:val="24"/>
          <w:szCs w:val="24"/>
        </w:rPr>
        <w:t xml:space="preserve"> </w:t>
      </w:r>
      <w:moveToRangeStart w:id="1" w:author="Shaffer, Victoria A." w:date="2024-06-06T14:11:00Z" w:name="move168575508"/>
      <w:moveTo w:id="2" w:author="Shaffer, Victoria A." w:date="2024-06-06T14:11:00Z">
        <w:r w:rsidR="0053609F">
          <w:rPr>
            <w:rFonts w:ascii="Calibri" w:hAnsi="Calibri" w:cs="Calibri"/>
            <w:sz w:val="24"/>
            <w:szCs w:val="24"/>
          </w:rPr>
          <w:t xml:space="preserve">Participants </w:t>
        </w:r>
        <w:del w:id="3" w:author="Shaffer, Victoria A." w:date="2024-06-06T14:32:00Z">
          <w:r w:rsidR="0053609F" w:rsidDel="00FA348F">
            <w:rPr>
              <w:rFonts w:ascii="Calibri" w:hAnsi="Calibri" w:cs="Calibri"/>
              <w:sz w:val="24"/>
              <w:szCs w:val="24"/>
            </w:rPr>
            <w:delText xml:space="preserve">were given a survey with several individual difference measures, then </w:delText>
          </w:r>
        </w:del>
        <w:r w:rsidR="0053609F">
          <w:rPr>
            <w:rFonts w:ascii="Calibri" w:hAnsi="Calibri" w:cs="Calibri"/>
            <w:sz w:val="24"/>
            <w:szCs w:val="24"/>
          </w:rPr>
          <w:t xml:space="preserve">were </w:t>
        </w:r>
      </w:moveTo>
      <w:ins w:id="4" w:author="Shaffer, Victoria A." w:date="2024-06-06T14:32:00Z">
        <w:r w:rsidR="00FA348F">
          <w:rPr>
            <w:rFonts w:ascii="Calibri" w:hAnsi="Calibri" w:cs="Calibri"/>
            <w:sz w:val="24"/>
            <w:szCs w:val="24"/>
          </w:rPr>
          <w:t xml:space="preserve">randomly assigned to </w:t>
        </w:r>
      </w:ins>
      <w:moveTo w:id="5" w:author="Shaffer, Victoria A." w:date="2024-06-06T14:11:00Z">
        <w:del w:id="6" w:author="Shaffer, Victoria A." w:date="2024-06-06T14:32:00Z">
          <w:r w:rsidR="0053609F" w:rsidDel="00FA348F">
            <w:rPr>
              <w:rFonts w:ascii="Calibri" w:hAnsi="Calibri" w:cs="Calibri"/>
              <w:sz w:val="24"/>
              <w:szCs w:val="24"/>
            </w:rPr>
            <w:delText xml:space="preserve">randomized into </w:delText>
          </w:r>
          <w:r w:rsidR="0053609F" w:rsidDel="002702B1">
            <w:rPr>
              <w:rFonts w:ascii="Calibri" w:hAnsi="Calibri" w:cs="Calibri"/>
              <w:sz w:val="24"/>
              <w:szCs w:val="24"/>
            </w:rPr>
            <w:delText xml:space="preserve">one of </w:delText>
          </w:r>
        </w:del>
      </w:moveTo>
      <w:ins w:id="7" w:author="Shaffer, Victoria A." w:date="2024-06-06T14:32:00Z">
        <w:r w:rsidR="002702B1">
          <w:rPr>
            <w:rFonts w:ascii="Calibri" w:hAnsi="Calibri" w:cs="Calibri"/>
            <w:sz w:val="24"/>
            <w:szCs w:val="24"/>
          </w:rPr>
          <w:t xml:space="preserve">either the low or high </w:t>
        </w:r>
      </w:ins>
      <w:moveTo w:id="8" w:author="Shaffer, Victoria A." w:date="2024-06-06T14:11:00Z">
        <w:del w:id="9" w:author="Shaffer, Victoria A." w:date="2024-06-06T14:32:00Z">
          <w:r w:rsidR="0053609F" w:rsidDel="002702B1">
            <w:rPr>
              <w:rFonts w:ascii="Calibri" w:hAnsi="Calibri" w:cs="Calibri"/>
              <w:sz w:val="24"/>
              <w:szCs w:val="24"/>
            </w:rPr>
            <w:delText xml:space="preserve">two </w:delText>
          </w:r>
        </w:del>
        <w:r w:rsidR="0053609F">
          <w:rPr>
            <w:rFonts w:ascii="Calibri" w:hAnsi="Calibri" w:cs="Calibri"/>
            <w:sz w:val="24"/>
            <w:szCs w:val="24"/>
          </w:rPr>
          <w:t xml:space="preserve">social consensus </w:t>
        </w:r>
        <w:del w:id="10" w:author="Shaffer, Victoria A." w:date="2024-06-06T14:33:00Z">
          <w:r w:rsidR="0053609F" w:rsidDel="0076097A">
            <w:rPr>
              <w:rFonts w:ascii="Calibri" w:hAnsi="Calibri" w:cs="Calibri"/>
              <w:sz w:val="24"/>
              <w:szCs w:val="24"/>
            </w:rPr>
            <w:delText>manipulation</w:delText>
          </w:r>
        </w:del>
      </w:moveTo>
      <w:ins w:id="11" w:author="Shaffer, Victoria A." w:date="2024-06-06T14:33:00Z">
        <w:r w:rsidR="0076097A">
          <w:rPr>
            <w:rFonts w:ascii="Calibri" w:hAnsi="Calibri" w:cs="Calibri"/>
            <w:sz w:val="24"/>
            <w:szCs w:val="24"/>
          </w:rPr>
          <w:t>manipulation condition.</w:t>
        </w:r>
      </w:ins>
      <w:moveTo w:id="12" w:author="Shaffer, Victoria A." w:date="2024-06-06T14:11:00Z">
        <w:del w:id="13" w:author="Shaffer, Victoria A." w:date="2024-06-06T14:33:00Z">
          <w:r w:rsidR="0053609F" w:rsidDel="0076097A">
            <w:rPr>
              <w:rFonts w:ascii="Calibri" w:hAnsi="Calibri" w:cs="Calibri"/>
              <w:sz w:val="24"/>
              <w:szCs w:val="24"/>
            </w:rPr>
            <w:delText>s</w:delText>
          </w:r>
        </w:del>
      </w:moveTo>
      <w:ins w:id="14" w:author="Shaffer, Victoria A." w:date="2024-06-06T14:33:00Z">
        <w:r w:rsidR="0076097A">
          <w:rPr>
            <w:rFonts w:ascii="Calibri" w:hAnsi="Calibri" w:cs="Calibri"/>
            <w:sz w:val="24"/>
            <w:szCs w:val="24"/>
          </w:rPr>
          <w:t xml:space="preserve"> </w:t>
        </w:r>
      </w:ins>
      <w:ins w:id="15" w:author="Shaffer, Victoria A." w:date="2024-06-06T14:36:00Z">
        <w:r w:rsidR="00FD515C">
          <w:rPr>
            <w:rFonts w:ascii="Calibri" w:hAnsi="Calibri" w:cs="Calibri"/>
            <w:sz w:val="24"/>
            <w:szCs w:val="24"/>
          </w:rPr>
          <w:t>Information</w:t>
        </w:r>
      </w:ins>
      <w:ins w:id="16" w:author="Shaffer, Victoria A." w:date="2024-06-06T14:35:00Z">
        <w:r w:rsidR="00FD515C">
          <w:rPr>
            <w:rFonts w:ascii="Calibri" w:hAnsi="Calibri" w:cs="Calibri"/>
            <w:sz w:val="24"/>
            <w:szCs w:val="24"/>
          </w:rPr>
          <w:t xml:space="preserve"> about social consensus was presented </w:t>
        </w:r>
      </w:ins>
      <w:ins w:id="17" w:author="Shaffer, Victoria A." w:date="2024-06-06T14:36:00Z">
        <w:r w:rsidR="00FD515C">
          <w:rPr>
            <w:rFonts w:ascii="Calibri" w:hAnsi="Calibri" w:cs="Calibri"/>
            <w:sz w:val="24"/>
            <w:szCs w:val="24"/>
          </w:rPr>
          <w:t xml:space="preserve">for all four highly </w:t>
        </w:r>
        <w:r w:rsidR="00405EF8">
          <w:rPr>
            <w:rFonts w:ascii="Calibri" w:hAnsi="Calibri" w:cs="Calibri"/>
            <w:sz w:val="24"/>
            <w:szCs w:val="24"/>
          </w:rPr>
          <w:t>polarized</w:t>
        </w:r>
        <w:r w:rsidR="00FD515C">
          <w:rPr>
            <w:rFonts w:ascii="Calibri" w:hAnsi="Calibri" w:cs="Calibri"/>
            <w:sz w:val="24"/>
            <w:szCs w:val="24"/>
          </w:rPr>
          <w:t xml:space="preserve"> issues. </w:t>
        </w:r>
      </w:ins>
      <w:moveTo w:id="18" w:author="Shaffer, Victoria A." w:date="2024-06-06T14:11:00Z">
        <w:del w:id="19" w:author="Shaffer, Victoria A." w:date="2024-06-06T14:33:00Z">
          <w:r w:rsidR="0053609F" w:rsidDel="0076097A">
            <w:rPr>
              <w:rFonts w:ascii="Calibri" w:hAnsi="Calibri" w:cs="Calibri"/>
              <w:sz w:val="24"/>
              <w:szCs w:val="24"/>
            </w:rPr>
            <w:delText xml:space="preserve">. </w:delText>
          </w:r>
        </w:del>
        <w:del w:id="20" w:author="Shaffer, Victoria A." w:date="2024-06-06T14:11:00Z">
          <w:r w:rsidR="0053609F" w:rsidRPr="00DB5D03" w:rsidDel="004C1877">
            <w:rPr>
              <w:rFonts w:ascii="Calibri" w:hAnsi="Calibri" w:cs="Calibri"/>
              <w:sz w:val="24"/>
              <w:szCs w:val="24"/>
            </w:rPr>
            <w:delText xml:space="preserve"> </w:delText>
          </w:r>
        </w:del>
      </w:moveTo>
      <w:moveToRangeEnd w:id="1"/>
      <w:del w:id="21" w:author="Shaffer, Victoria A." w:date="2024-06-06T14:33:00Z">
        <w:r w:rsidDel="0076097A">
          <w:rPr>
            <w:rFonts w:ascii="Calibri" w:hAnsi="Calibri" w:cs="Calibri"/>
            <w:sz w:val="24"/>
            <w:szCs w:val="24"/>
          </w:rPr>
          <w:delText xml:space="preserve">Our </w:delText>
        </w:r>
      </w:del>
      <w:ins w:id="22" w:author="Shaffer, Victoria A." w:date="2024-06-06T14:33:00Z">
        <w:r w:rsidR="0076097A">
          <w:rPr>
            <w:rFonts w:ascii="Calibri" w:hAnsi="Calibri" w:cs="Calibri"/>
            <w:sz w:val="24"/>
            <w:szCs w:val="24"/>
          </w:rPr>
          <w:t xml:space="preserve">The </w:t>
        </w:r>
      </w:ins>
      <w:ins w:id="23" w:author="Shaffer, Victoria A." w:date="2024-06-06T14:13:00Z">
        <w:r w:rsidR="005C5895">
          <w:rPr>
            <w:rFonts w:ascii="Calibri" w:hAnsi="Calibri" w:cs="Calibri"/>
            <w:sz w:val="24"/>
            <w:szCs w:val="24"/>
          </w:rPr>
          <w:t>primary outcome</w:t>
        </w:r>
      </w:ins>
      <w:ins w:id="24" w:author="Shaffer, Victoria A." w:date="2024-06-06T14:33:00Z">
        <w:r w:rsidR="0076097A">
          <w:rPr>
            <w:rFonts w:ascii="Calibri" w:hAnsi="Calibri" w:cs="Calibri"/>
            <w:sz w:val="24"/>
            <w:szCs w:val="24"/>
          </w:rPr>
          <w:t>,</w:t>
        </w:r>
      </w:ins>
      <w:ins w:id="25" w:author="Shaffer, Victoria A." w:date="2024-06-06T14:13:00Z">
        <w:r w:rsidR="005C5895">
          <w:rPr>
            <w:rFonts w:ascii="Calibri" w:hAnsi="Calibri" w:cs="Calibri"/>
            <w:sz w:val="24"/>
            <w:szCs w:val="24"/>
          </w:rPr>
          <w:t xml:space="preserve"> attitude </w:t>
        </w:r>
        <w:r w:rsidR="00DC10D7">
          <w:rPr>
            <w:rFonts w:ascii="Calibri" w:hAnsi="Calibri" w:cs="Calibri"/>
            <w:sz w:val="24"/>
            <w:szCs w:val="24"/>
          </w:rPr>
          <w:t xml:space="preserve">towards </w:t>
        </w:r>
      </w:ins>
      <w:ins w:id="26" w:author="Shaffer, Victoria A." w:date="2024-06-06T14:28:00Z">
        <w:r w:rsidR="00154D31">
          <w:rPr>
            <w:rFonts w:ascii="Calibri" w:hAnsi="Calibri" w:cs="Calibri"/>
            <w:sz w:val="24"/>
            <w:szCs w:val="24"/>
          </w:rPr>
          <w:t xml:space="preserve">the highly polarized </w:t>
        </w:r>
      </w:ins>
      <w:ins w:id="27" w:author="Shaffer, Victoria A." w:date="2024-06-06T14:29:00Z">
        <w:r w:rsidR="00154D31">
          <w:rPr>
            <w:rFonts w:ascii="Calibri" w:hAnsi="Calibri" w:cs="Calibri"/>
            <w:sz w:val="24"/>
            <w:szCs w:val="24"/>
          </w:rPr>
          <w:t>issues</w:t>
        </w:r>
      </w:ins>
      <w:ins w:id="28" w:author="Shaffer, Victoria A." w:date="2024-06-06T14:14:00Z">
        <w:r w:rsidR="00D0758D">
          <w:rPr>
            <w:rFonts w:ascii="Calibri" w:hAnsi="Calibri" w:cs="Calibri"/>
            <w:sz w:val="24"/>
            <w:szCs w:val="24"/>
          </w:rPr>
          <w:t xml:space="preserve">, </w:t>
        </w:r>
      </w:ins>
      <w:del w:id="29" w:author="Shaffer, Victoria A." w:date="2024-06-06T14:14:00Z">
        <w:r w:rsidDel="00D0758D">
          <w:rPr>
            <w:rFonts w:ascii="Calibri" w:hAnsi="Calibri" w:cs="Calibri"/>
            <w:sz w:val="24"/>
            <w:szCs w:val="24"/>
          </w:rPr>
          <w:delText xml:space="preserve">measures were collected </w:delText>
        </w:r>
      </w:del>
      <w:ins w:id="30" w:author="Shaffer, Victoria A." w:date="2024-06-06T14:14:00Z">
        <w:r w:rsidR="00D0758D">
          <w:rPr>
            <w:rFonts w:ascii="Calibri" w:hAnsi="Calibri" w:cs="Calibri"/>
            <w:sz w:val="24"/>
            <w:szCs w:val="24"/>
          </w:rPr>
          <w:t xml:space="preserve">was measured both </w:t>
        </w:r>
      </w:ins>
      <w:r>
        <w:rPr>
          <w:rFonts w:ascii="Calibri" w:hAnsi="Calibri" w:cs="Calibri"/>
          <w:sz w:val="24"/>
          <w:szCs w:val="24"/>
        </w:rPr>
        <w:t>before and after</w:t>
      </w:r>
      <w:r w:rsidRPr="00DB5D03">
        <w:rPr>
          <w:rFonts w:ascii="Calibri" w:hAnsi="Calibri" w:cs="Calibri"/>
          <w:sz w:val="24"/>
          <w:szCs w:val="24"/>
        </w:rPr>
        <w:t xml:space="preserve"> </w:t>
      </w:r>
      <w:del w:id="31" w:author="Shaffer, Victoria A." w:date="2024-06-06T14:33:00Z">
        <w:r w:rsidRPr="00DB5D03" w:rsidDel="00A07A92">
          <w:rPr>
            <w:rFonts w:ascii="Calibri" w:hAnsi="Calibri" w:cs="Calibri"/>
            <w:sz w:val="24"/>
            <w:szCs w:val="24"/>
          </w:rPr>
          <w:delText>the</w:delText>
        </w:r>
        <w:r w:rsidDel="00A07A92">
          <w:rPr>
            <w:rFonts w:ascii="Calibri" w:hAnsi="Calibri" w:cs="Calibri"/>
            <w:sz w:val="24"/>
            <w:szCs w:val="24"/>
          </w:rPr>
          <w:delText xml:space="preserve"> </w:delText>
        </w:r>
      </w:del>
      <w:ins w:id="32" w:author="Shaffer, Victoria A." w:date="2024-06-06T14:33:00Z">
        <w:r w:rsidR="00A07A92">
          <w:rPr>
            <w:rFonts w:ascii="Calibri" w:hAnsi="Calibri" w:cs="Calibri"/>
            <w:sz w:val="24"/>
            <w:szCs w:val="24"/>
          </w:rPr>
          <w:t xml:space="preserve">presentation of </w:t>
        </w:r>
      </w:ins>
      <w:r>
        <w:rPr>
          <w:rFonts w:ascii="Calibri" w:hAnsi="Calibri" w:cs="Calibri"/>
          <w:sz w:val="24"/>
          <w:szCs w:val="24"/>
        </w:rPr>
        <w:t>social consensus</w:t>
      </w:r>
      <w:r w:rsidRPr="00DB5D03">
        <w:rPr>
          <w:rFonts w:ascii="Calibri" w:hAnsi="Calibri" w:cs="Calibri"/>
          <w:sz w:val="24"/>
          <w:szCs w:val="24"/>
        </w:rPr>
        <w:t xml:space="preserve"> </w:t>
      </w:r>
      <w:del w:id="33" w:author="Shaffer, Victoria A." w:date="2024-06-06T14:33:00Z">
        <w:r w:rsidRPr="00DB5D03" w:rsidDel="00A07A92">
          <w:rPr>
            <w:rFonts w:ascii="Calibri" w:hAnsi="Calibri" w:cs="Calibri"/>
            <w:sz w:val="24"/>
            <w:szCs w:val="24"/>
          </w:rPr>
          <w:delText>intervention</w:delText>
        </w:r>
      </w:del>
      <w:ins w:id="34" w:author="Shaffer, Victoria A." w:date="2024-06-06T14:33:00Z">
        <w:r w:rsidR="00A07A92">
          <w:rPr>
            <w:rFonts w:ascii="Calibri" w:hAnsi="Calibri" w:cs="Calibri"/>
            <w:sz w:val="24"/>
            <w:szCs w:val="24"/>
          </w:rPr>
          <w:t>information</w:t>
        </w:r>
      </w:ins>
      <w:del w:id="35" w:author="Shaffer, Victoria A." w:date="2024-06-06T14:14:00Z">
        <w:r w:rsidDel="00D0758D">
          <w:rPr>
            <w:rFonts w:ascii="Calibri" w:hAnsi="Calibri" w:cs="Calibri"/>
            <w:sz w:val="24"/>
            <w:szCs w:val="24"/>
          </w:rPr>
          <w:delText xml:space="preserve">, </w:delText>
        </w:r>
      </w:del>
      <w:del w:id="36" w:author="Shaffer, Victoria A." w:date="2024-06-06T14:09:00Z">
        <w:r w:rsidDel="00ED3FBF">
          <w:rPr>
            <w:rFonts w:ascii="Calibri" w:hAnsi="Calibri" w:cs="Calibri"/>
            <w:sz w:val="24"/>
            <w:szCs w:val="24"/>
          </w:rPr>
          <w:delText xml:space="preserve">with </w:delText>
        </w:r>
      </w:del>
      <w:del w:id="37" w:author="Shaffer, Victoria A." w:date="2024-06-06T14:14:00Z">
        <w:r w:rsidDel="00D0758D">
          <w:rPr>
            <w:rFonts w:ascii="Calibri" w:hAnsi="Calibri" w:cs="Calibri"/>
            <w:sz w:val="24"/>
            <w:szCs w:val="24"/>
          </w:rPr>
          <w:delText xml:space="preserve">the </w:delText>
        </w:r>
      </w:del>
      <w:del w:id="38" w:author="Shaffer, Victoria A." w:date="2024-06-06T14:10:00Z">
        <w:r w:rsidDel="00ED3FBF">
          <w:rPr>
            <w:rFonts w:ascii="Calibri" w:hAnsi="Calibri" w:cs="Calibri"/>
            <w:sz w:val="24"/>
            <w:szCs w:val="24"/>
          </w:rPr>
          <w:delText xml:space="preserve">difference score </w:delText>
        </w:r>
      </w:del>
      <w:del w:id="39" w:author="Shaffer, Victoria A." w:date="2024-06-06T14:14:00Z">
        <w:r w:rsidDel="00D0758D">
          <w:rPr>
            <w:rFonts w:ascii="Calibri" w:hAnsi="Calibri" w:cs="Calibri"/>
            <w:sz w:val="24"/>
            <w:szCs w:val="24"/>
          </w:rPr>
          <w:delText>between pre and post intervention</w:delText>
        </w:r>
      </w:del>
      <w:del w:id="40" w:author="Shaffer, Victoria A." w:date="2024-06-06T14:10:00Z">
        <w:r w:rsidDel="00ED3FBF">
          <w:rPr>
            <w:rFonts w:ascii="Calibri" w:hAnsi="Calibri" w:cs="Calibri"/>
            <w:sz w:val="24"/>
            <w:szCs w:val="24"/>
          </w:rPr>
          <w:delText xml:space="preserve"> as our main outcome measure</w:delText>
        </w:r>
      </w:del>
      <w:r w:rsidRPr="00DB5D03">
        <w:rPr>
          <w:rFonts w:ascii="Calibri" w:hAnsi="Calibri" w:cs="Calibri"/>
          <w:sz w:val="24"/>
          <w:szCs w:val="24"/>
        </w:rPr>
        <w:t>.</w:t>
      </w:r>
      <w:r>
        <w:rPr>
          <w:rFonts w:ascii="Calibri" w:hAnsi="Calibri" w:cs="Calibri"/>
          <w:sz w:val="24"/>
          <w:szCs w:val="24"/>
        </w:rPr>
        <w:t xml:space="preserve"> </w:t>
      </w:r>
      <w:moveFromRangeStart w:id="41" w:author="Shaffer, Victoria A." w:date="2024-06-06T14:11:00Z" w:name="move168575508"/>
      <w:moveFrom w:id="42" w:author="Shaffer, Victoria A." w:date="2024-06-06T14:11:00Z">
        <w:r w:rsidDel="0053609F">
          <w:rPr>
            <w:rFonts w:ascii="Calibri" w:hAnsi="Calibri" w:cs="Calibri"/>
            <w:sz w:val="24"/>
            <w:szCs w:val="24"/>
          </w:rPr>
          <w:t xml:space="preserve">Participants were given a survey with several individual difference measures, then were randomized into one of two social consensus manipulations. </w:t>
        </w:r>
        <w:r w:rsidRPr="00DB5D03" w:rsidDel="0053609F">
          <w:rPr>
            <w:rFonts w:ascii="Calibri" w:hAnsi="Calibri" w:cs="Calibri"/>
            <w:sz w:val="24"/>
            <w:szCs w:val="24"/>
          </w:rPr>
          <w:t xml:space="preserve"> </w:t>
        </w:r>
      </w:moveFrom>
      <w:moveFromRangeEnd w:id="41"/>
      <w:r>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58B6C100" w14:textId="77777777" w:rsidR="00EA036D" w:rsidRPr="00DB5D03" w:rsidRDefault="00EA036D" w:rsidP="00EA036D">
      <w:pPr>
        <w:pStyle w:val="NoSpacing"/>
        <w:spacing w:line="480" w:lineRule="auto"/>
      </w:pPr>
    </w:p>
    <w:p w14:paraId="7617148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6E7AB490" w14:textId="19E07C25"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ins w:id="43" w:author="Shaffer, Victoria A." w:date="2024-06-06T14:23:00Z">
        <w:r w:rsidR="004348E6">
          <w:rPr>
            <w:rFonts w:ascii="Calibri" w:eastAsia="Calibri" w:hAnsi="Calibri" w:cs="Times New Roman"/>
            <w:sz w:val="24"/>
          </w:rPr>
          <w:t xml:space="preserve">Participants were asked to select categories that best described their race/ethnicity. </w:t>
        </w:r>
      </w:ins>
      <w:ins w:id="44" w:author="Shaffer, Victoria A." w:date="2024-06-06T14:26:00Z">
        <w:r w:rsidR="00C12FF3">
          <w:rPr>
            <w:rFonts w:ascii="Calibri" w:eastAsia="Calibri" w:hAnsi="Calibri" w:cs="Times New Roman"/>
            <w:sz w:val="24"/>
          </w:rPr>
          <w:t>Participants</w:t>
        </w:r>
      </w:ins>
      <w:ins w:id="45" w:author="Shaffer, Victoria A." w:date="2024-06-06T14:24:00Z">
        <w:r w:rsidR="00515F38">
          <w:rPr>
            <w:rFonts w:ascii="Calibri" w:eastAsia="Calibri" w:hAnsi="Calibri" w:cs="Times New Roman"/>
            <w:sz w:val="24"/>
          </w:rPr>
          <w:t xml:space="preserve"> self-</w:t>
        </w:r>
      </w:ins>
      <w:ins w:id="46" w:author="Shaffer, Victoria A." w:date="2024-06-06T14:18:00Z">
        <w:r w:rsidR="00FF0E16">
          <w:rPr>
            <w:rFonts w:ascii="Calibri" w:eastAsia="Calibri" w:hAnsi="Calibri" w:cs="Times New Roman"/>
            <w:sz w:val="24"/>
          </w:rPr>
          <w:t xml:space="preserve">identified </w:t>
        </w:r>
        <w:r w:rsidR="004F494D">
          <w:rPr>
            <w:rFonts w:ascii="Calibri" w:eastAsia="Calibri" w:hAnsi="Calibri" w:cs="Times New Roman"/>
            <w:sz w:val="24"/>
          </w:rPr>
          <w:t xml:space="preserve">as: </w:t>
        </w:r>
      </w:ins>
      <w:del w:id="47" w:author="Shaffer, Victoria A." w:date="2024-06-06T14:18:00Z">
        <w:r w:rsidRPr="004A08ED" w:rsidDel="00E13EEA">
          <w:rPr>
            <w:rFonts w:ascii="Calibri" w:eastAsia="Calibri" w:hAnsi="Calibri" w:cs="Times New Roman"/>
            <w:sz w:val="24"/>
          </w:rPr>
          <w:delText xml:space="preserve">Our final sample </w:delText>
        </w:r>
        <w:r w:rsidDel="00E13EEA">
          <w:rPr>
            <w:rFonts w:ascii="Calibri" w:eastAsia="Calibri" w:hAnsi="Calibri" w:cs="Times New Roman"/>
            <w:sz w:val="24"/>
          </w:rPr>
          <w:delText xml:space="preserve">consisted of </w:delText>
        </w:r>
      </w:del>
      <w:r>
        <w:rPr>
          <w:rFonts w:ascii="Calibri" w:eastAsia="Calibri" w:hAnsi="Calibri" w:cs="Times New Roman"/>
          <w:sz w:val="24"/>
        </w:rPr>
        <w:t xml:space="preserve">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Pr>
          <w:rFonts w:ascii="Calibri" w:eastAsia="Calibri" w:hAnsi="Calibri" w:cs="Times New Roman"/>
          <w:sz w:val="24"/>
        </w:rPr>
        <w:t xml:space="preserve"> Black (5.3%), Hispanic (6.7%), Asian (5.1%), </w:t>
      </w:r>
      <w:del w:id="48" w:author="Shaffer, Victoria A." w:date="2024-06-06T14:19:00Z">
        <w:r w:rsidDel="00E13EEA">
          <w:rPr>
            <w:rFonts w:ascii="Calibri" w:eastAsia="Calibri" w:hAnsi="Calibri" w:cs="Times New Roman"/>
            <w:sz w:val="24"/>
          </w:rPr>
          <w:delText xml:space="preserve">and </w:delText>
        </w:r>
      </w:del>
      <w:r>
        <w:rPr>
          <w:rFonts w:ascii="Calibri" w:eastAsia="Calibri" w:hAnsi="Calibri" w:cs="Times New Roman"/>
          <w:sz w:val="24"/>
        </w:rPr>
        <w:t>Native American (0.39%)</w:t>
      </w:r>
      <w:ins w:id="49" w:author="Shaffer, Victoria A." w:date="2024-06-06T14:19:00Z">
        <w:r w:rsidR="00E13EEA">
          <w:rPr>
            <w:rFonts w:ascii="Calibri" w:eastAsia="Calibri" w:hAnsi="Calibri" w:cs="Times New Roman"/>
            <w:sz w:val="24"/>
          </w:rPr>
          <w:t>,</w:t>
        </w:r>
      </w:ins>
      <w:r>
        <w:rPr>
          <w:rFonts w:ascii="Calibri" w:eastAsia="Calibri" w:hAnsi="Calibri" w:cs="Times New Roman"/>
          <w:sz w:val="24"/>
        </w:rPr>
        <w:t xml:space="preserve"> </w:t>
      </w:r>
      <w:del w:id="50" w:author="Shaffer, Victoria A." w:date="2024-06-06T14:19:00Z">
        <w:r w:rsidDel="00E13EEA">
          <w:rPr>
            <w:rFonts w:ascii="Calibri" w:eastAsia="Calibri" w:hAnsi="Calibri" w:cs="Times New Roman"/>
            <w:sz w:val="24"/>
          </w:rPr>
          <w:delText xml:space="preserve">students, </w:delText>
        </w:r>
      </w:del>
      <w:del w:id="51" w:author="Shaffer, Victoria A." w:date="2024-06-06T14:15:00Z">
        <w:r w:rsidDel="00E927AE">
          <w:rPr>
            <w:rFonts w:ascii="Calibri" w:eastAsia="Calibri" w:hAnsi="Calibri" w:cs="Times New Roman"/>
            <w:sz w:val="24"/>
          </w:rPr>
          <w:delText xml:space="preserve">additionally, </w:delText>
        </w:r>
      </w:del>
      <w:del w:id="52" w:author="Shaffer, Victoria A." w:date="2024-06-06T14:19:00Z">
        <w:r w:rsidDel="00E13EEA">
          <w:rPr>
            <w:rFonts w:ascii="Calibri" w:eastAsia="Calibri" w:hAnsi="Calibri" w:cs="Times New Roman"/>
            <w:sz w:val="24"/>
          </w:rPr>
          <w:delText xml:space="preserve">a total of 12 students chose </w:delText>
        </w:r>
      </w:del>
      <w:r>
        <w:rPr>
          <w:rFonts w:ascii="Calibri" w:eastAsia="Calibri" w:hAnsi="Calibri" w:cs="Times New Roman"/>
          <w:sz w:val="24"/>
        </w:rPr>
        <w:t>‘other’ (2.4%)</w:t>
      </w:r>
      <w:ins w:id="53" w:author="Shaffer, Victoria A." w:date="2024-06-06T14:19:00Z">
        <w:r w:rsidR="00E13EEA">
          <w:rPr>
            <w:rFonts w:ascii="Calibri" w:eastAsia="Calibri" w:hAnsi="Calibri" w:cs="Times New Roman"/>
            <w:sz w:val="24"/>
          </w:rPr>
          <w:t>,</w:t>
        </w:r>
      </w:ins>
      <w:r>
        <w:rPr>
          <w:rFonts w:ascii="Calibri" w:eastAsia="Calibri" w:hAnsi="Calibri" w:cs="Times New Roman"/>
          <w:sz w:val="24"/>
        </w:rPr>
        <w:t xml:space="preserve"> </w:t>
      </w:r>
      <w:del w:id="54" w:author="Shaffer, Victoria A." w:date="2024-06-06T14:19:00Z">
        <w:r w:rsidDel="00E13EEA">
          <w:rPr>
            <w:rFonts w:ascii="Calibri" w:eastAsia="Calibri" w:hAnsi="Calibri" w:cs="Times New Roman"/>
            <w:sz w:val="24"/>
          </w:rPr>
          <w:delText xml:space="preserve">and </w:delText>
        </w:r>
      </w:del>
      <w:ins w:id="55" w:author="Shaffer, Victoria A." w:date="2024-06-06T14:19:00Z">
        <w:r w:rsidR="00E13EEA">
          <w:rPr>
            <w:rFonts w:ascii="Calibri" w:eastAsia="Calibri" w:hAnsi="Calibri" w:cs="Times New Roman"/>
            <w:sz w:val="24"/>
          </w:rPr>
          <w:t xml:space="preserve">or </w:t>
        </w:r>
      </w:ins>
      <w:del w:id="56" w:author="Shaffer, Victoria A." w:date="2024-06-06T14:19:00Z">
        <w:r w:rsidDel="00E13EEA">
          <w:rPr>
            <w:rFonts w:ascii="Calibri" w:eastAsia="Calibri" w:hAnsi="Calibri" w:cs="Times New Roman"/>
            <w:sz w:val="24"/>
          </w:rPr>
          <w:delText xml:space="preserve">9 chose </w:delText>
        </w:r>
      </w:del>
      <w:r>
        <w:rPr>
          <w:rFonts w:ascii="Calibri" w:eastAsia="Calibri" w:hAnsi="Calibri" w:cs="Times New Roman"/>
          <w:sz w:val="24"/>
        </w:rPr>
        <w:t xml:space="preserve">‘prefer not to say’ (1.8%). </w:t>
      </w:r>
      <w:ins w:id="57" w:author="Shaffer, Victoria A." w:date="2024-06-06T14:25:00Z">
        <w:r w:rsidR="007C6E82">
          <w:rPr>
            <w:rFonts w:ascii="Calibri" w:eastAsia="Calibri" w:hAnsi="Calibri" w:cs="Times New Roman"/>
            <w:sz w:val="24"/>
          </w:rPr>
          <w:t>Participants also self-</w:t>
        </w:r>
        <w:r w:rsidR="001B78C2">
          <w:rPr>
            <w:rFonts w:ascii="Calibri" w:eastAsia="Calibri" w:hAnsi="Calibri" w:cs="Times New Roman"/>
            <w:sz w:val="24"/>
          </w:rPr>
          <w:t xml:space="preserve">selected their preferred gender </w:t>
        </w:r>
      </w:ins>
      <w:ins w:id="58" w:author="Shaffer, Victoria A." w:date="2024-06-06T14:26:00Z">
        <w:r w:rsidR="001B78C2">
          <w:rPr>
            <w:rFonts w:ascii="Calibri" w:eastAsia="Calibri" w:hAnsi="Calibri" w:cs="Times New Roman"/>
            <w:sz w:val="24"/>
          </w:rPr>
          <w:t xml:space="preserve">identity; </w:t>
        </w:r>
      </w:ins>
      <w:del w:id="59" w:author="Shaffer, Victoria A." w:date="2024-06-06T14:26:00Z">
        <w:r w:rsidDel="001B78C2">
          <w:rPr>
            <w:rFonts w:ascii="Calibri" w:eastAsia="Calibri" w:hAnsi="Calibri" w:cs="Times New Roman"/>
            <w:sz w:val="24"/>
          </w:rPr>
          <w:delText xml:space="preserve">For measurements of gender, </w:delText>
        </w:r>
      </w:del>
      <w:del w:id="60" w:author="Shaffer, Victoria A." w:date="2024-06-06T14:27:00Z">
        <w:r w:rsidDel="00BB27EF">
          <w:rPr>
            <w:rFonts w:ascii="Calibri" w:eastAsia="Calibri" w:hAnsi="Calibri" w:cs="Times New Roman"/>
            <w:sz w:val="24"/>
          </w:rPr>
          <w:delText xml:space="preserve">321 </w:delText>
        </w:r>
      </w:del>
      <w:del w:id="61" w:author="Shaffer, Victoria A." w:date="2024-06-06T14:26:00Z">
        <w:r w:rsidDel="00C12FF3">
          <w:rPr>
            <w:rFonts w:ascii="Calibri" w:eastAsia="Calibri" w:hAnsi="Calibri" w:cs="Times New Roman"/>
            <w:sz w:val="24"/>
          </w:rPr>
          <w:delText xml:space="preserve">participants </w:delText>
        </w:r>
      </w:del>
      <w:del w:id="62"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63.6%</w:t>
      </w:r>
      <w:del w:id="63"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ins w:id="64" w:author="Shaffer, Victoria A." w:date="2024-06-06T14:26:00Z">
        <w:r w:rsidR="00C12FF3">
          <w:rPr>
            <w:rFonts w:ascii="Calibri" w:eastAsia="Calibri" w:hAnsi="Calibri" w:cs="Times New Roman"/>
            <w:sz w:val="24"/>
          </w:rPr>
          <w:t xml:space="preserve">participants </w:t>
        </w:r>
      </w:ins>
      <w:del w:id="65" w:author="Shaffer, Victoria A." w:date="2024-06-06T14:26:00Z">
        <w:r w:rsidDel="00C12FF3">
          <w:rPr>
            <w:rFonts w:ascii="Calibri" w:eastAsia="Calibri" w:hAnsi="Calibri" w:cs="Times New Roman"/>
            <w:sz w:val="24"/>
          </w:rPr>
          <w:delText xml:space="preserve">chose </w:delText>
        </w:r>
      </w:del>
      <w:ins w:id="66" w:author="Shaffer, Victoria A." w:date="2024-06-06T14:26:00Z">
        <w:r w:rsidR="00C12FF3">
          <w:rPr>
            <w:rFonts w:ascii="Calibri" w:eastAsia="Calibri" w:hAnsi="Calibri" w:cs="Times New Roman"/>
            <w:sz w:val="24"/>
          </w:rPr>
          <w:t xml:space="preserve">identified as </w:t>
        </w:r>
      </w:ins>
      <w:r>
        <w:rPr>
          <w:rFonts w:ascii="Calibri" w:eastAsia="Calibri" w:hAnsi="Calibri" w:cs="Times New Roman"/>
          <w:sz w:val="24"/>
        </w:rPr>
        <w:t xml:space="preserve">‘Female’, </w:t>
      </w:r>
      <w:del w:id="67" w:author="Shaffer, Victoria A." w:date="2024-06-06T14:27:00Z">
        <w:r w:rsidDel="00BB27EF">
          <w:rPr>
            <w:rFonts w:ascii="Calibri" w:eastAsia="Calibri" w:hAnsi="Calibri" w:cs="Times New Roman"/>
            <w:sz w:val="24"/>
          </w:rPr>
          <w:delText>169 (</w:delText>
        </w:r>
      </w:del>
      <w:r>
        <w:rPr>
          <w:rFonts w:ascii="Calibri" w:eastAsia="Calibri" w:hAnsi="Calibri" w:cs="Times New Roman"/>
          <w:sz w:val="24"/>
        </w:rPr>
        <w:t>33.5%</w:t>
      </w:r>
      <w:del w:id="68"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del w:id="69" w:author="Shaffer, Victoria A." w:date="2024-06-06T14:26:00Z">
        <w:r w:rsidDel="00C12FF3">
          <w:rPr>
            <w:rFonts w:ascii="Calibri" w:eastAsia="Calibri" w:hAnsi="Calibri" w:cs="Times New Roman"/>
            <w:sz w:val="24"/>
          </w:rPr>
          <w:delText xml:space="preserve">chose </w:delText>
        </w:r>
      </w:del>
      <w:r>
        <w:rPr>
          <w:rFonts w:ascii="Calibri" w:eastAsia="Calibri" w:hAnsi="Calibri" w:cs="Times New Roman"/>
          <w:sz w:val="24"/>
        </w:rPr>
        <w:t xml:space="preserve">‘Male’, </w:t>
      </w:r>
      <w:del w:id="70" w:author="Shaffer, Victoria A." w:date="2024-06-06T14:27:00Z">
        <w:r w:rsidDel="00BB27EF">
          <w:rPr>
            <w:rFonts w:ascii="Calibri" w:eastAsia="Calibri" w:hAnsi="Calibri" w:cs="Times New Roman"/>
            <w:sz w:val="24"/>
          </w:rPr>
          <w:delText>7 (</w:delText>
        </w:r>
      </w:del>
      <w:r>
        <w:rPr>
          <w:rFonts w:ascii="Calibri" w:eastAsia="Calibri" w:hAnsi="Calibri" w:cs="Times New Roman"/>
          <w:sz w:val="24"/>
        </w:rPr>
        <w:t>1.4%</w:t>
      </w:r>
      <w:del w:id="71" w:author="Shaffer, Victoria A." w:date="2024-06-06T14:27:00Z">
        <w:r w:rsidDel="00BB27EF">
          <w:rPr>
            <w:rFonts w:ascii="Calibri" w:eastAsia="Calibri" w:hAnsi="Calibri" w:cs="Times New Roman"/>
            <w:sz w:val="24"/>
          </w:rPr>
          <w:delText>)</w:delText>
        </w:r>
      </w:del>
      <w:r>
        <w:rPr>
          <w:rFonts w:ascii="Calibri" w:eastAsia="Calibri" w:hAnsi="Calibri" w:cs="Times New Roman"/>
          <w:sz w:val="24"/>
        </w:rPr>
        <w:t xml:space="preserve"> </w:t>
      </w:r>
      <w:del w:id="72" w:author="Shaffer, Victoria A." w:date="2024-06-06T14:27:00Z">
        <w:r w:rsidDel="00BB27EF">
          <w:rPr>
            <w:rFonts w:ascii="Calibri" w:eastAsia="Calibri" w:hAnsi="Calibri" w:cs="Times New Roman"/>
            <w:sz w:val="24"/>
          </w:rPr>
          <w:delText xml:space="preserve">chose </w:delText>
        </w:r>
      </w:del>
      <w:r>
        <w:rPr>
          <w:rFonts w:ascii="Calibri" w:eastAsia="Calibri" w:hAnsi="Calibri" w:cs="Times New Roman"/>
          <w:sz w:val="24"/>
        </w:rPr>
        <w:t xml:space="preserve">‘Gender Variant or Nonconforming’, and </w:t>
      </w:r>
      <w:del w:id="73" w:author="Shaffer, Victoria A." w:date="2024-06-06T14:27:00Z">
        <w:r w:rsidDel="00BB27EF">
          <w:rPr>
            <w:rFonts w:ascii="Calibri" w:eastAsia="Calibri" w:hAnsi="Calibri" w:cs="Times New Roman"/>
            <w:sz w:val="24"/>
          </w:rPr>
          <w:delText>8 (</w:delText>
        </w:r>
      </w:del>
      <w:r>
        <w:rPr>
          <w:rFonts w:ascii="Calibri" w:eastAsia="Calibri" w:hAnsi="Calibri" w:cs="Times New Roman"/>
          <w:sz w:val="24"/>
        </w:rPr>
        <w:t>1.6%</w:t>
      </w:r>
      <w:del w:id="74" w:author="Shaffer, Victoria A." w:date="2024-06-06T14:27:00Z">
        <w:r w:rsidDel="00BB27EF">
          <w:rPr>
            <w:rFonts w:ascii="Calibri" w:eastAsia="Calibri" w:hAnsi="Calibri" w:cs="Times New Roman"/>
            <w:sz w:val="24"/>
          </w:rPr>
          <w:delText>) chose</w:delText>
        </w:r>
      </w:del>
      <w:r>
        <w:rPr>
          <w:rFonts w:ascii="Calibri" w:eastAsia="Calibri" w:hAnsi="Calibri" w:cs="Times New Roman"/>
          <w:sz w:val="24"/>
        </w:rPr>
        <w:t xml:space="preserve"> ‘prefer not to say’. </w:t>
      </w:r>
      <w:del w:id="75" w:author="Shaffer, Victoria A." w:date="2024-06-06T14:27:00Z">
        <w:r w:rsidDel="00040103">
          <w:rPr>
            <w:rFonts w:ascii="Calibri" w:eastAsia="Calibri" w:hAnsi="Calibri" w:cs="Times New Roman"/>
            <w:sz w:val="24"/>
          </w:rPr>
          <w:delText xml:space="preserve">Our participants </w:delText>
        </w:r>
      </w:del>
      <w:ins w:id="76" w:author="Shaffer, Victoria A." w:date="2024-06-06T14:27:00Z">
        <w:r w:rsidR="00040103">
          <w:rPr>
            <w:rFonts w:ascii="Calibri" w:eastAsia="Calibri" w:hAnsi="Calibri" w:cs="Times New Roman"/>
            <w:sz w:val="24"/>
          </w:rPr>
          <w:t xml:space="preserve">They </w:t>
        </w:r>
      </w:ins>
      <w:r>
        <w:rPr>
          <w:rFonts w:ascii="Calibri" w:eastAsia="Calibri" w:hAnsi="Calibri" w:cs="Times New Roman"/>
          <w:sz w:val="24"/>
        </w:rPr>
        <w:t xml:space="preserve">ranged in age from 18 to 39 years </w:t>
      </w:r>
      <w:del w:id="77" w:author="Shaffer, Victoria A." w:date="2024-06-06T14:28:00Z">
        <w:r w:rsidDel="00040103">
          <w:rPr>
            <w:rFonts w:ascii="Calibri" w:eastAsia="Calibri" w:hAnsi="Calibri" w:cs="Times New Roman"/>
            <w:sz w:val="24"/>
          </w:rPr>
          <w:delText xml:space="preserve">old </w:delText>
        </w:r>
      </w:del>
      <w:r>
        <w:rPr>
          <w:rFonts w:ascii="Calibri" w:eastAsia="Calibri" w:hAnsi="Calibri" w:cs="Times New Roman"/>
          <w:sz w:val="24"/>
        </w:rPr>
        <w:t>(</w:t>
      </w:r>
      <w:r>
        <w:rPr>
          <w:rFonts w:ascii="Calibri" w:eastAsia="Calibri" w:hAnsi="Calibri" w:cs="Times New Roman"/>
          <w:i/>
          <w:iCs/>
          <w:sz w:val="24"/>
        </w:rPr>
        <w:t xml:space="preserve">M </w:t>
      </w:r>
      <w:r>
        <w:rPr>
          <w:rFonts w:ascii="Calibri" w:eastAsia="Calibri" w:hAnsi="Calibri" w:cs="Times New Roman"/>
          <w:sz w:val="24"/>
        </w:rPr>
        <w:t xml:space="preserve">= 18.9, </w:t>
      </w:r>
      <w:r>
        <w:rPr>
          <w:rFonts w:ascii="Calibri" w:eastAsia="Calibri" w:hAnsi="Calibri" w:cs="Times New Roman"/>
          <w:i/>
          <w:iCs/>
          <w:sz w:val="24"/>
        </w:rPr>
        <w:t>SD</w:t>
      </w:r>
      <w:r>
        <w:rPr>
          <w:rFonts w:ascii="Calibri" w:eastAsia="Calibri" w:hAnsi="Calibri" w:cs="Times New Roman"/>
          <w:sz w:val="24"/>
        </w:rPr>
        <w:t xml:space="preserve"> = 1.99).</w:t>
      </w:r>
    </w:p>
    <w:p w14:paraId="746DE388"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51D1251F" w14:textId="77777777" w:rsidR="00E64886" w:rsidRDefault="00DD5760" w:rsidP="00EA036D">
      <w:pPr>
        <w:spacing w:before="180" w:after="180" w:afterAutospacing="1" w:line="480" w:lineRule="auto"/>
        <w:ind w:firstLine="720"/>
        <w:rPr>
          <w:ins w:id="78" w:author="Shaffer, Victoria A." w:date="2024-06-06T14:47:00Z"/>
          <w:rFonts w:ascii="Calibri" w:eastAsia="Calibri" w:hAnsi="Calibri" w:cs="Times New Roman"/>
          <w:kern w:val="0"/>
          <w:sz w:val="24"/>
          <w:szCs w:val="24"/>
          <w14:ligatures w14:val="none"/>
        </w:rPr>
      </w:pPr>
      <w:ins w:id="79" w:author="Shaffer, Victoria A." w:date="2024-06-06T14:38:00Z">
        <w:r>
          <w:rPr>
            <w:rFonts w:ascii="Calibri" w:eastAsia="Calibri" w:hAnsi="Calibri" w:cs="Times New Roman"/>
            <w:kern w:val="0"/>
            <w:sz w:val="24"/>
            <w:szCs w:val="24"/>
            <w14:ligatures w14:val="none"/>
          </w:rPr>
          <w:t>For each of the four highly polarized issues (</w:t>
        </w:r>
      </w:ins>
      <w:ins w:id="80" w:author="Shaffer, Victoria A." w:date="2024-06-06T14:39:00Z">
        <w:r>
          <w:rPr>
            <w:rFonts w:ascii="Calibri" w:eastAsia="Calibri" w:hAnsi="Calibri" w:cs="Times New Roman"/>
            <w:kern w:val="0"/>
            <w:sz w:val="24"/>
            <w:szCs w:val="24"/>
            <w14:ligatures w14:val="none"/>
          </w:rPr>
          <w:t>C</w:t>
        </w:r>
      </w:ins>
      <w:ins w:id="81" w:author="Shaffer, Victoria A." w:date="2024-06-06T14:38:00Z">
        <w:r>
          <w:rPr>
            <w:rFonts w:ascii="Calibri" w:eastAsia="Calibri" w:hAnsi="Calibri" w:cs="Times New Roman"/>
            <w:kern w:val="0"/>
            <w:sz w:val="24"/>
            <w:szCs w:val="24"/>
            <w14:ligatures w14:val="none"/>
          </w:rPr>
          <w:t xml:space="preserve">limate </w:t>
        </w:r>
      </w:ins>
      <w:ins w:id="82" w:author="Shaffer, Victoria A." w:date="2024-06-06T14:39:00Z">
        <w:r>
          <w:rPr>
            <w:rFonts w:ascii="Calibri" w:eastAsia="Calibri" w:hAnsi="Calibri" w:cs="Times New Roman"/>
            <w:kern w:val="0"/>
            <w:sz w:val="24"/>
            <w:szCs w:val="24"/>
            <w14:ligatures w14:val="none"/>
          </w:rPr>
          <w:t>C</w:t>
        </w:r>
      </w:ins>
      <w:ins w:id="83" w:author="Shaffer, Victoria A." w:date="2024-06-06T14:38:00Z">
        <w:r>
          <w:rPr>
            <w:rFonts w:ascii="Calibri" w:eastAsia="Calibri" w:hAnsi="Calibri" w:cs="Times New Roman"/>
            <w:kern w:val="0"/>
            <w:sz w:val="24"/>
            <w:szCs w:val="24"/>
            <w14:ligatures w14:val="none"/>
          </w:rPr>
          <w:t xml:space="preserve">hange, </w:t>
        </w:r>
      </w:ins>
      <w:ins w:id="84" w:author="Shaffer, Victoria A." w:date="2024-06-06T14:39:00Z">
        <w:r>
          <w:rPr>
            <w:rFonts w:ascii="Calibri" w:eastAsia="Calibri" w:hAnsi="Calibri" w:cs="Times New Roman"/>
            <w:kern w:val="0"/>
            <w:sz w:val="24"/>
            <w:szCs w:val="24"/>
            <w14:ligatures w14:val="none"/>
          </w:rPr>
          <w:t>Universal Health Care, Death Penalty, and S</w:t>
        </w:r>
      </w:ins>
      <w:ins w:id="85" w:author="Shaffer, Victoria A." w:date="2024-06-06T14:38:00Z">
        <w:r>
          <w:rPr>
            <w:rFonts w:ascii="Calibri" w:eastAsia="Calibri" w:hAnsi="Calibri" w:cs="Times New Roman"/>
            <w:kern w:val="0"/>
            <w:sz w:val="24"/>
            <w:szCs w:val="24"/>
            <w14:ligatures w14:val="none"/>
          </w:rPr>
          <w:t>laver</w:t>
        </w:r>
      </w:ins>
      <w:ins w:id="86" w:author="Shaffer, Victoria A." w:date="2024-06-06T14:39:00Z">
        <w:r>
          <w:rPr>
            <w:rFonts w:ascii="Calibri" w:eastAsia="Calibri" w:hAnsi="Calibri" w:cs="Times New Roman"/>
            <w:kern w:val="0"/>
            <w:sz w:val="24"/>
            <w:szCs w:val="24"/>
            <w14:ligatures w14:val="none"/>
          </w:rPr>
          <w:t xml:space="preserve">y), participants were first asked to estimate the proportion of the US population in 2018 that would </w:t>
        </w:r>
      </w:ins>
      <w:ins w:id="87" w:author="Shaffer, Victoria A." w:date="2024-06-06T14:40:00Z">
        <w:r w:rsidR="001419B4">
          <w:rPr>
            <w:rFonts w:ascii="Calibri" w:eastAsia="Calibri" w:hAnsi="Calibri" w:cs="Times New Roman"/>
            <w:kern w:val="0"/>
            <w:sz w:val="24"/>
            <w:szCs w:val="24"/>
            <w14:ligatures w14:val="none"/>
          </w:rPr>
          <w:t xml:space="preserve">be in support of the issues. Then, participants </w:t>
        </w:r>
      </w:ins>
      <w:ins w:id="88" w:author="Shaffer, Victoria A." w:date="2024-06-06T14:41:00Z">
        <w:r w:rsidR="00452FFC">
          <w:rPr>
            <w:rFonts w:ascii="Calibri" w:eastAsia="Calibri" w:hAnsi="Calibri" w:cs="Times New Roman"/>
            <w:kern w:val="0"/>
            <w:sz w:val="24"/>
            <w:szCs w:val="24"/>
            <w14:ligatures w14:val="none"/>
          </w:rPr>
          <w:t xml:space="preserve">were </w:t>
        </w:r>
      </w:ins>
      <w:ins w:id="89" w:author="Shaffer, Victoria A." w:date="2024-06-06T14:40:00Z">
        <w:r w:rsidR="001419B4">
          <w:rPr>
            <w:rFonts w:ascii="Calibri" w:eastAsia="Calibri" w:hAnsi="Calibri" w:cs="Times New Roman"/>
            <w:kern w:val="0"/>
            <w:sz w:val="24"/>
            <w:szCs w:val="24"/>
            <w14:ligatures w14:val="none"/>
          </w:rPr>
          <w:t>gi</w:t>
        </w:r>
        <w:r w:rsidR="00DB61AB">
          <w:rPr>
            <w:rFonts w:ascii="Calibri" w:eastAsia="Calibri" w:hAnsi="Calibri" w:cs="Times New Roman"/>
            <w:kern w:val="0"/>
            <w:sz w:val="24"/>
            <w:szCs w:val="24"/>
            <w14:ligatures w14:val="none"/>
          </w:rPr>
          <w:t>ven information about social consensus</w:t>
        </w:r>
      </w:ins>
      <w:ins w:id="90" w:author="Shaffer, Victoria A." w:date="2024-06-06T14:41:00Z">
        <w:r w:rsidR="00452FFC">
          <w:rPr>
            <w:rFonts w:ascii="Calibri" w:eastAsia="Calibri" w:hAnsi="Calibri" w:cs="Times New Roman"/>
            <w:kern w:val="0"/>
            <w:sz w:val="24"/>
            <w:szCs w:val="24"/>
            <w14:ligatures w14:val="none"/>
          </w:rPr>
          <w:t xml:space="preserve"> on each of these four issues</w:t>
        </w:r>
      </w:ins>
      <w:ins w:id="91" w:author="Shaffer, Victoria A." w:date="2024-06-06T14:42:00Z">
        <w:r w:rsidR="00452FFC">
          <w:rPr>
            <w:rFonts w:ascii="Calibri" w:eastAsia="Calibri" w:hAnsi="Calibri" w:cs="Times New Roman"/>
            <w:kern w:val="0"/>
            <w:sz w:val="24"/>
            <w:szCs w:val="24"/>
            <w14:ligatures w14:val="none"/>
          </w:rPr>
          <w:t>.</w:t>
        </w:r>
      </w:ins>
      <w:ins w:id="92" w:author="Shaffer, Victoria A." w:date="2024-06-06T14:41:00Z">
        <w:r w:rsidR="001A4D4B">
          <w:rPr>
            <w:rFonts w:ascii="Calibri" w:eastAsia="Calibri" w:hAnsi="Calibri" w:cs="Times New Roman"/>
            <w:kern w:val="0"/>
            <w:sz w:val="24"/>
            <w:szCs w:val="24"/>
            <w14:ligatures w14:val="none"/>
          </w:rPr>
          <w:t xml:space="preserve"> </w:t>
        </w:r>
      </w:ins>
      <w:r w:rsidR="00EA036D">
        <w:rPr>
          <w:rFonts w:ascii="Calibri" w:eastAsia="Calibri" w:hAnsi="Calibri" w:cs="Times New Roman"/>
          <w:kern w:val="0"/>
          <w:sz w:val="24"/>
          <w:szCs w:val="24"/>
          <w14:ligatures w14:val="none"/>
        </w:rPr>
        <w:t xml:space="preserve">To manipulate the perception of social consensus, participants were randomized into a ‘high social consensus’ or ‘low social consensus’ condition. </w:t>
      </w:r>
      <w:del w:id="93" w:author="Shaffer, Victoria A." w:date="2024-06-06T14:28:00Z">
        <w:r w:rsidR="00EA036D" w:rsidDel="00C70056">
          <w:rPr>
            <w:rFonts w:ascii="Calibri" w:eastAsia="Calibri" w:hAnsi="Calibri" w:cs="Times New Roman"/>
            <w:kern w:val="0"/>
            <w:sz w:val="24"/>
            <w:szCs w:val="24"/>
            <w14:ligatures w14:val="none"/>
          </w:rPr>
          <w:delText xml:space="preserve">The condition (high or low social consensus) that our participants are assigned to, is our independent variable (IV). </w:delText>
        </w:r>
      </w:del>
      <w:r w:rsidR="00EA036D">
        <w:rPr>
          <w:rFonts w:ascii="Calibri" w:eastAsia="Calibri" w:hAnsi="Calibri" w:cs="Times New Roman"/>
          <w:kern w:val="0"/>
          <w:sz w:val="24"/>
          <w:szCs w:val="24"/>
          <w14:ligatures w14:val="none"/>
        </w:rPr>
        <w:t>In both conditions, participants were given feedback consisting of the base rate of support that the general American public (in 2018) had for the four highly polarized issues. Participants in the ‘high social consensus’ condition saw results that were</w:t>
      </w:r>
      <w:r w:rsidR="00EA036D" w:rsidRPr="004A08ED">
        <w:rPr>
          <w:rFonts w:ascii="Calibri" w:eastAsia="Calibri" w:hAnsi="Calibri" w:cs="Times New Roman"/>
          <w:sz w:val="24"/>
          <w:szCs w:val="24"/>
        </w:rPr>
        <w:t xml:space="preserve"> </w:t>
      </w:r>
      <w:del w:id="94" w:author="Shaffer, Victoria A." w:date="2024-06-06T14:29:00Z">
        <w:r w:rsidR="00EA036D" w:rsidRPr="004A08ED" w:rsidDel="000B72B4">
          <w:rPr>
            <w:rFonts w:ascii="Calibri" w:eastAsia="Calibri" w:hAnsi="Calibri" w:cs="Times New Roman"/>
            <w:sz w:val="24"/>
            <w:szCs w:val="24"/>
          </w:rPr>
          <w:delText xml:space="preserve">manipulated to be </w:delText>
        </w:r>
      </w:del>
      <w:r w:rsidR="00EA036D" w:rsidRPr="004A08ED">
        <w:rPr>
          <w:rFonts w:ascii="Calibri" w:eastAsia="Calibri" w:hAnsi="Calibri" w:cs="Times New Roman"/>
          <w:sz w:val="24"/>
          <w:szCs w:val="24"/>
        </w:rPr>
        <w:t xml:space="preserve">20% higher than </w:t>
      </w:r>
      <w:r w:rsidR="00EA036D">
        <w:rPr>
          <w:rFonts w:ascii="Calibri" w:eastAsia="Calibri" w:hAnsi="Calibri" w:cs="Times New Roman"/>
          <w:sz w:val="24"/>
          <w:szCs w:val="24"/>
        </w:rPr>
        <w:t>the true base rate</w:t>
      </w:r>
      <w:r w:rsidR="00EA036D" w:rsidRPr="004A08ED">
        <w:rPr>
          <w:rFonts w:ascii="Calibri" w:eastAsia="Calibri" w:hAnsi="Calibri" w:cs="Times New Roman"/>
          <w:sz w:val="24"/>
          <w:szCs w:val="24"/>
        </w:rPr>
        <w:t xml:space="preserve">. </w:t>
      </w:r>
      <w:del w:id="95" w:author="Shaffer, Victoria A." w:date="2024-06-06T14:29:00Z">
        <w:r w:rsidR="00EA036D" w:rsidRPr="004A08ED" w:rsidDel="000B72B4">
          <w:rPr>
            <w:rFonts w:ascii="Calibri" w:eastAsia="Calibri" w:hAnsi="Calibri" w:cs="Times New Roman"/>
            <w:sz w:val="24"/>
            <w:szCs w:val="24"/>
          </w:rPr>
          <w:delText>Likewise, p</w:delText>
        </w:r>
      </w:del>
      <w:ins w:id="96" w:author="Shaffer, Victoria A." w:date="2024-06-06T14:29:00Z">
        <w:r w:rsidR="000B72B4">
          <w:rPr>
            <w:rFonts w:ascii="Calibri" w:eastAsia="Calibri" w:hAnsi="Calibri" w:cs="Times New Roman"/>
            <w:sz w:val="24"/>
            <w:szCs w:val="24"/>
          </w:rPr>
          <w:t>P</w:t>
        </w:r>
      </w:ins>
      <w:r w:rsidR="00EA036D" w:rsidRPr="004A08ED">
        <w:rPr>
          <w:rFonts w:ascii="Calibri" w:eastAsia="Calibri" w:hAnsi="Calibri" w:cs="Times New Roman"/>
          <w:sz w:val="24"/>
          <w:szCs w:val="24"/>
        </w:rPr>
        <w:t>articipants in our ‘low social consensus</w:t>
      </w:r>
      <w:r w:rsidR="00EA036D">
        <w:rPr>
          <w:rFonts w:ascii="Calibri" w:eastAsia="Calibri" w:hAnsi="Calibri" w:cs="Times New Roman"/>
          <w:sz w:val="24"/>
          <w:szCs w:val="24"/>
        </w:rPr>
        <w:t>’ condition</w:t>
      </w:r>
      <w:r w:rsidR="00EA036D" w:rsidRPr="004A08ED">
        <w:rPr>
          <w:rFonts w:ascii="Calibri" w:eastAsia="Calibri" w:hAnsi="Calibri" w:cs="Times New Roman"/>
          <w:sz w:val="24"/>
          <w:szCs w:val="24"/>
        </w:rPr>
        <w:t xml:space="preserve"> </w:t>
      </w:r>
      <w:r w:rsidR="00EA036D">
        <w:rPr>
          <w:rFonts w:ascii="Calibri" w:eastAsia="Calibri" w:hAnsi="Calibri" w:cs="Times New Roman"/>
          <w:sz w:val="24"/>
          <w:szCs w:val="24"/>
        </w:rPr>
        <w:t>saw results that were</w:t>
      </w:r>
      <w:r w:rsidR="00EA036D" w:rsidRPr="004A08ED">
        <w:rPr>
          <w:rFonts w:ascii="Calibri" w:eastAsia="Calibri" w:hAnsi="Calibri" w:cs="Times New Roman"/>
          <w:sz w:val="24"/>
          <w:szCs w:val="24"/>
        </w:rPr>
        <w:t xml:space="preserve"> </w:t>
      </w:r>
      <w:del w:id="97" w:author="Shaffer, Victoria A." w:date="2024-06-06T14:29:00Z">
        <w:r w:rsidR="00EA036D" w:rsidRPr="004A08ED" w:rsidDel="000B72B4">
          <w:rPr>
            <w:rFonts w:ascii="Calibri" w:eastAsia="Calibri" w:hAnsi="Calibri" w:cs="Times New Roman"/>
            <w:sz w:val="24"/>
            <w:szCs w:val="24"/>
          </w:rPr>
          <w:delText xml:space="preserve">manipulated to be </w:delText>
        </w:r>
      </w:del>
      <w:r w:rsidR="00EA036D" w:rsidRPr="004A08ED">
        <w:rPr>
          <w:rFonts w:ascii="Calibri" w:eastAsia="Calibri" w:hAnsi="Calibri" w:cs="Times New Roman"/>
          <w:sz w:val="24"/>
          <w:szCs w:val="24"/>
        </w:rPr>
        <w:t>20% lower</w:t>
      </w:r>
      <w:r w:rsidR="00EA036D">
        <w:rPr>
          <w:rFonts w:ascii="Calibri" w:eastAsia="Calibri" w:hAnsi="Calibri" w:cs="Times New Roman"/>
          <w:sz w:val="24"/>
          <w:szCs w:val="24"/>
        </w:rPr>
        <w:t xml:space="preserve"> than the true base rate</w:t>
      </w:r>
      <w:ins w:id="98" w:author="Shaffer, Victoria A." w:date="2024-06-06T14:29:00Z">
        <w:r w:rsidR="000B72B4">
          <w:rPr>
            <w:rFonts w:ascii="Calibri" w:eastAsia="Calibri" w:hAnsi="Calibri" w:cs="Times New Roman"/>
            <w:sz w:val="24"/>
            <w:szCs w:val="24"/>
          </w:rPr>
          <w:t>.</w:t>
        </w:r>
      </w:ins>
      <w:r w:rsidR="00EA036D">
        <w:rPr>
          <w:rFonts w:ascii="Calibri" w:eastAsia="Calibri" w:hAnsi="Calibri" w:cs="Times New Roman"/>
          <w:sz w:val="24"/>
          <w:szCs w:val="24"/>
        </w:rPr>
        <w:t xml:space="preserve"> </w:t>
      </w:r>
      <w:del w:id="99" w:author="Shaffer, Victoria A." w:date="2024-06-06T14:29:00Z">
        <w:r w:rsidR="00EA036D" w:rsidDel="000B72B4">
          <w:rPr>
            <w:rFonts w:ascii="Calibri" w:eastAsia="Calibri" w:hAnsi="Calibri" w:cs="Times New Roman"/>
            <w:sz w:val="24"/>
            <w:szCs w:val="24"/>
          </w:rPr>
          <w:delText>(</w:delText>
        </w:r>
      </w:del>
      <w:ins w:id="100" w:author="Shaffer, Victoria A." w:date="2024-06-06T14:29:00Z">
        <w:r w:rsidR="000B72B4">
          <w:rPr>
            <w:rFonts w:ascii="Calibri" w:eastAsia="Calibri" w:hAnsi="Calibri" w:cs="Times New Roman"/>
            <w:sz w:val="24"/>
            <w:szCs w:val="24"/>
          </w:rPr>
          <w:t>For example,</w:t>
        </w:r>
      </w:ins>
      <w:del w:id="101" w:author="Shaffer, Victoria A." w:date="2024-06-06T14:29:00Z">
        <w:r w:rsidR="00EA036D" w:rsidDel="000B72B4">
          <w:rPr>
            <w:rFonts w:ascii="Calibri" w:eastAsia="Calibri" w:hAnsi="Calibri" w:cs="Times New Roman"/>
            <w:sz w:val="24"/>
            <w:szCs w:val="24"/>
          </w:rPr>
          <w:delText>e.g.,</w:delText>
        </w:r>
      </w:del>
      <w:r w:rsidR="00EA036D">
        <w:rPr>
          <w:rFonts w:ascii="Calibri" w:eastAsia="Calibri" w:hAnsi="Calibri" w:cs="Times New Roman"/>
          <w:sz w:val="24"/>
          <w:szCs w:val="24"/>
        </w:rPr>
        <w:t xml:space="preserve"> if </w:t>
      </w:r>
      <w:del w:id="102" w:author="Shaffer, Victoria A." w:date="2024-06-06T14:30:00Z">
        <w:r w:rsidR="00EA036D" w:rsidDel="00923C48">
          <w:rPr>
            <w:rFonts w:ascii="Calibri" w:eastAsia="Calibri" w:hAnsi="Calibri" w:cs="Times New Roman"/>
            <w:sz w:val="24"/>
            <w:szCs w:val="24"/>
          </w:rPr>
          <w:delText xml:space="preserve">the base rate is </w:delText>
        </w:r>
      </w:del>
      <w:r w:rsidR="00EA036D">
        <w:rPr>
          <w:rFonts w:ascii="Calibri" w:eastAsia="Calibri" w:hAnsi="Calibri" w:cs="Times New Roman"/>
          <w:sz w:val="24"/>
          <w:szCs w:val="24"/>
        </w:rPr>
        <w:t>65% of Americans agree that</w:t>
      </w:r>
      <w:r w:rsidR="00EA036D" w:rsidRPr="001B6781">
        <w:rPr>
          <w:rFonts w:ascii="Calibri" w:eastAsia="Calibri" w:hAnsi="Calibri" w:cs="Times New Roman"/>
          <w:kern w:val="0"/>
          <w:sz w:val="24"/>
          <w:szCs w:val="24"/>
          <w14:ligatures w14:val="none"/>
        </w:rPr>
        <w:t xml:space="preserve"> </w:t>
      </w:r>
      <w:r w:rsidR="00EA036D">
        <w:rPr>
          <w:rFonts w:ascii="Calibri" w:eastAsia="Calibri" w:hAnsi="Calibri" w:cs="Times New Roman"/>
          <w:kern w:val="0"/>
          <w:sz w:val="24"/>
          <w:szCs w:val="24"/>
          <w14:ligatures w14:val="none"/>
        </w:rPr>
        <w:t>the Death Penalty is necessary in the US</w:t>
      </w:r>
      <w:r w:rsidR="00EA036D">
        <w:rPr>
          <w:rFonts w:ascii="Calibri" w:eastAsia="Calibri" w:hAnsi="Calibri" w:cs="Times New Roman"/>
          <w:sz w:val="24"/>
          <w:szCs w:val="24"/>
        </w:rPr>
        <w:t xml:space="preserve">, the high </w:t>
      </w:r>
      <w:ins w:id="103" w:author="Shaffer, Victoria A." w:date="2024-06-06T14:30:00Z">
        <w:r w:rsidR="00923C48">
          <w:rPr>
            <w:rFonts w:ascii="Calibri" w:eastAsia="Calibri" w:hAnsi="Calibri" w:cs="Times New Roman"/>
            <w:sz w:val="24"/>
            <w:szCs w:val="24"/>
          </w:rPr>
          <w:t xml:space="preserve">social consensus </w:t>
        </w:r>
      </w:ins>
      <w:r w:rsidR="00EA036D">
        <w:rPr>
          <w:rFonts w:ascii="Calibri" w:eastAsia="Calibri" w:hAnsi="Calibri" w:cs="Times New Roman"/>
          <w:sz w:val="24"/>
          <w:szCs w:val="24"/>
        </w:rPr>
        <w:t xml:space="preserve">condition would </w:t>
      </w:r>
      <w:del w:id="104" w:author="Shaffer, Victoria A." w:date="2024-06-06T14:30:00Z">
        <w:r w:rsidR="00EA036D" w:rsidDel="00CE372D">
          <w:rPr>
            <w:rFonts w:ascii="Calibri" w:eastAsia="Calibri" w:hAnsi="Calibri" w:cs="Times New Roman"/>
            <w:sz w:val="24"/>
            <w:szCs w:val="24"/>
          </w:rPr>
          <w:delText xml:space="preserve">see </w:delText>
        </w:r>
      </w:del>
      <w:ins w:id="105" w:author="Shaffer, Victoria A." w:date="2024-06-06T14:30:00Z">
        <w:r w:rsidR="00CE372D">
          <w:rPr>
            <w:rFonts w:ascii="Calibri" w:eastAsia="Calibri" w:hAnsi="Calibri" w:cs="Times New Roman"/>
            <w:sz w:val="24"/>
            <w:szCs w:val="24"/>
          </w:rPr>
          <w:t xml:space="preserve">be told that </w:t>
        </w:r>
      </w:ins>
      <w:r w:rsidR="00EA036D">
        <w:rPr>
          <w:rFonts w:ascii="Calibri" w:eastAsia="Calibri" w:hAnsi="Calibri" w:cs="Times New Roman"/>
          <w:sz w:val="24"/>
          <w:szCs w:val="24"/>
        </w:rPr>
        <w:t xml:space="preserve">85% agree, and the low </w:t>
      </w:r>
      <w:ins w:id="106" w:author="Shaffer, Victoria A." w:date="2024-06-06T14:30:00Z">
        <w:r w:rsidR="00923C48">
          <w:rPr>
            <w:rFonts w:ascii="Calibri" w:eastAsia="Calibri" w:hAnsi="Calibri" w:cs="Times New Roman"/>
            <w:sz w:val="24"/>
            <w:szCs w:val="24"/>
          </w:rPr>
          <w:t xml:space="preserve">social consensus </w:t>
        </w:r>
      </w:ins>
      <w:r w:rsidR="00EA036D">
        <w:rPr>
          <w:rFonts w:ascii="Calibri" w:eastAsia="Calibri" w:hAnsi="Calibri" w:cs="Times New Roman"/>
          <w:sz w:val="24"/>
          <w:szCs w:val="24"/>
        </w:rPr>
        <w:t xml:space="preserve">condition would </w:t>
      </w:r>
      <w:del w:id="107" w:author="Shaffer, Victoria A." w:date="2024-06-06T14:30:00Z">
        <w:r w:rsidR="00EA036D" w:rsidDel="00CE372D">
          <w:rPr>
            <w:rFonts w:ascii="Calibri" w:eastAsia="Calibri" w:hAnsi="Calibri" w:cs="Times New Roman"/>
            <w:sz w:val="24"/>
            <w:szCs w:val="24"/>
          </w:rPr>
          <w:delText xml:space="preserve">see </w:delText>
        </w:r>
      </w:del>
      <w:ins w:id="108" w:author="Shaffer, Victoria A." w:date="2024-06-06T14:30:00Z">
        <w:r w:rsidR="00CE372D">
          <w:rPr>
            <w:rFonts w:ascii="Calibri" w:eastAsia="Calibri" w:hAnsi="Calibri" w:cs="Times New Roman"/>
            <w:sz w:val="24"/>
            <w:szCs w:val="24"/>
          </w:rPr>
          <w:t xml:space="preserve">be told that </w:t>
        </w:r>
      </w:ins>
      <w:r w:rsidR="00EA036D">
        <w:rPr>
          <w:rFonts w:ascii="Calibri" w:eastAsia="Calibri" w:hAnsi="Calibri" w:cs="Times New Roman"/>
          <w:sz w:val="24"/>
          <w:szCs w:val="24"/>
        </w:rPr>
        <w:t>45% agree</w:t>
      </w:r>
      <w:del w:id="109" w:author="Shaffer, Victoria A." w:date="2024-06-06T14:30:00Z">
        <w:r w:rsidR="00EA036D" w:rsidDel="00CE372D">
          <w:rPr>
            <w:rFonts w:ascii="Calibri" w:eastAsia="Calibri" w:hAnsi="Calibri" w:cs="Times New Roman"/>
            <w:sz w:val="24"/>
            <w:szCs w:val="24"/>
          </w:rPr>
          <w:delText>)</w:delText>
        </w:r>
      </w:del>
      <w:r w:rsidR="00EA036D">
        <w:rPr>
          <w:rFonts w:ascii="Calibri" w:eastAsia="Calibri" w:hAnsi="Calibri" w:cs="Times New Roman"/>
          <w:sz w:val="24"/>
          <w:szCs w:val="24"/>
        </w:rPr>
        <w:t>.</w:t>
      </w:r>
      <w:r w:rsidR="00EA036D">
        <w:rPr>
          <w:rFonts w:ascii="Calibri" w:eastAsia="Calibri" w:hAnsi="Calibri" w:cs="Times New Roman"/>
          <w:kern w:val="0"/>
          <w:sz w:val="24"/>
          <w:szCs w:val="24"/>
          <w14:ligatures w14:val="none"/>
        </w:rPr>
        <w:t xml:space="preserve"> </w:t>
      </w:r>
    </w:p>
    <w:p w14:paraId="36BED5E9" w14:textId="5EDE3E42" w:rsidR="00EA036D" w:rsidRPr="004A08ED" w:rsidRDefault="008E5802" w:rsidP="00EA036D">
      <w:pPr>
        <w:spacing w:before="180" w:after="180" w:afterAutospacing="1" w:line="480" w:lineRule="auto"/>
        <w:ind w:firstLine="720"/>
        <w:rPr>
          <w:rFonts w:ascii="Calibri" w:eastAsia="Calibri" w:hAnsi="Calibri" w:cs="Times New Roman"/>
          <w:kern w:val="0"/>
          <w:sz w:val="24"/>
          <w:szCs w:val="24"/>
          <w14:ligatures w14:val="none"/>
        </w:rPr>
      </w:pPr>
      <w:ins w:id="110" w:author="Shaffer, Victoria A." w:date="2024-06-06T14:44:00Z">
        <w:r>
          <w:rPr>
            <w:rFonts w:ascii="Calibri" w:eastAsia="Calibri" w:hAnsi="Calibri" w:cs="Times New Roman"/>
            <w:kern w:val="0"/>
            <w:sz w:val="24"/>
            <w:szCs w:val="24"/>
            <w14:ligatures w14:val="none"/>
          </w:rPr>
          <w:t xml:space="preserve">After the social consensus information, participants </w:t>
        </w:r>
      </w:ins>
      <w:ins w:id="111" w:author="Shaffer, Victoria A." w:date="2024-06-06T14:45:00Z">
        <w:r w:rsidR="0095699B">
          <w:rPr>
            <w:rFonts w:ascii="Calibri" w:eastAsia="Calibri" w:hAnsi="Calibri" w:cs="Times New Roman"/>
            <w:kern w:val="0"/>
            <w:sz w:val="24"/>
            <w:szCs w:val="24"/>
            <w14:ligatures w14:val="none"/>
          </w:rPr>
          <w:t xml:space="preserve">are asked to indicate their degree of surprise at the stated level of public support and estimate levels of public levels </w:t>
        </w:r>
      </w:ins>
      <w:ins w:id="112" w:author="Shaffer, Victoria A." w:date="2024-06-06T14:46:00Z">
        <w:r w:rsidR="00660DB1">
          <w:rPr>
            <w:rFonts w:ascii="Calibri" w:eastAsia="Calibri" w:hAnsi="Calibri" w:cs="Times New Roman"/>
            <w:kern w:val="0"/>
            <w:sz w:val="24"/>
            <w:szCs w:val="24"/>
            <w14:ligatures w14:val="none"/>
          </w:rPr>
          <w:t xml:space="preserve">support in 2023. </w:t>
        </w:r>
      </w:ins>
      <w:ins w:id="113" w:author="Shaffer, Victoria A." w:date="2024-06-06T14:48:00Z">
        <w:r w:rsidR="00AD5E79">
          <w:rPr>
            <w:rFonts w:ascii="Calibri" w:eastAsia="Calibri" w:hAnsi="Calibri" w:cs="Times New Roman"/>
            <w:kern w:val="0"/>
            <w:sz w:val="24"/>
            <w:szCs w:val="24"/>
            <w14:ligatures w14:val="none"/>
          </w:rPr>
          <w:t xml:space="preserve">Participants are then asked to identify their level of support for each of each of the four highly polarized issues. </w:t>
        </w:r>
      </w:ins>
      <w:r w:rsidR="00EA036D">
        <w:rPr>
          <w:rFonts w:ascii="Calibri" w:eastAsia="Calibri" w:hAnsi="Calibri" w:cs="Times New Roman"/>
          <w:kern w:val="0"/>
          <w:sz w:val="24"/>
          <w:szCs w:val="24"/>
          <w14:ligatures w14:val="none"/>
        </w:rPr>
        <w:t xml:space="preserve">Finally, participants completed </w:t>
      </w:r>
      <w:del w:id="114" w:author="Shaffer, Victoria A." w:date="2024-06-06T14:47:00Z">
        <w:r w:rsidR="00EA036D" w:rsidDel="007627FF">
          <w:rPr>
            <w:rFonts w:ascii="Calibri" w:eastAsia="Calibri" w:hAnsi="Calibri" w:cs="Times New Roman"/>
            <w:kern w:val="0"/>
            <w:sz w:val="24"/>
            <w:szCs w:val="24"/>
            <w14:ligatures w14:val="none"/>
          </w:rPr>
          <w:delText>a number of</w:delText>
        </w:r>
      </w:del>
      <w:ins w:id="115" w:author="Shaffer, Victoria A." w:date="2024-06-06T14:47:00Z">
        <w:r w:rsidR="007627FF">
          <w:rPr>
            <w:rFonts w:ascii="Calibri" w:eastAsia="Calibri" w:hAnsi="Calibri" w:cs="Times New Roman"/>
            <w:kern w:val="0"/>
            <w:sz w:val="24"/>
            <w:szCs w:val="24"/>
            <w14:ligatures w14:val="none"/>
          </w:rPr>
          <w:t>several</w:t>
        </w:r>
      </w:ins>
      <w:r w:rsidR="00EA036D">
        <w:rPr>
          <w:rFonts w:ascii="Calibri" w:eastAsia="Calibri" w:hAnsi="Calibri" w:cs="Times New Roman"/>
          <w:kern w:val="0"/>
          <w:sz w:val="24"/>
          <w:szCs w:val="24"/>
          <w14:ligatures w14:val="none"/>
        </w:rPr>
        <w:t xml:space="preserve"> individual difference measures and provided </w:t>
      </w:r>
      <w:r w:rsidR="00EA036D" w:rsidRPr="004A08ED">
        <w:rPr>
          <w:rFonts w:ascii="Calibri" w:eastAsia="Calibri" w:hAnsi="Calibri" w:cs="Times New Roman"/>
          <w:kern w:val="0"/>
          <w:sz w:val="24"/>
          <w:szCs w:val="24"/>
          <w14:ligatures w14:val="none"/>
        </w:rPr>
        <w:t>demographic information.</w:t>
      </w:r>
    </w:p>
    <w:p w14:paraId="52212F1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Measures</w:t>
      </w:r>
    </w:p>
    <w:p w14:paraId="5E17C72A" w14:textId="6BE757BA"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Pr="00293AAF">
        <w:rPr>
          <w:rFonts w:ascii="Calibri" w:eastAsia="Calibri" w:hAnsi="Calibri" w:cs="Times New Roman"/>
          <w:b/>
          <w:bCs/>
          <w:kern w:val="0"/>
          <w:sz w:val="24"/>
          <w:szCs w:val="24"/>
          <w14:ligatures w14:val="none"/>
        </w:rPr>
        <w:t>.</w:t>
      </w:r>
      <w:r>
        <w:rPr>
          <w:rFonts w:ascii="Calibri" w:eastAsia="Calibri" w:hAnsi="Calibri" w:cs="Times New Roman"/>
          <w:kern w:val="0"/>
          <w:sz w:val="24"/>
          <w:szCs w:val="24"/>
          <w14:ligatures w14:val="none"/>
        </w:rPr>
        <w:t xml:space="preserve"> Participant support </w:t>
      </w:r>
      <w:del w:id="116" w:author="Shaffer, Victoria A." w:date="2024-06-06T14:36:00Z">
        <w:r w:rsidDel="00405EF8">
          <w:rPr>
            <w:rFonts w:ascii="Calibri" w:eastAsia="Calibri" w:hAnsi="Calibri" w:cs="Times New Roman"/>
            <w:kern w:val="0"/>
            <w:sz w:val="24"/>
            <w:szCs w:val="24"/>
            <w14:ligatures w14:val="none"/>
          </w:rPr>
          <w:delText xml:space="preserve">levels </w:delText>
        </w:r>
      </w:del>
      <w:r>
        <w:rPr>
          <w:rFonts w:ascii="Calibri" w:eastAsia="Calibri" w:hAnsi="Calibri" w:cs="Times New Roman"/>
          <w:kern w:val="0"/>
          <w:sz w:val="24"/>
          <w:szCs w:val="24"/>
          <w14:ligatures w14:val="none"/>
        </w:rPr>
        <w:t xml:space="preserve">for </w:t>
      </w:r>
      <w:del w:id="117" w:author="Shaffer, Victoria A." w:date="2024-06-06T14:36:00Z">
        <w:r w:rsidDel="00405EF8">
          <w:rPr>
            <w:rFonts w:ascii="Calibri" w:eastAsia="Calibri" w:hAnsi="Calibri" w:cs="Times New Roman"/>
            <w:kern w:val="0"/>
            <w:sz w:val="24"/>
            <w:szCs w:val="24"/>
            <w14:ligatures w14:val="none"/>
          </w:rPr>
          <w:delText xml:space="preserve">each </w:delText>
        </w:r>
      </w:del>
      <w:ins w:id="118" w:author="Shaffer, Victoria A." w:date="2024-06-06T14:36:00Z">
        <w:r w:rsidR="00405EF8">
          <w:rPr>
            <w:rFonts w:ascii="Calibri" w:eastAsia="Calibri" w:hAnsi="Calibri" w:cs="Times New Roman"/>
            <w:kern w:val="0"/>
            <w:sz w:val="24"/>
            <w:szCs w:val="24"/>
            <w14:ligatures w14:val="none"/>
          </w:rPr>
          <w:t xml:space="preserve">the </w:t>
        </w:r>
      </w:ins>
      <w:del w:id="119" w:author="Shaffer, Victoria A." w:date="2024-06-06T14:36:00Z">
        <w:r w:rsidDel="00405EF8">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highly polarized issue</w:t>
      </w:r>
      <w:ins w:id="120" w:author="Shaffer, Victoria A." w:date="2024-06-06T14:36:00Z">
        <w:r w:rsidR="00405EF8">
          <w:rPr>
            <w:rFonts w:ascii="Calibri" w:eastAsia="Calibri" w:hAnsi="Calibri" w:cs="Times New Roman"/>
            <w:kern w:val="0"/>
            <w:sz w:val="24"/>
            <w:szCs w:val="24"/>
            <w14:ligatures w14:val="none"/>
          </w:rPr>
          <w:t>s</w:t>
        </w:r>
      </w:ins>
      <w:del w:id="121" w:author="Shaffer, Victoria A." w:date="2024-06-06T14:36:00Z">
        <w:r w:rsidDel="00405EF8">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del w:id="122" w:author="Shaffer, Victoria A." w:date="2024-06-06T14:36:00Z">
        <w:r w:rsidDel="00405EF8">
          <w:rPr>
            <w:rFonts w:ascii="Calibri" w:eastAsia="Calibri" w:hAnsi="Calibri" w:cs="Times New Roman"/>
            <w:kern w:val="0"/>
            <w:sz w:val="24"/>
            <w:szCs w:val="24"/>
            <w14:ligatures w14:val="none"/>
          </w:rPr>
          <w:delText>were</w:delText>
        </w:r>
        <w:r w:rsidRPr="004A08ED" w:rsidDel="00405EF8">
          <w:rPr>
            <w:rFonts w:ascii="Calibri" w:eastAsia="Calibri" w:hAnsi="Calibri" w:cs="Times New Roman"/>
            <w:kern w:val="0"/>
            <w:sz w:val="24"/>
            <w:szCs w:val="24"/>
            <w14:ligatures w14:val="none"/>
          </w:rPr>
          <w:delText xml:space="preserve"> </w:delText>
        </w:r>
      </w:del>
      <w:ins w:id="123" w:author="Shaffer, Victoria A." w:date="2024-06-06T14:36:00Z">
        <w:r w:rsidR="00405EF8">
          <w:rPr>
            <w:rFonts w:ascii="Calibri" w:eastAsia="Calibri" w:hAnsi="Calibri" w:cs="Times New Roman"/>
            <w:kern w:val="0"/>
            <w:sz w:val="24"/>
            <w:szCs w:val="24"/>
            <w14:ligatures w14:val="none"/>
          </w:rPr>
          <w:t xml:space="preserve">was </w:t>
        </w:r>
      </w:ins>
      <w:r w:rsidRPr="004A08ED">
        <w:rPr>
          <w:rFonts w:ascii="Calibri" w:eastAsia="Calibri" w:hAnsi="Calibri" w:cs="Times New Roman"/>
          <w:kern w:val="0"/>
          <w:sz w:val="24"/>
          <w:szCs w:val="24"/>
          <w14:ligatures w14:val="none"/>
        </w:rPr>
        <w:t>captured as continuous variable</w:t>
      </w:r>
      <w:del w:id="124" w:author="Shaffer, Victoria A." w:date="2024-06-06T14:37:00Z">
        <w:r w:rsidRPr="004A08ED" w:rsidDel="00F43A6E">
          <w:rPr>
            <w:rFonts w:ascii="Calibri" w:eastAsia="Calibri" w:hAnsi="Calibri" w:cs="Times New Roman"/>
            <w:kern w:val="0"/>
            <w:sz w:val="24"/>
            <w:szCs w:val="24"/>
            <w14:ligatures w14:val="none"/>
          </w:rPr>
          <w:delText>s</w:delText>
        </w:r>
      </w:del>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(0</w:t>
      </w:r>
      <w:r w:rsidRPr="004A08ED">
        <w:rPr>
          <w:rFonts w:ascii="Calibri" w:eastAsia="Calibri" w:hAnsi="Calibri" w:cs="Times New Roman"/>
          <w:kern w:val="0"/>
          <w:sz w:val="24"/>
          <w:szCs w:val="24"/>
          <w14:ligatures w14:val="none"/>
        </w:rPr>
        <w:t>) to strong agreement</w:t>
      </w:r>
      <w:r>
        <w:rPr>
          <w:rFonts w:ascii="Calibri" w:eastAsia="Calibri" w:hAnsi="Calibri" w:cs="Times New Roman"/>
          <w:kern w:val="0"/>
          <w:sz w:val="24"/>
          <w:szCs w:val="24"/>
          <w14:ligatures w14:val="none"/>
        </w:rPr>
        <w:t xml:space="preserve"> (100</w:t>
      </w:r>
      <w:r w:rsidRPr="004A08E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 xml:space="preserve">with the following statements: </w:t>
      </w:r>
      <w:ins w:id="125" w:author="Shaffer, Victoria A." w:date="2024-06-06T14:34:00Z">
        <w:r w:rsidR="00F530D7">
          <w:rPr>
            <w:rFonts w:ascii="Calibri" w:eastAsia="Calibri" w:hAnsi="Calibri" w:cs="Times New Roman"/>
            <w:kern w:val="0"/>
            <w:sz w:val="24"/>
            <w:szCs w:val="24"/>
            <w14:ligatures w14:val="none"/>
          </w:rPr>
          <w:t xml:space="preserve">1) </w:t>
        </w:r>
      </w:ins>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Greenhouse gas emissions generated by human activity has and will continue to change Earth's climate</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Climate Change</w:t>
      </w:r>
      <w:r>
        <w:rPr>
          <w:rFonts w:ascii="Calibri" w:eastAsia="Calibri" w:hAnsi="Calibri" w:cs="Times New Roman"/>
          <w:kern w:val="0"/>
          <w:sz w:val="24"/>
          <w:szCs w:val="24"/>
          <w14:ligatures w14:val="none"/>
        </w:rPr>
        <w:t>)</w:t>
      </w:r>
      <w:ins w:id="126" w:author="Shaffer, Victoria A." w:date="2024-06-06T14:35:00Z">
        <w:r w:rsidR="00F530D7">
          <w:rPr>
            <w:rFonts w:ascii="Calibri" w:eastAsia="Calibri" w:hAnsi="Calibri" w:cs="Times New Roman"/>
            <w:kern w:val="0"/>
            <w:sz w:val="24"/>
            <w:szCs w:val="24"/>
            <w14:ligatures w14:val="none"/>
          </w:rPr>
          <w:t>;</w:t>
        </w:r>
      </w:ins>
      <w:del w:id="127" w:author="Shaffer, Victoria A." w:date="2024-06-06T14:35:00Z">
        <w:r w:rsidDel="00F530D7">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28" w:author="Shaffer, Victoria A." w:date="2024-06-06T14:34:00Z">
        <w:r w:rsidR="00F530D7">
          <w:rPr>
            <w:rFonts w:ascii="Calibri" w:eastAsia="Calibri" w:hAnsi="Calibri" w:cs="Times New Roman"/>
            <w:kern w:val="0"/>
            <w:sz w:val="24"/>
            <w:szCs w:val="24"/>
            <w14:ligatures w14:val="none"/>
          </w:rPr>
          <w:t xml:space="preserve">2) </w:t>
        </w:r>
      </w:ins>
      <w:r>
        <w:rPr>
          <w:rFonts w:ascii="Calibri" w:eastAsia="Calibri" w:hAnsi="Calibri" w:cs="Times New Roman"/>
          <w:kern w:val="0"/>
          <w:sz w:val="24"/>
          <w:szCs w:val="24"/>
          <w14:ligatures w14:val="none"/>
        </w:rPr>
        <w:t>“</w:t>
      </w:r>
      <w:r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Universal Healthcare</w:t>
      </w:r>
      <w:r>
        <w:rPr>
          <w:rFonts w:ascii="Calibri" w:eastAsia="Calibri" w:hAnsi="Calibri" w:cs="Times New Roman"/>
          <w:kern w:val="0"/>
          <w:sz w:val="24"/>
          <w:szCs w:val="24"/>
          <w14:ligatures w14:val="none"/>
        </w:rPr>
        <w:t>)</w:t>
      </w:r>
      <w:ins w:id="129" w:author="Shaffer, Victoria A." w:date="2024-06-06T14:35:00Z">
        <w:r w:rsidR="00F530D7">
          <w:rPr>
            <w:rFonts w:ascii="Calibri" w:eastAsia="Calibri" w:hAnsi="Calibri" w:cs="Times New Roman"/>
            <w:kern w:val="0"/>
            <w:sz w:val="24"/>
            <w:szCs w:val="24"/>
            <w14:ligatures w14:val="none"/>
          </w:rPr>
          <w:t>;</w:t>
        </w:r>
      </w:ins>
      <w:del w:id="130" w:author="Shaffer, Victoria A." w:date="2024-06-06T14:35:00Z">
        <w:r w:rsidDel="00F530D7">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31" w:author="Shaffer, Victoria A." w:date="2024-06-06T14:35:00Z">
        <w:r w:rsidR="00F530D7">
          <w:rPr>
            <w:rFonts w:ascii="Calibri" w:eastAsia="Calibri" w:hAnsi="Calibri" w:cs="Times New Roman"/>
            <w:kern w:val="0"/>
            <w:sz w:val="24"/>
            <w:szCs w:val="24"/>
            <w14:ligatures w14:val="none"/>
          </w:rPr>
          <w:t xml:space="preserve">3) </w:t>
        </w:r>
      </w:ins>
      <w:r>
        <w:rPr>
          <w:rFonts w:ascii="Calibri" w:eastAsia="Calibri" w:hAnsi="Calibri" w:cs="Times New Roman"/>
          <w:kern w:val="0"/>
          <w:sz w:val="24"/>
          <w:szCs w:val="24"/>
          <w14:ligatures w14:val="none"/>
        </w:rPr>
        <w:t>“Capital Punishment (the Death Penalty) is necessary in the US” (</w:t>
      </w:r>
      <w:r w:rsidRPr="00706A76">
        <w:rPr>
          <w:rFonts w:ascii="Calibri" w:eastAsia="Calibri" w:hAnsi="Calibri" w:cs="Times New Roman"/>
          <w:i/>
          <w:iCs/>
          <w:kern w:val="0"/>
          <w:sz w:val="24"/>
          <w:szCs w:val="24"/>
          <w14:ligatures w14:val="none"/>
        </w:rPr>
        <w:t>Death Penalty</w:t>
      </w:r>
      <w:r>
        <w:rPr>
          <w:rFonts w:ascii="Calibri" w:eastAsia="Calibri" w:hAnsi="Calibri" w:cs="Times New Roman"/>
          <w:kern w:val="0"/>
          <w:sz w:val="24"/>
          <w:szCs w:val="24"/>
          <w14:ligatures w14:val="none"/>
        </w:rPr>
        <w:t xml:space="preserve">), and </w:t>
      </w:r>
      <w:ins w:id="132" w:author="Shaffer, Victoria A." w:date="2024-06-06T14:35:00Z">
        <w:r w:rsidR="00F530D7">
          <w:rPr>
            <w:rFonts w:ascii="Calibri" w:eastAsia="Calibri" w:hAnsi="Calibri" w:cs="Times New Roman"/>
            <w:kern w:val="0"/>
            <w:sz w:val="24"/>
            <w:szCs w:val="24"/>
            <w14:ligatures w14:val="none"/>
          </w:rPr>
          <w:t xml:space="preserve">4) </w:t>
        </w:r>
      </w:ins>
      <w:r>
        <w:rPr>
          <w:rFonts w:ascii="Calibri" w:eastAsia="Calibri" w:hAnsi="Calibri" w:cs="Times New Roman"/>
          <w:kern w:val="0"/>
          <w:sz w:val="24"/>
          <w:szCs w:val="24"/>
          <w14:ligatures w14:val="none"/>
        </w:rPr>
        <w:t>“</w:t>
      </w:r>
      <w:r w:rsidRPr="007937BE">
        <w:rPr>
          <w:rFonts w:ascii="Calibri" w:eastAsia="Calibri" w:hAnsi="Calibri" w:cs="Times New Roman"/>
          <w:kern w:val="0"/>
          <w:sz w:val="24"/>
          <w:szCs w:val="24"/>
          <w14:ligatures w14:val="none"/>
        </w:rPr>
        <w:t>Slavery, forced labor, and human trafficking are violations of human rights.</w:t>
      </w:r>
      <w:r>
        <w:rPr>
          <w:rFonts w:ascii="Calibri" w:eastAsia="Calibri" w:hAnsi="Calibri" w:cs="Times New Roman"/>
          <w:kern w:val="0"/>
          <w:sz w:val="24"/>
          <w:szCs w:val="24"/>
          <w14:ligatures w14:val="none"/>
        </w:rPr>
        <w:t>” (</w:t>
      </w:r>
      <w:r w:rsidRPr="00706A76">
        <w:rPr>
          <w:rFonts w:ascii="Calibri" w:eastAsia="Calibri" w:hAnsi="Calibri" w:cs="Times New Roman"/>
          <w:i/>
          <w:iCs/>
          <w:kern w:val="0"/>
          <w:sz w:val="24"/>
          <w:szCs w:val="24"/>
          <w14:ligatures w14:val="none"/>
        </w:rPr>
        <w:t>Slavery</w:t>
      </w:r>
      <w:r>
        <w:rPr>
          <w:rFonts w:ascii="Calibri" w:eastAsia="Calibri" w:hAnsi="Calibri" w:cs="Times New Roman"/>
          <w:kern w:val="0"/>
          <w:sz w:val="24"/>
          <w:szCs w:val="24"/>
          <w14:ligatures w14:val="none"/>
        </w:rPr>
        <w:t xml:space="preserve">). </w:t>
      </w:r>
    </w:p>
    <w:p w14:paraId="5140793D" w14:textId="74E48278" w:rsidR="00EA036D" w:rsidRDefault="008C72A9" w:rsidP="00EA036D">
      <w:pPr>
        <w:spacing w:before="180" w:after="180" w:afterAutospacing="1" w:line="480" w:lineRule="auto"/>
        <w:ind w:firstLine="720"/>
        <w:rPr>
          <w:rFonts w:ascii="Calibri" w:eastAsia="Calibri" w:hAnsi="Calibri" w:cs="Times New Roman"/>
          <w:kern w:val="0"/>
          <w:sz w:val="24"/>
          <w:szCs w:val="24"/>
          <w14:ligatures w14:val="none"/>
        </w:rPr>
      </w:pPr>
      <w:ins w:id="133" w:author="Shaffer, Victoria A." w:date="2024-06-06T14:48:00Z">
        <w:r>
          <w:rPr>
            <w:rFonts w:ascii="Calibri" w:eastAsia="Calibri" w:hAnsi="Calibri" w:cs="Times New Roman"/>
            <w:kern w:val="0"/>
            <w:sz w:val="24"/>
            <w:szCs w:val="24"/>
            <w14:ligatures w14:val="none"/>
          </w:rPr>
          <w:t xml:space="preserve">Secondary Outcomes. </w:t>
        </w:r>
      </w:ins>
      <w:ins w:id="134" w:author="Shaffer, Victoria A." w:date="2024-06-06T14:49:00Z">
        <w:r w:rsidR="00C51E4D">
          <w:rPr>
            <w:rFonts w:ascii="Calibri" w:eastAsia="Calibri" w:hAnsi="Calibri" w:cs="Times New Roman"/>
            <w:kern w:val="0"/>
            <w:sz w:val="24"/>
            <w:szCs w:val="24"/>
            <w14:ligatures w14:val="none"/>
          </w:rPr>
          <w:t>Estimates of public support for the four highly polarized is</w:t>
        </w:r>
      </w:ins>
      <w:ins w:id="135" w:author="Shaffer, Victoria A." w:date="2024-06-06T14:50:00Z">
        <w:r w:rsidR="00C51E4D">
          <w:rPr>
            <w:rFonts w:ascii="Calibri" w:eastAsia="Calibri" w:hAnsi="Calibri" w:cs="Times New Roman"/>
            <w:kern w:val="0"/>
            <w:sz w:val="24"/>
            <w:szCs w:val="24"/>
            <w14:ligatures w14:val="none"/>
          </w:rPr>
          <w:t>sue</w:t>
        </w:r>
      </w:ins>
      <w:ins w:id="136" w:author="Shaffer, Victoria A." w:date="2024-06-06T14:51:00Z">
        <w:r w:rsidR="00BE74E4">
          <w:rPr>
            <w:rFonts w:ascii="Calibri" w:eastAsia="Calibri" w:hAnsi="Calibri" w:cs="Times New Roman"/>
            <w:kern w:val="0"/>
            <w:sz w:val="24"/>
            <w:szCs w:val="24"/>
            <w14:ligatures w14:val="none"/>
          </w:rPr>
          <w:t>s</w:t>
        </w:r>
      </w:ins>
      <w:ins w:id="137" w:author="Shaffer, Victoria A." w:date="2024-06-06T14:50:00Z">
        <w:r w:rsidR="00C51E4D">
          <w:rPr>
            <w:rFonts w:ascii="Calibri" w:eastAsia="Calibri" w:hAnsi="Calibri" w:cs="Times New Roman"/>
            <w:kern w:val="0"/>
            <w:sz w:val="24"/>
            <w:szCs w:val="24"/>
            <w14:ligatures w14:val="none"/>
          </w:rPr>
          <w:t xml:space="preserve"> were </w:t>
        </w:r>
        <w:r w:rsidR="00F45B8A">
          <w:rPr>
            <w:rFonts w:ascii="Calibri" w:eastAsia="Calibri" w:hAnsi="Calibri" w:cs="Times New Roman"/>
            <w:kern w:val="0"/>
            <w:sz w:val="24"/>
            <w:szCs w:val="24"/>
            <w14:ligatures w14:val="none"/>
          </w:rPr>
          <w:t xml:space="preserve">obtained by asking participants to estimate </w:t>
        </w:r>
      </w:ins>
      <w:ins w:id="138" w:author="Shaffer, Victoria A." w:date="2024-06-06T14:51:00Z">
        <w:r w:rsidR="00BE74E4">
          <w:rPr>
            <w:rFonts w:ascii="Calibri" w:eastAsia="Calibri" w:hAnsi="Calibri" w:cs="Times New Roman"/>
            <w:kern w:val="0"/>
            <w:sz w:val="24"/>
            <w:szCs w:val="24"/>
            <w14:ligatures w14:val="none"/>
          </w:rPr>
          <w:t xml:space="preserve">what </w:t>
        </w:r>
      </w:ins>
      <w:ins w:id="139" w:author="Shaffer, Victoria A." w:date="2024-06-06T14:50:00Z">
        <w:r w:rsidR="00F45B8A">
          <w:rPr>
            <w:rFonts w:ascii="Calibri" w:eastAsia="Calibri" w:hAnsi="Calibri" w:cs="Times New Roman"/>
            <w:kern w:val="0"/>
            <w:sz w:val="24"/>
            <w:szCs w:val="24"/>
            <w14:ligatures w14:val="none"/>
          </w:rPr>
          <w:t xml:space="preserve">percentage </w:t>
        </w:r>
        <w:r w:rsidR="00BE74E4">
          <w:rPr>
            <w:rFonts w:ascii="Calibri" w:eastAsia="Calibri" w:hAnsi="Calibri" w:cs="Times New Roman"/>
            <w:kern w:val="0"/>
            <w:sz w:val="24"/>
            <w:szCs w:val="24"/>
            <w14:ligatures w14:val="none"/>
          </w:rPr>
          <w:t>of the American public would agree with the ab</w:t>
        </w:r>
      </w:ins>
      <w:ins w:id="140" w:author="Shaffer, Victoria A." w:date="2024-06-06T14:51:00Z">
        <w:r w:rsidR="00BE74E4">
          <w:rPr>
            <w:rFonts w:ascii="Calibri" w:eastAsia="Calibri" w:hAnsi="Calibri" w:cs="Times New Roman"/>
            <w:kern w:val="0"/>
            <w:sz w:val="24"/>
            <w:szCs w:val="24"/>
            <w14:ligatures w14:val="none"/>
          </w:rPr>
          <w:t xml:space="preserve">ove </w:t>
        </w:r>
      </w:ins>
      <w:ins w:id="141" w:author="Shaffer, Victoria A." w:date="2024-06-06T14:50:00Z">
        <w:r w:rsidR="00BE74E4">
          <w:rPr>
            <w:rFonts w:ascii="Calibri" w:eastAsia="Calibri" w:hAnsi="Calibri" w:cs="Times New Roman"/>
            <w:kern w:val="0"/>
            <w:sz w:val="24"/>
            <w:szCs w:val="24"/>
            <w14:ligatures w14:val="none"/>
          </w:rPr>
          <w:t>statements</w:t>
        </w:r>
      </w:ins>
      <w:ins w:id="142" w:author="Shaffer, Victoria A." w:date="2024-06-06T14:51:00Z">
        <w:r w:rsidR="00BE74E4">
          <w:rPr>
            <w:rFonts w:ascii="Calibri" w:eastAsia="Calibri" w:hAnsi="Calibri" w:cs="Times New Roman"/>
            <w:kern w:val="0"/>
            <w:sz w:val="24"/>
            <w:szCs w:val="24"/>
            <w14:ligatures w14:val="none"/>
          </w:rPr>
          <w:t>.</w:t>
        </w:r>
      </w:ins>
      <w:ins w:id="143" w:author="Shaffer, Victoria A." w:date="2024-06-06T14:50:00Z">
        <w:r w:rsidR="00BE74E4">
          <w:rPr>
            <w:rFonts w:ascii="Calibri" w:eastAsia="Calibri" w:hAnsi="Calibri" w:cs="Times New Roman"/>
            <w:kern w:val="0"/>
            <w:sz w:val="24"/>
            <w:szCs w:val="24"/>
            <w14:ligatures w14:val="none"/>
          </w:rPr>
          <w:t xml:space="preserve"> </w:t>
        </w:r>
      </w:ins>
      <w:ins w:id="144" w:author="Shaffer, Victoria A." w:date="2024-06-06T14:51:00Z">
        <w:r w:rsidR="00DB2EFB">
          <w:rPr>
            <w:rFonts w:ascii="Calibri" w:eastAsia="Calibri" w:hAnsi="Calibri" w:cs="Times New Roman"/>
            <w:kern w:val="0"/>
            <w:sz w:val="24"/>
            <w:szCs w:val="24"/>
            <w14:ligatures w14:val="none"/>
          </w:rPr>
          <w:t xml:space="preserve">Participants provided a number ranging from 0-100%. Separate estimates were obtained for 2018 and 2023. </w:t>
        </w:r>
      </w:ins>
      <w:del w:id="145" w:author="Shaffer, Victoria A." w:date="2024-06-06T14:51:00Z">
        <w:r w:rsidR="00EA036D" w:rsidDel="007C32C6">
          <w:rPr>
            <w:rFonts w:ascii="Calibri" w:eastAsia="Calibri" w:hAnsi="Calibri" w:cs="Times New Roman"/>
            <w:kern w:val="0"/>
            <w:sz w:val="24"/>
            <w:szCs w:val="24"/>
            <w14:ligatures w14:val="none"/>
          </w:rPr>
          <w:delText xml:space="preserve">The above measures of support </w:delText>
        </w:r>
      </w:del>
      <w:del w:id="146" w:author="Shaffer, Victoria A." w:date="2024-06-06T14:37:00Z">
        <w:r w:rsidR="00EA036D" w:rsidDel="00F43A6E">
          <w:rPr>
            <w:rFonts w:ascii="Calibri" w:eastAsia="Calibri" w:hAnsi="Calibri" w:cs="Times New Roman"/>
            <w:kern w:val="0"/>
            <w:sz w:val="24"/>
            <w:szCs w:val="24"/>
            <w14:ligatures w14:val="none"/>
          </w:rPr>
          <w:delText xml:space="preserve">levels </w:delText>
        </w:r>
      </w:del>
      <w:del w:id="147" w:author="Shaffer, Victoria A." w:date="2024-06-06T14:51:00Z">
        <w:r w:rsidR="00EA036D" w:rsidDel="007C32C6">
          <w:rPr>
            <w:rFonts w:ascii="Calibri" w:eastAsia="Calibri" w:hAnsi="Calibri" w:cs="Times New Roman"/>
            <w:kern w:val="0"/>
            <w:sz w:val="24"/>
            <w:szCs w:val="24"/>
            <w14:ligatures w14:val="none"/>
          </w:rPr>
          <w:delText>were also used by participants to estimate the level of support the American public had for these issues (in 2018 and in 2024). Lastly,</w:delText>
        </w:r>
      </w:del>
      <w:ins w:id="148" w:author="Shaffer, Victoria A." w:date="2024-06-06T14:52:00Z">
        <w:r w:rsidR="007C32C6">
          <w:rPr>
            <w:rFonts w:ascii="Calibri" w:eastAsia="Calibri" w:hAnsi="Calibri" w:cs="Times New Roman"/>
            <w:kern w:val="0"/>
            <w:sz w:val="24"/>
            <w:szCs w:val="24"/>
            <w14:ligatures w14:val="none"/>
          </w:rPr>
          <w:t>P</w:t>
        </w:r>
      </w:ins>
      <w:del w:id="149" w:author="Shaffer, Victoria A." w:date="2024-06-06T14:51:00Z">
        <w:r w:rsidR="00EA036D" w:rsidDel="007C32C6">
          <w:rPr>
            <w:rFonts w:ascii="Calibri" w:eastAsia="Calibri" w:hAnsi="Calibri" w:cs="Times New Roman"/>
            <w:kern w:val="0"/>
            <w:sz w:val="24"/>
            <w:szCs w:val="24"/>
            <w14:ligatures w14:val="none"/>
          </w:rPr>
          <w:delText xml:space="preserve"> p</w:delText>
        </w:r>
      </w:del>
      <w:r w:rsidR="00EA036D">
        <w:rPr>
          <w:rFonts w:ascii="Calibri" w:eastAsia="Calibri" w:hAnsi="Calibri" w:cs="Times New Roman"/>
          <w:kern w:val="0"/>
          <w:sz w:val="24"/>
          <w:szCs w:val="24"/>
          <w14:ligatures w14:val="none"/>
        </w:rPr>
        <w:t xml:space="preserve">articipants were </w:t>
      </w:r>
      <w:ins w:id="150" w:author="Shaffer, Victoria A." w:date="2024-06-06T14:52:00Z">
        <w:r w:rsidR="007C32C6">
          <w:rPr>
            <w:rFonts w:ascii="Calibri" w:eastAsia="Calibri" w:hAnsi="Calibri" w:cs="Times New Roman"/>
            <w:kern w:val="0"/>
            <w:sz w:val="24"/>
            <w:szCs w:val="24"/>
            <w14:ligatures w14:val="none"/>
          </w:rPr>
          <w:t xml:space="preserve">also </w:t>
        </w:r>
      </w:ins>
      <w:r w:rsidR="00EA036D">
        <w:rPr>
          <w:rFonts w:ascii="Calibri" w:eastAsia="Calibri" w:hAnsi="Calibri" w:cs="Times New Roman"/>
          <w:kern w:val="0"/>
          <w:sz w:val="24"/>
          <w:szCs w:val="24"/>
          <w14:ligatures w14:val="none"/>
        </w:rPr>
        <w:t xml:space="preserve">asked to rate </w:t>
      </w:r>
      <w:r w:rsidR="00EA036D">
        <w:rPr>
          <w:rFonts w:ascii="Calibri" w:eastAsia="Calibri" w:hAnsi="Calibri" w:cs="Times New Roman"/>
          <w:sz w:val="24"/>
          <w:szCs w:val="24"/>
        </w:rPr>
        <w:t xml:space="preserve">how ‘surprised’ they were at the </w:t>
      </w:r>
      <w:ins w:id="151" w:author="Shaffer, Victoria A." w:date="2024-06-06T14:52:00Z">
        <w:r w:rsidR="00480A53">
          <w:rPr>
            <w:rFonts w:ascii="Calibri" w:eastAsia="Calibri" w:hAnsi="Calibri" w:cs="Times New Roman"/>
            <w:sz w:val="24"/>
            <w:szCs w:val="24"/>
          </w:rPr>
          <w:t xml:space="preserve">2018 </w:t>
        </w:r>
        <w:r w:rsidR="007C32C6">
          <w:rPr>
            <w:rFonts w:ascii="Calibri" w:eastAsia="Calibri" w:hAnsi="Calibri" w:cs="Times New Roman"/>
            <w:sz w:val="24"/>
            <w:szCs w:val="24"/>
          </w:rPr>
          <w:t xml:space="preserve">social consensus information </w:t>
        </w:r>
      </w:ins>
      <w:del w:id="152" w:author="Shaffer, Victoria A." w:date="2024-06-06T14:52:00Z">
        <w:r w:rsidR="00EA036D" w:rsidDel="007C32C6">
          <w:rPr>
            <w:rFonts w:ascii="Calibri" w:eastAsia="Calibri" w:hAnsi="Calibri" w:cs="Times New Roman"/>
            <w:sz w:val="24"/>
            <w:szCs w:val="24"/>
          </w:rPr>
          <w:delText xml:space="preserve">results for the (manipulated) survey of </w:delText>
        </w:r>
      </w:del>
      <w:ins w:id="153" w:author="Shaffer, Victoria A." w:date="2024-06-06T14:52:00Z">
        <w:r w:rsidR="007C32C6">
          <w:rPr>
            <w:rFonts w:ascii="Calibri" w:eastAsia="Calibri" w:hAnsi="Calibri" w:cs="Times New Roman"/>
            <w:sz w:val="24"/>
            <w:szCs w:val="24"/>
          </w:rPr>
          <w:t>provided</w:t>
        </w:r>
      </w:ins>
      <w:del w:id="154" w:author="Shaffer, Victoria A." w:date="2024-06-06T14:52:00Z">
        <w:r w:rsidR="00EA036D" w:rsidDel="00480A53">
          <w:rPr>
            <w:rFonts w:ascii="Calibri" w:eastAsia="Calibri" w:hAnsi="Calibri" w:cs="Times New Roman"/>
            <w:sz w:val="24"/>
            <w:szCs w:val="24"/>
          </w:rPr>
          <w:delText>the 2018 American public</w:delText>
        </w:r>
      </w:del>
      <w:r w:rsidR="00EA036D">
        <w:rPr>
          <w:rFonts w:ascii="Calibri" w:eastAsia="Calibri" w:hAnsi="Calibri" w:cs="Times New Roman"/>
          <w:sz w:val="24"/>
          <w:szCs w:val="24"/>
        </w:rPr>
        <w:t>. Surprise was measured with a 5-point Likert scale ranging from ‘Not Surprised’ (1) to ‘Very Surprised’ (5).</w:t>
      </w:r>
    </w:p>
    <w:p w14:paraId="3177F0FA" w14:textId="2CD4C5E4"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t>
      </w:r>
      <w:ins w:id="155" w:author="Shaffer, Victoria A." w:date="2024-06-06T14:52:00Z">
        <w:r w:rsidR="00480A53">
          <w:rPr>
            <w:rFonts w:ascii="Calibri" w:eastAsia="Calibri" w:hAnsi="Calibri" w:cs="Times New Roman"/>
            <w:kern w:val="0"/>
            <w:sz w:val="24"/>
            <w:szCs w:val="24"/>
            <w14:ligatures w14:val="none"/>
          </w:rPr>
          <w:t>,</w:t>
        </w:r>
      </w:ins>
      <w:r>
        <w:rPr>
          <w:rFonts w:ascii="Calibri" w:eastAsia="Calibri" w:hAnsi="Calibri" w:cs="Times New Roman"/>
          <w:kern w:val="0"/>
          <w:sz w:val="24"/>
          <w:szCs w:val="24"/>
          <w14:ligatures w14:val="none"/>
        </w:rPr>
        <w:t xml:space="preserve"> and six items measure utilitarian orientation (e.g., “When people disagree over ethical matters, I strive for workable compromises”). Participant agreement with these statements was measured with 5-point Likert scales ranging from </w:t>
      </w:r>
      <w:r>
        <w:rPr>
          <w:rFonts w:ascii="Calibri" w:eastAsia="Calibri" w:hAnsi="Calibri" w:cs="Times New Roman"/>
          <w:kern w:val="0"/>
          <w:sz w:val="24"/>
          <w:szCs w:val="24"/>
          <w14:ligatures w14:val="none"/>
        </w:rPr>
        <w:lastRenderedPageBreak/>
        <w:t>‘Strongly Disagree’ (1) to ‘Strongly Agree’ (5). Each six-item subscale showed satisfactory internal consistencies with Cronbach’s α of .783 (deontology) and .750 (utilitarianism).</w:t>
      </w:r>
    </w:p>
    <w:p w14:paraId="61647C29" w14:textId="49DDCAA2" w:rsidR="00EA036D" w:rsidDel="00364DBB" w:rsidRDefault="00EA036D" w:rsidP="00EA036D">
      <w:pPr>
        <w:spacing w:before="180" w:after="180" w:afterAutospacing="1" w:line="480" w:lineRule="auto"/>
        <w:ind w:firstLine="720"/>
        <w:rPr>
          <w:del w:id="156" w:author="Shaffer, Victoria A." w:date="2024-06-06T14:54:00Z"/>
          <w:rFonts w:ascii="Calibri" w:eastAsia="Calibri" w:hAnsi="Calibri" w:cs="Times New Roman"/>
          <w:kern w:val="0"/>
          <w:sz w:val="24"/>
          <w:szCs w:val="24"/>
          <w14:ligatures w14:val="none"/>
        </w:rPr>
      </w:pPr>
      <w:del w:id="157" w:author="Shaffer, Victoria A." w:date="2024-06-06T14:53:00Z">
        <w:r w:rsidDel="00364DBB">
          <w:rPr>
            <w:rFonts w:ascii="Calibri" w:eastAsia="Calibri" w:hAnsi="Calibri" w:cs="Times New Roman"/>
            <w:kern w:val="0"/>
            <w:sz w:val="24"/>
            <w:szCs w:val="24"/>
            <w14:ligatures w14:val="none"/>
          </w:rPr>
          <w:delText xml:space="preserve">Individual differences in health </w:delText>
        </w:r>
      </w:del>
      <w:ins w:id="158" w:author="Shaffer, Victoria A." w:date="2024-06-06T14:53:00Z">
        <w:r w:rsidR="00364DBB">
          <w:rPr>
            <w:rFonts w:ascii="Calibri" w:eastAsia="Calibri" w:hAnsi="Calibri" w:cs="Times New Roman"/>
            <w:kern w:val="0"/>
            <w:sz w:val="24"/>
            <w:szCs w:val="24"/>
            <w14:ligatures w14:val="none"/>
          </w:rPr>
          <w:t xml:space="preserve">Health </w:t>
        </w:r>
      </w:ins>
      <w:r>
        <w:rPr>
          <w:rFonts w:ascii="Calibri" w:eastAsia="Calibri" w:hAnsi="Calibri" w:cs="Times New Roman"/>
          <w:kern w:val="0"/>
          <w:sz w:val="24"/>
          <w:szCs w:val="24"/>
          <w14:ligatures w14:val="none"/>
        </w:rPr>
        <w:t xml:space="preserve">literacy </w:t>
      </w:r>
      <w:del w:id="159" w:author="Shaffer, Victoria A." w:date="2024-06-06T14:53:00Z">
        <w:r w:rsidDel="00364DBB">
          <w:rPr>
            <w:rFonts w:ascii="Calibri" w:eastAsia="Calibri" w:hAnsi="Calibri" w:cs="Times New Roman"/>
            <w:kern w:val="0"/>
            <w:sz w:val="24"/>
            <w:szCs w:val="24"/>
            <w14:ligatures w14:val="none"/>
          </w:rPr>
          <w:delText xml:space="preserve">were </w:delText>
        </w:r>
      </w:del>
      <w:ins w:id="160" w:author="Shaffer, Victoria A." w:date="2024-06-06T14:53:00Z">
        <w:r w:rsidR="00364DBB">
          <w:rPr>
            <w:rFonts w:ascii="Calibri" w:eastAsia="Calibri" w:hAnsi="Calibri" w:cs="Times New Roman"/>
            <w:kern w:val="0"/>
            <w:sz w:val="24"/>
            <w:szCs w:val="24"/>
            <w14:ligatures w14:val="none"/>
          </w:rPr>
          <w:t xml:space="preserve">was </w:t>
        </w:r>
      </w:ins>
      <w:r>
        <w:rPr>
          <w:rFonts w:ascii="Calibri" w:eastAsia="Calibri" w:hAnsi="Calibri" w:cs="Times New Roman"/>
          <w:kern w:val="0"/>
          <w:sz w:val="24"/>
          <w:szCs w:val="24"/>
          <w14:ligatures w14:val="none"/>
        </w:rPr>
        <w:t>measured using the Single Item Health Literacy Screener (SILS) developed by Morris, MacLean, Chew, and Littenberg (2006). Health literacy is measured by self-reported confidence with medical forms (e.g., “How confident are you filling out medical forms by yourself?”)</w:t>
      </w:r>
      <w:ins w:id="161" w:author="Shaffer, Victoria A." w:date="2024-06-06T14:53:00Z">
        <w:r w:rsidR="00364DBB">
          <w:rPr>
            <w:rFonts w:ascii="Calibri" w:eastAsia="Calibri" w:hAnsi="Calibri" w:cs="Times New Roman"/>
            <w:kern w:val="0"/>
            <w:sz w:val="24"/>
            <w:szCs w:val="24"/>
            <w14:ligatures w14:val="none"/>
          </w:rPr>
          <w:t xml:space="preserve"> using</w:t>
        </w:r>
      </w:ins>
      <w:del w:id="162" w:author="Shaffer, Victoria A." w:date="2024-06-06T14:53:00Z">
        <w:r w:rsidDel="00364DBB">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del w:id="163" w:author="Shaffer, Victoria A." w:date="2024-06-06T14:53:00Z">
        <w:r w:rsidDel="00364DBB">
          <w:rPr>
            <w:rFonts w:ascii="Calibri" w:eastAsia="Calibri" w:hAnsi="Calibri" w:cs="Times New Roman"/>
            <w:kern w:val="0"/>
            <w:sz w:val="24"/>
            <w:szCs w:val="24"/>
            <w14:ligatures w14:val="none"/>
          </w:rPr>
          <w:delText xml:space="preserve">Confidence is measured with </w:delText>
        </w:r>
      </w:del>
      <w:r>
        <w:rPr>
          <w:rFonts w:ascii="Calibri" w:eastAsia="Calibri" w:hAnsi="Calibri" w:cs="Times New Roman"/>
          <w:kern w:val="0"/>
          <w:sz w:val="24"/>
          <w:szCs w:val="24"/>
          <w14:ligatures w14:val="none"/>
        </w:rPr>
        <w:t>a 5-point Likert scale ranging from ‘Never’ (1) to ‘Always’ (5).</w:t>
      </w:r>
      <w:ins w:id="164" w:author="Shaffer, Victoria A." w:date="2024-06-06T14:54:00Z">
        <w:r w:rsidR="00364DBB">
          <w:rPr>
            <w:rFonts w:ascii="Calibri" w:eastAsia="Calibri" w:hAnsi="Calibri" w:cs="Times New Roman"/>
            <w:kern w:val="0"/>
            <w:sz w:val="24"/>
            <w:szCs w:val="24"/>
            <w14:ligatures w14:val="none"/>
          </w:rPr>
          <w:t xml:space="preserve"> </w:t>
        </w:r>
        <w:r w:rsidR="00E07683">
          <w:rPr>
            <w:rFonts w:ascii="Calibri" w:eastAsia="Calibri" w:hAnsi="Calibri" w:cs="Times New Roman"/>
            <w:kern w:val="0"/>
            <w:sz w:val="24"/>
            <w:szCs w:val="24"/>
            <w14:ligatures w14:val="none"/>
          </w:rPr>
          <w:t xml:space="preserve">We used two separate measures of </w:t>
        </w:r>
      </w:ins>
    </w:p>
    <w:p w14:paraId="66FC2CD3" w14:textId="06CA361E" w:rsidR="00EA036D" w:rsidRPr="00E4765F" w:rsidRDefault="00EA036D" w:rsidP="00364DBB">
      <w:pPr>
        <w:spacing w:before="180" w:after="180" w:afterAutospacing="1" w:line="480" w:lineRule="auto"/>
        <w:ind w:firstLine="720"/>
        <w:rPr>
          <w:rFonts w:ascii="Calibri" w:eastAsia="Calibri" w:hAnsi="Calibri" w:cs="Times New Roman"/>
          <w:kern w:val="0"/>
          <w:sz w:val="24"/>
          <w:szCs w:val="24"/>
          <w14:ligatures w14:val="none"/>
        </w:rPr>
      </w:pPr>
      <w:del w:id="165" w:author="Shaffer, Victoria A." w:date="2024-06-06T14:54:00Z">
        <w:r w:rsidDel="00364DBB">
          <w:rPr>
            <w:rFonts w:ascii="Calibri" w:eastAsia="Calibri" w:hAnsi="Calibri" w:cs="Times New Roman"/>
            <w:kern w:val="0"/>
            <w:sz w:val="24"/>
            <w:szCs w:val="24"/>
            <w14:ligatures w14:val="none"/>
          </w:rPr>
          <w:delText xml:space="preserve">Individual differences in </w:delText>
        </w:r>
      </w:del>
      <w:ins w:id="166" w:author="Shaffer, Victoria A." w:date="2024-06-06T14:54:00Z">
        <w:r w:rsidR="00E07683">
          <w:rPr>
            <w:rFonts w:ascii="Calibri" w:eastAsia="Calibri" w:hAnsi="Calibri" w:cs="Times New Roman"/>
            <w:kern w:val="0"/>
            <w:sz w:val="24"/>
            <w:szCs w:val="24"/>
            <w14:ligatures w14:val="none"/>
          </w:rPr>
          <w:t>n</w:t>
        </w:r>
      </w:ins>
      <w:del w:id="167" w:author="Shaffer, Victoria A." w:date="2024-06-06T14:54:00Z">
        <w:r w:rsidDel="00E07683">
          <w:rPr>
            <w:rFonts w:ascii="Calibri" w:eastAsia="Calibri" w:hAnsi="Calibri" w:cs="Times New Roman"/>
            <w:kern w:val="0"/>
            <w:sz w:val="24"/>
            <w:szCs w:val="24"/>
            <w14:ligatures w14:val="none"/>
          </w:rPr>
          <w:delText>N</w:delText>
        </w:r>
      </w:del>
      <w:r>
        <w:rPr>
          <w:rFonts w:ascii="Calibri" w:eastAsia="Calibri" w:hAnsi="Calibri" w:cs="Times New Roman"/>
          <w:kern w:val="0"/>
          <w:sz w:val="24"/>
          <w:szCs w:val="24"/>
          <w14:ligatures w14:val="none"/>
        </w:rPr>
        <w:t>umeracy</w:t>
      </w:r>
      <w:del w:id="168" w:author="Shaffer, Victoria A." w:date="2024-06-06T14:54:00Z">
        <w:r w:rsidDel="00E07683">
          <w:rPr>
            <w:rFonts w:ascii="Calibri" w:eastAsia="Calibri" w:hAnsi="Calibri" w:cs="Times New Roman"/>
            <w:kern w:val="0"/>
            <w:sz w:val="24"/>
            <w:szCs w:val="24"/>
            <w14:ligatures w14:val="none"/>
          </w:rPr>
          <w:delText xml:space="preserve"> </w:delText>
        </w:r>
        <w:r w:rsidDel="00364DBB">
          <w:rPr>
            <w:rFonts w:ascii="Calibri" w:eastAsia="Calibri" w:hAnsi="Calibri" w:cs="Times New Roman"/>
            <w:kern w:val="0"/>
            <w:sz w:val="24"/>
            <w:szCs w:val="24"/>
            <w14:ligatures w14:val="none"/>
          </w:rPr>
          <w:delText xml:space="preserve">were </w:delText>
        </w:r>
        <w:r w:rsidDel="00E07683">
          <w:rPr>
            <w:rFonts w:ascii="Calibri" w:eastAsia="Calibri" w:hAnsi="Calibri" w:cs="Times New Roman"/>
            <w:kern w:val="0"/>
            <w:sz w:val="24"/>
            <w:szCs w:val="24"/>
            <w14:ligatures w14:val="none"/>
          </w:rPr>
          <w:delText>measured using two tools</w:delText>
        </w:r>
      </w:del>
      <w:r>
        <w:rPr>
          <w:rFonts w:ascii="Calibri" w:eastAsia="Calibri" w:hAnsi="Calibri" w:cs="Times New Roman"/>
          <w:kern w:val="0"/>
          <w:sz w:val="24"/>
          <w:szCs w:val="24"/>
          <w14:ligatures w14:val="none"/>
        </w:rPr>
        <w:t xml:space="preserve">. </w:t>
      </w:r>
      <w:del w:id="169" w:author="Shaffer, Victoria A." w:date="2024-06-06T14:54:00Z">
        <w:r w:rsidDel="00E07683">
          <w:rPr>
            <w:rFonts w:ascii="Calibri" w:eastAsia="Calibri" w:hAnsi="Calibri" w:cs="Times New Roman"/>
            <w:kern w:val="0"/>
            <w:sz w:val="24"/>
            <w:szCs w:val="24"/>
            <w14:ligatures w14:val="none"/>
          </w:rPr>
          <w:delText xml:space="preserve">Subjective numeracy was measured using the </w:delText>
        </w:r>
      </w:del>
      <w:ins w:id="170" w:author="Shaffer, Victoria A." w:date="2024-06-06T14:54:00Z">
        <w:r w:rsidR="00E07683">
          <w:rPr>
            <w:rFonts w:ascii="Calibri" w:eastAsia="Calibri" w:hAnsi="Calibri" w:cs="Times New Roman"/>
            <w:kern w:val="0"/>
            <w:sz w:val="24"/>
            <w:szCs w:val="24"/>
            <w14:ligatures w14:val="none"/>
          </w:rPr>
          <w:t xml:space="preserve">The </w:t>
        </w:r>
      </w:ins>
      <w:r>
        <w:rPr>
          <w:rFonts w:ascii="Calibri" w:eastAsia="Calibri" w:hAnsi="Calibri" w:cs="Times New Roman"/>
          <w:kern w:val="0"/>
          <w:sz w:val="24"/>
          <w:szCs w:val="24"/>
          <w14:ligatures w14:val="none"/>
        </w:rPr>
        <w:t>Subjective Numeracy Scale (SNS) developed by Zikmund-Fisher, Smith, Ubel, and Fagerlin (2007)</w:t>
      </w:r>
      <w:ins w:id="171" w:author="Shaffer, Victoria A." w:date="2024-06-06T14:54:00Z">
        <w:r w:rsidR="00E07683">
          <w:rPr>
            <w:rFonts w:ascii="Calibri" w:eastAsia="Calibri" w:hAnsi="Calibri" w:cs="Times New Roman"/>
            <w:kern w:val="0"/>
            <w:sz w:val="24"/>
            <w:szCs w:val="24"/>
            <w14:ligatures w14:val="none"/>
          </w:rPr>
          <w:t xml:space="preserve"> contains</w:t>
        </w:r>
      </w:ins>
      <w:del w:id="172" w:author="Shaffer, Victoria A." w:date="2024-06-06T14:54:00Z">
        <w:r w:rsidDel="00E07683">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 xml:space="preserve"> </w:t>
      </w:r>
      <w:ins w:id="173" w:author="Shaffer, Victoria A." w:date="2024-06-06T14:54:00Z">
        <w:r w:rsidR="00E07683">
          <w:rPr>
            <w:rFonts w:ascii="Calibri" w:eastAsia="Calibri" w:hAnsi="Calibri" w:cs="Times New Roman"/>
            <w:kern w:val="0"/>
            <w:sz w:val="24"/>
            <w:szCs w:val="24"/>
            <w14:ligatures w14:val="none"/>
          </w:rPr>
          <w:t>f</w:t>
        </w:r>
      </w:ins>
      <w:del w:id="174" w:author="Shaffer, Victoria A." w:date="2024-06-06T14:54:00Z">
        <w:r w:rsidDel="00E07683">
          <w:rPr>
            <w:rFonts w:ascii="Calibri" w:eastAsia="Calibri" w:hAnsi="Calibri" w:cs="Times New Roman"/>
            <w:kern w:val="0"/>
            <w:sz w:val="24"/>
            <w:szCs w:val="24"/>
            <w14:ligatures w14:val="none"/>
          </w:rPr>
          <w:delText>F</w:delText>
        </w:r>
      </w:del>
      <w:r>
        <w:rPr>
          <w:rFonts w:ascii="Calibri" w:eastAsia="Calibri" w:hAnsi="Calibri" w:cs="Times New Roman"/>
          <w:kern w:val="0"/>
          <w:sz w:val="24"/>
          <w:szCs w:val="24"/>
          <w14:ligatures w14:val="none"/>
        </w:rPr>
        <w:t xml:space="preserve">our items </w:t>
      </w:r>
      <w:ins w:id="175" w:author="Shaffer, Victoria A." w:date="2024-06-06T14:54:00Z">
        <w:r w:rsidR="00E07683">
          <w:rPr>
            <w:rFonts w:ascii="Calibri" w:eastAsia="Calibri" w:hAnsi="Calibri" w:cs="Times New Roman"/>
            <w:kern w:val="0"/>
            <w:sz w:val="24"/>
            <w:szCs w:val="24"/>
            <w14:ligatures w14:val="none"/>
          </w:rPr>
          <w:t xml:space="preserve">that </w:t>
        </w:r>
      </w:ins>
      <w:r>
        <w:rPr>
          <w:rFonts w:ascii="Calibri" w:eastAsia="Calibri" w:hAnsi="Calibri" w:cs="Times New Roman"/>
          <w:kern w:val="0"/>
          <w:sz w:val="24"/>
          <w:szCs w:val="24"/>
          <w14:ligatures w14:val="none"/>
        </w:rPr>
        <w:t>measure cognitive abilities</w:t>
      </w:r>
      <w:ins w:id="176" w:author="Shaffer, Victoria A." w:date="2024-06-06T14:55:00Z">
        <w:r w:rsidR="00E07683">
          <w:rPr>
            <w:rFonts w:ascii="Calibri" w:eastAsia="Calibri" w:hAnsi="Calibri" w:cs="Times New Roman"/>
            <w:kern w:val="0"/>
            <w:sz w:val="24"/>
            <w:szCs w:val="24"/>
            <w14:ligatures w14:val="none"/>
          </w:rPr>
          <w:t>,</w:t>
        </w:r>
      </w:ins>
      <w:r>
        <w:rPr>
          <w:rFonts w:ascii="Calibri" w:eastAsia="Calibri" w:hAnsi="Calibri" w:cs="Times New Roman"/>
          <w:kern w:val="0"/>
          <w:sz w:val="24"/>
          <w:szCs w:val="24"/>
          <w14:ligatures w14:val="none"/>
        </w:rPr>
        <w:t xml:space="preserve"> </w:t>
      </w:r>
      <w:del w:id="177" w:author="Shaffer, Victoria A." w:date="2024-06-06T14:55:00Z">
        <w:r w:rsidDel="00E07683">
          <w:rPr>
            <w:rFonts w:ascii="Calibri" w:eastAsia="Calibri" w:hAnsi="Calibri" w:cs="Times New Roman"/>
            <w:kern w:val="0"/>
            <w:sz w:val="24"/>
            <w:szCs w:val="24"/>
            <w14:ligatures w14:val="none"/>
          </w:rPr>
          <w:delText>(</w:delText>
        </w:r>
      </w:del>
      <w:r>
        <w:rPr>
          <w:rFonts w:ascii="Calibri" w:eastAsia="Calibri" w:hAnsi="Calibri" w:cs="Times New Roman"/>
          <w:kern w:val="0"/>
          <w:sz w:val="24"/>
          <w:szCs w:val="24"/>
          <w14:ligatures w14:val="none"/>
        </w:rPr>
        <w:t>e.g., “How good are you at working with fractions”), rated with 5-point Likert scales ranging from ‘Not at all good’ (1) to ‘Extremely good’ (5). An additional four items measure preference for numeric information</w:t>
      </w:r>
      <w:ins w:id="178" w:author="Shaffer, Victoria A." w:date="2024-06-06T14:55:00Z">
        <w:r w:rsidR="002F6EC0">
          <w:rPr>
            <w:rFonts w:ascii="Calibri" w:eastAsia="Calibri" w:hAnsi="Calibri" w:cs="Times New Roman"/>
            <w:kern w:val="0"/>
            <w:sz w:val="24"/>
            <w:szCs w:val="24"/>
            <w14:ligatures w14:val="none"/>
          </w:rPr>
          <w:t xml:space="preserve">, </w:t>
        </w:r>
      </w:ins>
      <w:del w:id="179" w:author="Shaffer, Victoria A." w:date="2024-06-06T14:55:00Z">
        <w:r w:rsidDel="002F6EC0">
          <w:rPr>
            <w:rFonts w:ascii="Calibri" w:eastAsia="Calibri" w:hAnsi="Calibri" w:cs="Times New Roman"/>
            <w:kern w:val="0"/>
            <w:sz w:val="24"/>
            <w:szCs w:val="24"/>
            <w14:ligatures w14:val="none"/>
          </w:rPr>
          <w:delText xml:space="preserve"> (</w:delText>
        </w:r>
      </w:del>
      <w:r>
        <w:rPr>
          <w:rFonts w:ascii="Calibri" w:eastAsia="Calibri" w:hAnsi="Calibri" w:cs="Times New Roman"/>
          <w:kern w:val="0"/>
          <w:sz w:val="24"/>
          <w:szCs w:val="24"/>
          <w14:ligatures w14:val="none"/>
        </w:rPr>
        <w:t>e.g., “</w:t>
      </w:r>
      <w:r w:rsidRPr="00CA4BB1">
        <w:rPr>
          <w:rFonts w:ascii="Calibri" w:eastAsia="Calibri" w:hAnsi="Calibri" w:cs="Times New Roman"/>
          <w:kern w:val="0"/>
          <w:sz w:val="24"/>
          <w:szCs w:val="24"/>
          <w14:ligatures w14:val="none"/>
        </w:rPr>
        <w:t>When reading the newspaper, how helpful do you find tables and graphs that are parts of a story?</w:t>
      </w:r>
      <w:r>
        <w:rPr>
          <w:rFonts w:ascii="Calibri" w:eastAsia="Calibri" w:hAnsi="Calibri" w:cs="Times New Roman"/>
          <w:kern w:val="0"/>
          <w:sz w:val="24"/>
          <w:szCs w:val="24"/>
          <w14:ligatures w14:val="none"/>
        </w:rPr>
        <w:t xml:space="preserve">”), rated with 5-point Likert scales such as ‘Not at all helpful’ (1) to ‘Extremely helpful’ (5). Objective numeracy was measured using a number line estimation task adapted from Sigler, Thompson, and Schneider (2011). This task consisted of placing </w:t>
      </w:r>
      <w:ins w:id="180" w:author="Shaffer, Victoria A." w:date="2024-06-06T14:56:00Z">
        <w:r w:rsidR="00775DEE">
          <w:rPr>
            <w:rFonts w:ascii="Calibri" w:eastAsia="Calibri" w:hAnsi="Calibri" w:cs="Times New Roman"/>
            <w:kern w:val="0"/>
            <w:sz w:val="24"/>
            <w:szCs w:val="24"/>
            <w14:ligatures w14:val="none"/>
          </w:rPr>
          <w:t xml:space="preserve">fractions in the correct place on a number line. </w:t>
        </w:r>
        <w:r w:rsidR="00B118BF">
          <w:rPr>
            <w:rFonts w:ascii="Calibri" w:eastAsia="Calibri" w:hAnsi="Calibri" w:cs="Times New Roman"/>
            <w:kern w:val="0"/>
            <w:sz w:val="24"/>
            <w:szCs w:val="24"/>
            <w14:ligatures w14:val="none"/>
          </w:rPr>
          <w:t xml:space="preserve">Participant </w:t>
        </w:r>
      </w:ins>
      <w:ins w:id="181" w:author="Shaffer, Victoria A." w:date="2024-06-06T14:57:00Z">
        <w:r w:rsidR="00B118BF">
          <w:rPr>
            <w:rFonts w:ascii="Calibri" w:eastAsia="Calibri" w:hAnsi="Calibri" w:cs="Times New Roman"/>
            <w:kern w:val="0"/>
            <w:sz w:val="24"/>
            <w:szCs w:val="24"/>
            <w14:ligatures w14:val="none"/>
          </w:rPr>
          <w:t>placed</w:t>
        </w:r>
      </w:ins>
      <w:ins w:id="182" w:author="Shaffer, Victoria A." w:date="2024-06-06T14:56:00Z">
        <w:r w:rsidR="00B118BF">
          <w:rPr>
            <w:rFonts w:ascii="Calibri" w:eastAsia="Calibri" w:hAnsi="Calibri" w:cs="Times New Roman"/>
            <w:kern w:val="0"/>
            <w:sz w:val="24"/>
            <w:szCs w:val="24"/>
            <w14:ligatures w14:val="none"/>
          </w:rPr>
          <w:t xml:space="preserve"> 10 fractions on a number line that range</w:t>
        </w:r>
      </w:ins>
      <w:ins w:id="183" w:author="Shaffer, Victoria A." w:date="2024-06-06T14:57:00Z">
        <w:r w:rsidR="00B118BF">
          <w:rPr>
            <w:rFonts w:ascii="Calibri" w:eastAsia="Calibri" w:hAnsi="Calibri" w:cs="Times New Roman"/>
            <w:kern w:val="0"/>
            <w:sz w:val="24"/>
            <w:szCs w:val="24"/>
            <w14:ligatures w14:val="none"/>
          </w:rPr>
          <w:t xml:space="preserve">d 0-1 (e.g., 1/19, 1/7, 3/8, 11/14), and 10 fractions on a number line that ranged from 0-5 (e.g., </w:t>
        </w:r>
      </w:ins>
      <w:del w:id="184" w:author="Shaffer, Victoria A." w:date="2024-06-06T14:57:00Z">
        <w:r w:rsidDel="00B118BF">
          <w:rPr>
            <w:rFonts w:ascii="Calibri" w:eastAsia="Calibri" w:hAnsi="Calibri" w:cs="Times New Roman"/>
            <w:kern w:val="0"/>
            <w:sz w:val="24"/>
            <w:szCs w:val="24"/>
            <w14:ligatures w14:val="none"/>
          </w:rPr>
          <w:delText xml:space="preserve">a total of 20 fractions (e.g., 1/19, 1/7, 3/8, 11/14, </w:delText>
        </w:r>
      </w:del>
      <w:r>
        <w:rPr>
          <w:rFonts w:ascii="Calibri" w:eastAsia="Calibri" w:hAnsi="Calibri" w:cs="Times New Roman"/>
          <w:kern w:val="0"/>
          <w:sz w:val="24"/>
          <w:szCs w:val="24"/>
          <w14:ligatures w14:val="none"/>
        </w:rPr>
        <w:t>17/4, 9/2</w:t>
      </w:r>
      <w:del w:id="185" w:author="Shaffer, Victoria A." w:date="2024-06-06T14:57:00Z">
        <w:r w:rsidDel="00B118BF">
          <w:rPr>
            <w:rFonts w:ascii="Calibri" w:eastAsia="Calibri" w:hAnsi="Calibri" w:cs="Times New Roman"/>
            <w:kern w:val="0"/>
            <w:sz w:val="24"/>
            <w:szCs w:val="24"/>
            <w14:ligatures w14:val="none"/>
          </w:rPr>
          <w:delText>, etc.</w:delText>
        </w:r>
      </w:del>
      <w:r>
        <w:rPr>
          <w:rFonts w:ascii="Calibri" w:eastAsia="Calibri" w:hAnsi="Calibri" w:cs="Times New Roman"/>
          <w:kern w:val="0"/>
          <w:sz w:val="24"/>
          <w:szCs w:val="24"/>
          <w14:ligatures w14:val="none"/>
        </w:rPr>
        <w:t xml:space="preserve">) </w:t>
      </w:r>
      <w:del w:id="186" w:author="Shaffer, Victoria A." w:date="2024-06-06T14:58:00Z">
        <w:r w:rsidDel="00B118BF">
          <w:rPr>
            <w:rFonts w:ascii="Calibri" w:eastAsia="Calibri" w:hAnsi="Calibri" w:cs="Times New Roman"/>
            <w:kern w:val="0"/>
            <w:sz w:val="24"/>
            <w:szCs w:val="24"/>
            <w14:ligatures w14:val="none"/>
          </w:rPr>
          <w:delText>in the correct place</w:delText>
        </w:r>
      </w:del>
      <w:del w:id="187" w:author="Shaffer, Victoria A." w:date="2024-06-06T14:55:00Z">
        <w:r w:rsidDel="002F6EC0">
          <w:rPr>
            <w:rFonts w:ascii="Calibri" w:eastAsia="Calibri" w:hAnsi="Calibri" w:cs="Times New Roman"/>
            <w:kern w:val="0"/>
            <w:sz w:val="24"/>
            <w:szCs w:val="24"/>
            <w14:ligatures w14:val="none"/>
          </w:rPr>
          <w:delText>,</w:delText>
        </w:r>
      </w:del>
      <w:del w:id="188" w:author="Shaffer, Victoria A." w:date="2024-06-06T14:58:00Z">
        <w:r w:rsidDel="00B118BF">
          <w:rPr>
            <w:rFonts w:ascii="Calibri" w:eastAsia="Calibri" w:hAnsi="Calibri" w:cs="Times New Roman"/>
            <w:kern w:val="0"/>
            <w:sz w:val="24"/>
            <w:szCs w:val="24"/>
            <w14:ligatures w14:val="none"/>
          </w:rPr>
          <w:delText xml:space="preserve"> on a number line ranging from 0-1 or 0-5. </w:delText>
        </w:r>
      </w:del>
      <w:r>
        <w:rPr>
          <w:rFonts w:ascii="Calibri" w:eastAsia="Calibri" w:hAnsi="Calibri" w:cs="Times New Roman"/>
          <w:kern w:val="0"/>
          <w:sz w:val="24"/>
          <w:szCs w:val="24"/>
          <w14:ligatures w14:val="none"/>
        </w:rPr>
        <w:t xml:space="preserve">Performance was </w:t>
      </w:r>
      <w:del w:id="189" w:author="Shaffer, Victoria A." w:date="2024-06-06T14:58:00Z">
        <w:r w:rsidDel="00B118BF">
          <w:rPr>
            <w:rFonts w:ascii="Calibri" w:eastAsia="Calibri" w:hAnsi="Calibri" w:cs="Times New Roman"/>
            <w:kern w:val="0"/>
            <w:sz w:val="24"/>
            <w:szCs w:val="24"/>
            <w14:ligatures w14:val="none"/>
          </w:rPr>
          <w:delText xml:space="preserve">rated </w:delText>
        </w:r>
      </w:del>
      <w:ins w:id="190" w:author="Shaffer, Victoria A." w:date="2024-06-06T14:58:00Z">
        <w:r w:rsidR="00B118BF">
          <w:rPr>
            <w:rFonts w:ascii="Calibri" w:eastAsia="Calibri" w:hAnsi="Calibri" w:cs="Times New Roman"/>
            <w:kern w:val="0"/>
            <w:sz w:val="24"/>
            <w:szCs w:val="24"/>
            <w14:ligatures w14:val="none"/>
          </w:rPr>
          <w:t xml:space="preserve">calculated </w:t>
        </w:r>
      </w:ins>
      <w:r>
        <w:rPr>
          <w:rFonts w:ascii="Calibri" w:eastAsia="Calibri" w:hAnsi="Calibri" w:cs="Times New Roman"/>
          <w:kern w:val="0"/>
          <w:sz w:val="24"/>
          <w:szCs w:val="24"/>
          <w14:ligatures w14:val="none"/>
        </w:rPr>
        <w:t xml:space="preserve">as </w:t>
      </w:r>
      <w:ins w:id="191" w:author="Shaffer, Victoria A." w:date="2024-06-06T14:58:00Z">
        <w:r w:rsidR="00B118BF">
          <w:rPr>
            <w:rFonts w:ascii="Calibri" w:eastAsia="Calibri" w:hAnsi="Calibri" w:cs="Times New Roman"/>
            <w:kern w:val="0"/>
            <w:sz w:val="24"/>
            <w:szCs w:val="24"/>
            <w14:ligatures w14:val="none"/>
          </w:rPr>
          <w:t xml:space="preserve">the </w:t>
        </w:r>
      </w:ins>
      <w:r>
        <w:rPr>
          <w:rFonts w:ascii="Calibri" w:eastAsia="Calibri" w:hAnsi="Calibri" w:cs="Times New Roman"/>
          <w:kern w:val="0"/>
          <w:sz w:val="24"/>
          <w:szCs w:val="24"/>
          <w14:ligatures w14:val="none"/>
        </w:rPr>
        <w:t>total percent absolute error accumulated across all fractions, defined as: (|</w:t>
      </w:r>
      <w:r w:rsidRPr="00C92292">
        <w:rPr>
          <w:rFonts w:ascii="Calibri" w:eastAsia="Calibri" w:hAnsi="Calibri" w:cs="Times New Roman"/>
          <w:kern w:val="0"/>
          <w:sz w:val="24"/>
          <w:szCs w:val="24"/>
          <w14:ligatures w14:val="none"/>
        </w:rPr>
        <w:t xml:space="preserve">Answer </w:t>
      </w:r>
      <w:r>
        <w:rPr>
          <w:rFonts w:ascii="Calibri" w:eastAsia="Calibri" w:hAnsi="Calibri" w:cs="Times New Roman"/>
          <w:kern w:val="0"/>
          <w:sz w:val="24"/>
          <w:szCs w:val="24"/>
          <w14:ligatures w14:val="none"/>
        </w:rPr>
        <w:t>-</w:t>
      </w:r>
      <w:r w:rsidRPr="00C92292">
        <w:rPr>
          <w:rFonts w:ascii="Calibri" w:eastAsia="Calibri" w:hAnsi="Calibri" w:cs="Times New Roman"/>
          <w:kern w:val="0"/>
          <w:sz w:val="24"/>
          <w:szCs w:val="24"/>
          <w14:ligatures w14:val="none"/>
        </w:rPr>
        <w:t xml:space="preserve"> Correct Answer</w:t>
      </w:r>
      <w:r>
        <w:rPr>
          <w:rFonts w:ascii="Calibri" w:eastAsia="Calibri" w:hAnsi="Calibri" w:cs="Times New Roman"/>
          <w:kern w:val="0"/>
          <w:sz w:val="24"/>
          <w:szCs w:val="24"/>
          <w14:ligatures w14:val="none"/>
        </w:rPr>
        <w:t xml:space="preserve">|) / </w:t>
      </w:r>
      <w:r w:rsidRPr="00C92292">
        <w:rPr>
          <w:rFonts w:ascii="Calibri" w:eastAsia="Calibri" w:hAnsi="Calibri" w:cs="Times New Roman"/>
          <w:kern w:val="0"/>
          <w:sz w:val="24"/>
          <w:szCs w:val="24"/>
          <w14:ligatures w14:val="none"/>
        </w:rPr>
        <w:t>Numerical Range</w:t>
      </w:r>
      <w:r>
        <w:rPr>
          <w:rFonts w:ascii="Calibri" w:eastAsia="Calibri" w:hAnsi="Calibri" w:cs="Times New Roman"/>
          <w:kern w:val="0"/>
          <w:sz w:val="24"/>
          <w:szCs w:val="24"/>
          <w14:ligatures w14:val="none"/>
        </w:rPr>
        <w:t>.</w:t>
      </w:r>
    </w:p>
    <w:p w14:paraId="7350851F"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bookmarkStart w:id="192" w:name="_Toc151474571"/>
      <w:r w:rsidRPr="004A08ED">
        <w:rPr>
          <w:rFonts w:ascii="Calibri Light" w:eastAsia="Times New Roman" w:hAnsi="Calibri Light" w:cs="Times New Roman"/>
          <w:b/>
          <w:i/>
          <w:color w:val="000000"/>
          <w:sz w:val="28"/>
          <w:szCs w:val="24"/>
        </w:rPr>
        <w:lastRenderedPageBreak/>
        <w:t>Power and Statistical Analysis</w:t>
      </w:r>
      <w:bookmarkEnd w:id="192"/>
    </w:p>
    <w:p w14:paraId="730FFABB" w14:textId="3D55EC5D" w:rsidR="00EA036D" w:rsidRPr="004A08ED" w:rsidRDefault="00EA036D" w:rsidP="00EA036D">
      <w:pPr>
        <w:spacing w:after="100" w:afterAutospacing="1" w:line="480" w:lineRule="auto"/>
        <w:ind w:firstLine="720"/>
        <w:rPr>
          <w:rFonts w:ascii="Calibri" w:eastAsia="Calibri" w:hAnsi="Calibri" w:cs="Times New Roman"/>
          <w:sz w:val="24"/>
          <w:szCs w:val="24"/>
        </w:rPr>
      </w:pPr>
      <w:del w:id="193" w:author="Shaffer, Victoria A." w:date="2024-06-06T15:00:00Z">
        <w:r w:rsidRPr="004A08ED" w:rsidDel="003001C0">
          <w:rPr>
            <w:rFonts w:ascii="Calibri" w:eastAsia="Calibri" w:hAnsi="Calibri" w:cs="Times New Roman"/>
            <w:sz w:val="24"/>
            <w:szCs w:val="24"/>
          </w:rPr>
          <w:delText xml:space="preserve">We </w:delText>
        </w:r>
        <w:r w:rsidDel="003001C0">
          <w:rPr>
            <w:rFonts w:ascii="Calibri" w:eastAsia="Calibri" w:hAnsi="Calibri" w:cs="Times New Roman"/>
            <w:sz w:val="24"/>
            <w:szCs w:val="24"/>
          </w:rPr>
          <w:delText xml:space="preserve">originally </w:delText>
        </w:r>
        <w:r w:rsidRPr="004A08ED" w:rsidDel="003001C0">
          <w:rPr>
            <w:rFonts w:ascii="Calibri" w:eastAsia="Calibri" w:hAnsi="Calibri" w:cs="Times New Roman"/>
            <w:sz w:val="24"/>
            <w:szCs w:val="24"/>
          </w:rPr>
          <w:delText xml:space="preserve">planned to recruit approximately 180 participants. </w:delText>
        </w:r>
        <w:r w:rsidDel="003001C0">
          <w:rPr>
            <w:rFonts w:ascii="Calibri" w:eastAsia="Calibri" w:hAnsi="Calibri" w:cs="Times New Roman"/>
            <w:sz w:val="24"/>
            <w:szCs w:val="24"/>
          </w:rPr>
          <w:delText xml:space="preserve">This </w:delText>
        </w:r>
      </w:del>
      <w:ins w:id="194" w:author="Shaffer, Victoria A." w:date="2024-06-06T15:00:00Z">
        <w:r w:rsidR="003001C0">
          <w:rPr>
            <w:rFonts w:ascii="Calibri" w:eastAsia="Calibri" w:hAnsi="Calibri" w:cs="Times New Roman"/>
            <w:sz w:val="24"/>
            <w:szCs w:val="24"/>
          </w:rPr>
          <w:t xml:space="preserve">A </w:t>
        </w:r>
      </w:ins>
      <w:r>
        <w:rPr>
          <w:rFonts w:ascii="Calibri" w:eastAsia="Calibri" w:hAnsi="Calibri" w:cs="Times New Roman"/>
          <w:sz w:val="24"/>
          <w:szCs w:val="24"/>
        </w:rPr>
        <w:t>minimum s</w:t>
      </w:r>
      <w:r w:rsidRPr="004A08ED">
        <w:rPr>
          <w:rFonts w:ascii="Calibri" w:eastAsia="Calibri" w:hAnsi="Calibri" w:cs="Times New Roman"/>
          <w:sz w:val="24"/>
          <w:szCs w:val="24"/>
        </w:rPr>
        <w:t xml:space="preserve">ample </w:t>
      </w:r>
      <w:del w:id="195" w:author="Shaffer, Victoria A." w:date="2024-06-06T15:00:00Z">
        <w:r w:rsidRPr="004A08ED" w:rsidDel="003001C0">
          <w:rPr>
            <w:rFonts w:ascii="Calibri" w:eastAsia="Calibri" w:hAnsi="Calibri" w:cs="Times New Roman"/>
            <w:sz w:val="24"/>
            <w:szCs w:val="24"/>
          </w:rPr>
          <w:delText xml:space="preserve">size </w:delText>
        </w:r>
      </w:del>
      <w:ins w:id="196" w:author="Shaffer, Victoria A." w:date="2024-06-06T15:00:00Z">
        <w:r w:rsidR="003001C0">
          <w:rPr>
            <w:rFonts w:ascii="Calibri" w:eastAsia="Calibri" w:hAnsi="Calibri" w:cs="Times New Roman"/>
            <w:sz w:val="24"/>
            <w:szCs w:val="24"/>
          </w:rPr>
          <w:t xml:space="preserve">of </w:t>
        </w:r>
        <w:r w:rsidR="003001C0" w:rsidRPr="004A08ED">
          <w:rPr>
            <w:rFonts w:ascii="Calibri" w:eastAsia="Calibri" w:hAnsi="Calibri" w:cs="Times New Roman"/>
            <w:sz w:val="24"/>
            <w:szCs w:val="24"/>
          </w:rPr>
          <w:t xml:space="preserve">180 participants </w:t>
        </w:r>
        <w:r w:rsidR="0076599A">
          <w:rPr>
            <w:rFonts w:ascii="Calibri" w:eastAsia="Calibri" w:hAnsi="Calibri" w:cs="Times New Roman"/>
            <w:sz w:val="24"/>
            <w:szCs w:val="24"/>
          </w:rPr>
          <w:t xml:space="preserve">was needed to achieve 95% power for a linear multiple regression </w:t>
        </w:r>
      </w:ins>
      <w:del w:id="197" w:author="Shaffer, Victoria A." w:date="2024-06-06T15:00:00Z">
        <w:r w:rsidRPr="004A08ED" w:rsidDel="0076599A">
          <w:rPr>
            <w:rFonts w:ascii="Calibri" w:eastAsia="Calibri" w:hAnsi="Calibri" w:cs="Times New Roman"/>
            <w:sz w:val="24"/>
            <w:szCs w:val="24"/>
          </w:rPr>
          <w:delText xml:space="preserve">was determined a-priori using G-power 3.1.9.7 </w:delText>
        </w:r>
      </w:del>
      <w:r w:rsidRPr="004A08ED">
        <w:rPr>
          <w:rFonts w:ascii="Calibri" w:eastAsia="Calibri" w:hAnsi="Calibri" w:cs="Times New Roman"/>
          <w:sz w:val="24"/>
          <w:szCs w:val="24"/>
        </w:rPr>
        <w:t xml:space="preserve">with the following parameters: </w:t>
      </w:r>
      <w:r w:rsidRPr="004062D6">
        <w:rPr>
          <w:rFonts w:ascii="Calibri" w:eastAsia="Calibri" w:hAnsi="Calibri" w:cs="Times New Roman"/>
          <w:sz w:val="24"/>
          <w:szCs w:val="24"/>
          <w:highlight w:val="yellow"/>
          <w:rPrChange w:id="198" w:author="Shaffer, Victoria A." w:date="2024-06-06T15:02:00Z">
            <w:rPr>
              <w:rFonts w:ascii="Calibri" w:eastAsia="Calibri" w:hAnsi="Calibri" w:cs="Times New Roman"/>
              <w:sz w:val="24"/>
              <w:szCs w:val="24"/>
            </w:rPr>
          </w:rPrChange>
        </w:rPr>
        <w:t>seeking the difference between two independent means (two groups), an effect size of .5</w:t>
      </w:r>
      <w:r w:rsidRPr="004A08ED">
        <w:rPr>
          <w:rFonts w:ascii="Calibri" w:eastAsia="Calibri" w:hAnsi="Calibri" w:cs="Times New Roman"/>
          <w:sz w:val="24"/>
          <w:szCs w:val="24"/>
        </w:rPr>
        <w:t>, an alpha of .05</w:t>
      </w:r>
      <w:del w:id="199" w:author="Shaffer, Victoria A." w:date="2024-06-06T15:01:00Z">
        <w:r w:rsidRPr="004A08ED" w:rsidDel="005728DD">
          <w:rPr>
            <w:rFonts w:ascii="Calibri" w:eastAsia="Calibri" w:hAnsi="Calibri" w:cs="Times New Roman"/>
            <w:sz w:val="24"/>
            <w:szCs w:val="24"/>
          </w:rPr>
          <w:delText xml:space="preserve">, </w:delText>
        </w:r>
      </w:del>
      <w:del w:id="200" w:author="Shaffer, Victoria A." w:date="2024-06-06T15:00:00Z">
        <w:r w:rsidRPr="004A08ED" w:rsidDel="0076599A">
          <w:rPr>
            <w:rFonts w:ascii="Calibri" w:eastAsia="Calibri" w:hAnsi="Calibri" w:cs="Times New Roman"/>
            <w:sz w:val="24"/>
            <w:szCs w:val="24"/>
          </w:rPr>
          <w:delText xml:space="preserve">and a power of .95, </w:delText>
        </w:r>
      </w:del>
      <w:del w:id="201" w:author="Shaffer, Victoria A." w:date="2024-06-06T15:01:00Z">
        <w:r w:rsidRPr="004A08ED" w:rsidDel="005728DD">
          <w:rPr>
            <w:rFonts w:ascii="Calibri" w:eastAsia="Calibri" w:hAnsi="Calibri" w:cs="Times New Roman"/>
            <w:sz w:val="24"/>
            <w:szCs w:val="24"/>
          </w:rPr>
          <w:delText>for a linear multiple regression</w:delText>
        </w:r>
      </w:del>
      <w:r w:rsidRPr="004A08ED">
        <w:rPr>
          <w:rFonts w:ascii="Calibri" w:eastAsia="Calibri" w:hAnsi="Calibri" w:cs="Times New Roman"/>
          <w:sz w:val="24"/>
          <w:szCs w:val="24"/>
        </w:rPr>
        <w:t>.</w:t>
      </w:r>
      <w:r>
        <w:rPr>
          <w:rFonts w:ascii="Calibri" w:eastAsia="Calibri" w:hAnsi="Calibri" w:cs="Times New Roman"/>
          <w:sz w:val="24"/>
          <w:szCs w:val="24"/>
        </w:rPr>
        <w:t xml:space="preserve"> </w:t>
      </w:r>
      <w:ins w:id="202" w:author="Shaffer, Victoria A." w:date="2024-06-06T15:01:00Z">
        <w:r w:rsidR="005728DD">
          <w:rPr>
            <w:rFonts w:ascii="Calibri" w:eastAsia="Calibri" w:hAnsi="Calibri" w:cs="Times New Roman"/>
            <w:sz w:val="24"/>
            <w:szCs w:val="24"/>
          </w:rPr>
          <w:t xml:space="preserve">Power </w:t>
        </w:r>
        <w:r w:rsidR="005728DD" w:rsidRPr="004A08ED">
          <w:rPr>
            <w:rFonts w:ascii="Calibri" w:eastAsia="Calibri" w:hAnsi="Calibri" w:cs="Times New Roman"/>
            <w:sz w:val="24"/>
            <w:szCs w:val="24"/>
          </w:rPr>
          <w:t xml:space="preserve">was determined a-priori using G-power </w:t>
        </w:r>
        <w:commentRangeStart w:id="203"/>
        <w:r w:rsidR="005728DD" w:rsidRPr="004A08ED">
          <w:rPr>
            <w:rFonts w:ascii="Calibri" w:eastAsia="Calibri" w:hAnsi="Calibri" w:cs="Times New Roman"/>
            <w:sz w:val="24"/>
            <w:szCs w:val="24"/>
          </w:rPr>
          <w:t>3.1.9.7</w:t>
        </w:r>
        <w:commentRangeEnd w:id="203"/>
        <w:r w:rsidR="005728DD">
          <w:rPr>
            <w:rStyle w:val="CommentReference"/>
          </w:rPr>
          <w:commentReference w:id="203"/>
        </w:r>
        <w:r w:rsidR="005728DD">
          <w:rPr>
            <w:rFonts w:ascii="Calibri" w:eastAsia="Calibri" w:hAnsi="Calibri" w:cs="Times New Roman"/>
            <w:sz w:val="24"/>
            <w:szCs w:val="24"/>
          </w:rPr>
          <w:t>.</w:t>
        </w:r>
        <w:r w:rsidR="005728DD" w:rsidRPr="004A08ED">
          <w:rPr>
            <w:rFonts w:ascii="Calibri" w:eastAsia="Calibri" w:hAnsi="Calibri" w:cs="Times New Roman"/>
            <w:sz w:val="24"/>
            <w:szCs w:val="24"/>
          </w:rPr>
          <w:t xml:space="preserve"> </w:t>
        </w:r>
      </w:ins>
      <w:r>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highly polarized beliefs that were </w:t>
      </w:r>
      <w:r w:rsidRPr="004A08ED">
        <w:rPr>
          <w:rFonts w:ascii="Calibri" w:eastAsia="Calibri" w:hAnsi="Calibri" w:cs="Times New Roman"/>
          <w:sz w:val="24"/>
          <w:szCs w:val="24"/>
        </w:rPr>
        <w:t xml:space="preserve">surveyed </w:t>
      </w:r>
      <w:del w:id="204" w:author="Shaffer, Victoria A." w:date="2024-06-06T14:59:00Z">
        <w:r w:rsidRPr="004A08ED" w:rsidDel="00902DE9">
          <w:rPr>
            <w:rFonts w:ascii="Calibri" w:eastAsia="Calibri" w:hAnsi="Calibri" w:cs="Times New Roman"/>
            <w:sz w:val="24"/>
            <w:szCs w:val="24"/>
          </w:rPr>
          <w:delText xml:space="preserve">(climate change, death penalty, support for UHC, slavery) </w:delText>
        </w:r>
      </w:del>
      <w:r w:rsidRPr="004A08ED">
        <w:rPr>
          <w:rFonts w:ascii="Calibri" w:eastAsia="Calibri" w:hAnsi="Calibri" w:cs="Times New Roman"/>
          <w:sz w:val="24"/>
          <w:szCs w:val="24"/>
        </w:rPr>
        <w:t xml:space="preserve">were all treated as continuous variables. We examined the effects of experimental condition (high or low social consensus) and individual differences (deontological and utilitarian orientation, health literacy, multiple measures of numeracy) on our outcome measure. </w:t>
      </w:r>
      <w:r w:rsidRPr="001064F8">
        <w:rPr>
          <w:rFonts w:ascii="Calibri" w:eastAsia="Calibri" w:hAnsi="Calibri" w:cs="Times New Roman"/>
          <w:sz w:val="24"/>
          <w:szCs w:val="24"/>
          <w:highlight w:val="yellow"/>
          <w:rPrChange w:id="205" w:author="Shaffer, Victoria A." w:date="2024-06-06T15:04:00Z">
            <w:rPr>
              <w:rFonts w:ascii="Calibri" w:eastAsia="Calibri" w:hAnsi="Calibri" w:cs="Times New Roman"/>
              <w:sz w:val="24"/>
              <w:szCs w:val="24"/>
            </w:rPr>
          </w:rPrChange>
        </w:rPr>
        <w:t>We examined the main effect, as well as interactions between deontology and utilitarianism with our experimental conditions for our predictors. A</w:t>
      </w:r>
      <w:r w:rsidRPr="004A08ED">
        <w:rPr>
          <w:rFonts w:ascii="Calibri" w:eastAsia="Calibri" w:hAnsi="Calibri" w:cs="Times New Roman"/>
          <w:sz w:val="24"/>
          <w:szCs w:val="24"/>
        </w:rPr>
        <w:t>ll tests were conducted in R and considered statistically significant when P &lt;.05.</w:t>
      </w:r>
    </w:p>
    <w:p w14:paraId="7004D3A4" w14:textId="77777777" w:rsidR="00D94872" w:rsidRDefault="00EA036D" w:rsidP="00EA036D">
      <w:pPr>
        <w:keepNext/>
        <w:keepLines/>
        <w:spacing w:after="0" w:afterAutospacing="1" w:line="480" w:lineRule="auto"/>
        <w:outlineLvl w:val="2"/>
        <w:rPr>
          <w:ins w:id="206" w:author="Shaffer, Victoria A." w:date="2024-06-06T15:10:00Z"/>
          <w:rFonts w:ascii="Calibri Light" w:eastAsia="Times New Roman" w:hAnsi="Calibri Light" w:cs="Times New Roman"/>
          <w:b/>
          <w:i/>
          <w:color w:val="000000"/>
          <w:sz w:val="28"/>
          <w:szCs w:val="24"/>
        </w:rPr>
      </w:pPr>
      <w:bookmarkStart w:id="207" w:name="_Toc151474572"/>
      <w:r w:rsidRPr="004A08ED">
        <w:rPr>
          <w:rFonts w:ascii="Calibri Light" w:eastAsia="Times New Roman" w:hAnsi="Calibri Light" w:cs="Times New Roman"/>
          <w:b/>
          <w:i/>
          <w:color w:val="000000"/>
          <w:sz w:val="28"/>
          <w:szCs w:val="24"/>
        </w:rPr>
        <w:lastRenderedPageBreak/>
        <w:t>Study 1 Hypothes</w:t>
      </w:r>
      <w:ins w:id="208" w:author="Shaffer, Victoria A." w:date="2024-06-06T15:10:00Z">
        <w:r w:rsidR="00D94872">
          <w:rPr>
            <w:rFonts w:ascii="Calibri Light" w:eastAsia="Times New Roman" w:hAnsi="Calibri Light" w:cs="Times New Roman"/>
            <w:b/>
            <w:i/>
            <w:color w:val="000000"/>
            <w:sz w:val="28"/>
            <w:szCs w:val="24"/>
          </w:rPr>
          <w:t>e</w:t>
        </w:r>
      </w:ins>
      <w:del w:id="209" w:author="Shaffer, Victoria A." w:date="2024-06-06T15:10:00Z">
        <w:r w:rsidRPr="004A08ED" w:rsidDel="00D94872">
          <w:rPr>
            <w:rFonts w:ascii="Calibri Light" w:eastAsia="Times New Roman" w:hAnsi="Calibri Light" w:cs="Times New Roman"/>
            <w:b/>
            <w:i/>
            <w:color w:val="000000"/>
            <w:sz w:val="28"/>
            <w:szCs w:val="24"/>
          </w:rPr>
          <w:delText>i</w:delText>
        </w:r>
      </w:del>
      <w:r w:rsidRPr="004A08ED">
        <w:rPr>
          <w:rFonts w:ascii="Calibri Light" w:eastAsia="Times New Roman" w:hAnsi="Calibri Light" w:cs="Times New Roman"/>
          <w:b/>
          <w:i/>
          <w:color w:val="000000"/>
          <w:sz w:val="28"/>
          <w:szCs w:val="24"/>
        </w:rPr>
        <w:t>s</w:t>
      </w:r>
      <w:del w:id="210" w:author="Shaffer, Victoria A." w:date="2024-06-06T15:10:00Z">
        <w:r w:rsidRPr="004A08ED" w:rsidDel="00D94872">
          <w:rPr>
            <w:rFonts w:ascii="Calibri Light" w:eastAsia="Times New Roman" w:hAnsi="Calibri Light" w:cs="Times New Roman"/>
            <w:b/>
            <w:i/>
            <w:color w:val="000000"/>
            <w:sz w:val="28"/>
            <w:szCs w:val="24"/>
          </w:rPr>
          <w:delText>:</w:delText>
        </w:r>
      </w:del>
      <w:bookmarkEnd w:id="207"/>
      <w:ins w:id="211" w:author="Shaffer, Victoria A." w:date="2024-06-06T15:09:00Z">
        <w:r w:rsidR="00D94872">
          <w:rPr>
            <w:rFonts w:ascii="Calibri Light" w:eastAsia="Times New Roman" w:hAnsi="Calibri Light" w:cs="Times New Roman"/>
            <w:b/>
            <w:i/>
            <w:color w:val="000000"/>
            <w:sz w:val="28"/>
            <w:szCs w:val="24"/>
          </w:rPr>
          <w:t xml:space="preserve"> </w:t>
        </w:r>
      </w:ins>
    </w:p>
    <w:p w14:paraId="4712DD88" w14:textId="638E8736" w:rsidR="00EA036D" w:rsidRPr="004A08ED" w:rsidRDefault="00D94872">
      <w:pPr>
        <w:keepNext/>
        <w:keepLines/>
        <w:spacing w:after="0" w:afterAutospacing="1" w:line="480" w:lineRule="auto"/>
        <w:ind w:firstLine="720"/>
        <w:outlineLvl w:val="2"/>
        <w:rPr>
          <w:rFonts w:ascii="Calibri Light" w:eastAsia="Times New Roman" w:hAnsi="Calibri Light" w:cs="Times New Roman"/>
          <w:b/>
          <w:i/>
          <w:color w:val="000000"/>
          <w:sz w:val="28"/>
          <w:szCs w:val="24"/>
        </w:rPr>
        <w:pPrChange w:id="212" w:author="Shaffer, Victoria A." w:date="2024-06-06T15:10:00Z">
          <w:pPr>
            <w:keepNext/>
            <w:keepLines/>
            <w:spacing w:after="0" w:afterAutospacing="1" w:line="480" w:lineRule="auto"/>
            <w:outlineLvl w:val="2"/>
          </w:pPr>
        </w:pPrChange>
      </w:pPr>
      <w:ins w:id="213" w:author="Shaffer, Victoria A." w:date="2024-06-06T15:09:00Z">
        <w:r>
          <w:rPr>
            <w:rFonts w:ascii="Calibri" w:eastAsia="Calibri" w:hAnsi="Calibri" w:cs="Times New Roman"/>
            <w:sz w:val="24"/>
            <w:szCs w:val="24"/>
          </w:rPr>
          <w:t>We predicted high social consensus would lead to more positive support for highly polarized issues (H1). Additionally, our second hypothesis</w:t>
        </w:r>
      </w:ins>
      <w:ins w:id="214" w:author="Duan, Sean" w:date="2024-06-12T17:23:00Z" w16du:dateUtc="2024-06-12T22:23:00Z">
        <w:r w:rsidR="005304B6">
          <w:rPr>
            <w:rFonts w:ascii="Calibri" w:eastAsia="Calibri" w:hAnsi="Calibri" w:cs="Times New Roman"/>
            <w:sz w:val="24"/>
            <w:szCs w:val="24"/>
          </w:rPr>
          <w:t xml:space="preserve"> (H2</w:t>
        </w:r>
        <w:r w:rsidR="000102DB">
          <w:rPr>
            <w:rFonts w:ascii="Calibri" w:eastAsia="Calibri" w:hAnsi="Calibri" w:cs="Times New Roman"/>
            <w:sz w:val="24"/>
            <w:szCs w:val="24"/>
          </w:rPr>
          <w:t>)</w:t>
        </w:r>
      </w:ins>
      <w:ins w:id="215" w:author="Shaffer, Victoria A." w:date="2024-06-06T15:09:00Z">
        <w:r>
          <w:rPr>
            <w:rFonts w:ascii="Calibri" w:eastAsia="Calibri" w:hAnsi="Calibri" w:cs="Times New Roman"/>
            <w:sz w:val="24"/>
            <w:szCs w:val="24"/>
          </w:rPr>
          <w:t xml:space="preserve"> is that the </w:t>
        </w:r>
      </w:ins>
      <w:ins w:id="216" w:author="Shaffer, Victoria A." w:date="2024-06-06T15:10:00Z">
        <w:r w:rsidR="003D4987">
          <w:rPr>
            <w:rFonts w:ascii="Calibri" w:eastAsia="Calibri" w:hAnsi="Calibri" w:cs="Times New Roman"/>
            <w:sz w:val="24"/>
            <w:szCs w:val="24"/>
          </w:rPr>
          <w:t>two subscales</w:t>
        </w:r>
      </w:ins>
      <w:ins w:id="217" w:author="Shaffer, Victoria A." w:date="2024-06-06T15:11:00Z">
        <w:r w:rsidR="005F1248">
          <w:rPr>
            <w:rFonts w:ascii="Calibri" w:eastAsia="Calibri" w:hAnsi="Calibri" w:cs="Times New Roman"/>
            <w:sz w:val="24"/>
            <w:szCs w:val="24"/>
          </w:rPr>
          <w:t>,</w:t>
        </w:r>
      </w:ins>
      <w:ins w:id="218" w:author="Shaffer, Victoria A." w:date="2024-06-06T15:10:00Z">
        <w:r w:rsidR="003D4987">
          <w:rPr>
            <w:rFonts w:ascii="Calibri" w:eastAsia="Calibri" w:hAnsi="Calibri" w:cs="Times New Roman"/>
            <w:sz w:val="24"/>
            <w:szCs w:val="24"/>
          </w:rPr>
          <w:t xml:space="preserve"> </w:t>
        </w:r>
      </w:ins>
      <w:ins w:id="219" w:author="Shaffer, Victoria A." w:date="2024-06-06T15:11:00Z">
        <w:r w:rsidR="005F1248">
          <w:rPr>
            <w:rFonts w:ascii="Calibri" w:eastAsia="Calibri" w:hAnsi="Calibri" w:cs="Times New Roman"/>
            <w:sz w:val="24"/>
            <w:szCs w:val="24"/>
          </w:rPr>
          <w:t xml:space="preserve">Utilitarian and Deontological Orientation, </w:t>
        </w:r>
      </w:ins>
      <w:ins w:id="220" w:author="Shaffer, Victoria A." w:date="2024-06-06T15:10:00Z">
        <w:r w:rsidR="003D4987">
          <w:rPr>
            <w:rFonts w:ascii="Calibri" w:eastAsia="Calibri" w:hAnsi="Calibri" w:cs="Times New Roman"/>
            <w:sz w:val="24"/>
            <w:szCs w:val="24"/>
          </w:rPr>
          <w:t xml:space="preserve">of the </w:t>
        </w:r>
      </w:ins>
      <w:ins w:id="221" w:author="Shaffer, Victoria A." w:date="2024-06-06T15:09:00Z">
        <w:r>
          <w:rPr>
            <w:rFonts w:ascii="Calibri" w:eastAsia="Calibri" w:hAnsi="Calibri" w:cs="Times New Roman"/>
            <w:sz w:val="24"/>
            <w:szCs w:val="24"/>
          </w:rPr>
          <w:t>ethical standards of judgement questionnaire (ESJQ) would be significant predictor</w:t>
        </w:r>
      </w:ins>
      <w:ins w:id="222" w:author="Shaffer, Victoria A." w:date="2024-06-06T15:10:00Z">
        <w:r w:rsidR="003D4987">
          <w:rPr>
            <w:rFonts w:ascii="Calibri" w:eastAsia="Calibri" w:hAnsi="Calibri" w:cs="Times New Roman"/>
            <w:sz w:val="24"/>
            <w:szCs w:val="24"/>
          </w:rPr>
          <w:t>s</w:t>
        </w:r>
      </w:ins>
      <w:ins w:id="223" w:author="Shaffer, Victoria A." w:date="2024-06-06T15:09:00Z">
        <w:r>
          <w:rPr>
            <w:rFonts w:ascii="Calibri" w:eastAsia="Calibri" w:hAnsi="Calibri" w:cs="Times New Roman"/>
            <w:sz w:val="24"/>
            <w:szCs w:val="24"/>
          </w:rPr>
          <w:t xml:space="preserve"> of support for these polarized issues</w:t>
        </w:r>
        <w:del w:id="224" w:author="Duan, Sean" w:date="2024-06-12T17:23:00Z" w16du:dateUtc="2024-06-12T22:23:00Z">
          <w:r w:rsidDel="00273F22">
            <w:rPr>
              <w:rFonts w:ascii="Calibri" w:eastAsia="Calibri" w:hAnsi="Calibri" w:cs="Times New Roman"/>
              <w:sz w:val="24"/>
              <w:szCs w:val="24"/>
            </w:rPr>
            <w:delText xml:space="preserve">. </w:delText>
          </w:r>
        </w:del>
        <w:r>
          <w:rPr>
            <w:rFonts w:ascii="Calibri" w:eastAsia="Calibri" w:hAnsi="Calibri" w:cs="Times New Roman"/>
            <w:sz w:val="24"/>
            <w:szCs w:val="24"/>
          </w:rPr>
          <w:t xml:space="preserve"> (e.g., our hypothesis had </w:t>
        </w:r>
        <w:bookmarkStart w:id="225" w:name="_Hlk169105401"/>
        <w:r>
          <w:rPr>
            <w:rFonts w:ascii="Calibri" w:eastAsia="Calibri" w:hAnsi="Calibri" w:cs="Times New Roman"/>
            <w:sz w:val="24"/>
            <w:szCs w:val="24"/>
          </w:rPr>
          <w:t xml:space="preserve">no </w:t>
        </w:r>
        <w:r>
          <w:rPr>
            <w:rFonts w:ascii="Calibri" w:eastAsia="Calibri" w:hAnsi="Calibri" w:cs="Times New Roman"/>
            <w:i/>
            <w:iCs/>
            <w:sz w:val="24"/>
            <w:szCs w:val="24"/>
          </w:rPr>
          <w:t>a-priori</w:t>
        </w:r>
        <w:r>
          <w:rPr>
            <w:rFonts w:ascii="Calibri" w:eastAsia="Calibri" w:hAnsi="Calibri" w:cs="Times New Roman"/>
            <w:i/>
            <w:iCs/>
            <w:sz w:val="24"/>
            <w:szCs w:val="24"/>
          </w:rPr>
          <w:softHyphen/>
          <w:t xml:space="preserve"> </w:t>
        </w:r>
        <w:r>
          <w:rPr>
            <w:rFonts w:ascii="Calibri" w:eastAsia="Calibri" w:hAnsi="Calibri" w:cs="Times New Roman"/>
            <w:sz w:val="24"/>
            <w:szCs w:val="24"/>
          </w:rPr>
          <w:t>directional effect).</w:t>
        </w:r>
      </w:ins>
      <w:bookmarkEnd w:id="225"/>
    </w:p>
    <w:p w14:paraId="39C97F27" w14:textId="24E998FD" w:rsidR="00EA036D" w:rsidDel="00D94872" w:rsidRDefault="00EA036D" w:rsidP="00EA036D">
      <w:pPr>
        <w:spacing w:after="100" w:afterAutospacing="1" w:line="480" w:lineRule="auto"/>
        <w:ind w:left="720"/>
        <w:rPr>
          <w:del w:id="226" w:author="Shaffer, Victoria A." w:date="2024-06-06T15:10:00Z"/>
          <w:rFonts w:ascii="Calibri" w:eastAsia="Calibri" w:hAnsi="Calibri" w:cs="Times New Roman"/>
          <w:sz w:val="24"/>
          <w:szCs w:val="24"/>
        </w:rPr>
      </w:pPr>
      <w:del w:id="227" w:author="Shaffer, Victoria A." w:date="2024-06-06T15:10:00Z">
        <w:r w:rsidRPr="004A08ED" w:rsidDel="00D94872">
          <w:rPr>
            <w:rFonts w:ascii="Calibri" w:eastAsia="Calibri" w:hAnsi="Calibri" w:cs="Times New Roman"/>
            <w:sz w:val="24"/>
            <w:szCs w:val="24"/>
          </w:rPr>
          <w:delText xml:space="preserve">Hypothesis 1: </w:delText>
        </w:r>
        <w:r w:rsidDel="00D94872">
          <w:rPr>
            <w:rFonts w:ascii="Calibri" w:eastAsia="Calibri" w:hAnsi="Calibri" w:cs="Times New Roman"/>
            <w:sz w:val="24"/>
            <w:szCs w:val="24"/>
          </w:rPr>
          <w:delText xml:space="preserve">The social consensus manipulation will result in different levels of support for highly polarized issues, </w:delText>
        </w:r>
      </w:del>
      <w:del w:id="228" w:author="Shaffer, Victoria A." w:date="2024-06-06T15:05:00Z">
        <w:r w:rsidDel="00305A91">
          <w:rPr>
            <w:rFonts w:ascii="Calibri" w:eastAsia="Calibri" w:hAnsi="Calibri" w:cs="Times New Roman"/>
            <w:sz w:val="24"/>
            <w:szCs w:val="24"/>
          </w:rPr>
          <w:delText xml:space="preserve">positively correlated with the social consensus manipulation, </w:delText>
        </w:r>
      </w:del>
      <w:del w:id="229" w:author="Shaffer, Victoria A." w:date="2024-06-06T15:10:00Z">
        <w:r w:rsidDel="00D94872">
          <w:rPr>
            <w:rFonts w:ascii="Calibri" w:eastAsia="Calibri" w:hAnsi="Calibri" w:cs="Times New Roman"/>
            <w:sz w:val="24"/>
            <w:szCs w:val="24"/>
          </w:rPr>
          <w:delText>such that high levels of social consensus result in increased support.</w:delText>
        </w:r>
      </w:del>
    </w:p>
    <w:p w14:paraId="021FBF5B" w14:textId="703FB4DE" w:rsidR="00EA036D" w:rsidDel="00D94872" w:rsidRDefault="00EA036D" w:rsidP="00EA036D">
      <w:pPr>
        <w:spacing w:after="100" w:afterAutospacing="1" w:line="480" w:lineRule="auto"/>
        <w:ind w:left="720"/>
        <w:rPr>
          <w:del w:id="230" w:author="Shaffer, Victoria A." w:date="2024-06-06T15:10:00Z"/>
          <w:rFonts w:ascii="Calibri" w:eastAsia="Calibri" w:hAnsi="Calibri" w:cs="Times New Roman"/>
          <w:sz w:val="24"/>
          <w:szCs w:val="24"/>
        </w:rPr>
      </w:pPr>
      <w:del w:id="231" w:author="Shaffer, Victoria A." w:date="2024-06-06T15:10:00Z">
        <w:r w:rsidDel="00D94872">
          <w:rPr>
            <w:rFonts w:ascii="Calibri" w:eastAsia="Calibri" w:hAnsi="Calibri" w:cs="Times New Roman"/>
            <w:sz w:val="24"/>
            <w:szCs w:val="24"/>
          </w:rPr>
          <w:delText xml:space="preserve">Hypothesis 2: Individual differences in Utilitarian orientation (H2a) and </w:delText>
        </w:r>
        <w:bookmarkStart w:id="232" w:name="_Toc151474573"/>
        <w:r w:rsidDel="00D94872">
          <w:rPr>
            <w:rFonts w:ascii="Calibri" w:eastAsia="Calibri" w:hAnsi="Calibri" w:cs="Times New Roman"/>
            <w:sz w:val="24"/>
            <w:szCs w:val="24"/>
          </w:rPr>
          <w:delText xml:space="preserve">Deontological orientation (H2b) will </w:delText>
        </w:r>
      </w:del>
      <w:del w:id="233" w:author="Shaffer, Victoria A." w:date="2024-06-06T15:07:00Z">
        <w:r w:rsidDel="00997884">
          <w:rPr>
            <w:rFonts w:ascii="Calibri" w:eastAsia="Calibri" w:hAnsi="Calibri" w:cs="Times New Roman"/>
            <w:sz w:val="24"/>
            <w:szCs w:val="24"/>
          </w:rPr>
          <w:delText xml:space="preserve">result in different levels </w:delText>
        </w:r>
      </w:del>
      <w:del w:id="234" w:author="Shaffer, Victoria A." w:date="2024-06-06T15:10:00Z">
        <w:r w:rsidDel="00D94872">
          <w:rPr>
            <w:rFonts w:ascii="Calibri" w:eastAsia="Calibri" w:hAnsi="Calibri" w:cs="Times New Roman"/>
            <w:sz w:val="24"/>
            <w:szCs w:val="24"/>
          </w:rPr>
          <w:delText xml:space="preserve">of support for </w:delText>
        </w:r>
      </w:del>
      <w:del w:id="235" w:author="Shaffer, Victoria A." w:date="2024-06-06T15:07:00Z">
        <w:r w:rsidDel="00997884">
          <w:rPr>
            <w:rFonts w:ascii="Calibri" w:eastAsia="Calibri" w:hAnsi="Calibri" w:cs="Times New Roman"/>
            <w:sz w:val="24"/>
            <w:szCs w:val="24"/>
          </w:rPr>
          <w:delText xml:space="preserve">the </w:delText>
        </w:r>
      </w:del>
      <w:del w:id="236" w:author="Shaffer, Victoria A." w:date="2024-06-06T15:10:00Z">
        <w:r w:rsidDel="00D94872">
          <w:rPr>
            <w:rFonts w:ascii="Calibri" w:eastAsia="Calibri" w:hAnsi="Calibri" w:cs="Times New Roman"/>
            <w:sz w:val="24"/>
            <w:szCs w:val="24"/>
          </w:rPr>
          <w:delText>highly polarized issues</w:delText>
        </w:r>
        <w:bookmarkEnd w:id="232"/>
      </w:del>
    </w:p>
    <w:p w14:paraId="16FCC4C7"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7A15BB0B" w14:textId="2CE24507" w:rsidR="00EA036D" w:rsidRDefault="00EA036D" w:rsidP="00EA036D">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 xml:space="preserve">We tested our two hypotheses with a series of within-subjects analysis of variance (ANOVA) models comparing support for </w:t>
      </w:r>
      <w:del w:id="237" w:author="Shaffer, Victoria A." w:date="2024-06-06T15:08:00Z">
        <w:r w:rsidDel="00D37CAE">
          <w:rPr>
            <w:rFonts w:ascii="Calibri" w:eastAsia="Calibri" w:hAnsi="Calibri" w:cs="Times New Roman"/>
            <w:sz w:val="24"/>
            <w:szCs w:val="24"/>
          </w:rPr>
          <w:delText xml:space="preserve">our </w:delText>
        </w:r>
      </w:del>
      <w:ins w:id="238" w:author="Shaffer, Victoria A." w:date="2024-06-06T15:08:00Z">
        <w:r w:rsidR="00D37CAE">
          <w:rPr>
            <w:rFonts w:ascii="Calibri" w:eastAsia="Calibri" w:hAnsi="Calibri" w:cs="Times New Roman"/>
            <w:sz w:val="24"/>
            <w:szCs w:val="24"/>
          </w:rPr>
          <w:t xml:space="preserve">the </w:t>
        </w:r>
      </w:ins>
      <w:r>
        <w:rPr>
          <w:rFonts w:ascii="Calibri" w:eastAsia="Calibri" w:hAnsi="Calibri" w:cs="Times New Roman"/>
          <w:sz w:val="24"/>
          <w:szCs w:val="24"/>
        </w:rPr>
        <w:t xml:space="preserve">highly polarized issues both before and after our social consensus manipulation. </w:t>
      </w:r>
      <w:del w:id="239" w:author="Shaffer, Victoria A." w:date="2024-06-06T15:09:00Z">
        <w:r w:rsidDel="00D94872">
          <w:rPr>
            <w:rFonts w:ascii="Calibri" w:eastAsia="Calibri" w:hAnsi="Calibri" w:cs="Times New Roman"/>
            <w:sz w:val="24"/>
            <w:szCs w:val="24"/>
          </w:rPr>
          <w:delText xml:space="preserve">We predicted </w:delText>
        </w:r>
        <w:r w:rsidDel="00CC156A">
          <w:rPr>
            <w:rFonts w:ascii="Calibri" w:eastAsia="Calibri" w:hAnsi="Calibri" w:cs="Times New Roman"/>
            <w:sz w:val="24"/>
            <w:szCs w:val="24"/>
          </w:rPr>
          <w:delText xml:space="preserve">strong </w:delText>
        </w:r>
        <w:r w:rsidDel="00D94872">
          <w:rPr>
            <w:rFonts w:ascii="Calibri" w:eastAsia="Calibri" w:hAnsi="Calibri" w:cs="Times New Roman"/>
            <w:sz w:val="24"/>
            <w:szCs w:val="24"/>
          </w:rPr>
          <w:delText xml:space="preserve">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94872">
          <w:rPr>
            <w:rFonts w:ascii="Calibri" w:eastAsia="Calibri" w:hAnsi="Calibri" w:cs="Times New Roman"/>
            <w:i/>
            <w:iCs/>
            <w:sz w:val="24"/>
            <w:szCs w:val="24"/>
          </w:rPr>
          <w:delText>a-priori</w:delText>
        </w:r>
        <w:r w:rsidDel="00D94872">
          <w:rPr>
            <w:rFonts w:ascii="Calibri" w:eastAsia="Calibri" w:hAnsi="Calibri" w:cs="Times New Roman"/>
            <w:i/>
            <w:iCs/>
            <w:sz w:val="24"/>
            <w:szCs w:val="24"/>
          </w:rPr>
          <w:softHyphen/>
          <w:delText xml:space="preserve"> </w:delText>
        </w:r>
        <w:r w:rsidDel="00D94872">
          <w:rPr>
            <w:rFonts w:ascii="Calibri" w:eastAsia="Calibri" w:hAnsi="Calibri" w:cs="Times New Roman"/>
            <w:sz w:val="24"/>
            <w:szCs w:val="24"/>
          </w:rPr>
          <w:delText xml:space="preserve">directional effect). </w:delText>
        </w:r>
      </w:del>
      <w:r>
        <w:rPr>
          <w:rFonts w:ascii="Calibri" w:eastAsia="Calibri" w:hAnsi="Calibri" w:cs="Times New Roman"/>
          <w:sz w:val="24"/>
          <w:szCs w:val="24"/>
        </w:rPr>
        <w:t>The alpha level for these analyses was .05.</w:t>
      </w:r>
    </w:p>
    <w:p w14:paraId="2EB5810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Social Consensus Manipulation</w:t>
      </w:r>
    </w:p>
    <w:p w14:paraId="405B6D8A" w14:textId="23A76B2C" w:rsidR="00A80C83" w:rsidRDefault="00EA036D" w:rsidP="00EA036D">
      <w:pPr>
        <w:spacing w:after="100" w:afterAutospacing="1" w:line="480" w:lineRule="auto"/>
        <w:ind w:firstLine="720"/>
        <w:rPr>
          <w:ins w:id="240" w:author="Shaffer, Victoria A." w:date="2024-06-06T15:13:00Z"/>
          <w:rFonts w:ascii="Calibri" w:eastAsia="Calibri" w:hAnsi="Calibri" w:cs="Times New Roman"/>
          <w:sz w:val="24"/>
        </w:rPr>
      </w:pPr>
      <w:moveFromRangeStart w:id="241" w:author="Shaffer, Victoria A." w:date="2024-06-06T15:14:00Z" w:name="move168579277"/>
      <w:moveFrom w:id="242" w:author="Shaffer, Victoria A." w:date="2024-06-06T15:14:00Z">
        <w:r w:rsidDel="006E62A3">
          <w:rPr>
            <w:rFonts w:ascii="Calibri" w:eastAsia="Calibri" w:hAnsi="Calibri" w:cs="Times New Roman"/>
            <w:sz w:val="24"/>
          </w:rPr>
          <w:t xml:space="preserve">To test H1, </w:t>
        </w:r>
        <w:r w:rsidRPr="007930E0" w:rsidDel="006E62A3">
          <w:rPr>
            <w:rFonts w:ascii="Calibri" w:eastAsia="Calibri" w:hAnsi="Calibri" w:cs="Times New Roman"/>
            <w:sz w:val="24"/>
          </w:rPr>
          <w:t xml:space="preserve">we conducted a mixed ANOVA with time (pre or post intervention) as a within-subjects factor and our social consensus manipulation (high or low social consensus condition) as a between-subjects factor. </w:t>
        </w:r>
      </w:moveFrom>
      <w:moveFromRangeEnd w:id="241"/>
      <w:r>
        <w:rPr>
          <w:rFonts w:ascii="Calibri" w:eastAsia="Calibri" w:hAnsi="Calibri" w:cs="Times New Roman"/>
          <w:sz w:val="24"/>
        </w:rPr>
        <w:t xml:space="preserve">Each of our four </w:t>
      </w:r>
      <w:del w:id="243" w:author="Shaffer, Victoria A." w:date="2024-06-06T15:13:00Z">
        <w:r w:rsidDel="009A4AA9">
          <w:rPr>
            <w:rFonts w:ascii="Calibri" w:eastAsia="Calibri" w:hAnsi="Calibri" w:cs="Times New Roman"/>
            <w:sz w:val="24"/>
          </w:rPr>
          <w:delText xml:space="preserve">linear regressions </w:delText>
        </w:r>
      </w:del>
      <w:ins w:id="244" w:author="Shaffer, Victoria A." w:date="2024-06-06T15:13:00Z">
        <w:r w:rsidR="009A4AA9">
          <w:rPr>
            <w:rFonts w:ascii="Calibri" w:eastAsia="Calibri" w:hAnsi="Calibri" w:cs="Times New Roman"/>
            <w:sz w:val="24"/>
          </w:rPr>
          <w:t xml:space="preserve">ANOVA models </w:t>
        </w:r>
      </w:ins>
      <w:r>
        <w:rPr>
          <w:rFonts w:ascii="Calibri" w:eastAsia="Calibri" w:hAnsi="Calibri" w:cs="Times New Roman"/>
          <w:sz w:val="24"/>
        </w:rPr>
        <w:t>was composed of our dependent variable (quantified as level of support for our issues), with time, condition, numeracy (subjective and objective), utilitarian orientation, deontological orientation, and health literacy as our ‘simple effect’ predictors</w:t>
      </w:r>
      <w:del w:id="245" w:author="Shaffer, Victoria A." w:date="2024-06-06T15:15:00Z">
        <w:r w:rsidDel="007B2A40">
          <w:rPr>
            <w:rFonts w:ascii="Calibri" w:eastAsia="Calibri" w:hAnsi="Calibri" w:cs="Times New Roman"/>
            <w:sz w:val="24"/>
          </w:rPr>
          <w:delText>, with the additional interaction of time and condition added to our model to provide evidence for H1</w:delText>
        </w:r>
      </w:del>
      <w:r>
        <w:rPr>
          <w:rFonts w:ascii="Calibri" w:eastAsia="Calibri" w:hAnsi="Calibri" w:cs="Times New Roman"/>
          <w:sz w:val="24"/>
        </w:rPr>
        <w:t xml:space="preserve">. </w:t>
      </w:r>
      <w:moveToRangeStart w:id="246" w:author="Shaffer, Victoria A." w:date="2024-06-06T15:14:00Z" w:name="move168579277"/>
      <w:moveTo w:id="247" w:author="Shaffer, Victoria A." w:date="2024-06-06T15:14:00Z">
        <w:r w:rsidR="00275F12">
          <w:rPr>
            <w:rFonts w:ascii="Calibri" w:eastAsia="Calibri" w:hAnsi="Calibri" w:cs="Times New Roman"/>
            <w:sz w:val="24"/>
          </w:rPr>
          <w:t xml:space="preserve">To test H1, </w:t>
        </w:r>
        <w:r w:rsidR="00275F12" w:rsidRPr="007930E0">
          <w:rPr>
            <w:rFonts w:ascii="Calibri" w:eastAsia="Calibri" w:hAnsi="Calibri" w:cs="Times New Roman"/>
            <w:sz w:val="24"/>
          </w:rPr>
          <w:t>we conducted a mixed ANOVA with time (pre or post intervention) as a within-subjects factor and our social consensus manipulation (high or low social consensus condition) as a between-subjects factor.</w:t>
        </w:r>
      </w:moveTo>
      <w:moveToRangeEnd w:id="246"/>
    </w:p>
    <w:p w14:paraId="04245A24" w14:textId="3D159B00" w:rsidR="00EA036D" w:rsidRDefault="00E2276B" w:rsidP="00EA036D">
      <w:pPr>
        <w:spacing w:after="100" w:afterAutospacing="1" w:line="480" w:lineRule="auto"/>
        <w:ind w:firstLine="720"/>
        <w:rPr>
          <w:rFonts w:ascii="Calibri" w:eastAsia="Calibri" w:hAnsi="Calibri" w:cs="Times New Roman"/>
          <w:sz w:val="24"/>
        </w:rPr>
      </w:pPr>
      <w:ins w:id="248" w:author="Shaffer, Victoria A." w:date="2024-06-06T15:15:00Z">
        <w:r>
          <w:rPr>
            <w:rFonts w:ascii="Calibri" w:eastAsia="Calibri" w:hAnsi="Calibri" w:cs="Times New Roman"/>
            <w:sz w:val="24"/>
          </w:rPr>
          <w:t xml:space="preserve">In support of H1, </w:t>
        </w:r>
      </w:ins>
      <w:del w:id="249" w:author="Shaffer, Victoria A." w:date="2024-06-06T15:15:00Z">
        <w:r w:rsidR="00EA036D" w:rsidDel="00E2276B">
          <w:rPr>
            <w:rFonts w:ascii="Calibri" w:eastAsia="Calibri" w:hAnsi="Calibri" w:cs="Times New Roman"/>
            <w:sz w:val="24"/>
          </w:rPr>
          <w:delText xml:space="preserve">Our social consensus manipulation resulted in </w:delText>
        </w:r>
      </w:del>
      <w:ins w:id="250" w:author="Shaffer, Victoria A." w:date="2024-06-06T15:15:00Z">
        <w:r>
          <w:rPr>
            <w:rFonts w:ascii="Calibri" w:eastAsia="Calibri" w:hAnsi="Calibri" w:cs="Times New Roman"/>
            <w:sz w:val="24"/>
          </w:rPr>
          <w:t xml:space="preserve">there was </w:t>
        </w:r>
      </w:ins>
      <w:r w:rsidR="00EA036D" w:rsidRPr="00E8646D">
        <w:rPr>
          <w:rFonts w:ascii="Calibri" w:eastAsia="Calibri" w:hAnsi="Calibri" w:cs="Times New Roman"/>
          <w:sz w:val="24"/>
        </w:rPr>
        <w:t xml:space="preserve">a significant time x condition interaction, such that </w:t>
      </w:r>
      <w:del w:id="251" w:author="Shaffer, Victoria A." w:date="2024-06-06T15:17:00Z">
        <w:r w:rsidR="00EA036D" w:rsidRPr="00E8646D" w:rsidDel="00930FA2">
          <w:rPr>
            <w:rFonts w:ascii="Calibri" w:eastAsia="Calibri" w:hAnsi="Calibri" w:cs="Times New Roman"/>
            <w:sz w:val="24"/>
          </w:rPr>
          <w:delText>in the high social consensus condition</w:delText>
        </w:r>
      </w:del>
      <w:del w:id="252" w:author="Shaffer, Victoria A." w:date="2024-06-06T15:16:00Z">
        <w:r w:rsidR="00EA036D" w:rsidRPr="00E8646D" w:rsidDel="0009670F">
          <w:rPr>
            <w:rFonts w:ascii="Calibri" w:eastAsia="Calibri" w:hAnsi="Calibri" w:cs="Times New Roman"/>
            <w:sz w:val="24"/>
          </w:rPr>
          <w:delText>,</w:delText>
        </w:r>
      </w:del>
      <w:del w:id="253" w:author="Shaffer, Victoria A." w:date="2024-06-06T15:17:00Z">
        <w:r w:rsidR="00EA036D" w:rsidRPr="00E8646D" w:rsidDel="00930FA2">
          <w:rPr>
            <w:rFonts w:ascii="Calibri" w:eastAsia="Calibri" w:hAnsi="Calibri" w:cs="Times New Roman"/>
            <w:sz w:val="24"/>
          </w:rPr>
          <w:delText xml:space="preserve"> </w:delText>
        </w:r>
      </w:del>
      <w:r w:rsidR="00EA036D" w:rsidRPr="00E8646D">
        <w:rPr>
          <w:rFonts w:ascii="Calibri" w:eastAsia="Calibri" w:hAnsi="Calibri" w:cs="Times New Roman"/>
          <w:sz w:val="24"/>
        </w:rPr>
        <w:t xml:space="preserve">there </w:t>
      </w:r>
      <w:del w:id="254" w:author="Shaffer, Victoria A." w:date="2024-06-06T15:16:00Z">
        <w:r w:rsidR="00EA036D" w:rsidRPr="00E8646D" w:rsidDel="0009670F">
          <w:rPr>
            <w:rFonts w:ascii="Calibri" w:eastAsia="Calibri" w:hAnsi="Calibri" w:cs="Times New Roman"/>
            <w:sz w:val="24"/>
          </w:rPr>
          <w:delText xml:space="preserve">is </w:delText>
        </w:r>
      </w:del>
      <w:ins w:id="255" w:author="Shaffer, Victoria A." w:date="2024-06-06T15:16:00Z">
        <w:r w:rsidR="0009670F">
          <w:rPr>
            <w:rFonts w:ascii="Calibri" w:eastAsia="Calibri" w:hAnsi="Calibri" w:cs="Times New Roman"/>
            <w:sz w:val="24"/>
          </w:rPr>
          <w:t xml:space="preserve">was </w:t>
        </w:r>
      </w:ins>
      <w:del w:id="256" w:author="Shaffer, Victoria A." w:date="2024-06-06T15:16:00Z">
        <w:r w:rsidR="00EA036D" w:rsidRPr="00E8646D" w:rsidDel="0009670F">
          <w:rPr>
            <w:rFonts w:ascii="Calibri" w:eastAsia="Calibri" w:hAnsi="Calibri" w:cs="Times New Roman"/>
            <w:sz w:val="24"/>
          </w:rPr>
          <w:delText xml:space="preserve">a </w:delText>
        </w:r>
      </w:del>
      <w:r w:rsidR="00EA036D" w:rsidRPr="00E8646D">
        <w:rPr>
          <w:rFonts w:ascii="Calibri" w:eastAsia="Calibri" w:hAnsi="Calibri" w:cs="Times New Roman"/>
          <w:sz w:val="24"/>
        </w:rPr>
        <w:t xml:space="preserve">greater </w:t>
      </w:r>
      <w:ins w:id="257" w:author="Shaffer, Victoria A." w:date="2024-06-06T15:16:00Z">
        <w:r w:rsidR="0009670F">
          <w:rPr>
            <w:rFonts w:ascii="Calibri" w:eastAsia="Calibri" w:hAnsi="Calibri" w:cs="Times New Roman"/>
            <w:sz w:val="24"/>
          </w:rPr>
          <w:t xml:space="preserve">increase over time </w:t>
        </w:r>
      </w:ins>
      <w:del w:id="258" w:author="Shaffer, Victoria A." w:date="2024-06-06T15:16:00Z">
        <w:r w:rsidR="00EA036D" w:rsidRPr="00E8646D" w:rsidDel="0009670F">
          <w:rPr>
            <w:rFonts w:ascii="Calibri" w:eastAsia="Calibri" w:hAnsi="Calibri" w:cs="Times New Roman"/>
            <w:sz w:val="24"/>
          </w:rPr>
          <w:delText xml:space="preserve">pre-post difference </w:delText>
        </w:r>
      </w:del>
      <w:r w:rsidR="00EA036D" w:rsidRPr="00E8646D">
        <w:rPr>
          <w:rFonts w:ascii="Calibri" w:eastAsia="Calibri" w:hAnsi="Calibri" w:cs="Times New Roman"/>
          <w:sz w:val="24"/>
        </w:rPr>
        <w:t xml:space="preserve">in support for </w:t>
      </w:r>
      <w:del w:id="259" w:author="Shaffer, Victoria A." w:date="2024-06-06T15:17:00Z">
        <w:r w:rsidR="00EA036D" w:rsidRPr="00E8646D" w:rsidDel="00930FA2">
          <w:rPr>
            <w:rFonts w:ascii="Calibri" w:eastAsia="Calibri" w:hAnsi="Calibri" w:cs="Times New Roman"/>
            <w:sz w:val="24"/>
          </w:rPr>
          <w:delText xml:space="preserve">our </w:delText>
        </w:r>
      </w:del>
      <w:ins w:id="260" w:author="Shaffer, Victoria A." w:date="2024-06-06T15:17:00Z">
        <w:r w:rsidR="00930FA2">
          <w:rPr>
            <w:rFonts w:ascii="Calibri" w:eastAsia="Calibri" w:hAnsi="Calibri" w:cs="Times New Roman"/>
            <w:sz w:val="24"/>
          </w:rPr>
          <w:t xml:space="preserve">the highly polarized </w:t>
        </w:r>
      </w:ins>
      <w:r w:rsidR="00EA036D" w:rsidRPr="00E8646D">
        <w:rPr>
          <w:rFonts w:ascii="Calibri" w:eastAsia="Calibri" w:hAnsi="Calibri" w:cs="Times New Roman"/>
          <w:sz w:val="24"/>
        </w:rPr>
        <w:t xml:space="preserve">issues </w:t>
      </w:r>
      <w:ins w:id="261" w:author="Shaffer, Victoria A." w:date="2024-06-06T15:17:00Z">
        <w:r w:rsidR="00930FA2">
          <w:rPr>
            <w:rFonts w:ascii="Calibri" w:eastAsia="Calibri" w:hAnsi="Calibri" w:cs="Times New Roman"/>
            <w:sz w:val="24"/>
          </w:rPr>
          <w:t xml:space="preserve">in the high social consensus </w:t>
        </w:r>
      </w:ins>
      <w:ins w:id="262" w:author="Shaffer, Victoria A." w:date="2024-06-06T15:18:00Z">
        <w:r w:rsidR="00930FA2">
          <w:rPr>
            <w:rFonts w:ascii="Calibri" w:eastAsia="Calibri" w:hAnsi="Calibri" w:cs="Times New Roman"/>
            <w:sz w:val="24"/>
          </w:rPr>
          <w:lastRenderedPageBreak/>
          <w:t xml:space="preserve">condition </w:t>
        </w:r>
      </w:ins>
      <w:del w:id="263" w:author="Shaffer, Victoria A." w:date="2024-06-06T15:17:00Z">
        <w:r w:rsidR="00EA036D" w:rsidRPr="00E8646D" w:rsidDel="008B2AC2">
          <w:rPr>
            <w:rFonts w:ascii="Calibri" w:eastAsia="Calibri" w:hAnsi="Calibri" w:cs="Times New Roman"/>
            <w:sz w:val="24"/>
          </w:rPr>
          <w:delText xml:space="preserve">in </w:delText>
        </w:r>
      </w:del>
      <w:del w:id="264" w:author="Shaffer, Victoria A." w:date="2024-06-06T15:16:00Z">
        <w:r w:rsidR="00EA036D" w:rsidRPr="00E8646D" w:rsidDel="0009670F">
          <w:rPr>
            <w:rFonts w:ascii="Calibri" w:eastAsia="Calibri" w:hAnsi="Calibri" w:cs="Times New Roman"/>
            <w:sz w:val="24"/>
          </w:rPr>
          <w:delText xml:space="preserve">the high versus the </w:delText>
        </w:r>
      </w:del>
      <w:ins w:id="265" w:author="Shaffer, Victoria A." w:date="2024-06-06T15:16:00Z">
        <w:r w:rsidR="0009670F">
          <w:rPr>
            <w:rFonts w:ascii="Calibri" w:eastAsia="Calibri" w:hAnsi="Calibri" w:cs="Times New Roman"/>
            <w:sz w:val="24"/>
          </w:rPr>
          <w:t xml:space="preserve">compared to the </w:t>
        </w:r>
      </w:ins>
      <w:r w:rsidR="00EA036D" w:rsidRPr="00E8646D">
        <w:rPr>
          <w:rFonts w:ascii="Calibri" w:eastAsia="Calibri" w:hAnsi="Calibri" w:cs="Times New Roman"/>
          <w:sz w:val="24"/>
        </w:rPr>
        <w:t xml:space="preserve">low </w:t>
      </w:r>
      <w:ins w:id="266" w:author="Shaffer, Victoria A." w:date="2024-06-06T15:16:00Z">
        <w:r w:rsidR="0009670F">
          <w:rPr>
            <w:rFonts w:ascii="Calibri" w:eastAsia="Calibri" w:hAnsi="Calibri" w:cs="Times New Roman"/>
            <w:sz w:val="24"/>
          </w:rPr>
          <w:t xml:space="preserve">social consensus </w:t>
        </w:r>
      </w:ins>
      <w:del w:id="267" w:author="Shaffer, Victoria A." w:date="2024-06-06T15:16:00Z">
        <w:r w:rsidR="00EA036D" w:rsidRPr="00E8646D" w:rsidDel="008B2AC2">
          <w:rPr>
            <w:rFonts w:ascii="Calibri" w:eastAsia="Calibri" w:hAnsi="Calibri" w:cs="Times New Roman"/>
            <w:sz w:val="24"/>
          </w:rPr>
          <w:delText>group</w:delText>
        </w:r>
      </w:del>
      <w:ins w:id="268" w:author="Shaffer, Victoria A." w:date="2024-06-06T15:16:00Z">
        <w:r w:rsidR="008B2AC2">
          <w:rPr>
            <w:rFonts w:ascii="Calibri" w:eastAsia="Calibri" w:hAnsi="Calibri" w:cs="Times New Roman"/>
            <w:sz w:val="24"/>
          </w:rPr>
          <w:t>co</w:t>
        </w:r>
      </w:ins>
      <w:ins w:id="269" w:author="Shaffer, Victoria A." w:date="2024-06-06T15:17:00Z">
        <w:r w:rsidR="008B2AC2">
          <w:rPr>
            <w:rFonts w:ascii="Calibri" w:eastAsia="Calibri" w:hAnsi="Calibri" w:cs="Times New Roman"/>
            <w:sz w:val="24"/>
          </w:rPr>
          <w:t>ndition</w:t>
        </w:r>
      </w:ins>
      <w:r w:rsidR="00EA036D" w:rsidRPr="00E8646D">
        <w:rPr>
          <w:rFonts w:ascii="Calibri" w:eastAsia="Calibri" w:hAnsi="Calibri" w:cs="Times New Roman"/>
          <w:sz w:val="24"/>
        </w:rPr>
        <w:t>.</w:t>
      </w:r>
      <w:r w:rsidR="00EA036D">
        <w:rPr>
          <w:rFonts w:ascii="Calibri" w:eastAsia="Calibri" w:hAnsi="Calibri" w:cs="Times New Roman"/>
          <w:sz w:val="24"/>
        </w:rPr>
        <w:t xml:space="preserve"> </w:t>
      </w:r>
      <w:commentRangeStart w:id="270"/>
      <w:r w:rsidR="00EA036D">
        <w:rPr>
          <w:rFonts w:ascii="Calibri" w:eastAsia="Calibri" w:hAnsi="Calibri" w:cs="Times New Roman"/>
          <w:sz w:val="24"/>
        </w:rPr>
        <w:t xml:space="preserve">Our </w:t>
      </w:r>
      <w:commentRangeEnd w:id="270"/>
      <w:r w:rsidR="00B66397">
        <w:rPr>
          <w:rStyle w:val="CommentReference"/>
        </w:rPr>
        <w:commentReference w:id="270"/>
      </w:r>
      <w:r w:rsidR="00EA036D">
        <w:rPr>
          <w:rFonts w:ascii="Calibri" w:eastAsia="Calibri" w:hAnsi="Calibri" w:cs="Times New Roman"/>
          <w:sz w:val="24"/>
        </w:rPr>
        <w: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00EA036D" w:rsidRPr="004F72C1">
        <w:rPr>
          <w:rFonts w:ascii="Calibri" w:eastAsia="Calibri" w:hAnsi="Calibri" w:cs="Times New Roman"/>
          <w:sz w:val="24"/>
          <w:u w:val="single"/>
        </w:rPr>
        <w:t>Universal Health Care</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7.600,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0.015), </w:t>
      </w:r>
      <w:r w:rsidR="00EA036D">
        <w:rPr>
          <w:rFonts w:ascii="Calibri" w:eastAsia="Calibri" w:hAnsi="Calibri" w:cs="Times New Roman"/>
          <w:sz w:val="24"/>
          <w:u w:val="single"/>
        </w:rPr>
        <w:t>Capital Punishment</w:t>
      </w:r>
      <w:r w:rsidR="00EA036D" w:rsidRPr="009664CD">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8.238,</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w:t>
      </w:r>
      <w:r w:rsidR="00EA036D">
        <w:rPr>
          <w:rFonts w:ascii="Calibri" w:eastAsia="Calibri" w:hAnsi="Calibri" w:cs="Times New Roman"/>
          <w:i/>
          <w:iCs/>
          <w:sz w:val="24"/>
        </w:rPr>
        <w:t>0.025</w:t>
      </w:r>
      <w:r w:rsidR="00EA036D">
        <w:rPr>
          <w:rFonts w:ascii="Calibri" w:eastAsia="Calibri" w:hAnsi="Calibri" w:cs="Times New Roman"/>
          <w:sz w:val="24"/>
        </w:rPr>
        <w:t xml:space="preserve">); and 3) </w:t>
      </w:r>
      <w:r w:rsidR="00EA036D">
        <w:rPr>
          <w:rFonts w:ascii="Calibri" w:eastAsia="Calibri" w:hAnsi="Calibri" w:cs="Times New Roman"/>
          <w:sz w:val="24"/>
          <w:u w:val="single"/>
        </w:rPr>
        <w:t>Climate Change</w:t>
      </w:r>
      <w:r w:rsidR="00EA036D" w:rsidRPr="00A20633">
        <w:rPr>
          <w:rFonts w:ascii="Calibri" w:eastAsia="Calibri" w:hAnsi="Calibri" w:cs="Times New Roman"/>
          <w:sz w:val="24"/>
        </w:rPr>
        <w:t>,</w:t>
      </w:r>
      <w:r w:rsidR="00EA036D">
        <w:rPr>
          <w:rFonts w:ascii="Calibri" w:eastAsia="Calibri" w:hAnsi="Calibri" w:cs="Times New Roman"/>
          <w:sz w:val="24"/>
        </w:rPr>
        <w:t xml:space="preserve"> (ß</w:t>
      </w:r>
      <w:r w:rsidR="00EA036D">
        <w:rPr>
          <w:rFonts w:ascii="Calibri" w:eastAsia="Calibri" w:hAnsi="Calibri" w:cs="Times New Roman"/>
          <w:sz w:val="24"/>
          <w:vertAlign w:val="subscript"/>
        </w:rPr>
        <w:t>time x condition</w:t>
      </w:r>
      <w:r w:rsidR="00EA036D">
        <w:rPr>
          <w:rFonts w:ascii="Calibri" w:eastAsia="Calibri" w:hAnsi="Calibri" w:cs="Times New Roman"/>
          <w:sz w:val="24"/>
        </w:rPr>
        <w:t xml:space="preserve"> = 5.614,</w:t>
      </w:r>
      <w:r w:rsidR="00EA036D" w:rsidRPr="00C863CC">
        <w:rPr>
          <w:rFonts w:ascii="Calibri" w:eastAsia="Calibri" w:hAnsi="Calibri" w:cs="Times New Roman"/>
          <w:sz w:val="24"/>
        </w:rPr>
        <w:t xml:space="preserve"> </w:t>
      </w:r>
      <w:r w:rsidR="00EA036D" w:rsidRPr="00C863CC">
        <w:rPr>
          <w:rFonts w:ascii="Calibri" w:eastAsia="Calibri" w:hAnsi="Calibri" w:cs="Times New Roman"/>
          <w:i/>
          <w:iCs/>
          <w:sz w:val="24"/>
        </w:rPr>
        <w:t>p</w:t>
      </w:r>
      <w:r w:rsidR="00EA036D" w:rsidRPr="00C863CC">
        <w:rPr>
          <w:rFonts w:ascii="Calibri" w:eastAsia="Calibri" w:hAnsi="Calibri" w:cs="Times New Roman"/>
          <w:sz w:val="24"/>
        </w:rPr>
        <w:t xml:space="preserve"> </w:t>
      </w:r>
      <w:r w:rsidR="00EA036D">
        <w:rPr>
          <w:rFonts w:ascii="Calibri" w:eastAsia="Calibri" w:hAnsi="Calibri" w:cs="Times New Roman"/>
          <w:sz w:val="24"/>
        </w:rPr>
        <w:t xml:space="preserve">= 0.025). The table below briefly summarizes group mean differences between the conditions and times. Additionally, see figure </w:t>
      </w:r>
      <w:r w:rsidR="00EA036D" w:rsidRPr="00ED7FD0">
        <w:rPr>
          <w:rFonts w:ascii="Calibri" w:eastAsia="Calibri" w:hAnsi="Calibri" w:cs="Times New Roman"/>
          <w:sz w:val="24"/>
          <w:highlight w:val="yellow"/>
        </w:rPr>
        <w:t>___</w:t>
      </w:r>
      <w:r w:rsidR="00EA036D">
        <w:rPr>
          <w:rFonts w:ascii="Calibri" w:eastAsia="Calibri" w:hAnsi="Calibri" w:cs="Times New Roman"/>
          <w:sz w:val="24"/>
        </w:rPr>
        <w:t xml:space="preserve"> below, illustrating this pattern of effects from pre- to post- intervention.</w:t>
      </w:r>
    </w:p>
    <w:p w14:paraId="01A2D413" w14:textId="77777777" w:rsidR="00EA036D" w:rsidRDefault="00EA036D" w:rsidP="00EA036D">
      <w:pPr>
        <w:spacing w:after="100" w:afterAutospacing="1" w:line="480" w:lineRule="auto"/>
        <w:ind w:firstLine="720"/>
        <w:rPr>
          <w:rFonts w:ascii="Calibri" w:eastAsia="Calibri" w:hAnsi="Calibri" w:cs="Times New Roman"/>
          <w:sz w:val="24"/>
        </w:rPr>
      </w:pPr>
    </w:p>
    <w:p w14:paraId="5EAE8AD5" w14:textId="77777777" w:rsidR="00EA036D" w:rsidRDefault="00EA036D" w:rsidP="00EA036D">
      <w:pPr>
        <w:spacing w:after="100" w:afterAutospacing="1" w:line="480" w:lineRule="auto"/>
        <w:ind w:firstLine="720"/>
        <w:rPr>
          <w:rFonts w:ascii="Calibri" w:eastAsia="Calibri" w:hAnsi="Calibri" w:cs="Times New Roman"/>
          <w:sz w:val="24"/>
        </w:rPr>
      </w:pPr>
    </w:p>
    <w:p w14:paraId="6910F47B" w14:textId="77777777" w:rsidR="00EA036D" w:rsidRDefault="00EA036D" w:rsidP="00EA036D">
      <w:pPr>
        <w:spacing w:after="100" w:afterAutospacing="1" w:line="480" w:lineRule="auto"/>
        <w:ind w:firstLine="720"/>
        <w:rPr>
          <w:rFonts w:ascii="Calibri" w:eastAsia="Calibri" w:hAnsi="Calibri" w:cs="Times New Roman"/>
          <w:sz w:val="24"/>
        </w:rPr>
      </w:pPr>
    </w:p>
    <w:p w14:paraId="4A7FF597" w14:textId="77777777" w:rsidR="00EA036D" w:rsidRDefault="00EA036D" w:rsidP="00EA036D">
      <w:pPr>
        <w:spacing w:after="100" w:afterAutospacing="1" w:line="480" w:lineRule="auto"/>
        <w:ind w:firstLine="720"/>
        <w:rPr>
          <w:rFonts w:ascii="Calibri" w:eastAsia="Calibri" w:hAnsi="Calibri" w:cs="Times New Roman"/>
          <w:sz w:val="24"/>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14:paraId="04F972C2" w14:textId="77777777" w:rsidTr="00871B8F">
        <w:trPr>
          <w:trHeight w:val="530"/>
        </w:trPr>
        <w:tc>
          <w:tcPr>
            <w:tcW w:w="2245" w:type="dxa"/>
            <w:gridSpan w:val="2"/>
            <w:vMerge w:val="restart"/>
          </w:tcPr>
          <w:p w14:paraId="29FD72B4" w14:textId="77777777" w:rsidR="00EA036D" w:rsidRDefault="00EA036D" w:rsidP="00871B8F">
            <w:pPr>
              <w:spacing w:after="100" w:afterAutospacing="1" w:line="480" w:lineRule="auto"/>
              <w:rPr>
                <w:rFonts w:ascii="Calibri" w:eastAsia="Calibri" w:hAnsi="Calibri" w:cs="Times New Roman"/>
                <w:sz w:val="24"/>
              </w:rPr>
            </w:pPr>
          </w:p>
        </w:tc>
        <w:tc>
          <w:tcPr>
            <w:tcW w:w="7587" w:type="dxa"/>
            <w:gridSpan w:val="3"/>
          </w:tcPr>
          <w:p w14:paraId="7B263CDA" w14:textId="77777777" w:rsidR="00EA036D" w:rsidRPr="00704DD3" w:rsidRDefault="00EA036D" w:rsidP="00871B8F">
            <w:pPr>
              <w:spacing w:after="100" w:afterAutospacing="1" w:line="480" w:lineRule="auto"/>
              <w:jc w:val="center"/>
              <w:rPr>
                <w:rFonts w:ascii="Calibri" w:eastAsia="Calibri" w:hAnsi="Calibri" w:cs="Times New Roman"/>
                <w:b/>
                <w:bCs/>
                <w:sz w:val="28"/>
                <w:szCs w:val="24"/>
              </w:rPr>
            </w:pPr>
            <w:r w:rsidRPr="00704DD3">
              <w:rPr>
                <w:rFonts w:ascii="Calibri" w:eastAsia="Calibri" w:hAnsi="Calibri" w:cs="Times New Roman"/>
                <w:b/>
                <w:bCs/>
                <w:sz w:val="28"/>
                <w:szCs w:val="24"/>
              </w:rPr>
              <w:t>IV 2: Social Consensus Condition</w:t>
            </w:r>
          </w:p>
        </w:tc>
      </w:tr>
      <w:tr w:rsidR="00EA036D" w14:paraId="2720FA4C" w14:textId="77777777" w:rsidTr="00871B8F">
        <w:trPr>
          <w:gridAfter w:val="1"/>
          <w:wAfter w:w="10" w:type="dxa"/>
          <w:trHeight w:val="377"/>
        </w:trPr>
        <w:tc>
          <w:tcPr>
            <w:tcW w:w="2245" w:type="dxa"/>
            <w:gridSpan w:val="2"/>
            <w:vMerge/>
          </w:tcPr>
          <w:p w14:paraId="70B41DD1" w14:textId="77777777" w:rsidR="00EA036D" w:rsidRDefault="00EA036D" w:rsidP="00871B8F">
            <w:pPr>
              <w:spacing w:after="100" w:afterAutospacing="1" w:line="480" w:lineRule="auto"/>
              <w:rPr>
                <w:rFonts w:ascii="Calibri" w:eastAsia="Calibri" w:hAnsi="Calibri" w:cs="Times New Roman"/>
                <w:sz w:val="24"/>
              </w:rPr>
            </w:pPr>
          </w:p>
        </w:tc>
        <w:tc>
          <w:tcPr>
            <w:tcW w:w="3892" w:type="dxa"/>
          </w:tcPr>
          <w:p w14:paraId="48E8D49C"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High Social Consensus</w:t>
            </w:r>
          </w:p>
        </w:tc>
        <w:tc>
          <w:tcPr>
            <w:tcW w:w="3685" w:type="dxa"/>
          </w:tcPr>
          <w:p w14:paraId="27313DEA" w14:textId="77777777" w:rsidR="00EA036D" w:rsidRPr="00004361" w:rsidRDefault="00EA036D" w:rsidP="00871B8F">
            <w:pPr>
              <w:spacing w:after="100" w:afterAutospacing="1" w:line="480" w:lineRule="auto"/>
              <w:jc w:val="center"/>
              <w:rPr>
                <w:rFonts w:ascii="Calibri" w:eastAsia="Calibri" w:hAnsi="Calibri" w:cs="Times New Roman"/>
                <w:szCs w:val="20"/>
              </w:rPr>
            </w:pPr>
            <w:r w:rsidRPr="00004361">
              <w:rPr>
                <w:rFonts w:ascii="Calibri" w:eastAsia="Calibri" w:hAnsi="Calibri" w:cs="Times New Roman"/>
                <w:szCs w:val="20"/>
              </w:rPr>
              <w:t>Low Social Consensus</w:t>
            </w:r>
          </w:p>
        </w:tc>
      </w:tr>
      <w:tr w:rsidR="00EA036D" w14:paraId="07D591CE" w14:textId="77777777" w:rsidTr="00871B8F">
        <w:trPr>
          <w:gridAfter w:val="1"/>
          <w:wAfter w:w="10" w:type="dxa"/>
          <w:trHeight w:val="1637"/>
        </w:trPr>
        <w:tc>
          <w:tcPr>
            <w:tcW w:w="805" w:type="dxa"/>
            <w:vMerge w:val="restart"/>
          </w:tcPr>
          <w:p w14:paraId="372F099B" w14:textId="77777777" w:rsidR="00EA036D" w:rsidRPr="00E60CAB" w:rsidRDefault="00EA036D" w:rsidP="00871B8F">
            <w:pPr>
              <w:spacing w:after="100" w:afterAutospacing="1" w:line="480" w:lineRule="auto"/>
              <w:jc w:val="center"/>
              <w:rPr>
                <w:rFonts w:ascii="Calibri" w:eastAsia="Calibri" w:hAnsi="Calibri" w:cs="Times New Roman"/>
                <w:b/>
                <w:bCs/>
                <w:sz w:val="24"/>
              </w:rPr>
            </w:pPr>
            <w:r w:rsidRPr="00704DD3">
              <w:rPr>
                <w:rFonts w:ascii="Calibri" w:eastAsia="Calibri" w:hAnsi="Calibri" w:cs="Times New Roman"/>
                <w:b/>
                <w:bCs/>
                <w:sz w:val="28"/>
                <w:szCs w:val="24"/>
              </w:rPr>
              <w:t>IV 1: Time</w:t>
            </w:r>
          </w:p>
        </w:tc>
        <w:tc>
          <w:tcPr>
            <w:tcW w:w="1440" w:type="dxa"/>
          </w:tcPr>
          <w:p w14:paraId="22904A8A"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Pre-Manipulation</w:t>
            </w:r>
          </w:p>
        </w:tc>
        <w:tc>
          <w:tcPr>
            <w:tcW w:w="3892" w:type="dxa"/>
          </w:tcPr>
          <w:p w14:paraId="148851B3"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68.90 (25.24);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40.94 (30.14);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76.01 (22.82)</w:t>
            </w:r>
          </w:p>
        </w:tc>
        <w:tc>
          <w:tcPr>
            <w:tcW w:w="3685" w:type="dxa"/>
          </w:tcPr>
          <w:p w14:paraId="4CB2F108"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67.43 (26.74);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40.60 (28.91);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77.81 (20.28)</w:t>
            </w:r>
          </w:p>
        </w:tc>
      </w:tr>
      <w:tr w:rsidR="00EA036D" w14:paraId="7F839A7C" w14:textId="77777777" w:rsidTr="00871B8F">
        <w:trPr>
          <w:gridAfter w:val="1"/>
          <w:wAfter w:w="10" w:type="dxa"/>
          <w:trHeight w:val="1448"/>
        </w:trPr>
        <w:tc>
          <w:tcPr>
            <w:tcW w:w="805" w:type="dxa"/>
            <w:vMerge/>
          </w:tcPr>
          <w:p w14:paraId="274753C5" w14:textId="77777777" w:rsidR="00EA036D" w:rsidRDefault="00EA036D" w:rsidP="00871B8F">
            <w:pPr>
              <w:spacing w:after="100" w:afterAutospacing="1" w:line="480" w:lineRule="auto"/>
              <w:jc w:val="center"/>
              <w:rPr>
                <w:rFonts w:ascii="Calibri" w:eastAsia="Calibri" w:hAnsi="Calibri" w:cs="Times New Roman"/>
                <w:sz w:val="24"/>
              </w:rPr>
            </w:pPr>
          </w:p>
        </w:tc>
        <w:tc>
          <w:tcPr>
            <w:tcW w:w="1440" w:type="dxa"/>
          </w:tcPr>
          <w:p w14:paraId="76656E6D" w14:textId="77777777" w:rsidR="00EA036D" w:rsidRPr="00004361" w:rsidRDefault="00EA036D" w:rsidP="00871B8F">
            <w:pPr>
              <w:spacing w:after="100" w:afterAutospacing="1" w:line="480" w:lineRule="auto"/>
              <w:jc w:val="center"/>
              <w:rPr>
                <w:rFonts w:ascii="Calibri" w:eastAsia="Calibri" w:hAnsi="Calibri" w:cs="Times New Roman"/>
              </w:rPr>
            </w:pPr>
            <w:r w:rsidRPr="00004361">
              <w:rPr>
                <w:rFonts w:ascii="Calibri" w:eastAsia="Calibri" w:hAnsi="Calibri" w:cs="Times New Roman"/>
              </w:rPr>
              <w:t>Post-Manipulation</w:t>
            </w:r>
          </w:p>
        </w:tc>
        <w:tc>
          <w:tcPr>
            <w:tcW w:w="3892" w:type="dxa"/>
          </w:tcPr>
          <w:p w14:paraId="2C4A3ED7"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72.96 (24.30);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45.40 (32.12);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78.65 (21.45)</w:t>
            </w:r>
          </w:p>
        </w:tc>
        <w:tc>
          <w:tcPr>
            <w:tcW w:w="3685" w:type="dxa"/>
          </w:tcPr>
          <w:p w14:paraId="37597FAB" w14:textId="77777777" w:rsidR="00EA036D" w:rsidRPr="00004361" w:rsidRDefault="00EA036D" w:rsidP="00871B8F">
            <w:pPr>
              <w:spacing w:after="100" w:afterAutospacing="1" w:line="480" w:lineRule="auto"/>
              <w:rPr>
                <w:rFonts w:ascii="Calibri" w:eastAsia="Calibri" w:hAnsi="Calibri" w:cs="Times New Roman"/>
                <w:szCs w:val="20"/>
              </w:rPr>
            </w:pPr>
            <w:r w:rsidRPr="00004361">
              <w:rPr>
                <w:rFonts w:ascii="Calibri" w:eastAsia="Calibri" w:hAnsi="Calibri" w:cs="Times New Roman"/>
                <w:szCs w:val="20"/>
                <w:u w:val="single"/>
              </w:rPr>
              <w:t>UHC,</w:t>
            </w:r>
            <w:r w:rsidRPr="00004361">
              <w:rPr>
                <w:rFonts w:ascii="Calibri" w:eastAsia="Calibri" w:hAnsi="Calibri" w:cs="Times New Roman"/>
                <w:szCs w:val="20"/>
              </w:rPr>
              <w:t xml:space="preserve"> M(SD) = 64.90 (27.18); </w:t>
            </w:r>
            <w:r w:rsidRPr="00004361">
              <w:rPr>
                <w:rFonts w:ascii="Calibri" w:eastAsia="Calibri" w:hAnsi="Calibri" w:cs="Times New Roman"/>
                <w:szCs w:val="20"/>
                <w:u w:val="single"/>
              </w:rPr>
              <w:t>Death Penalty</w:t>
            </w:r>
            <w:r w:rsidRPr="00004361">
              <w:rPr>
                <w:rFonts w:ascii="Calibri" w:eastAsia="Calibri" w:hAnsi="Calibri" w:cs="Times New Roman"/>
                <w:szCs w:val="20"/>
              </w:rPr>
              <w:t xml:space="preserve">, M(SD) = 36.84 (28.72); </w:t>
            </w:r>
            <w:r w:rsidRPr="00004361">
              <w:rPr>
                <w:rFonts w:ascii="Calibri" w:eastAsia="Calibri" w:hAnsi="Calibri" w:cs="Times New Roman"/>
                <w:szCs w:val="20"/>
                <w:u w:val="single"/>
              </w:rPr>
              <w:t>Climate Change</w:t>
            </w:r>
            <w:r w:rsidRPr="00004361">
              <w:rPr>
                <w:rFonts w:ascii="Calibri" w:eastAsia="Calibri" w:hAnsi="Calibri" w:cs="Times New Roman"/>
                <w:szCs w:val="20"/>
              </w:rPr>
              <w:t>; M(SD) = 74.83 (22.93)</w:t>
            </w:r>
          </w:p>
        </w:tc>
      </w:tr>
    </w:tbl>
    <w:p w14:paraId="76CA7F4E" w14:textId="77777777" w:rsidR="00EA036D" w:rsidRPr="00386313" w:rsidRDefault="00EA036D" w:rsidP="00EA036D">
      <w:pPr>
        <w:spacing w:after="100" w:afterAutospacing="1" w:line="480" w:lineRule="auto"/>
        <w:rPr>
          <w:rFonts w:ascii="Calibri" w:eastAsia="Calibri" w:hAnsi="Calibri" w:cs="Times New Roman"/>
          <w:sz w:val="24"/>
        </w:rPr>
      </w:pPr>
      <w:r>
        <w:rPr>
          <w:noProof/>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82C1B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Deontological and Utilitarian Orientation</w:t>
      </w:r>
    </w:p>
    <w:p w14:paraId="204E05A9"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There was mixed support of H2a. Deontological orientation was a significant predictor of support for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3.504, </w:t>
      </w:r>
      <w:r w:rsidRPr="00C863CC">
        <w:rPr>
          <w:rFonts w:ascii="Calibri" w:eastAsia="Calibri" w:hAnsi="Calibri" w:cs="Times New Roman"/>
          <w:i/>
          <w:iCs/>
          <w:sz w:val="24"/>
        </w:rPr>
        <w:t>p</w:t>
      </w:r>
      <w:r w:rsidRPr="00C863CC">
        <w:rPr>
          <w:rFonts w:ascii="Calibri" w:eastAsia="Calibri" w:hAnsi="Calibri" w:cs="Times New Roman"/>
          <w:sz w:val="24"/>
        </w:rPr>
        <w:t xml:space="preserve"> &lt; .0</w:t>
      </w:r>
      <w:r>
        <w:rPr>
          <w:rFonts w:ascii="Calibri" w:eastAsia="Calibri" w:hAnsi="Calibri" w:cs="Times New Roman"/>
          <w:sz w:val="24"/>
        </w:rPr>
        <w:t xml:space="preserve">5), where greater deontological orientation was associated with greater support for UHC but not for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1.28,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Pr>
          <w:rFonts w:ascii="Calibri" w:eastAsia="Calibri" w:hAnsi="Calibri" w:cs="Times New Roman"/>
          <w:sz w:val="24"/>
        </w:rPr>
        <w:lastRenderedPageBreak/>
        <w:t xml:space="preserve">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1.03,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Furthermore, there was no support for H2b; utilitarian orientation was not a significant predictor of </w:t>
      </w:r>
      <w:r w:rsidRPr="00FE5126">
        <w:rPr>
          <w:rFonts w:ascii="Calibri" w:eastAsia="Calibri" w:hAnsi="Calibri" w:cs="Times New Roman"/>
          <w:sz w:val="24"/>
          <w:u w:val="single"/>
        </w:rPr>
        <w:t>Universal Health Care</w:t>
      </w:r>
      <w:r>
        <w:rPr>
          <w:rFonts w:ascii="Calibri" w:eastAsia="Calibri" w:hAnsi="Calibri" w:cs="Times New Roman"/>
          <w:sz w:val="24"/>
        </w:rPr>
        <w:t xml:space="preserve"> (ß = -0.470,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w:t>
      </w:r>
      <w:r w:rsidRPr="00FE5126">
        <w:rPr>
          <w:rFonts w:ascii="Calibri" w:eastAsia="Calibri" w:hAnsi="Calibri" w:cs="Times New Roman"/>
          <w:sz w:val="24"/>
          <w:u w:val="single"/>
        </w:rPr>
        <w:t xml:space="preserve">Capital </w:t>
      </w:r>
      <w:r>
        <w:rPr>
          <w:rFonts w:ascii="Calibri" w:eastAsia="Calibri" w:hAnsi="Calibri" w:cs="Times New Roman"/>
          <w:sz w:val="24"/>
          <w:u w:val="single"/>
        </w:rPr>
        <w:t>P</w:t>
      </w:r>
      <w:r w:rsidRPr="00FE5126">
        <w:rPr>
          <w:rFonts w:ascii="Calibri" w:eastAsia="Calibri" w:hAnsi="Calibri" w:cs="Times New Roman"/>
          <w:sz w:val="24"/>
          <w:u w:val="single"/>
        </w:rPr>
        <w:t>unishment</w:t>
      </w:r>
      <w:r>
        <w:rPr>
          <w:rFonts w:ascii="Calibri" w:eastAsia="Calibri" w:hAnsi="Calibri" w:cs="Times New Roman"/>
          <w:sz w:val="24"/>
        </w:rPr>
        <w:t xml:space="preserve"> (ß = -1.00,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w:t>
      </w:r>
      <w:r>
        <w:rPr>
          <w:rFonts w:ascii="Calibri" w:eastAsia="Calibri" w:hAnsi="Calibri" w:cs="Times New Roman"/>
          <w:sz w:val="24"/>
          <w:u w:val="single"/>
        </w:rPr>
        <w:t>C</w:t>
      </w:r>
      <w:r w:rsidRPr="00FE5126">
        <w:rPr>
          <w:rFonts w:ascii="Calibri" w:eastAsia="Calibri" w:hAnsi="Calibri" w:cs="Times New Roman"/>
          <w:sz w:val="24"/>
          <w:u w:val="single"/>
        </w:rPr>
        <w:t xml:space="preserve">limate </w:t>
      </w:r>
      <w:r>
        <w:rPr>
          <w:rFonts w:ascii="Calibri" w:eastAsia="Calibri" w:hAnsi="Calibri" w:cs="Times New Roman"/>
          <w:sz w:val="24"/>
          <w:u w:val="single"/>
        </w:rPr>
        <w:t>C</w:t>
      </w:r>
      <w:r w:rsidRPr="00FE5126">
        <w:rPr>
          <w:rFonts w:ascii="Calibri" w:eastAsia="Calibri" w:hAnsi="Calibri" w:cs="Times New Roman"/>
          <w:sz w:val="24"/>
          <w:u w:val="single"/>
        </w:rPr>
        <w:t>hange</w:t>
      </w:r>
      <w:r w:rsidRPr="00B5185F">
        <w:rPr>
          <w:rFonts w:ascii="Calibri" w:eastAsia="Calibri" w:hAnsi="Calibri" w:cs="Times New Roman"/>
          <w:sz w:val="24"/>
        </w:rPr>
        <w:t xml:space="preserve"> (</w:t>
      </w:r>
      <w:r>
        <w:rPr>
          <w:rFonts w:ascii="Calibri" w:eastAsia="Calibri" w:hAnsi="Calibri" w:cs="Times New Roman"/>
          <w:sz w:val="24"/>
        </w:rPr>
        <w:t xml:space="preserve">ß = 1.256,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w:t>
      </w:r>
      <w:r w:rsidRPr="00C863CC">
        <w:rPr>
          <w:rFonts w:ascii="Calibri" w:eastAsia="Calibri" w:hAnsi="Calibri" w:cs="Times New Roman"/>
          <w:sz w:val="24"/>
        </w:rPr>
        <w:t xml:space="preserve"> </w:t>
      </w:r>
      <w:r>
        <w:rPr>
          <w:rFonts w:ascii="Calibri" w:eastAsia="Calibri" w:hAnsi="Calibri" w:cs="Times New Roman"/>
          <w:i/>
          <w:iCs/>
          <w:sz w:val="24"/>
        </w:rPr>
        <w:t>NS</w:t>
      </w:r>
      <w:r w:rsidRPr="00B5185F">
        <w:rPr>
          <w:rFonts w:ascii="Calibri" w:eastAsia="Calibri" w:hAnsi="Calibri" w:cs="Times New Roman"/>
          <w:sz w:val="24"/>
        </w:rPr>
        <w:t>)</w:t>
      </w:r>
      <w:r>
        <w:rPr>
          <w:rFonts w:ascii="Calibri" w:eastAsia="Calibri" w:hAnsi="Calibri" w:cs="Times New Roman"/>
          <w:sz w:val="24"/>
        </w:rPr>
        <w:t xml:space="preserve">. </w:t>
      </w:r>
    </w:p>
    <w:p w14:paraId="6C3BF41E"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31106ED" w14:textId="77777777" w:rsidR="00EA036D" w:rsidRDefault="00EA036D" w:rsidP="00EA036D">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-0.103,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0.390,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0.335,</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Additionally, individual difference in subjective numeracy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0.558,</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0.431,</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or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-0.339,</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Likewise, individual differences in health literacy had no significant effects on support for: 1) </w:t>
      </w:r>
      <w:r w:rsidRPr="004F72C1">
        <w:rPr>
          <w:rFonts w:ascii="Calibri" w:eastAsia="Calibri" w:hAnsi="Calibri" w:cs="Times New Roman"/>
          <w:sz w:val="24"/>
          <w:u w:val="single"/>
        </w:rPr>
        <w:t>Universal Health Care</w:t>
      </w:r>
      <w:r w:rsidRPr="009664CD">
        <w:rPr>
          <w:rFonts w:ascii="Calibri" w:eastAsia="Calibri" w:hAnsi="Calibri" w:cs="Times New Roman"/>
          <w:sz w:val="24"/>
        </w:rPr>
        <w:t>,</w:t>
      </w:r>
      <w:r>
        <w:rPr>
          <w:rFonts w:ascii="Calibri" w:eastAsia="Calibri" w:hAnsi="Calibri" w:cs="Times New Roman"/>
          <w:sz w:val="24"/>
        </w:rPr>
        <w:t xml:space="preserve"> (ß = 0.313,</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2) </w:t>
      </w:r>
      <w:r>
        <w:rPr>
          <w:rFonts w:ascii="Calibri" w:eastAsia="Calibri" w:hAnsi="Calibri" w:cs="Times New Roman"/>
          <w:sz w:val="24"/>
          <w:u w:val="single"/>
        </w:rPr>
        <w:t>Capital Punishment</w:t>
      </w:r>
      <w:r w:rsidRPr="009664CD">
        <w:rPr>
          <w:rFonts w:ascii="Calibri" w:eastAsia="Calibri" w:hAnsi="Calibri" w:cs="Times New Roman"/>
          <w:sz w:val="24"/>
        </w:rPr>
        <w:t>,</w:t>
      </w:r>
      <w:r>
        <w:rPr>
          <w:rFonts w:ascii="Calibri" w:eastAsia="Calibri" w:hAnsi="Calibri" w:cs="Times New Roman"/>
          <w:sz w:val="24"/>
        </w:rPr>
        <w:t xml:space="preserve"> (ß = -0.620,</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xml:space="preserve">); and 3) </w:t>
      </w:r>
      <w:r>
        <w:rPr>
          <w:rFonts w:ascii="Calibri" w:eastAsia="Calibri" w:hAnsi="Calibri" w:cs="Times New Roman"/>
          <w:sz w:val="24"/>
          <w:u w:val="single"/>
        </w:rPr>
        <w:t>Climate Change</w:t>
      </w:r>
      <w:r w:rsidRPr="00A20633">
        <w:rPr>
          <w:rFonts w:ascii="Calibri" w:eastAsia="Calibri" w:hAnsi="Calibri" w:cs="Times New Roman"/>
          <w:sz w:val="24"/>
        </w:rPr>
        <w:t>,</w:t>
      </w:r>
      <w:r>
        <w:rPr>
          <w:rFonts w:ascii="Calibri" w:eastAsia="Calibri" w:hAnsi="Calibri" w:cs="Times New Roman"/>
          <w:sz w:val="24"/>
        </w:rPr>
        <w:t xml:space="preserve"> (ß = -0.147,</w:t>
      </w:r>
      <w:r w:rsidRPr="00C863CC">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w:t>
      </w:r>
      <w:r>
        <w:rPr>
          <w:rFonts w:ascii="Calibri" w:eastAsia="Calibri" w:hAnsi="Calibri" w:cs="Times New Roman"/>
          <w:sz w:val="24"/>
        </w:rPr>
        <w:t xml:space="preserve">= </w:t>
      </w:r>
      <w:r>
        <w:rPr>
          <w:rFonts w:ascii="Calibri" w:eastAsia="Calibri" w:hAnsi="Calibri" w:cs="Times New Roman"/>
          <w:i/>
          <w:iCs/>
          <w:sz w:val="24"/>
        </w:rPr>
        <w:t>NS</w:t>
      </w:r>
      <w:r>
        <w:rPr>
          <w:rFonts w:ascii="Calibri" w:eastAsia="Calibri" w:hAnsi="Calibri" w:cs="Times New Roman"/>
          <w:sz w:val="24"/>
        </w:rPr>
        <w:t>). These results indicate that individual differences in objective/subjective numeracy and health literacy were not associated with our primary outcomes.</w:t>
      </w:r>
    </w:p>
    <w:p w14:paraId="4F439ED1" w14:textId="77777777" w:rsidR="00EA036D" w:rsidRDefault="00EA036D" w:rsidP="00EA036D">
      <w:pPr>
        <w:spacing w:after="100" w:afterAutospacing="1" w:line="480" w:lineRule="auto"/>
        <w:rPr>
          <w:rFonts w:ascii="Calibri" w:eastAsia="Calibri" w:hAnsi="Calibri" w:cs="Times New Roman"/>
          <w:sz w:val="24"/>
        </w:rPr>
      </w:pPr>
    </w:p>
    <w:p w14:paraId="7030A744"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Discussion</w:t>
      </w:r>
    </w:p>
    <w:p w14:paraId="158DD8C3" w14:textId="77777777" w:rsidR="00EA036D" w:rsidRDefault="00EA036D" w:rsidP="00EA036D">
      <w:pPr>
        <w:spacing w:after="100" w:afterAutospacing="1" w:line="480" w:lineRule="auto"/>
        <w:rPr>
          <w:rFonts w:ascii="Calibri" w:eastAsia="Calibri" w:hAnsi="Calibri" w:cs="Times New Roman"/>
          <w:sz w:val="24"/>
          <w:szCs w:val="24"/>
        </w:rPr>
      </w:pPr>
      <w:r>
        <w:rPr>
          <w:rFonts w:ascii="Calibri" w:eastAsia="Calibri" w:hAnsi="Calibri" w:cs="Times New Roman"/>
          <w:sz w:val="24"/>
          <w:szCs w:val="24"/>
        </w:rPr>
        <w:tab/>
        <w: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7DC16A75" w14:textId="6602B2C4" w:rsidR="00EA036D" w:rsidRDefault="00B153EA" w:rsidP="00B153EA">
      <w:pPr>
        <w:pStyle w:val="Heading1"/>
        <w:rPr>
          <w:rFonts w:eastAsia="Calibri"/>
        </w:rPr>
      </w:pPr>
      <w:r>
        <w:rPr>
          <w:rFonts w:eastAsia="Calibri"/>
        </w:rPr>
        <w:lastRenderedPageBreak/>
        <w:t>Study 2</w:t>
      </w:r>
    </w:p>
    <w:p w14:paraId="001DFE7F" w14:textId="77777777" w:rsidR="00EA036D" w:rsidRDefault="00EA036D" w:rsidP="00EA036D">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r w:rsidRPr="004A08ED">
        <w:rPr>
          <w:rFonts w:ascii="Calibri Light" w:eastAsia="Times New Roman" w:hAnsi="Calibri Light" w:cs="Times New Roman"/>
          <w:b/>
          <w:bCs/>
          <w:kern w:val="0"/>
          <w:sz w:val="28"/>
          <w:szCs w:val="28"/>
          <w14:ligatures w14:val="none"/>
        </w:rPr>
        <w:t>Method</w:t>
      </w:r>
    </w:p>
    <w:p w14:paraId="19B90882" w14:textId="77777777" w:rsidR="00EA036D" w:rsidRDefault="00EA036D" w:rsidP="00EA036D">
      <w:pPr>
        <w:pStyle w:val="NoSpacing"/>
        <w:spacing w:line="480" w:lineRule="auto"/>
        <w:ind w:firstLine="720"/>
        <w:rPr>
          <w:rFonts w:ascii="Calibri" w:hAnsi="Calibri" w:cs="Calibri"/>
          <w:sz w:val="24"/>
          <w:szCs w:val="24"/>
        </w:rPr>
      </w:pPr>
      <w:r>
        <w:rPr>
          <w:rFonts w:ascii="Calibri" w:hAnsi="Calibri" w:cs="Calibri"/>
          <w:sz w:val="24"/>
          <w:szCs w:val="24"/>
        </w:rPr>
        <w:t>Study 2 analyzed the effects of moral conviction manipulation on cultural topics using a between</w:t>
      </w:r>
      <w:r w:rsidRPr="00DB5D03">
        <w:rPr>
          <w:rFonts w:ascii="Calibri" w:hAnsi="Calibri" w:cs="Calibri"/>
          <w:sz w:val="24"/>
          <w:szCs w:val="24"/>
        </w:rPr>
        <w:t>-subjects design</w:t>
      </w:r>
      <w:r>
        <w:rPr>
          <w:rFonts w:ascii="Calibri" w:hAnsi="Calibri" w:cs="Calibri"/>
          <w:sz w:val="24"/>
          <w:szCs w:val="24"/>
        </w:rPr>
        <w:t>.</w:t>
      </w:r>
      <w:r w:rsidRPr="00DB5D03">
        <w:rPr>
          <w:rFonts w:ascii="Calibri" w:hAnsi="Calibri" w:cs="Calibri"/>
          <w:sz w:val="24"/>
          <w:szCs w:val="24"/>
        </w:rPr>
        <w:t xml:space="preserve"> </w:t>
      </w:r>
      <w:r>
        <w:rPr>
          <w:rFonts w:ascii="Calibri" w:hAnsi="Calibri" w:cs="Calibri"/>
          <w:sz w:val="24"/>
          <w:szCs w:val="24"/>
        </w:rPr>
        <w:t>The primary outcome was support for a given topic</w:t>
      </w:r>
      <w:r w:rsidRPr="00DB5D03">
        <w:rPr>
          <w:rFonts w:ascii="Calibri" w:hAnsi="Calibri" w:cs="Calibri"/>
          <w:sz w:val="24"/>
          <w:szCs w:val="24"/>
        </w:rPr>
        <w:t>.</w:t>
      </w:r>
      <w:r>
        <w:rPr>
          <w:rFonts w:ascii="Calibri" w:hAnsi="Calibri" w:cs="Calibri"/>
          <w:sz w:val="24"/>
          <w:szCs w:val="24"/>
        </w:rPr>
        <w:t xml:space="preserve"> Participants were randomized into one of four moral conviction manipulations or a control condition, for a total of five conditions. </w:t>
      </w:r>
      <w:r w:rsidRPr="00DB5D03">
        <w:rPr>
          <w:rFonts w:ascii="Calibri" w:hAnsi="Calibri" w:cs="Calibri"/>
          <w:sz w:val="24"/>
          <w:szCs w:val="24"/>
        </w:rPr>
        <w:t xml:space="preserve"> </w:t>
      </w:r>
      <w:r>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A8829CF" w14:textId="77777777" w:rsidR="00EA036D" w:rsidRPr="00DB5D03" w:rsidRDefault="00EA036D" w:rsidP="00EA036D">
      <w:pPr>
        <w:pStyle w:val="NoSpacing"/>
        <w:spacing w:line="480" w:lineRule="auto"/>
      </w:pPr>
    </w:p>
    <w:p w14:paraId="04B8D675"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207ED8B" w14:textId="77777777" w:rsidR="00EA036D" w:rsidRDefault="00EA036D" w:rsidP="00EA036D">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Pr>
          <w:rFonts w:ascii="Calibri" w:eastAsia="Calibri" w:hAnsi="Calibri" w:cs="Times New Roman"/>
          <w:sz w:val="24"/>
        </w:rPr>
        <w:t>For this pilot study, we did not collect any demographic information.</w:t>
      </w:r>
    </w:p>
    <w:p w14:paraId="4530B95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79427818"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t>
      </w:r>
      <w:r>
        <w:rPr>
          <w:rFonts w:ascii="Calibri" w:eastAsia="Calibri" w:hAnsi="Calibri" w:cs="Times New Roman"/>
          <w:kern w:val="0"/>
          <w:sz w:val="24"/>
          <w:szCs w:val="24"/>
          <w:u w:val="single"/>
          <w14:ligatures w14:val="none"/>
        </w:rPr>
        <w:t xml:space="preserve">cultural </w:t>
      </w:r>
      <w:r w:rsidRPr="00871B8F">
        <w:rPr>
          <w:rFonts w:ascii="Calibri" w:eastAsia="Calibri" w:hAnsi="Calibri" w:cs="Times New Roman"/>
          <w:kern w:val="0"/>
          <w:sz w:val="24"/>
          <w:szCs w:val="24"/>
          <w:u w:val="single"/>
          <w14:ligatures w14:val="none"/>
        </w:rPr>
        <w:t>topics</w:t>
      </w:r>
      <w:r>
        <w:rPr>
          <w:rFonts w:ascii="Calibri" w:eastAsia="Calibri" w:hAnsi="Calibri" w:cs="Times New Roman"/>
          <w:kern w:val="0"/>
          <w:sz w:val="24"/>
          <w:szCs w:val="24"/>
          <w14:ligatures w14:val="none"/>
        </w:rPr>
        <w:t xml:space="preserve"> (UHC, Climate Change, Exercise, and Capital Punishment) and then complete the primary outcome measures: support for the issue and moral conviction on the issue. The four </w:t>
      </w:r>
      <w:r>
        <w:rPr>
          <w:rFonts w:ascii="Calibri" w:eastAsia="Calibri" w:hAnsi="Calibri" w:cs="Times New Roman"/>
          <w:kern w:val="0"/>
          <w:sz w:val="24"/>
          <w:szCs w:val="24"/>
          <w14:ligatures w14:val="none"/>
        </w:rPr>
        <w:lastRenderedPageBreak/>
        <w:t>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t>
      </w:r>
    </w:p>
    <w:p w14:paraId="060633D9"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t>
      </w:r>
    </w:p>
    <w:p w14:paraId="36FFBA83"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BA313A7" w14:textId="74541CFC" w:rsidR="00EA036D" w:rsidRDefault="00C930C7" w:rsidP="00C62F5E">
      <w:pPr>
        <w:spacing w:before="180" w:after="180" w:afterAutospacing="1" w:line="480" w:lineRule="auto"/>
        <w:ind w:firstLine="720"/>
        <w:rPr>
          <w:rFonts w:ascii="Calibri" w:eastAsia="Calibri" w:hAnsi="Calibri" w:cs="Times New Roman"/>
          <w:kern w:val="0"/>
          <w:sz w:val="24"/>
          <w:szCs w:val="24"/>
          <w14:ligatures w14:val="none"/>
        </w:rPr>
      </w:pPr>
      <w:r w:rsidRPr="00C930C7">
        <w:rPr>
          <w:rFonts w:ascii="Calibri" w:eastAsia="Calibri" w:hAnsi="Calibri" w:cs="Times New Roman"/>
          <w:b/>
          <w:bCs/>
          <w:kern w:val="0"/>
          <w:sz w:val="24"/>
          <w:szCs w:val="24"/>
          <w14:ligatures w14:val="none"/>
        </w:rPr>
        <w:t>P</w:t>
      </w:r>
      <w:r w:rsidR="00EA036D" w:rsidRPr="00C930C7">
        <w:rPr>
          <w:rFonts w:ascii="Calibri" w:eastAsia="Calibri" w:hAnsi="Calibri" w:cs="Times New Roman"/>
          <w:b/>
          <w:bCs/>
          <w:kern w:val="0"/>
          <w:sz w:val="24"/>
          <w:szCs w:val="24"/>
          <w14:ligatures w14:val="none"/>
        </w:rPr>
        <w:t>rimary outcome</w:t>
      </w:r>
      <w:r>
        <w:rPr>
          <w:rFonts w:ascii="Calibri" w:eastAsia="Calibri" w:hAnsi="Calibri" w:cs="Times New Roman"/>
          <w:b/>
          <w:bCs/>
          <w:kern w:val="0"/>
          <w:sz w:val="24"/>
          <w:szCs w:val="24"/>
          <w14:ligatures w14:val="none"/>
        </w:rPr>
        <w:t>.</w:t>
      </w:r>
      <w:r w:rsidR="00EA036D">
        <w:rPr>
          <w:rFonts w:ascii="Calibri" w:eastAsia="Calibri" w:hAnsi="Calibri" w:cs="Times New Roman"/>
          <w:kern w:val="0"/>
          <w:sz w:val="24"/>
          <w:szCs w:val="24"/>
          <w14:ligatures w14:val="none"/>
        </w:rPr>
        <w:t xml:space="preserve"> </w:t>
      </w:r>
      <w:r>
        <w:rPr>
          <w:rFonts w:ascii="Calibri" w:eastAsia="Calibri" w:hAnsi="Calibri" w:cs="Times New Roman"/>
          <w:kern w:val="0"/>
          <w:sz w:val="24"/>
          <w:szCs w:val="24"/>
          <w14:ligatures w14:val="none"/>
        </w:rPr>
        <w:t>M</w:t>
      </w:r>
      <w:r w:rsidR="00EA036D">
        <w:rPr>
          <w:rFonts w:ascii="Calibri" w:eastAsia="Calibri" w:hAnsi="Calibri" w:cs="Times New Roman"/>
          <w:kern w:val="0"/>
          <w:sz w:val="24"/>
          <w:szCs w:val="24"/>
          <w14:ligatures w14:val="none"/>
        </w:rPr>
        <w:t>oral conviction was assessed using eight items which were selected from prior work on the topic, scored as an average</w:t>
      </w:r>
      <w:r w:rsidR="00106B04">
        <w:rPr>
          <w:rFonts w:ascii="Calibri" w:eastAsia="Calibri" w:hAnsi="Calibri" w:cs="Times New Roman"/>
          <w:kern w:val="0"/>
          <w:sz w:val="24"/>
          <w:szCs w:val="24"/>
          <w14:ligatures w14:val="none"/>
        </w:rPr>
        <w:t xml:space="preserve">. The first three elements of the measure </w:t>
      </w:r>
      <w:r w:rsidR="00106B04">
        <w:rPr>
          <w:rFonts w:ascii="Calibri" w:eastAsia="Calibri" w:hAnsi="Calibri" w:cs="Times New Roman"/>
          <w:kern w:val="0"/>
          <w:sz w:val="24"/>
          <w:szCs w:val="24"/>
          <w14:ligatures w14:val="none"/>
        </w:rPr>
        <w:lastRenderedPageBreak/>
        <w:t xml:space="preserve">reflect a ‘lay understanding’ of moral conviction, that assesses not just a </w:t>
      </w:r>
      <w:r w:rsidR="004552B2">
        <w:rPr>
          <w:rFonts w:ascii="Calibri" w:eastAsia="Calibri" w:hAnsi="Calibri" w:cs="Times New Roman"/>
          <w:kern w:val="0"/>
          <w:sz w:val="24"/>
          <w:szCs w:val="24"/>
          <w14:ligatures w14:val="none"/>
        </w:rPr>
        <w:t>person’s</w:t>
      </w:r>
      <w:r w:rsidR="00106B04">
        <w:rPr>
          <w:rFonts w:ascii="Calibri" w:eastAsia="Calibri" w:hAnsi="Calibri" w:cs="Times New Roman"/>
          <w:kern w:val="0"/>
          <w:sz w:val="24"/>
          <w:szCs w:val="24"/>
          <w14:ligatures w14:val="none"/>
        </w:rPr>
        <w:tab/>
      </w:r>
      <w:r w:rsidR="004552B2">
        <w:rPr>
          <w:rFonts w:ascii="Calibri" w:eastAsia="Calibri" w:hAnsi="Calibri" w:cs="Times New Roman"/>
          <w:kern w:val="0"/>
          <w:sz w:val="24"/>
          <w:szCs w:val="24"/>
          <w14:ligatures w14:val="none"/>
        </w:rPr>
        <w:t xml:space="preserve"> </w:t>
      </w:r>
      <w:r w:rsidR="00106B04">
        <w:rPr>
          <w:rFonts w:ascii="Calibri" w:eastAsia="Calibri" w:hAnsi="Calibri" w:cs="Times New Roman"/>
          <w:kern w:val="0"/>
          <w:sz w:val="24"/>
          <w:szCs w:val="24"/>
          <w14:ligatures w14:val="none"/>
        </w:rPr>
        <w:t>personal attitude about a topic, but their perception of moral conviction for that topic in general (e.g., [topic] could be described as a moral issue).</w:t>
      </w:r>
      <w:r w:rsidR="00C62F5E">
        <w:rPr>
          <w:rFonts w:ascii="Calibri" w:eastAsia="Calibri" w:hAnsi="Calibri" w:cs="Times New Roman"/>
          <w:kern w:val="0"/>
          <w:sz w:val="24"/>
          <w:szCs w:val="24"/>
          <w14:ligatures w14:val="none"/>
        </w:rPr>
        <w:t xml:space="preserve"> The last four elements of the measure</w:t>
      </w:r>
      <w:r w:rsidR="004552B2">
        <w:rPr>
          <w:rFonts w:ascii="Calibri" w:eastAsia="Calibri" w:hAnsi="Calibri" w:cs="Times New Roman"/>
          <w:kern w:val="0"/>
          <w:sz w:val="24"/>
          <w:szCs w:val="24"/>
          <w14:ligatures w14:val="none"/>
        </w:rPr>
        <w:t xml:space="preserve"> assess whether or not the individual themselves sees their stance on an issue as based on morality (e.g., My attitude about [topic] is a reflection of my core moral beliefs and convictions).</w:t>
      </w:r>
      <w:r w:rsidR="00EA036D">
        <w:rPr>
          <w:rFonts w:ascii="Calibri" w:eastAsia="Calibri" w:hAnsi="Calibri" w:cs="Times New Roman"/>
          <w:kern w:val="0"/>
          <w:sz w:val="24"/>
          <w:szCs w:val="24"/>
          <w14:ligatures w14:val="none"/>
        </w:rPr>
        <w:t xml:space="preserve"> All items were captured as </w:t>
      </w:r>
      <w:r w:rsidR="00EA036D" w:rsidRPr="004A08ED">
        <w:rPr>
          <w:rFonts w:ascii="Calibri" w:eastAsia="Calibri" w:hAnsi="Calibri" w:cs="Times New Roman"/>
          <w:kern w:val="0"/>
          <w:sz w:val="24"/>
          <w:szCs w:val="24"/>
          <w14:ligatures w14:val="none"/>
        </w:rPr>
        <w:t xml:space="preserve">continuous variables </w:t>
      </w:r>
      <w:r w:rsidR="00EA036D">
        <w:rPr>
          <w:rFonts w:ascii="Calibri" w:eastAsia="Calibri" w:hAnsi="Calibri" w:cs="Times New Roman"/>
          <w:kern w:val="0"/>
          <w:sz w:val="24"/>
          <w:szCs w:val="24"/>
          <w14:ligatures w14:val="none"/>
        </w:rPr>
        <w:t>ranging from</w:t>
      </w:r>
      <w:r w:rsidR="00EA036D" w:rsidRPr="004A08ED">
        <w:rPr>
          <w:rFonts w:ascii="Calibri" w:eastAsia="Calibri" w:hAnsi="Calibri" w:cs="Times New Roman"/>
          <w:kern w:val="0"/>
          <w:sz w:val="24"/>
          <w:szCs w:val="24"/>
          <w14:ligatures w14:val="none"/>
        </w:rPr>
        <w:t xml:space="preserve"> 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t>
      </w:r>
      <w:r w:rsidR="00EA036D" w:rsidRPr="004A08ED">
        <w:rPr>
          <w:rFonts w:ascii="Calibri" w:eastAsia="Calibri" w:hAnsi="Calibri" w:cs="Times New Roman"/>
          <w:kern w:val="0"/>
          <w:sz w:val="24"/>
          <w:szCs w:val="24"/>
          <w14:ligatures w14:val="none"/>
        </w:rPr>
        <w:t>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In addition, participant support levels for each issue were</w:t>
      </w:r>
      <w:r w:rsidR="00EA036D" w:rsidRPr="004A08ED">
        <w:rPr>
          <w:rFonts w:ascii="Calibri" w:eastAsia="Calibri" w:hAnsi="Calibri" w:cs="Times New Roman"/>
          <w:kern w:val="0"/>
          <w:sz w:val="24"/>
          <w:szCs w:val="24"/>
          <w14:ligatures w14:val="none"/>
        </w:rPr>
        <w:t xml:space="preserve"> captured </w:t>
      </w:r>
      <w:r w:rsidR="00EA036D">
        <w:rPr>
          <w:rFonts w:ascii="Calibri" w:eastAsia="Calibri" w:hAnsi="Calibri" w:cs="Times New Roman"/>
          <w:kern w:val="0"/>
          <w:sz w:val="24"/>
          <w:szCs w:val="24"/>
          <w14:ligatures w14:val="none"/>
        </w:rPr>
        <w:t xml:space="preserve">using similar methods to Study 1, except support was scored from </w:t>
      </w:r>
      <w:r w:rsidR="00EA036D" w:rsidRPr="004A08ED">
        <w:rPr>
          <w:rFonts w:ascii="Calibri" w:eastAsia="Calibri" w:hAnsi="Calibri" w:cs="Times New Roman"/>
          <w:kern w:val="0"/>
          <w:sz w:val="24"/>
          <w:szCs w:val="24"/>
          <w14:ligatures w14:val="none"/>
        </w:rPr>
        <w:t>strong disagreement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 to strong agreement</w:t>
      </w:r>
      <w:r w:rsidR="00EA036D">
        <w:rPr>
          <w:rFonts w:ascii="Calibri" w:eastAsia="Calibri" w:hAnsi="Calibri" w:cs="Times New Roman"/>
          <w:kern w:val="0"/>
          <w:sz w:val="24"/>
          <w:szCs w:val="24"/>
          <w14:ligatures w14:val="none"/>
        </w:rPr>
        <w:t xml:space="preserve"> (50</w:t>
      </w:r>
      <w:r w:rsidR="00EA036D" w:rsidRPr="004A08ED">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xml:space="preserve"> with the following statements: “</w:t>
      </w:r>
      <w:r w:rsidR="00EA036D" w:rsidRPr="00922E50">
        <w:rPr>
          <w:rFonts w:ascii="Calibri" w:eastAsia="Calibri" w:hAnsi="Calibri" w:cs="Times New Roman"/>
          <w:kern w:val="0"/>
          <w:sz w:val="24"/>
          <w:szCs w:val="24"/>
          <w14:ligatures w14:val="none"/>
        </w:rPr>
        <w:t>Greenhouse gas emissions generated by human activity has and will continue to change Earth's climate</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Climate Change</w:t>
      </w:r>
      <w:r w:rsidR="00EA036D">
        <w:rPr>
          <w:rFonts w:ascii="Calibri" w:eastAsia="Calibri" w:hAnsi="Calibri" w:cs="Times New Roman"/>
          <w:kern w:val="0"/>
          <w:sz w:val="24"/>
          <w:szCs w:val="24"/>
          <w14:ligatures w14:val="none"/>
        </w:rPr>
        <w:t>), “</w:t>
      </w:r>
      <w:r w:rsidR="00EA036D"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EA036D">
        <w:rPr>
          <w:rFonts w:ascii="Calibri" w:eastAsia="Calibri" w:hAnsi="Calibri" w:cs="Times New Roman"/>
          <w:kern w:val="0"/>
          <w:sz w:val="24"/>
          <w:szCs w:val="24"/>
          <w14:ligatures w14:val="none"/>
        </w:rPr>
        <w:t>” (</w:t>
      </w:r>
      <w:r w:rsidR="00EA036D" w:rsidRPr="00706A76">
        <w:rPr>
          <w:rFonts w:ascii="Calibri" w:eastAsia="Calibri" w:hAnsi="Calibri" w:cs="Times New Roman"/>
          <w:i/>
          <w:iCs/>
          <w:kern w:val="0"/>
          <w:sz w:val="24"/>
          <w:szCs w:val="24"/>
          <w14:ligatures w14:val="none"/>
        </w:rPr>
        <w:t>Universal Healthcare</w:t>
      </w:r>
      <w:r w:rsidR="00EA036D">
        <w:rPr>
          <w:rFonts w:ascii="Calibri" w:eastAsia="Calibri" w:hAnsi="Calibri" w:cs="Times New Roman"/>
          <w:kern w:val="0"/>
          <w:sz w:val="24"/>
          <w:szCs w:val="24"/>
          <w14:ligatures w14:val="none"/>
        </w:rPr>
        <w:t>), “Capital Punishment (the Death Penalty) is necessary in the US” (</w:t>
      </w:r>
      <w:r w:rsidR="00EA036D" w:rsidRPr="00706A76">
        <w:rPr>
          <w:rFonts w:ascii="Calibri" w:eastAsia="Calibri" w:hAnsi="Calibri" w:cs="Times New Roman"/>
          <w:i/>
          <w:iCs/>
          <w:kern w:val="0"/>
          <w:sz w:val="24"/>
          <w:szCs w:val="24"/>
          <w14:ligatures w14:val="none"/>
        </w:rPr>
        <w:t>Death Penalty</w:t>
      </w:r>
      <w:r w:rsidR="00EA036D">
        <w:rPr>
          <w:rFonts w:ascii="Calibri" w:eastAsia="Calibri" w:hAnsi="Calibri" w:cs="Times New Roman"/>
          <w:kern w:val="0"/>
          <w:sz w:val="24"/>
          <w:szCs w:val="24"/>
          <w14:ligatures w14:val="none"/>
        </w:rPr>
        <w:t>), and “Regular exercise is necessary for Americans</w:t>
      </w:r>
      <w:r w:rsidR="00EA036D" w:rsidRPr="007937BE">
        <w:rPr>
          <w:rFonts w:ascii="Calibri" w:eastAsia="Calibri" w:hAnsi="Calibri" w:cs="Times New Roman"/>
          <w:kern w:val="0"/>
          <w:sz w:val="24"/>
          <w:szCs w:val="24"/>
          <w14:ligatures w14:val="none"/>
        </w:rPr>
        <w:t>.</w:t>
      </w:r>
      <w:r w:rsidR="00EA036D">
        <w:rPr>
          <w:rFonts w:ascii="Calibri" w:eastAsia="Calibri" w:hAnsi="Calibri" w:cs="Times New Roman"/>
          <w:kern w:val="0"/>
          <w:sz w:val="24"/>
          <w:szCs w:val="24"/>
          <w14:ligatures w14:val="none"/>
        </w:rPr>
        <w:t>” (</w:t>
      </w:r>
      <w:r w:rsidR="00EA036D">
        <w:rPr>
          <w:rFonts w:ascii="Calibri" w:eastAsia="Calibri" w:hAnsi="Calibri" w:cs="Times New Roman"/>
          <w:i/>
          <w:iCs/>
          <w:kern w:val="0"/>
          <w:sz w:val="24"/>
          <w:szCs w:val="24"/>
          <w14:ligatures w14:val="none"/>
        </w:rPr>
        <w:t>Exercise</w:t>
      </w:r>
      <w:r w:rsidR="00EA036D">
        <w:rPr>
          <w:rFonts w:ascii="Calibri" w:eastAsia="Calibri" w:hAnsi="Calibri" w:cs="Times New Roman"/>
          <w:kern w:val="0"/>
          <w:sz w:val="24"/>
          <w:szCs w:val="24"/>
          <w14:ligatures w14:val="none"/>
        </w:rPr>
        <w:t>).</w:t>
      </w:r>
    </w:p>
    <w:p w14:paraId="0A359BE7" w14:textId="77777777" w:rsidR="00EA036D" w:rsidRDefault="00EA036D" w:rsidP="00EA036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Additionally, participants were assessed on openness to belief change on each issue (e.g., How open are you to changing your mind about [issue]). Participant agreement with this statement was measured on a continuous scale ranging from extremely unlikely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to extremely likely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 Furthermore, participants were also measured on how persuasive each essay was (e.g., How persuasive was the above essay on your beliefs regarding [highly polarized issue]). Agreement with this statement was measured on a continuous scale ranging from extremely unpersuasive (-50),</w:t>
      </w:r>
      <w:r w:rsidRPr="004A08ED">
        <w:rPr>
          <w:rFonts w:ascii="Calibri" w:eastAsia="Calibri" w:hAnsi="Calibri" w:cs="Times New Roman"/>
          <w:kern w:val="0"/>
          <w:sz w:val="24"/>
          <w:szCs w:val="24"/>
          <w14:ligatures w14:val="none"/>
        </w:rPr>
        <w:t xml:space="preserve"> to </w:t>
      </w:r>
      <w:r>
        <w:rPr>
          <w:rFonts w:ascii="Calibri" w:eastAsia="Calibri" w:hAnsi="Calibri" w:cs="Times New Roman"/>
          <w:kern w:val="0"/>
          <w:sz w:val="24"/>
          <w:szCs w:val="24"/>
          <w14:ligatures w14:val="none"/>
        </w:rPr>
        <w:t>extremely persuasive (50</w:t>
      </w:r>
      <w:r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p>
    <w:p w14:paraId="45AAA32B"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lastRenderedPageBreak/>
        <w:t>Power and Statistical Analysis</w:t>
      </w:r>
    </w:p>
    <w:p w14:paraId="3E426F94" w14:textId="77777777" w:rsidR="00EA036D" w:rsidRPr="004A08ED" w:rsidRDefault="00EA036D" w:rsidP="00EA036D">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 s</w:t>
      </w:r>
      <w:r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Pr="004A08ED">
        <w:rPr>
          <w:rFonts w:ascii="Calibri" w:eastAsia="Calibri" w:hAnsi="Calibri" w:cs="Times New Roman"/>
          <w:sz w:val="24"/>
          <w:szCs w:val="24"/>
        </w:rPr>
        <w:t xml:space="preserve"> was determined using G-power 3.1.9.7 with the following parameters: </w:t>
      </w:r>
      <w:r>
        <w:rPr>
          <w:rFonts w:ascii="Calibri" w:eastAsia="Calibri" w:hAnsi="Calibri" w:cs="Times New Roman"/>
          <w:sz w:val="24"/>
          <w:szCs w:val="24"/>
        </w:rPr>
        <w:t xml:space="preserve">ANCOVA – </w:t>
      </w:r>
      <w:r w:rsidRPr="004A08ED">
        <w:rPr>
          <w:rFonts w:ascii="Calibri" w:eastAsia="Calibri" w:hAnsi="Calibri" w:cs="Times New Roman"/>
          <w:sz w:val="24"/>
          <w:szCs w:val="24"/>
        </w:rPr>
        <w:t>an effect size of .</w:t>
      </w:r>
      <w:r>
        <w:rPr>
          <w:rFonts w:ascii="Calibri" w:eastAsia="Calibri" w:hAnsi="Calibri" w:cs="Times New Roman"/>
          <w:sz w:val="24"/>
          <w:szCs w:val="24"/>
        </w:rPr>
        <w:t>3</w:t>
      </w:r>
      <w:r w:rsidRPr="004A08ED">
        <w:rPr>
          <w:rFonts w:ascii="Calibri" w:eastAsia="Calibri" w:hAnsi="Calibri" w:cs="Times New Roman"/>
          <w:sz w:val="24"/>
          <w:szCs w:val="24"/>
        </w:rPr>
        <w:t>5, an alpha of .05, and a power of .95</w:t>
      </w:r>
      <w:r>
        <w:rPr>
          <w:rFonts w:ascii="Calibri" w:eastAsia="Calibri" w:hAnsi="Calibri" w:cs="Times New Roman"/>
          <w:sz w:val="24"/>
          <w:szCs w:val="24"/>
        </w:rPr>
        <w:t>.</w:t>
      </w:r>
      <w:r w:rsidRPr="004A08ED">
        <w:rPr>
          <w:rFonts w:ascii="Calibri" w:eastAsia="Calibri" w:hAnsi="Calibri" w:cs="Times New Roman"/>
          <w:sz w:val="24"/>
          <w:szCs w:val="24"/>
        </w:rPr>
        <w:t xml:space="preserve"> </w:t>
      </w:r>
      <w:r>
        <w:rPr>
          <w:rFonts w:ascii="Calibri" w:eastAsia="Calibri" w:hAnsi="Calibri" w:cs="Times New Roman"/>
          <w:sz w:val="24"/>
          <w:szCs w:val="24"/>
        </w:rPr>
        <w:t>Support for the</w:t>
      </w:r>
      <w:r w:rsidRPr="004A08ED">
        <w:rPr>
          <w:rFonts w:ascii="Calibri" w:eastAsia="Calibri" w:hAnsi="Calibri" w:cs="Times New Roman"/>
          <w:sz w:val="24"/>
          <w:szCs w:val="24"/>
        </w:rPr>
        <w:t xml:space="preserve"> four </w:t>
      </w:r>
      <w:r>
        <w:rPr>
          <w:rFonts w:ascii="Calibri" w:eastAsia="Calibri" w:hAnsi="Calibri" w:cs="Times New Roman"/>
          <w:sz w:val="24"/>
          <w:szCs w:val="24"/>
        </w:rPr>
        <w:t xml:space="preserve">beliefs that were </w:t>
      </w:r>
      <w:r w:rsidRPr="004A08ED">
        <w:rPr>
          <w:rFonts w:ascii="Calibri" w:eastAsia="Calibri" w:hAnsi="Calibri" w:cs="Times New Roman"/>
          <w:sz w:val="24"/>
          <w:szCs w:val="24"/>
        </w:rPr>
        <w:t xml:space="preserve">surveyed (climate change, death penalty, support for UHC, </w:t>
      </w:r>
      <w:r>
        <w:rPr>
          <w:rFonts w:ascii="Calibri" w:eastAsia="Calibri" w:hAnsi="Calibri" w:cs="Times New Roman"/>
          <w:sz w:val="24"/>
          <w:szCs w:val="24"/>
        </w:rPr>
        <w:t>exercise</w:t>
      </w:r>
      <w:r w:rsidRPr="004A08ED">
        <w:rPr>
          <w:rFonts w:ascii="Calibri" w:eastAsia="Calibri" w:hAnsi="Calibri" w:cs="Times New Roman"/>
          <w:sz w:val="24"/>
          <w:szCs w:val="24"/>
        </w:rPr>
        <w:t xml:space="preserve">) </w:t>
      </w:r>
      <w:r>
        <w:rPr>
          <w:rFonts w:ascii="Calibri" w:eastAsia="Calibri" w:hAnsi="Calibri" w:cs="Times New Roman"/>
          <w:sz w:val="24"/>
          <w:szCs w:val="24"/>
        </w:rPr>
        <w:t>was t</w:t>
      </w:r>
      <w:r w:rsidRPr="004A08ED">
        <w:rPr>
          <w:rFonts w:ascii="Calibri" w:eastAsia="Calibri" w:hAnsi="Calibri" w:cs="Times New Roman"/>
          <w:sz w:val="24"/>
          <w:szCs w:val="24"/>
        </w:rPr>
        <w:t>reated as</w:t>
      </w:r>
      <w:r>
        <w:rPr>
          <w:rFonts w:ascii="Calibri" w:eastAsia="Calibri" w:hAnsi="Calibri" w:cs="Times New Roman"/>
          <w:sz w:val="24"/>
          <w:szCs w:val="24"/>
        </w:rPr>
        <w:t xml:space="preserve"> a</w:t>
      </w:r>
      <w:r w:rsidRPr="004A08ED">
        <w:rPr>
          <w:rFonts w:ascii="Calibri" w:eastAsia="Calibri" w:hAnsi="Calibri" w:cs="Times New Roman"/>
          <w:sz w:val="24"/>
          <w:szCs w:val="24"/>
        </w:rPr>
        <w:t xml:space="preserve"> continuous variable. We examined the effects of experimental condition (</w:t>
      </w:r>
      <w:r>
        <w:rPr>
          <w:rFonts w:ascii="Calibri" w:eastAsia="Calibri" w:hAnsi="Calibri" w:cs="Times New Roman"/>
          <w:sz w:val="24"/>
          <w:szCs w:val="24"/>
        </w:rPr>
        <w:t>four moral conviction intervention conditions and a control</w:t>
      </w:r>
      <w:r w:rsidRPr="004A08ED">
        <w:rPr>
          <w:rFonts w:ascii="Calibri" w:eastAsia="Calibri" w:hAnsi="Calibri" w:cs="Times New Roman"/>
          <w:sz w:val="24"/>
          <w:szCs w:val="24"/>
        </w:rPr>
        <w:t>) on our outcome measure</w:t>
      </w:r>
      <w:r>
        <w:rPr>
          <w:rFonts w:ascii="Calibri" w:eastAsia="Calibri" w:hAnsi="Calibri" w:cs="Times New Roman"/>
          <w:sz w:val="24"/>
          <w:szCs w:val="24"/>
        </w:rPr>
        <w:t>s</w:t>
      </w:r>
      <w:r w:rsidRPr="004A08ED">
        <w:rPr>
          <w:rFonts w:ascii="Calibri" w:eastAsia="Calibri" w:hAnsi="Calibri" w:cs="Times New Roman"/>
          <w:sz w:val="24"/>
          <w:szCs w:val="24"/>
        </w:rPr>
        <w:t>. We examined the main effec</w:t>
      </w:r>
      <w:r>
        <w:rPr>
          <w:rFonts w:ascii="Calibri" w:eastAsia="Calibri" w:hAnsi="Calibri" w:cs="Times New Roman"/>
          <w:sz w:val="24"/>
          <w:szCs w:val="24"/>
        </w:rPr>
        <w:t>t</w:t>
      </w:r>
      <w:r w:rsidRPr="004A08ED">
        <w:rPr>
          <w:rFonts w:ascii="Calibri" w:eastAsia="Calibri" w:hAnsi="Calibri" w:cs="Times New Roman"/>
          <w:sz w:val="24"/>
          <w:szCs w:val="24"/>
        </w:rPr>
        <w:t>. All tests were conducted in R and considered statistically significant when P &lt;.05.</w:t>
      </w:r>
    </w:p>
    <w:p w14:paraId="15BF5B22" w14:textId="77777777" w:rsidR="00EA036D" w:rsidRPr="004A08ED" w:rsidRDefault="00EA036D" w:rsidP="00EA036D">
      <w:pPr>
        <w:keepNext/>
        <w:keepLines/>
        <w:spacing w:after="0" w:afterAutospacing="1" w:line="480" w:lineRule="auto"/>
        <w:outlineLvl w:val="2"/>
        <w:rPr>
          <w:rFonts w:ascii="Calibri Light" w:eastAsia="Times New Roman" w:hAnsi="Calibri Light" w:cs="Times New Roman"/>
          <w:b/>
          <w:i/>
          <w:color w:val="000000"/>
          <w:sz w:val="28"/>
          <w:szCs w:val="24"/>
        </w:rPr>
      </w:pPr>
      <w:r w:rsidRPr="004A08ED">
        <w:rPr>
          <w:rFonts w:ascii="Calibri Light" w:eastAsia="Times New Roman" w:hAnsi="Calibri Light" w:cs="Times New Roman"/>
          <w:b/>
          <w:i/>
          <w:color w:val="000000"/>
          <w:sz w:val="28"/>
          <w:szCs w:val="24"/>
        </w:rPr>
        <w:t xml:space="preserve">Study </w:t>
      </w:r>
      <w:r>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p>
    <w:p w14:paraId="6917DD13" w14:textId="77777777" w:rsidR="00EA036D" w:rsidRDefault="00EA036D" w:rsidP="00EA036D">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Pr>
          <w:rFonts w:ascii="Calibri" w:eastAsia="Calibri" w:hAnsi="Calibri" w:cs="Times New Roman"/>
          <w:sz w:val="24"/>
          <w:szCs w:val="24"/>
        </w:rPr>
        <w:t>The moral conviction manipulation will result in different levels of support for highly polarized issues.</w:t>
      </w:r>
    </w:p>
    <w:p w14:paraId="4A8A4A0C" w14:textId="4D1346F1" w:rsidR="00EA036D" w:rsidRPr="00BC7C1A" w:rsidRDefault="00EA036D" w:rsidP="00BC7C1A">
      <w:pPr>
        <w:spacing w:after="100" w:afterAutospacing="1" w:line="480" w:lineRule="auto"/>
        <w:ind w:left="720"/>
        <w:rPr>
          <w:rFonts w:ascii="Calibri" w:eastAsia="Calibri" w:hAnsi="Calibri" w:cs="Times New Roman"/>
          <w:sz w:val="24"/>
          <w:szCs w:val="24"/>
          <w:highlight w:val="yellow"/>
        </w:rPr>
      </w:pPr>
      <w:r>
        <w:rPr>
          <w:rFonts w:ascii="Calibri" w:eastAsia="Calibri" w:hAnsi="Calibri" w:cs="Times New Roman"/>
          <w:sz w:val="24"/>
          <w:szCs w:val="24"/>
        </w:rPr>
        <w: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t>
      </w:r>
    </w:p>
    <w:p w14:paraId="1A752519" w14:textId="77777777" w:rsidR="00F52C77" w:rsidRDefault="00F52C77" w:rsidP="00F52C77">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r>
        <w:rPr>
          <w:rFonts w:ascii="Calibri Light" w:eastAsia="Times New Roman" w:hAnsi="Calibri Light" w:cs="Times New Roman"/>
          <w:b/>
          <w:bCs/>
          <w:kern w:val="0"/>
          <w:sz w:val="28"/>
          <w:szCs w:val="28"/>
          <w14:ligatures w14:val="none"/>
        </w:rPr>
        <w:t>Results</w:t>
      </w:r>
    </w:p>
    <w:p w14:paraId="1B1CFE9C" w14:textId="0EA8D48E" w:rsidR="00F52C77" w:rsidRDefault="00F52C77" w:rsidP="00F52C77">
      <w:pPr>
        <w:pStyle w:val="NoSpacing"/>
        <w:spacing w:line="480" w:lineRule="auto"/>
        <w:ind w:firstLine="720"/>
        <w:rPr>
          <w:rFonts w:ascii="Calibri" w:eastAsia="Calibri" w:hAnsi="Calibri" w:cs="Times New Roman"/>
          <w:sz w:val="24"/>
          <w:szCs w:val="24"/>
        </w:rPr>
      </w:pPr>
      <w:r>
        <w:rPr>
          <w:rFonts w:ascii="Calibri" w:eastAsia="Calibri" w:hAnsi="Calibri" w:cs="Times New Roman"/>
          <w:sz w:val="24"/>
          <w:szCs w:val="24"/>
        </w:rPr>
        <w:t>We tested</w:t>
      </w:r>
      <w:r w:rsidR="00F140C2">
        <w:rPr>
          <w:rFonts w:ascii="Calibri" w:eastAsia="Calibri" w:hAnsi="Calibri" w:cs="Times New Roman"/>
          <w:sz w:val="24"/>
          <w:szCs w:val="24"/>
        </w:rPr>
        <w:t xml:space="preserve"> both hypothesis with an </w:t>
      </w:r>
      <w:r>
        <w:rPr>
          <w:rFonts w:ascii="Calibri" w:eastAsia="Calibri" w:hAnsi="Calibri" w:cs="Times New Roman"/>
          <w:sz w:val="24"/>
          <w:szCs w:val="24"/>
        </w:rPr>
        <w:t xml:space="preserve">ANCOVA model comparing </w:t>
      </w:r>
      <w:r w:rsidR="000E24E6">
        <w:rPr>
          <w:rFonts w:ascii="Calibri" w:eastAsia="Calibri" w:hAnsi="Calibri" w:cs="Times New Roman"/>
          <w:sz w:val="24"/>
          <w:szCs w:val="24"/>
        </w:rPr>
        <w:t>our outcome measure (support or level of moral conviction for [topic])</w:t>
      </w:r>
      <w:r w:rsidR="004978EA">
        <w:rPr>
          <w:rFonts w:ascii="Calibri" w:eastAsia="Calibri" w:hAnsi="Calibri" w:cs="Times New Roman"/>
          <w:sz w:val="24"/>
          <w:szCs w:val="24"/>
        </w:rPr>
        <w:t xml:space="preserve"> </w:t>
      </w:r>
      <w:r>
        <w:rPr>
          <w:rFonts w:ascii="Calibri" w:eastAsia="Calibri" w:hAnsi="Calibri" w:cs="Times New Roman"/>
          <w:sz w:val="24"/>
          <w:szCs w:val="24"/>
        </w:rPr>
        <w:t xml:space="preserve">after our moral conviction manipulation. </w:t>
      </w:r>
      <w:r w:rsidR="00FD7EC8">
        <w:rPr>
          <w:rFonts w:ascii="Calibri" w:eastAsia="Calibri" w:hAnsi="Calibri" w:cs="Times New Roman"/>
          <w:sz w:val="24"/>
          <w:szCs w:val="24"/>
        </w:rPr>
        <w:t>Assuming we find significant differences, we plan on exploring them further with Tukey’s HSD test. W</w:t>
      </w:r>
      <w:r>
        <w:rPr>
          <w:rFonts w:ascii="Calibri" w:eastAsia="Calibri" w:hAnsi="Calibri" w:cs="Times New Roman"/>
          <w:sz w:val="24"/>
          <w:szCs w:val="24"/>
        </w:rPr>
        <w:t xml:space="preserve">e predicted that support for </w:t>
      </w:r>
      <w:r w:rsidR="00FB7FAF">
        <w:rPr>
          <w:rFonts w:ascii="Calibri" w:eastAsia="Calibri" w:hAnsi="Calibri" w:cs="Times New Roman"/>
          <w:sz w:val="24"/>
          <w:szCs w:val="24"/>
        </w:rPr>
        <w:t xml:space="preserve">a given topic </w:t>
      </w:r>
      <w:r>
        <w:rPr>
          <w:rFonts w:ascii="Calibri" w:eastAsia="Calibri" w:hAnsi="Calibri" w:cs="Times New Roman"/>
          <w:sz w:val="24"/>
          <w:szCs w:val="24"/>
        </w:rPr>
        <w:t xml:space="preserve">would be positively correlated with all four of </w:t>
      </w:r>
      <w:r>
        <w:rPr>
          <w:rFonts w:ascii="Calibri" w:eastAsia="Calibri" w:hAnsi="Calibri" w:cs="Times New Roman"/>
          <w:sz w:val="24"/>
          <w:szCs w:val="24"/>
        </w:rPr>
        <w:lastRenderedPageBreak/>
        <w:t xml:space="preserve">our moral conviction manipulations, as compared to the control condition. We predicted that the moral piggybacking and moral responsibility interventions would increase moral conviction relative to </w:t>
      </w:r>
      <w:r w:rsidR="002B2A0A">
        <w:rPr>
          <w:rFonts w:ascii="Calibri" w:eastAsia="Calibri" w:hAnsi="Calibri" w:cs="Times New Roman"/>
          <w:sz w:val="24"/>
          <w:szCs w:val="24"/>
        </w:rPr>
        <w:t xml:space="preserve">the </w:t>
      </w:r>
      <w:r>
        <w:rPr>
          <w:rFonts w:ascii="Calibri" w:eastAsia="Calibri" w:hAnsi="Calibri" w:cs="Times New Roman"/>
          <w:sz w:val="24"/>
          <w:szCs w:val="24"/>
        </w:rPr>
        <w:t xml:space="preserve">control, and that the pragmatic and hedonic interventions would decrease moral conviction relative to </w:t>
      </w:r>
      <w:r w:rsidR="003863B6">
        <w:rPr>
          <w:rFonts w:ascii="Calibri" w:eastAsia="Calibri" w:hAnsi="Calibri" w:cs="Times New Roman"/>
          <w:sz w:val="24"/>
          <w:szCs w:val="24"/>
        </w:rPr>
        <w:t xml:space="preserve">the </w:t>
      </w:r>
      <w:r>
        <w:rPr>
          <w:rFonts w:ascii="Calibri" w:eastAsia="Calibri" w:hAnsi="Calibri" w:cs="Times New Roman"/>
          <w:sz w:val="24"/>
          <w:szCs w:val="24"/>
        </w:rPr>
        <w:t>control. The alpha level for these analyses was .05.</w:t>
      </w:r>
    </w:p>
    <w:p w14:paraId="426067EF" w14:textId="5F8C77DC" w:rsidR="00F52C77" w:rsidRPr="004A08ED" w:rsidRDefault="002C3BA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w:t>
      </w:r>
      <w:r w:rsidR="00F52C77">
        <w:rPr>
          <w:rFonts w:ascii="Calibri Light" w:eastAsia="Times New Roman" w:hAnsi="Calibri Light" w:cs="Times New Roman"/>
          <w:b/>
          <w:i/>
          <w:color w:val="000000"/>
          <w:sz w:val="28"/>
          <w:szCs w:val="24"/>
        </w:rPr>
        <w:t xml:space="preserve"> Manipulation</w:t>
      </w:r>
      <w:r w:rsidR="00FF4642">
        <w:rPr>
          <w:rFonts w:ascii="Calibri Light" w:eastAsia="Times New Roman" w:hAnsi="Calibri Light" w:cs="Times New Roman"/>
          <w:b/>
          <w:i/>
          <w:color w:val="000000"/>
          <w:sz w:val="28"/>
          <w:szCs w:val="24"/>
        </w:rPr>
        <w:t xml:space="preserve"> – Support for [Topic]</w:t>
      </w:r>
    </w:p>
    <w:p w14:paraId="6E104D82" w14:textId="628BDC0E" w:rsidR="00D643EF" w:rsidRDefault="00070753" w:rsidP="00F52C77">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t>
      </w:r>
      <w:r w:rsidR="00AF7985">
        <w:rPr>
          <w:rFonts w:ascii="Calibri" w:eastAsia="Calibri" w:hAnsi="Calibri" w:cs="Times New Roman"/>
          <w:sz w:val="24"/>
        </w:rPr>
        <w:t>There was mixed support for H1, as our moral conviction manipulation had no main effect on support for</w:t>
      </w:r>
      <w:r w:rsidR="0071571E">
        <w:rPr>
          <w:rFonts w:ascii="Calibri" w:eastAsia="Calibri" w:hAnsi="Calibri" w:cs="Times New Roman"/>
          <w:sz w:val="24"/>
        </w:rPr>
        <w:t>:</w:t>
      </w:r>
      <w:r w:rsidR="00D23ABD">
        <w:rPr>
          <w:rFonts w:ascii="Calibri" w:eastAsia="Calibri" w:hAnsi="Calibri" w:cs="Times New Roman"/>
          <w:sz w:val="24"/>
        </w:rPr>
        <w:t xml:space="preserve"> </w:t>
      </w:r>
      <w:r w:rsidR="0071571E">
        <w:rPr>
          <w:rFonts w:ascii="Calibri" w:eastAsia="Calibri" w:hAnsi="Calibri" w:cs="Times New Roman"/>
          <w:sz w:val="24"/>
        </w:rPr>
        <w:t xml:space="preserve">1) </w:t>
      </w:r>
      <w:r w:rsidR="0071571E" w:rsidRPr="004F72C1">
        <w:rPr>
          <w:rFonts w:ascii="Calibri" w:eastAsia="Calibri" w:hAnsi="Calibri" w:cs="Times New Roman"/>
          <w:sz w:val="24"/>
          <w:u w:val="single"/>
        </w:rPr>
        <w:t>Universal Health Care</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474316" w:rsidRPr="00BC2E4A">
        <w:rPr>
          <w:rFonts w:ascii="Calibri" w:eastAsia="Calibri" w:hAnsi="Calibri" w:cs="Times New Roman"/>
          <w:i/>
          <w:iCs/>
          <w:sz w:val="24"/>
        </w:rPr>
        <w:t>F</w:t>
      </w:r>
      <w:r w:rsidR="00474316">
        <w:rPr>
          <w:rFonts w:ascii="Calibri" w:eastAsia="Calibri" w:hAnsi="Calibri" w:cs="Times New Roman"/>
          <w:sz w:val="24"/>
        </w:rPr>
        <w:t xml:space="preserve"> </w:t>
      </w:r>
      <w:r w:rsidR="00474316" w:rsidRPr="00D93EAB">
        <w:rPr>
          <w:rFonts w:ascii="Calibri" w:eastAsia="Calibri" w:hAnsi="Calibri" w:cs="Times New Roman"/>
          <w:sz w:val="24"/>
        </w:rPr>
        <w:t>(</w:t>
      </w:r>
      <w:r w:rsidR="00474316">
        <w:rPr>
          <w:rFonts w:ascii="Calibri" w:eastAsia="Calibri" w:hAnsi="Calibri" w:cs="Times New Roman"/>
          <w:sz w:val="24"/>
        </w:rPr>
        <w:t>4</w:t>
      </w:r>
      <w:r w:rsidR="00474316" w:rsidRPr="00D93EAB">
        <w:rPr>
          <w:rFonts w:ascii="Calibri" w:eastAsia="Calibri" w:hAnsi="Calibri" w:cs="Times New Roman"/>
          <w:sz w:val="24"/>
        </w:rPr>
        <w:t xml:space="preserve">, </w:t>
      </w:r>
      <w:r w:rsidR="00474316">
        <w:rPr>
          <w:rFonts w:ascii="Calibri" w:eastAsia="Calibri" w:hAnsi="Calibri" w:cs="Times New Roman"/>
          <w:sz w:val="24"/>
        </w:rPr>
        <w:t>142</w:t>
      </w:r>
      <w:r w:rsidR="00474316" w:rsidRPr="00D93EAB">
        <w:rPr>
          <w:rFonts w:ascii="Calibri" w:eastAsia="Calibri" w:hAnsi="Calibri" w:cs="Times New Roman"/>
          <w:sz w:val="24"/>
        </w:rPr>
        <w:t xml:space="preserve">) = </w:t>
      </w:r>
      <w:r w:rsidR="00474316">
        <w:rPr>
          <w:rFonts w:ascii="Calibri" w:eastAsia="Calibri" w:hAnsi="Calibri" w:cs="Times New Roman"/>
          <w:sz w:val="24"/>
        </w:rPr>
        <w:t>0.297</w:t>
      </w:r>
      <w:r w:rsidR="00474316" w:rsidRPr="00D93EAB">
        <w:rPr>
          <w:rFonts w:ascii="Calibri" w:eastAsia="Calibri" w:hAnsi="Calibri" w:cs="Times New Roman"/>
          <w:sz w:val="24"/>
        </w:rPr>
        <w:t>,</w:t>
      </w:r>
      <w:r w:rsidR="00474316">
        <w:rPr>
          <w:rFonts w:ascii="Calibri" w:eastAsia="Calibri" w:hAnsi="Calibri" w:cs="Times New Roman"/>
          <w:sz w:val="24"/>
        </w:rPr>
        <w:t xml:space="preserve"> </w:t>
      </w:r>
      <w:r w:rsidR="0071571E" w:rsidRPr="00C863CC">
        <w:rPr>
          <w:rFonts w:ascii="Calibri" w:eastAsia="Calibri" w:hAnsi="Calibri" w:cs="Times New Roman"/>
          <w:i/>
          <w:iCs/>
          <w:sz w:val="24"/>
        </w:rPr>
        <w:t>p</w:t>
      </w:r>
      <w:r w:rsidR="0071571E" w:rsidRPr="00C863CC">
        <w:rPr>
          <w:rFonts w:ascii="Calibri" w:eastAsia="Calibri" w:hAnsi="Calibri" w:cs="Times New Roman"/>
          <w:sz w:val="24"/>
        </w:rPr>
        <w:t xml:space="preserve"> </w:t>
      </w:r>
      <w:r w:rsidR="0071571E">
        <w:rPr>
          <w:rFonts w:ascii="Calibri" w:eastAsia="Calibri" w:hAnsi="Calibri" w:cs="Times New Roman"/>
          <w:sz w:val="24"/>
        </w:rPr>
        <w:t xml:space="preserve">= </w:t>
      </w:r>
      <w:r w:rsidR="0071571E">
        <w:rPr>
          <w:rFonts w:ascii="Calibri" w:eastAsia="Calibri" w:hAnsi="Calibri" w:cs="Times New Roman"/>
          <w:i/>
          <w:iCs/>
          <w:sz w:val="24"/>
        </w:rPr>
        <w:t>NS</w:t>
      </w:r>
      <w:r w:rsidR="0071571E">
        <w:rPr>
          <w:rFonts w:ascii="Calibri" w:eastAsia="Calibri" w:hAnsi="Calibri" w:cs="Times New Roman"/>
          <w:sz w:val="24"/>
        </w:rPr>
        <w:t xml:space="preserve">); 2) </w:t>
      </w:r>
      <w:r w:rsidR="0071571E">
        <w:rPr>
          <w:rFonts w:ascii="Calibri" w:eastAsia="Calibri" w:hAnsi="Calibri" w:cs="Times New Roman"/>
          <w:sz w:val="24"/>
          <w:u w:val="single"/>
        </w:rPr>
        <w:t>Capital Punishment</w:t>
      </w:r>
      <w:r w:rsidR="0071571E" w:rsidRPr="009664CD">
        <w:rPr>
          <w:rFonts w:ascii="Calibri" w:eastAsia="Calibri" w:hAnsi="Calibri" w:cs="Times New Roman"/>
          <w:sz w:val="24"/>
        </w:rPr>
        <w:t>,</w:t>
      </w:r>
      <w:r w:rsidR="0071571E">
        <w:rPr>
          <w:rFonts w:ascii="Calibri" w:eastAsia="Calibri" w:hAnsi="Calibri" w:cs="Times New Roman"/>
          <w:sz w:val="24"/>
        </w:rPr>
        <w:t xml:space="preserve"> (</w:t>
      </w:r>
      <w:r w:rsidR="00B9645D" w:rsidRPr="00BC2E4A">
        <w:rPr>
          <w:rFonts w:ascii="Calibri" w:eastAsia="Calibri" w:hAnsi="Calibri" w:cs="Times New Roman"/>
          <w:i/>
          <w:iCs/>
          <w:sz w:val="24"/>
        </w:rPr>
        <w:t>F</w:t>
      </w:r>
      <w:r w:rsidR="00B9645D">
        <w:rPr>
          <w:rFonts w:ascii="Calibri" w:eastAsia="Calibri" w:hAnsi="Calibri" w:cs="Times New Roman"/>
          <w:sz w:val="24"/>
        </w:rPr>
        <w:t xml:space="preserve"> </w:t>
      </w:r>
      <w:r w:rsidR="00B9645D" w:rsidRPr="00D93EAB">
        <w:rPr>
          <w:rFonts w:ascii="Calibri" w:eastAsia="Calibri" w:hAnsi="Calibri" w:cs="Times New Roman"/>
          <w:sz w:val="24"/>
        </w:rPr>
        <w:t>(</w:t>
      </w:r>
      <w:r w:rsidR="00B9645D">
        <w:rPr>
          <w:rFonts w:ascii="Calibri" w:eastAsia="Calibri" w:hAnsi="Calibri" w:cs="Times New Roman"/>
          <w:sz w:val="24"/>
        </w:rPr>
        <w:t>4</w:t>
      </w:r>
      <w:r w:rsidR="00B9645D" w:rsidRPr="00D93EAB">
        <w:rPr>
          <w:rFonts w:ascii="Calibri" w:eastAsia="Calibri" w:hAnsi="Calibri" w:cs="Times New Roman"/>
          <w:sz w:val="24"/>
        </w:rPr>
        <w:t xml:space="preserve">, </w:t>
      </w:r>
      <w:r w:rsidR="00B9645D">
        <w:rPr>
          <w:rFonts w:ascii="Calibri" w:eastAsia="Calibri" w:hAnsi="Calibri" w:cs="Times New Roman"/>
          <w:sz w:val="24"/>
        </w:rPr>
        <w:t>14</w:t>
      </w:r>
      <w:r w:rsidR="00963FBC">
        <w:rPr>
          <w:rFonts w:ascii="Calibri" w:eastAsia="Calibri" w:hAnsi="Calibri" w:cs="Times New Roman"/>
          <w:sz w:val="24"/>
        </w:rPr>
        <w:t>6</w:t>
      </w:r>
      <w:r w:rsidR="00B9645D" w:rsidRPr="00D93EAB">
        <w:rPr>
          <w:rFonts w:ascii="Calibri" w:eastAsia="Calibri" w:hAnsi="Calibri" w:cs="Times New Roman"/>
          <w:sz w:val="24"/>
        </w:rPr>
        <w:t xml:space="preserve">) = </w:t>
      </w:r>
      <w:r w:rsidR="00B9645D">
        <w:rPr>
          <w:rFonts w:ascii="Calibri" w:eastAsia="Calibri" w:hAnsi="Calibri" w:cs="Times New Roman"/>
          <w:sz w:val="24"/>
        </w:rPr>
        <w:t>0.</w:t>
      </w:r>
      <w:r w:rsidR="00963FBC">
        <w:rPr>
          <w:rFonts w:ascii="Calibri" w:eastAsia="Calibri" w:hAnsi="Calibri" w:cs="Times New Roman"/>
          <w:sz w:val="24"/>
        </w:rPr>
        <w:t>851</w:t>
      </w:r>
      <w:r w:rsidR="00B9645D" w:rsidRPr="00D93EAB">
        <w:rPr>
          <w:rFonts w:ascii="Calibri" w:eastAsia="Calibri" w:hAnsi="Calibri" w:cs="Times New Roman"/>
          <w:sz w:val="24"/>
        </w:rPr>
        <w:t>,</w:t>
      </w:r>
      <w:r w:rsidR="00B9645D">
        <w:rPr>
          <w:rFonts w:ascii="Calibri" w:eastAsia="Calibri" w:hAnsi="Calibri" w:cs="Times New Roman"/>
          <w:sz w:val="24"/>
        </w:rPr>
        <w:t xml:space="preserve"> </w:t>
      </w:r>
      <w:r w:rsidR="00B9645D" w:rsidRPr="00C863CC">
        <w:rPr>
          <w:rFonts w:ascii="Calibri" w:eastAsia="Calibri" w:hAnsi="Calibri" w:cs="Times New Roman"/>
          <w:i/>
          <w:iCs/>
          <w:sz w:val="24"/>
        </w:rPr>
        <w:t>p</w:t>
      </w:r>
      <w:r w:rsidR="00B9645D" w:rsidRPr="00C863CC">
        <w:rPr>
          <w:rFonts w:ascii="Calibri" w:eastAsia="Calibri" w:hAnsi="Calibri" w:cs="Times New Roman"/>
          <w:sz w:val="24"/>
        </w:rPr>
        <w:t xml:space="preserve"> </w:t>
      </w:r>
      <w:r w:rsidR="00B9645D">
        <w:rPr>
          <w:rFonts w:ascii="Calibri" w:eastAsia="Calibri" w:hAnsi="Calibri" w:cs="Times New Roman"/>
          <w:sz w:val="24"/>
        </w:rPr>
        <w:t xml:space="preserve">= </w:t>
      </w:r>
      <w:r w:rsidR="00B9645D">
        <w:rPr>
          <w:rFonts w:ascii="Calibri" w:eastAsia="Calibri" w:hAnsi="Calibri" w:cs="Times New Roman"/>
          <w:i/>
          <w:iCs/>
          <w:sz w:val="24"/>
        </w:rPr>
        <w:t>NS</w:t>
      </w:r>
      <w:r w:rsidR="0071571E">
        <w:rPr>
          <w:rFonts w:ascii="Calibri" w:eastAsia="Calibri" w:hAnsi="Calibri" w:cs="Times New Roman"/>
          <w:sz w:val="24"/>
        </w:rPr>
        <w:t xml:space="preserve">); 3) </w:t>
      </w:r>
      <w:r w:rsidR="0071571E">
        <w:rPr>
          <w:rFonts w:ascii="Calibri" w:eastAsia="Calibri" w:hAnsi="Calibri" w:cs="Times New Roman"/>
          <w:sz w:val="24"/>
          <w:u w:val="single"/>
        </w:rPr>
        <w:t>Climate Change</w:t>
      </w:r>
      <w:r w:rsidR="0071571E" w:rsidRPr="00A20633">
        <w:rPr>
          <w:rFonts w:ascii="Calibri" w:eastAsia="Calibri" w:hAnsi="Calibri" w:cs="Times New Roman"/>
          <w:sz w:val="24"/>
        </w:rPr>
        <w:t>,</w:t>
      </w:r>
      <w:r w:rsidR="0071571E">
        <w:rPr>
          <w:rFonts w:ascii="Calibri" w:eastAsia="Calibri" w:hAnsi="Calibri" w:cs="Times New Roman"/>
          <w:sz w:val="24"/>
        </w:rPr>
        <w:t xml:space="preserve"> (</w:t>
      </w:r>
      <w:r w:rsidR="0019182E" w:rsidRPr="00BC2E4A">
        <w:rPr>
          <w:rFonts w:ascii="Calibri" w:eastAsia="Calibri" w:hAnsi="Calibri" w:cs="Times New Roman"/>
          <w:i/>
          <w:iCs/>
          <w:sz w:val="24"/>
        </w:rPr>
        <w:t>F</w:t>
      </w:r>
      <w:r w:rsidR="0019182E">
        <w:rPr>
          <w:rFonts w:ascii="Calibri" w:eastAsia="Calibri" w:hAnsi="Calibri" w:cs="Times New Roman"/>
          <w:sz w:val="24"/>
        </w:rPr>
        <w:t xml:space="preserve"> </w:t>
      </w:r>
      <w:r w:rsidR="0019182E" w:rsidRPr="00D93EAB">
        <w:rPr>
          <w:rFonts w:ascii="Calibri" w:eastAsia="Calibri" w:hAnsi="Calibri" w:cs="Times New Roman"/>
          <w:sz w:val="24"/>
        </w:rPr>
        <w:t>(</w:t>
      </w:r>
      <w:r w:rsidR="0019182E">
        <w:rPr>
          <w:rFonts w:ascii="Calibri" w:eastAsia="Calibri" w:hAnsi="Calibri" w:cs="Times New Roman"/>
          <w:sz w:val="24"/>
        </w:rPr>
        <w:t>4</w:t>
      </w:r>
      <w:r w:rsidR="0019182E" w:rsidRPr="00D93EAB">
        <w:rPr>
          <w:rFonts w:ascii="Calibri" w:eastAsia="Calibri" w:hAnsi="Calibri" w:cs="Times New Roman"/>
          <w:sz w:val="24"/>
        </w:rPr>
        <w:t xml:space="preserve">, </w:t>
      </w:r>
      <w:r w:rsidR="0019182E">
        <w:rPr>
          <w:rFonts w:ascii="Calibri" w:eastAsia="Calibri" w:hAnsi="Calibri" w:cs="Times New Roman"/>
          <w:sz w:val="24"/>
        </w:rPr>
        <w:t>146</w:t>
      </w:r>
      <w:r w:rsidR="0019182E" w:rsidRPr="00D93EAB">
        <w:rPr>
          <w:rFonts w:ascii="Calibri" w:eastAsia="Calibri" w:hAnsi="Calibri" w:cs="Times New Roman"/>
          <w:sz w:val="24"/>
        </w:rPr>
        <w:t xml:space="preserve">) = </w:t>
      </w:r>
      <w:r w:rsidR="0019182E">
        <w:rPr>
          <w:rFonts w:ascii="Calibri" w:eastAsia="Calibri" w:hAnsi="Calibri" w:cs="Times New Roman"/>
          <w:sz w:val="24"/>
        </w:rPr>
        <w:t>0.632</w:t>
      </w:r>
      <w:r w:rsidR="0019182E" w:rsidRPr="00D93EAB">
        <w:rPr>
          <w:rFonts w:ascii="Calibri" w:eastAsia="Calibri" w:hAnsi="Calibri" w:cs="Times New Roman"/>
          <w:sz w:val="24"/>
        </w:rPr>
        <w:t>,</w:t>
      </w:r>
      <w:r w:rsidR="0019182E">
        <w:rPr>
          <w:rFonts w:ascii="Calibri" w:eastAsia="Calibri" w:hAnsi="Calibri" w:cs="Times New Roman"/>
          <w:sz w:val="24"/>
        </w:rPr>
        <w:t xml:space="preserve"> </w:t>
      </w:r>
      <w:r w:rsidR="0019182E" w:rsidRPr="00C863CC">
        <w:rPr>
          <w:rFonts w:ascii="Calibri" w:eastAsia="Calibri" w:hAnsi="Calibri" w:cs="Times New Roman"/>
          <w:i/>
          <w:iCs/>
          <w:sz w:val="24"/>
        </w:rPr>
        <w:t>p</w:t>
      </w:r>
      <w:r w:rsidR="0019182E" w:rsidRPr="00C863CC">
        <w:rPr>
          <w:rFonts w:ascii="Calibri" w:eastAsia="Calibri" w:hAnsi="Calibri" w:cs="Times New Roman"/>
          <w:sz w:val="24"/>
        </w:rPr>
        <w:t xml:space="preserve"> </w:t>
      </w:r>
      <w:r w:rsidR="0019182E">
        <w:rPr>
          <w:rFonts w:ascii="Calibri" w:eastAsia="Calibri" w:hAnsi="Calibri" w:cs="Times New Roman"/>
          <w:sz w:val="24"/>
        </w:rPr>
        <w:t xml:space="preserve">= </w:t>
      </w:r>
      <w:r w:rsidR="0019182E">
        <w:rPr>
          <w:rFonts w:ascii="Calibri" w:eastAsia="Calibri" w:hAnsi="Calibri" w:cs="Times New Roman"/>
          <w:i/>
          <w:iCs/>
          <w:sz w:val="24"/>
        </w:rPr>
        <w:t>NS</w:t>
      </w:r>
      <w:r w:rsidR="0071571E">
        <w:rPr>
          <w:rFonts w:ascii="Calibri" w:eastAsia="Calibri" w:hAnsi="Calibri" w:cs="Times New Roman"/>
          <w:sz w:val="24"/>
        </w:rPr>
        <w:t>)</w:t>
      </w:r>
      <w:r w:rsidR="0045443A">
        <w:rPr>
          <w:rFonts w:ascii="Calibri" w:eastAsia="Calibri" w:hAnsi="Calibri" w:cs="Times New Roman"/>
          <w:sz w:val="24"/>
        </w:rPr>
        <w:t xml:space="preserve">; or 4) </w:t>
      </w:r>
      <w:r w:rsidR="0045443A">
        <w:rPr>
          <w:rFonts w:ascii="Calibri" w:eastAsia="Calibri" w:hAnsi="Calibri" w:cs="Times New Roman"/>
          <w:sz w:val="24"/>
          <w:u w:val="single"/>
        </w:rPr>
        <w:t>Exercise</w:t>
      </w:r>
      <w:r w:rsidR="0045443A" w:rsidRPr="00A20633">
        <w:rPr>
          <w:rFonts w:ascii="Calibri" w:eastAsia="Calibri" w:hAnsi="Calibri" w:cs="Times New Roman"/>
          <w:sz w:val="24"/>
        </w:rPr>
        <w:t>,</w:t>
      </w:r>
      <w:r w:rsidR="0045443A">
        <w:rPr>
          <w:rFonts w:ascii="Calibri" w:eastAsia="Calibri" w:hAnsi="Calibri" w:cs="Times New Roman"/>
          <w:sz w:val="24"/>
        </w:rPr>
        <w:t xml:space="preserve"> (</w:t>
      </w:r>
      <w:r w:rsidR="00031A92" w:rsidRPr="00BC2E4A">
        <w:rPr>
          <w:rFonts w:ascii="Calibri" w:eastAsia="Calibri" w:hAnsi="Calibri" w:cs="Times New Roman"/>
          <w:i/>
          <w:iCs/>
          <w:sz w:val="24"/>
        </w:rPr>
        <w:t>F</w:t>
      </w:r>
      <w:r w:rsidR="00031A92">
        <w:rPr>
          <w:rFonts w:ascii="Calibri" w:eastAsia="Calibri" w:hAnsi="Calibri" w:cs="Times New Roman"/>
          <w:sz w:val="24"/>
        </w:rPr>
        <w:t xml:space="preserve"> </w:t>
      </w:r>
      <w:r w:rsidR="00031A92" w:rsidRPr="00D93EAB">
        <w:rPr>
          <w:rFonts w:ascii="Calibri" w:eastAsia="Calibri" w:hAnsi="Calibri" w:cs="Times New Roman"/>
          <w:sz w:val="24"/>
        </w:rPr>
        <w:t>(</w:t>
      </w:r>
      <w:r w:rsidR="00031A92">
        <w:rPr>
          <w:rFonts w:ascii="Calibri" w:eastAsia="Calibri" w:hAnsi="Calibri" w:cs="Times New Roman"/>
          <w:sz w:val="24"/>
        </w:rPr>
        <w:t>4</w:t>
      </w:r>
      <w:r w:rsidR="00031A92" w:rsidRPr="00D93EAB">
        <w:rPr>
          <w:rFonts w:ascii="Calibri" w:eastAsia="Calibri" w:hAnsi="Calibri" w:cs="Times New Roman"/>
          <w:sz w:val="24"/>
        </w:rPr>
        <w:t xml:space="preserve">, </w:t>
      </w:r>
      <w:r w:rsidR="00031A92">
        <w:rPr>
          <w:rFonts w:ascii="Calibri" w:eastAsia="Calibri" w:hAnsi="Calibri" w:cs="Times New Roman"/>
          <w:sz w:val="24"/>
        </w:rPr>
        <w:t>146</w:t>
      </w:r>
      <w:r w:rsidR="00031A92" w:rsidRPr="00D93EAB">
        <w:rPr>
          <w:rFonts w:ascii="Calibri" w:eastAsia="Calibri" w:hAnsi="Calibri" w:cs="Times New Roman"/>
          <w:sz w:val="24"/>
        </w:rPr>
        <w:t xml:space="preserve">) = </w:t>
      </w:r>
      <w:r w:rsidR="0006707F">
        <w:rPr>
          <w:rFonts w:ascii="Calibri" w:eastAsia="Calibri" w:hAnsi="Calibri" w:cs="Times New Roman"/>
          <w:sz w:val="24"/>
        </w:rPr>
        <w:t>2</w:t>
      </w:r>
      <w:r w:rsidR="00031A92">
        <w:rPr>
          <w:rFonts w:ascii="Calibri" w:eastAsia="Calibri" w:hAnsi="Calibri" w:cs="Times New Roman"/>
          <w:sz w:val="24"/>
        </w:rPr>
        <w:t>.</w:t>
      </w:r>
      <w:r w:rsidR="0006707F">
        <w:rPr>
          <w:rFonts w:ascii="Calibri" w:eastAsia="Calibri" w:hAnsi="Calibri" w:cs="Times New Roman"/>
          <w:sz w:val="24"/>
        </w:rPr>
        <w:t>122</w:t>
      </w:r>
      <w:r w:rsidR="00031A92" w:rsidRPr="00D93EAB">
        <w:rPr>
          <w:rFonts w:ascii="Calibri" w:eastAsia="Calibri" w:hAnsi="Calibri" w:cs="Times New Roman"/>
          <w:sz w:val="24"/>
        </w:rPr>
        <w:t>,</w:t>
      </w:r>
      <w:r w:rsidR="00031A92">
        <w:rPr>
          <w:rFonts w:ascii="Calibri" w:eastAsia="Calibri" w:hAnsi="Calibri" w:cs="Times New Roman"/>
          <w:sz w:val="24"/>
        </w:rPr>
        <w:t xml:space="preserve"> </w:t>
      </w:r>
      <w:r w:rsidR="00031A92" w:rsidRPr="00C863CC">
        <w:rPr>
          <w:rFonts w:ascii="Calibri" w:eastAsia="Calibri" w:hAnsi="Calibri" w:cs="Times New Roman"/>
          <w:i/>
          <w:iCs/>
          <w:sz w:val="24"/>
        </w:rPr>
        <w:t>p</w:t>
      </w:r>
      <w:r w:rsidR="00031A92" w:rsidRPr="00C863CC">
        <w:rPr>
          <w:rFonts w:ascii="Calibri" w:eastAsia="Calibri" w:hAnsi="Calibri" w:cs="Times New Roman"/>
          <w:sz w:val="24"/>
        </w:rPr>
        <w:t xml:space="preserve"> </w:t>
      </w:r>
      <w:r w:rsidR="00031A92">
        <w:rPr>
          <w:rFonts w:ascii="Calibri" w:eastAsia="Calibri" w:hAnsi="Calibri" w:cs="Times New Roman"/>
          <w:sz w:val="24"/>
        </w:rPr>
        <w:t xml:space="preserve">= </w:t>
      </w:r>
      <w:r w:rsidR="00031A92">
        <w:rPr>
          <w:rFonts w:ascii="Calibri" w:eastAsia="Calibri" w:hAnsi="Calibri" w:cs="Times New Roman"/>
          <w:i/>
          <w:iCs/>
          <w:sz w:val="24"/>
        </w:rPr>
        <w:t>NS</w:t>
      </w:r>
      <w:r w:rsidR="0045443A">
        <w:rPr>
          <w:rFonts w:ascii="Calibri" w:eastAsia="Calibri" w:hAnsi="Calibri" w:cs="Times New Roman"/>
          <w:sz w:val="24"/>
        </w:rPr>
        <w:t>)</w:t>
      </w:r>
      <w:r w:rsidR="00AF7985">
        <w:rPr>
          <w:rFonts w:ascii="Calibri" w:eastAsia="Calibri" w:hAnsi="Calibri" w:cs="Times New Roman"/>
          <w:sz w:val="24"/>
        </w:rPr>
        <w:t xml:space="preserve">. However, there was a significant main effect of openness to belief change on support for UHC </w:t>
      </w:r>
      <w:r w:rsidR="000E6AB4">
        <w:rPr>
          <w:rFonts w:ascii="Calibri" w:eastAsia="Calibri" w:hAnsi="Calibri" w:cs="Times New Roman"/>
          <w:sz w:val="24"/>
        </w:rPr>
        <w:t>(</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0E6AB4">
        <w:rPr>
          <w:rFonts w:ascii="Calibri" w:eastAsia="Calibri" w:hAnsi="Calibri" w:cs="Times New Roman"/>
          <w:sz w:val="24"/>
        </w:rPr>
        <w:t>1</w:t>
      </w:r>
      <w:r w:rsidR="000E6AB4" w:rsidRPr="00D93EAB">
        <w:rPr>
          <w:rFonts w:ascii="Calibri" w:eastAsia="Calibri" w:hAnsi="Calibri" w:cs="Times New Roman"/>
          <w:sz w:val="24"/>
        </w:rPr>
        <w:t xml:space="preserve">, </w:t>
      </w:r>
      <w:r w:rsidR="000E6AB4">
        <w:rPr>
          <w:rFonts w:ascii="Calibri" w:eastAsia="Calibri" w:hAnsi="Calibri" w:cs="Times New Roman"/>
          <w:sz w:val="24"/>
        </w:rPr>
        <w:t>142</w:t>
      </w:r>
      <w:r w:rsidR="000E6AB4" w:rsidRPr="00D93EAB">
        <w:rPr>
          <w:rFonts w:ascii="Calibri" w:eastAsia="Calibri" w:hAnsi="Calibri" w:cs="Times New Roman"/>
          <w:sz w:val="24"/>
        </w:rPr>
        <w:t xml:space="preserve">) = </w:t>
      </w:r>
      <w:r w:rsidR="00DA5890">
        <w:rPr>
          <w:rFonts w:ascii="Calibri" w:eastAsia="Calibri" w:hAnsi="Calibri" w:cs="Times New Roman"/>
          <w:sz w:val="24"/>
        </w:rPr>
        <w:t>9</w:t>
      </w:r>
      <w:r w:rsidR="000E6AB4">
        <w:rPr>
          <w:rFonts w:ascii="Calibri" w:eastAsia="Calibri" w:hAnsi="Calibri" w:cs="Times New Roman"/>
          <w:sz w:val="24"/>
        </w:rPr>
        <w:t>.</w:t>
      </w:r>
      <w:r w:rsidR="00DA5890">
        <w:rPr>
          <w:rFonts w:ascii="Calibri" w:eastAsia="Calibri" w:hAnsi="Calibri" w:cs="Times New Roman"/>
          <w:sz w:val="24"/>
        </w:rPr>
        <w:t>59</w:t>
      </w:r>
      <w:r w:rsidR="000E6AB4">
        <w:rPr>
          <w:rFonts w:ascii="Calibri" w:eastAsia="Calibri" w:hAnsi="Calibri" w:cs="Times New Roman"/>
          <w:sz w:val="24"/>
        </w:rPr>
        <w:t>4</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 xml:space="preserve">) </w:t>
      </w:r>
      <w:r w:rsidR="00AF7985">
        <w:rPr>
          <w:rFonts w:ascii="Calibri" w:eastAsia="Calibri" w:hAnsi="Calibri" w:cs="Times New Roman"/>
          <w:sz w:val="24"/>
        </w:rPr>
        <w:t>and exercise</w:t>
      </w:r>
      <w:r w:rsidR="000E6AB4">
        <w:rPr>
          <w:rFonts w:ascii="Calibri" w:eastAsia="Calibri" w:hAnsi="Calibri" w:cs="Times New Roman"/>
          <w:sz w:val="24"/>
        </w:rPr>
        <w:t xml:space="preserve"> (</w:t>
      </w:r>
      <w:r w:rsidR="000E6AB4" w:rsidRPr="00BC2E4A">
        <w:rPr>
          <w:rFonts w:ascii="Calibri" w:eastAsia="Calibri" w:hAnsi="Calibri" w:cs="Times New Roman"/>
          <w:i/>
          <w:iCs/>
          <w:sz w:val="24"/>
        </w:rPr>
        <w:t>F</w:t>
      </w:r>
      <w:r w:rsidR="000E6AB4">
        <w:rPr>
          <w:rFonts w:ascii="Calibri" w:eastAsia="Calibri" w:hAnsi="Calibri" w:cs="Times New Roman"/>
          <w:sz w:val="24"/>
        </w:rPr>
        <w:t xml:space="preserve"> </w:t>
      </w:r>
      <w:r w:rsidR="000E6AB4" w:rsidRPr="00D93EAB">
        <w:rPr>
          <w:rFonts w:ascii="Calibri" w:eastAsia="Calibri" w:hAnsi="Calibri" w:cs="Times New Roman"/>
          <w:sz w:val="24"/>
        </w:rPr>
        <w:t>(</w:t>
      </w:r>
      <w:r w:rsidR="00DA5890">
        <w:rPr>
          <w:rFonts w:ascii="Calibri" w:eastAsia="Calibri" w:hAnsi="Calibri" w:cs="Times New Roman"/>
          <w:sz w:val="24"/>
        </w:rPr>
        <w:t>1</w:t>
      </w:r>
      <w:r w:rsidR="000E6AB4" w:rsidRPr="00D93EAB">
        <w:rPr>
          <w:rFonts w:ascii="Calibri" w:eastAsia="Calibri" w:hAnsi="Calibri" w:cs="Times New Roman"/>
          <w:sz w:val="24"/>
        </w:rPr>
        <w:t xml:space="preserve">, </w:t>
      </w:r>
      <w:r w:rsidR="00DA5890">
        <w:rPr>
          <w:rFonts w:ascii="Calibri" w:eastAsia="Calibri" w:hAnsi="Calibri" w:cs="Times New Roman"/>
          <w:sz w:val="24"/>
        </w:rPr>
        <w:t>1</w:t>
      </w:r>
      <w:r w:rsidR="000E6AB4">
        <w:rPr>
          <w:rFonts w:ascii="Calibri" w:eastAsia="Calibri" w:hAnsi="Calibri" w:cs="Times New Roman"/>
          <w:sz w:val="24"/>
        </w:rPr>
        <w:t>4</w:t>
      </w:r>
      <w:r w:rsidR="00DA5890">
        <w:rPr>
          <w:rFonts w:ascii="Calibri" w:eastAsia="Calibri" w:hAnsi="Calibri" w:cs="Times New Roman"/>
          <w:sz w:val="24"/>
        </w:rPr>
        <w:t>2</w:t>
      </w:r>
      <w:r w:rsidR="000E6AB4" w:rsidRPr="00D93EAB">
        <w:rPr>
          <w:rFonts w:ascii="Calibri" w:eastAsia="Calibri" w:hAnsi="Calibri" w:cs="Times New Roman"/>
          <w:sz w:val="24"/>
        </w:rPr>
        <w:t xml:space="preserve">) = </w:t>
      </w:r>
      <w:r w:rsidR="00DA5890">
        <w:rPr>
          <w:rFonts w:ascii="Calibri" w:eastAsia="Calibri" w:hAnsi="Calibri" w:cs="Times New Roman"/>
          <w:sz w:val="24"/>
        </w:rPr>
        <w:t>4</w:t>
      </w:r>
      <w:r w:rsidR="000E6AB4">
        <w:rPr>
          <w:rFonts w:ascii="Calibri" w:eastAsia="Calibri" w:hAnsi="Calibri" w:cs="Times New Roman"/>
          <w:sz w:val="24"/>
        </w:rPr>
        <w:t>.4</w:t>
      </w:r>
      <w:r w:rsidR="00DA5890">
        <w:rPr>
          <w:rFonts w:ascii="Calibri" w:eastAsia="Calibri" w:hAnsi="Calibri" w:cs="Times New Roman"/>
          <w:sz w:val="24"/>
        </w:rPr>
        <w:t>5</w:t>
      </w:r>
      <w:r w:rsidR="000E6AB4" w:rsidRPr="00D93EAB">
        <w:rPr>
          <w:rFonts w:ascii="Calibri" w:eastAsia="Calibri" w:hAnsi="Calibri" w:cs="Times New Roman"/>
          <w:sz w:val="24"/>
        </w:rPr>
        <w:t xml:space="preserve">, </w:t>
      </w:r>
      <w:r w:rsidR="000E6AB4" w:rsidRPr="00C863CC">
        <w:rPr>
          <w:rFonts w:ascii="Calibri" w:eastAsia="Calibri" w:hAnsi="Calibri" w:cs="Times New Roman"/>
          <w:i/>
          <w:iCs/>
          <w:sz w:val="24"/>
        </w:rPr>
        <w:t>p</w:t>
      </w:r>
      <w:r w:rsidR="000E6AB4" w:rsidRPr="00C863CC">
        <w:rPr>
          <w:rFonts w:ascii="Calibri" w:eastAsia="Calibri" w:hAnsi="Calibri" w:cs="Times New Roman"/>
          <w:sz w:val="24"/>
        </w:rPr>
        <w:t xml:space="preserve"> &lt; .001</w:t>
      </w:r>
      <w:r w:rsidR="000E6AB4">
        <w:rPr>
          <w:rFonts w:ascii="Calibri" w:eastAsia="Calibri" w:hAnsi="Calibri" w:cs="Times New Roman"/>
          <w:sz w:val="24"/>
        </w:rPr>
        <w:t>)</w:t>
      </w:r>
      <w:r w:rsidR="00AF7985">
        <w:rPr>
          <w:rFonts w:ascii="Calibri" w:eastAsia="Calibri" w:hAnsi="Calibri" w:cs="Times New Roman"/>
          <w:sz w:val="24"/>
        </w:rPr>
        <w:t xml:space="preserve">. Further examination indicated that the homogeneity of variance assumption was violated, as the </w:t>
      </w:r>
      <w:r w:rsidR="00954B98">
        <w:rPr>
          <w:rFonts w:ascii="Calibri" w:eastAsia="Calibri" w:hAnsi="Calibri" w:cs="Times New Roman"/>
          <w:sz w:val="24"/>
        </w:rPr>
        <w:t>‘</w:t>
      </w:r>
      <w:r w:rsidR="00AF7985">
        <w:rPr>
          <w:rFonts w:ascii="Calibri" w:eastAsia="Calibri" w:hAnsi="Calibri" w:cs="Times New Roman"/>
          <w:sz w:val="24"/>
        </w:rPr>
        <w:t>experimental condition</w:t>
      </w:r>
      <w:r w:rsidR="00954B98">
        <w:rPr>
          <w:rFonts w:ascii="Calibri" w:eastAsia="Calibri" w:hAnsi="Calibri" w:cs="Times New Roman"/>
          <w:sz w:val="24"/>
        </w:rPr>
        <w:t>’</w:t>
      </w:r>
      <w:r w:rsidR="00AF7985">
        <w:rPr>
          <w:rFonts w:ascii="Calibri" w:eastAsia="Calibri" w:hAnsi="Calibri" w:cs="Times New Roman"/>
          <w:sz w:val="24"/>
        </w:rPr>
        <w:t xml:space="preserve"> x ‘openness to belief change’ interaction was significant for the topic of UHC</w:t>
      </w:r>
      <w:r w:rsidR="006D2169">
        <w:rPr>
          <w:rFonts w:ascii="Calibri" w:eastAsia="Calibri" w:hAnsi="Calibri" w:cs="Times New Roman"/>
          <w:sz w:val="24"/>
        </w:rPr>
        <w:t xml:space="preserve"> (</w:t>
      </w:r>
      <w:r w:rsidR="006D2169" w:rsidRPr="00BC2E4A">
        <w:rPr>
          <w:rFonts w:ascii="Calibri" w:eastAsia="Calibri" w:hAnsi="Calibri" w:cs="Times New Roman"/>
          <w:i/>
          <w:iCs/>
          <w:sz w:val="24"/>
        </w:rPr>
        <w:t>F</w:t>
      </w:r>
      <w:r w:rsidR="006D2169">
        <w:rPr>
          <w:rFonts w:ascii="Calibri" w:eastAsia="Calibri" w:hAnsi="Calibri" w:cs="Times New Roman"/>
          <w:sz w:val="24"/>
        </w:rPr>
        <w:t xml:space="preserve"> </w:t>
      </w:r>
      <w:r w:rsidR="006D2169" w:rsidRPr="00D93EAB">
        <w:rPr>
          <w:rFonts w:ascii="Calibri" w:eastAsia="Calibri" w:hAnsi="Calibri" w:cs="Times New Roman"/>
          <w:sz w:val="24"/>
        </w:rPr>
        <w:t>(</w:t>
      </w:r>
      <w:r w:rsidR="006D2169">
        <w:rPr>
          <w:rFonts w:ascii="Calibri" w:eastAsia="Calibri" w:hAnsi="Calibri" w:cs="Times New Roman"/>
          <w:sz w:val="24"/>
        </w:rPr>
        <w:t>4</w:t>
      </w:r>
      <w:r w:rsidR="006D2169" w:rsidRPr="00D93EAB">
        <w:rPr>
          <w:rFonts w:ascii="Calibri" w:eastAsia="Calibri" w:hAnsi="Calibri" w:cs="Times New Roman"/>
          <w:sz w:val="24"/>
        </w:rPr>
        <w:t xml:space="preserve">, </w:t>
      </w:r>
      <w:r w:rsidR="006D2169">
        <w:rPr>
          <w:rFonts w:ascii="Calibri" w:eastAsia="Calibri" w:hAnsi="Calibri" w:cs="Times New Roman"/>
          <w:sz w:val="24"/>
        </w:rPr>
        <w:t>142</w:t>
      </w:r>
      <w:r w:rsidR="006D2169" w:rsidRPr="00D93EAB">
        <w:rPr>
          <w:rFonts w:ascii="Calibri" w:eastAsia="Calibri" w:hAnsi="Calibri" w:cs="Times New Roman"/>
          <w:sz w:val="24"/>
        </w:rPr>
        <w:t xml:space="preserve">) = </w:t>
      </w:r>
      <w:r w:rsidR="006D2169">
        <w:rPr>
          <w:rFonts w:ascii="Calibri" w:eastAsia="Calibri" w:hAnsi="Calibri" w:cs="Times New Roman"/>
          <w:sz w:val="24"/>
        </w:rPr>
        <w:t>4.71</w:t>
      </w:r>
      <w:r w:rsidR="006D2169" w:rsidRPr="00D93EAB">
        <w:rPr>
          <w:rFonts w:ascii="Calibri" w:eastAsia="Calibri" w:hAnsi="Calibri" w:cs="Times New Roman"/>
          <w:sz w:val="24"/>
        </w:rPr>
        <w:t xml:space="preserve">, </w:t>
      </w:r>
      <w:r w:rsidR="006D2169" w:rsidRPr="00C863CC">
        <w:rPr>
          <w:rFonts w:ascii="Calibri" w:eastAsia="Calibri" w:hAnsi="Calibri" w:cs="Times New Roman"/>
          <w:i/>
          <w:iCs/>
          <w:sz w:val="24"/>
        </w:rPr>
        <w:t>p</w:t>
      </w:r>
      <w:r w:rsidR="006D2169" w:rsidRPr="00C863CC">
        <w:rPr>
          <w:rFonts w:ascii="Calibri" w:eastAsia="Calibri" w:hAnsi="Calibri" w:cs="Times New Roman"/>
          <w:sz w:val="24"/>
        </w:rPr>
        <w:t xml:space="preserve"> &lt; .001</w:t>
      </w:r>
      <w:r w:rsidR="006D2169">
        <w:rPr>
          <w:rFonts w:ascii="Calibri" w:eastAsia="Calibri" w:hAnsi="Calibri" w:cs="Times New Roman"/>
          <w:sz w:val="24"/>
        </w:rPr>
        <w:t>)</w:t>
      </w:r>
      <w:r w:rsidR="00AF7985">
        <w:rPr>
          <w:rFonts w:ascii="Calibri" w:eastAsia="Calibri" w:hAnsi="Calibri" w:cs="Times New Roman"/>
          <w:sz w:val="24"/>
        </w:rPr>
        <w:t>.</w:t>
      </w:r>
      <w:r w:rsidR="00852523">
        <w:rPr>
          <w:rFonts w:ascii="Calibri" w:eastAsia="Calibri" w:hAnsi="Calibri" w:cs="Times New Roman"/>
          <w:sz w:val="24"/>
        </w:rPr>
        <w:t xml:space="preserve"> Given that this assumption was violated, we re-examined </w:t>
      </w:r>
      <w:r w:rsidR="00D55B2F">
        <w:rPr>
          <w:rFonts w:ascii="Calibri" w:eastAsia="Calibri" w:hAnsi="Calibri" w:cs="Times New Roman"/>
          <w:sz w:val="24"/>
        </w:rPr>
        <w:t xml:space="preserve">this </w:t>
      </w:r>
      <w:r w:rsidR="00852523">
        <w:rPr>
          <w:rFonts w:ascii="Calibri" w:eastAsia="Calibri" w:hAnsi="Calibri" w:cs="Times New Roman"/>
          <w:sz w:val="24"/>
        </w:rPr>
        <w:t>data with a multiple regression model instead, predicting support for our topic with the predictors of experimental condition, ‘openness to belief change’, and their interaction.</w:t>
      </w:r>
      <w:r w:rsidR="00D66911">
        <w:rPr>
          <w:rFonts w:ascii="Calibri" w:eastAsia="Calibri" w:hAnsi="Calibri" w:cs="Times New Roman"/>
          <w:sz w:val="24"/>
        </w:rPr>
        <w:t xml:space="preserve"> For the topic of UHC, we found a significant main effect of openness to belief change </w:t>
      </w:r>
      <w:r w:rsidR="00D92CB2">
        <w:rPr>
          <w:rFonts w:ascii="Calibri" w:eastAsia="Calibri" w:hAnsi="Calibri" w:cs="Times New Roman"/>
          <w:sz w:val="24"/>
        </w:rPr>
        <w:t>(ß</w:t>
      </w:r>
      <w:r w:rsidR="00D92CB2">
        <w:rPr>
          <w:rFonts w:ascii="Calibri" w:eastAsia="Calibri" w:hAnsi="Calibri" w:cs="Times New Roman"/>
          <w:sz w:val="24"/>
          <w:vertAlign w:val="subscript"/>
        </w:rPr>
        <w:t>belief change</w:t>
      </w:r>
      <w:r w:rsidR="00D92CB2" w:rsidRPr="00C863CC">
        <w:rPr>
          <w:rFonts w:ascii="Calibri" w:eastAsia="Calibri" w:hAnsi="Calibri" w:cs="Times New Roman"/>
          <w:sz w:val="24"/>
        </w:rPr>
        <w:t xml:space="preserve"> =</w:t>
      </w:r>
      <w:r w:rsidR="00D92CB2">
        <w:rPr>
          <w:rFonts w:ascii="Calibri" w:eastAsia="Calibri" w:hAnsi="Calibri" w:cs="Times New Roman"/>
          <w:sz w:val="24"/>
        </w:rPr>
        <w:t xml:space="preserve"> </w:t>
      </w:r>
      <w:r w:rsidR="0007627F" w:rsidRPr="0007627F">
        <w:rPr>
          <w:rFonts w:ascii="Calibri" w:eastAsia="Calibri" w:hAnsi="Calibri" w:cs="Times New Roman"/>
          <w:sz w:val="24"/>
        </w:rPr>
        <w:t>0.660</w:t>
      </w:r>
      <w:r w:rsidR="00D92CB2">
        <w:rPr>
          <w:rFonts w:ascii="Calibri" w:eastAsia="Calibri" w:hAnsi="Calibri" w:cs="Times New Roman"/>
          <w:sz w:val="24"/>
        </w:rPr>
        <w:t xml:space="preserve">, </w:t>
      </w:r>
      <w:r w:rsidR="00D92CB2" w:rsidRPr="00C863CC">
        <w:rPr>
          <w:rFonts w:ascii="Calibri" w:eastAsia="Calibri" w:hAnsi="Calibri" w:cs="Times New Roman"/>
          <w:i/>
          <w:iCs/>
          <w:sz w:val="24"/>
        </w:rPr>
        <w:t>p</w:t>
      </w:r>
      <w:r w:rsidR="00D92CB2" w:rsidRPr="00C863CC">
        <w:rPr>
          <w:rFonts w:ascii="Calibri" w:eastAsia="Calibri" w:hAnsi="Calibri" w:cs="Times New Roman"/>
          <w:sz w:val="24"/>
        </w:rPr>
        <w:t xml:space="preserve"> </w:t>
      </w:r>
      <w:r w:rsidR="0007627F">
        <w:rPr>
          <w:rFonts w:ascii="Calibri" w:eastAsia="Calibri" w:hAnsi="Calibri" w:cs="Times New Roman"/>
          <w:sz w:val="24"/>
        </w:rPr>
        <w:t>&lt;</w:t>
      </w:r>
      <w:r w:rsidR="00D92CB2">
        <w:rPr>
          <w:rFonts w:ascii="Calibri" w:eastAsia="Calibri" w:hAnsi="Calibri" w:cs="Times New Roman"/>
          <w:sz w:val="24"/>
        </w:rPr>
        <w:t xml:space="preserve"> .0</w:t>
      </w:r>
      <w:r w:rsidR="0007627F">
        <w:rPr>
          <w:rFonts w:ascii="Calibri" w:eastAsia="Calibri" w:hAnsi="Calibri" w:cs="Times New Roman"/>
          <w:sz w:val="24"/>
        </w:rPr>
        <w:t>01</w:t>
      </w:r>
      <w:r w:rsidR="00D92CB2">
        <w:rPr>
          <w:rFonts w:ascii="Calibri" w:eastAsia="Calibri" w:hAnsi="Calibri" w:cs="Times New Roman"/>
          <w:sz w:val="24"/>
        </w:rPr>
        <w:t xml:space="preserve">) </w:t>
      </w:r>
      <w:r w:rsidR="00D66911">
        <w:rPr>
          <w:rFonts w:ascii="Calibri" w:eastAsia="Calibri" w:hAnsi="Calibri" w:cs="Times New Roman"/>
          <w:sz w:val="24"/>
        </w:rPr>
        <w:t>and the pragmatic condition</w:t>
      </w:r>
      <w:r w:rsidR="00C459C9">
        <w:rPr>
          <w:rFonts w:ascii="Calibri" w:eastAsia="Calibri" w:hAnsi="Calibri" w:cs="Times New Roman"/>
          <w:sz w:val="24"/>
        </w:rPr>
        <w:t xml:space="preserve"> (ß</w:t>
      </w:r>
      <w:r w:rsidR="00C459C9">
        <w:rPr>
          <w:rFonts w:ascii="Calibri" w:eastAsia="Calibri" w:hAnsi="Calibri" w:cs="Times New Roman"/>
          <w:sz w:val="24"/>
          <w:vertAlign w:val="subscript"/>
        </w:rPr>
        <w:t>pragmatic</w:t>
      </w:r>
      <w:r w:rsidR="00C459C9" w:rsidRPr="00C863CC">
        <w:rPr>
          <w:rFonts w:ascii="Calibri" w:eastAsia="Calibri" w:hAnsi="Calibri" w:cs="Times New Roman"/>
          <w:sz w:val="24"/>
        </w:rPr>
        <w:t xml:space="preserve"> =</w:t>
      </w:r>
      <w:r w:rsidR="00C459C9">
        <w:rPr>
          <w:rFonts w:ascii="Calibri" w:eastAsia="Calibri" w:hAnsi="Calibri" w:cs="Times New Roman"/>
          <w:sz w:val="24"/>
        </w:rPr>
        <w:t xml:space="preserve"> </w:t>
      </w:r>
      <w:r w:rsidR="00C459C9" w:rsidRPr="0007627F">
        <w:rPr>
          <w:rFonts w:ascii="Calibri" w:eastAsia="Calibri" w:hAnsi="Calibri" w:cs="Times New Roman"/>
          <w:sz w:val="24"/>
        </w:rPr>
        <w:lastRenderedPageBreak/>
        <w:t>6</w:t>
      </w:r>
      <w:r w:rsidR="009F6128">
        <w:rPr>
          <w:rFonts w:ascii="Calibri" w:eastAsia="Calibri" w:hAnsi="Calibri" w:cs="Times New Roman"/>
          <w:sz w:val="24"/>
        </w:rPr>
        <w:t>.5</w:t>
      </w:r>
      <w:r w:rsidR="00C459C9" w:rsidRPr="0007627F">
        <w:rPr>
          <w:rFonts w:ascii="Calibri" w:eastAsia="Calibri" w:hAnsi="Calibri" w:cs="Times New Roman"/>
          <w:sz w:val="24"/>
        </w:rPr>
        <w:t>0</w:t>
      </w:r>
      <w:r w:rsidR="00C459C9">
        <w:rPr>
          <w:rFonts w:ascii="Calibri" w:eastAsia="Calibri" w:hAnsi="Calibri" w:cs="Times New Roman"/>
          <w:sz w:val="24"/>
        </w:rPr>
        <w:t xml:space="preserve">, </w:t>
      </w:r>
      <w:r w:rsidR="00C459C9" w:rsidRPr="00C863CC">
        <w:rPr>
          <w:rFonts w:ascii="Calibri" w:eastAsia="Calibri" w:hAnsi="Calibri" w:cs="Times New Roman"/>
          <w:i/>
          <w:iCs/>
          <w:sz w:val="24"/>
        </w:rPr>
        <w:t>p</w:t>
      </w:r>
      <w:r w:rsidR="00C459C9" w:rsidRPr="00C863CC">
        <w:rPr>
          <w:rFonts w:ascii="Calibri" w:eastAsia="Calibri" w:hAnsi="Calibri" w:cs="Times New Roman"/>
          <w:sz w:val="24"/>
        </w:rPr>
        <w:t xml:space="preserve"> </w:t>
      </w:r>
      <w:r w:rsidR="00C459C9">
        <w:rPr>
          <w:rFonts w:ascii="Calibri" w:eastAsia="Calibri" w:hAnsi="Calibri" w:cs="Times New Roman"/>
          <w:sz w:val="24"/>
        </w:rPr>
        <w:t>&lt; .001)</w:t>
      </w:r>
      <w:r w:rsidR="00D66911">
        <w:rPr>
          <w:rFonts w:ascii="Calibri" w:eastAsia="Calibri" w:hAnsi="Calibri" w:cs="Times New Roman"/>
          <w:sz w:val="24"/>
        </w:rPr>
        <w:t xml:space="preserve">, as well as significant interactions between openness to belief change and the moral piggybacking </w:t>
      </w:r>
      <w:r w:rsidR="00445C7E">
        <w:rPr>
          <w:rFonts w:ascii="Calibri" w:eastAsia="Calibri" w:hAnsi="Calibri" w:cs="Times New Roman"/>
          <w:sz w:val="24"/>
        </w:rPr>
        <w:t>(ß</w:t>
      </w:r>
      <w:r w:rsidR="00445C7E">
        <w:rPr>
          <w:rFonts w:ascii="Calibri" w:eastAsia="Calibri" w:hAnsi="Calibri" w:cs="Times New Roman"/>
          <w:sz w:val="24"/>
          <w:vertAlign w:val="subscript"/>
        </w:rPr>
        <w:t>belief change x piggybacking</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07735E">
        <w:rPr>
          <w:rFonts w:ascii="Calibri" w:eastAsia="Calibri" w:hAnsi="Calibri" w:cs="Times New Roman"/>
          <w:sz w:val="24"/>
        </w:rPr>
        <w:t>-0</w:t>
      </w:r>
      <w:r w:rsidR="00445C7E" w:rsidRPr="0007627F">
        <w:rPr>
          <w:rFonts w:ascii="Calibri" w:eastAsia="Calibri" w:hAnsi="Calibri" w:cs="Times New Roman"/>
          <w:sz w:val="24"/>
        </w:rPr>
        <w:t>.</w:t>
      </w:r>
      <w:r w:rsidR="0007735E">
        <w:rPr>
          <w:rFonts w:ascii="Calibri" w:eastAsia="Calibri" w:hAnsi="Calibri" w:cs="Times New Roman"/>
          <w:sz w:val="24"/>
        </w:rPr>
        <w:t>594</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7A05D1">
        <w:rPr>
          <w:rFonts w:ascii="Calibri" w:eastAsia="Calibri" w:hAnsi="Calibri" w:cs="Times New Roman"/>
          <w:sz w:val="24"/>
        </w:rPr>
        <w:t>=</w:t>
      </w:r>
      <w:r w:rsidR="00445C7E">
        <w:rPr>
          <w:rFonts w:ascii="Calibri" w:eastAsia="Calibri" w:hAnsi="Calibri" w:cs="Times New Roman"/>
          <w:sz w:val="24"/>
        </w:rPr>
        <w:t xml:space="preserve"> .0</w:t>
      </w:r>
      <w:r w:rsidR="007A05D1">
        <w:rPr>
          <w:rFonts w:ascii="Calibri" w:eastAsia="Calibri" w:hAnsi="Calibri" w:cs="Times New Roman"/>
          <w:sz w:val="24"/>
        </w:rPr>
        <w:t>14</w:t>
      </w:r>
      <w:r w:rsidR="00445C7E">
        <w:rPr>
          <w:rFonts w:ascii="Calibri" w:eastAsia="Calibri" w:hAnsi="Calibri" w:cs="Times New Roman"/>
          <w:sz w:val="24"/>
        </w:rPr>
        <w:t>)</w:t>
      </w:r>
      <w:r w:rsidR="00836D24">
        <w:rPr>
          <w:rFonts w:ascii="Calibri" w:eastAsia="Calibri" w:hAnsi="Calibri" w:cs="Times New Roman"/>
          <w:sz w:val="24"/>
        </w:rPr>
        <w:t>, moral responsibility (ß</w:t>
      </w:r>
      <w:r w:rsidR="00836D24">
        <w:rPr>
          <w:rFonts w:ascii="Calibri" w:eastAsia="Calibri" w:hAnsi="Calibri" w:cs="Times New Roman"/>
          <w:sz w:val="24"/>
          <w:vertAlign w:val="subscript"/>
        </w:rPr>
        <w:t>belief change</w:t>
      </w:r>
      <w:r w:rsidR="002F3701">
        <w:rPr>
          <w:rFonts w:ascii="Calibri" w:eastAsia="Calibri" w:hAnsi="Calibri" w:cs="Times New Roman"/>
          <w:sz w:val="24"/>
          <w:vertAlign w:val="subscript"/>
        </w:rPr>
        <w:t xml:space="preserve"> x responsibility</w:t>
      </w:r>
      <w:r w:rsidR="00836D24" w:rsidRPr="00C863CC">
        <w:rPr>
          <w:rFonts w:ascii="Calibri" w:eastAsia="Calibri" w:hAnsi="Calibri" w:cs="Times New Roman"/>
          <w:sz w:val="24"/>
        </w:rPr>
        <w:t xml:space="preserve"> =</w:t>
      </w:r>
      <w:r w:rsidR="00836D24">
        <w:rPr>
          <w:rFonts w:ascii="Calibri" w:eastAsia="Calibri" w:hAnsi="Calibri" w:cs="Times New Roman"/>
          <w:sz w:val="24"/>
        </w:rPr>
        <w:t xml:space="preserve"> </w:t>
      </w:r>
      <w:r w:rsidR="00836D24" w:rsidRPr="0007627F">
        <w:rPr>
          <w:rFonts w:ascii="Calibri" w:eastAsia="Calibri" w:hAnsi="Calibri" w:cs="Times New Roman"/>
          <w:sz w:val="24"/>
        </w:rPr>
        <w:t>0.</w:t>
      </w:r>
      <w:r w:rsidR="00832615">
        <w:rPr>
          <w:rFonts w:ascii="Calibri" w:eastAsia="Calibri" w:hAnsi="Calibri" w:cs="Times New Roman"/>
          <w:sz w:val="24"/>
        </w:rPr>
        <w:t>2</w:t>
      </w:r>
      <w:r w:rsidR="00836D24" w:rsidRPr="0007627F">
        <w:rPr>
          <w:rFonts w:ascii="Calibri" w:eastAsia="Calibri" w:hAnsi="Calibri" w:cs="Times New Roman"/>
          <w:sz w:val="24"/>
        </w:rPr>
        <w:t>6</w:t>
      </w:r>
      <w:r w:rsidR="00832615">
        <w:rPr>
          <w:rFonts w:ascii="Calibri" w:eastAsia="Calibri" w:hAnsi="Calibri" w:cs="Times New Roman"/>
          <w:sz w:val="24"/>
        </w:rPr>
        <w:t>4</w:t>
      </w:r>
      <w:r w:rsidR="00836D24">
        <w:rPr>
          <w:rFonts w:ascii="Calibri" w:eastAsia="Calibri" w:hAnsi="Calibri" w:cs="Times New Roman"/>
          <w:sz w:val="24"/>
        </w:rPr>
        <w:t xml:space="preserve">, </w:t>
      </w:r>
      <w:r w:rsidR="00836D24" w:rsidRPr="00C863CC">
        <w:rPr>
          <w:rFonts w:ascii="Calibri" w:eastAsia="Calibri" w:hAnsi="Calibri" w:cs="Times New Roman"/>
          <w:i/>
          <w:iCs/>
          <w:sz w:val="24"/>
        </w:rPr>
        <w:t>p</w:t>
      </w:r>
      <w:r w:rsidR="00836D24" w:rsidRPr="00C863CC">
        <w:rPr>
          <w:rFonts w:ascii="Calibri" w:eastAsia="Calibri" w:hAnsi="Calibri" w:cs="Times New Roman"/>
          <w:sz w:val="24"/>
        </w:rPr>
        <w:t xml:space="preserve"> </w:t>
      </w:r>
      <w:r w:rsidR="00B77C39">
        <w:rPr>
          <w:rFonts w:ascii="Calibri" w:eastAsia="Calibri" w:hAnsi="Calibri" w:cs="Times New Roman"/>
          <w:sz w:val="24"/>
        </w:rPr>
        <w:t>=</w:t>
      </w:r>
      <w:r w:rsidR="00836D24">
        <w:rPr>
          <w:rFonts w:ascii="Calibri" w:eastAsia="Calibri" w:hAnsi="Calibri" w:cs="Times New Roman"/>
          <w:sz w:val="24"/>
        </w:rPr>
        <w:t xml:space="preserve"> .0</w:t>
      </w:r>
      <w:r w:rsidR="00B77C39">
        <w:rPr>
          <w:rFonts w:ascii="Calibri" w:eastAsia="Calibri" w:hAnsi="Calibri" w:cs="Times New Roman"/>
          <w:sz w:val="24"/>
        </w:rPr>
        <w:t>40</w:t>
      </w:r>
      <w:r w:rsidR="00836D24">
        <w:rPr>
          <w:rFonts w:ascii="Calibri" w:eastAsia="Calibri" w:hAnsi="Calibri" w:cs="Times New Roman"/>
          <w:sz w:val="24"/>
        </w:rPr>
        <w:t>),</w:t>
      </w:r>
      <w:r w:rsidR="00445C7E">
        <w:rPr>
          <w:rFonts w:ascii="Calibri" w:eastAsia="Calibri" w:hAnsi="Calibri" w:cs="Times New Roman"/>
          <w:sz w:val="24"/>
        </w:rPr>
        <w:t xml:space="preserve"> </w:t>
      </w:r>
      <w:r w:rsidR="00D66911">
        <w:rPr>
          <w:rFonts w:ascii="Calibri" w:eastAsia="Calibri" w:hAnsi="Calibri" w:cs="Times New Roman"/>
          <w:sz w:val="24"/>
        </w:rPr>
        <w:t xml:space="preserve">and </w:t>
      </w:r>
      <w:r w:rsidR="00836D24">
        <w:rPr>
          <w:rFonts w:ascii="Calibri" w:eastAsia="Calibri" w:hAnsi="Calibri" w:cs="Times New Roman"/>
          <w:sz w:val="24"/>
        </w:rPr>
        <w:t xml:space="preserve">the </w:t>
      </w:r>
      <w:r w:rsidR="00D66911">
        <w:rPr>
          <w:rFonts w:ascii="Calibri" w:eastAsia="Calibri" w:hAnsi="Calibri" w:cs="Times New Roman"/>
          <w:sz w:val="24"/>
        </w:rPr>
        <w:t>pragmatic conditions</w:t>
      </w:r>
      <w:r w:rsidR="00445C7E">
        <w:rPr>
          <w:rFonts w:ascii="Calibri" w:eastAsia="Calibri" w:hAnsi="Calibri" w:cs="Times New Roman"/>
          <w:sz w:val="24"/>
        </w:rPr>
        <w:t xml:space="preserve"> (ß</w:t>
      </w:r>
      <w:r w:rsidR="00445C7E">
        <w:rPr>
          <w:rFonts w:ascii="Calibri" w:eastAsia="Calibri" w:hAnsi="Calibri" w:cs="Times New Roman"/>
          <w:sz w:val="24"/>
          <w:vertAlign w:val="subscript"/>
        </w:rPr>
        <w:t>belief change x pragmatic</w:t>
      </w:r>
      <w:r w:rsidR="00445C7E" w:rsidRPr="00C863CC">
        <w:rPr>
          <w:rFonts w:ascii="Calibri" w:eastAsia="Calibri" w:hAnsi="Calibri" w:cs="Times New Roman"/>
          <w:sz w:val="24"/>
        </w:rPr>
        <w:t xml:space="preserve"> =</w:t>
      </w:r>
      <w:r w:rsidR="00445C7E">
        <w:rPr>
          <w:rFonts w:ascii="Calibri" w:eastAsia="Calibri" w:hAnsi="Calibri" w:cs="Times New Roman"/>
          <w:sz w:val="24"/>
        </w:rPr>
        <w:t xml:space="preserve"> </w:t>
      </w:r>
      <w:r w:rsidR="00445C7E" w:rsidRPr="0007627F">
        <w:rPr>
          <w:rFonts w:ascii="Calibri" w:eastAsia="Calibri" w:hAnsi="Calibri" w:cs="Times New Roman"/>
          <w:sz w:val="24"/>
        </w:rPr>
        <w:t>0.</w:t>
      </w:r>
      <w:r w:rsidR="008C3DF8">
        <w:rPr>
          <w:rFonts w:ascii="Calibri" w:eastAsia="Calibri" w:hAnsi="Calibri" w:cs="Times New Roman"/>
          <w:sz w:val="24"/>
        </w:rPr>
        <w:t>22</w:t>
      </w:r>
      <w:r w:rsidR="00445C7E" w:rsidRPr="0007627F">
        <w:rPr>
          <w:rFonts w:ascii="Calibri" w:eastAsia="Calibri" w:hAnsi="Calibri" w:cs="Times New Roman"/>
          <w:sz w:val="24"/>
        </w:rPr>
        <w:t>6</w:t>
      </w:r>
      <w:r w:rsidR="00445C7E">
        <w:rPr>
          <w:rFonts w:ascii="Calibri" w:eastAsia="Calibri" w:hAnsi="Calibri" w:cs="Times New Roman"/>
          <w:sz w:val="24"/>
        </w:rPr>
        <w:t xml:space="preserve">, </w:t>
      </w:r>
      <w:r w:rsidR="00445C7E" w:rsidRPr="00C863CC">
        <w:rPr>
          <w:rFonts w:ascii="Calibri" w:eastAsia="Calibri" w:hAnsi="Calibri" w:cs="Times New Roman"/>
          <w:i/>
          <w:iCs/>
          <w:sz w:val="24"/>
        </w:rPr>
        <w:t>p</w:t>
      </w:r>
      <w:r w:rsidR="00445C7E" w:rsidRPr="00C863CC">
        <w:rPr>
          <w:rFonts w:ascii="Calibri" w:eastAsia="Calibri" w:hAnsi="Calibri" w:cs="Times New Roman"/>
          <w:sz w:val="24"/>
        </w:rPr>
        <w:t xml:space="preserve"> </w:t>
      </w:r>
      <w:r w:rsidR="00445C7E">
        <w:rPr>
          <w:rFonts w:ascii="Calibri" w:eastAsia="Calibri" w:hAnsi="Calibri" w:cs="Times New Roman"/>
          <w:sz w:val="24"/>
        </w:rPr>
        <w:t>&lt; .001)</w:t>
      </w:r>
      <w:r w:rsidR="00D66911">
        <w:rPr>
          <w:rFonts w:ascii="Calibri" w:eastAsia="Calibri" w:hAnsi="Calibri" w:cs="Times New Roman"/>
          <w:sz w:val="24"/>
        </w:rPr>
        <w:t>.</w:t>
      </w:r>
    </w:p>
    <w:p w14:paraId="58FF7E97" w14:textId="3489EA9A" w:rsidR="00F52C77" w:rsidRPr="004A08ED" w:rsidRDefault="00FF17E9"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Moral Conviction Manipulation – Level of Moral Conviction Regarding [Topic]</w:t>
      </w:r>
    </w:p>
    <w:p w14:paraId="5CA853A6" w14:textId="5C82E90E" w:rsidR="00F52C77" w:rsidRDefault="00070753" w:rsidP="00B61C56">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To test H2, we conducted an ANCOVA model with our moral conviction manipulation with our moral conviction manipulation as a between-subjects factor. Our dependent variable for each ANCOVA was the primary outcome of </w:t>
      </w:r>
      <w:r w:rsidR="00E110E0">
        <w:rPr>
          <w:rFonts w:ascii="Calibri" w:eastAsia="Calibri" w:hAnsi="Calibri" w:cs="Times New Roman"/>
          <w:sz w:val="24"/>
        </w:rPr>
        <w:t>level of moral conviction for a given topic</w:t>
      </w:r>
      <w:r>
        <w:rPr>
          <w:rFonts w:ascii="Calibri" w:eastAsia="Calibri" w:hAnsi="Calibri" w:cs="Times New Roman"/>
          <w:sz w:val="24"/>
        </w:rPr>
        <w:t xml:space="preserve">, our main independent variable was assignment to one of our four experimental conditions, or a control, and all of our analysis was conditioned on openness to belief change for their respective topic. </w:t>
      </w:r>
      <w:r w:rsidR="00F140C2">
        <w:rPr>
          <w:rFonts w:ascii="Calibri" w:eastAsia="Calibri" w:hAnsi="Calibri" w:cs="Times New Roman"/>
          <w:sz w:val="24"/>
        </w:rPr>
        <w:t xml:space="preserve">There was </w:t>
      </w:r>
      <w:r w:rsidR="002B28F5">
        <w:rPr>
          <w:rFonts w:ascii="Calibri" w:eastAsia="Calibri" w:hAnsi="Calibri" w:cs="Times New Roman"/>
          <w:sz w:val="24"/>
        </w:rPr>
        <w:t>no support for</w:t>
      </w:r>
      <w:r w:rsidR="00F140C2">
        <w:rPr>
          <w:rFonts w:ascii="Calibri" w:eastAsia="Calibri" w:hAnsi="Calibri" w:cs="Times New Roman"/>
          <w:sz w:val="24"/>
        </w:rPr>
        <w:t xml:space="preserve"> H2</w:t>
      </w:r>
      <w:r w:rsidR="00003096">
        <w:rPr>
          <w:rFonts w:ascii="Calibri" w:eastAsia="Calibri" w:hAnsi="Calibri" w:cs="Times New Roman"/>
          <w:sz w:val="24"/>
        </w:rPr>
        <w:t xml:space="preserve">, as our moral conviction manipulation had no main effect on moral conviction felt for: 1) </w:t>
      </w:r>
      <w:r w:rsidR="00003096" w:rsidRPr="004F72C1">
        <w:rPr>
          <w:rFonts w:ascii="Calibri" w:eastAsia="Calibri" w:hAnsi="Calibri" w:cs="Times New Roman"/>
          <w:sz w:val="24"/>
          <w:u w:val="single"/>
        </w:rPr>
        <w:t>Universal Health Care</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w:t>
      </w:r>
      <w:r w:rsidR="005B6395">
        <w:rPr>
          <w:rFonts w:ascii="Calibri" w:eastAsia="Calibri" w:hAnsi="Calibri" w:cs="Times New Roman"/>
          <w:sz w:val="24"/>
        </w:rPr>
        <w:t>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5B6395">
        <w:rPr>
          <w:rFonts w:ascii="Calibri" w:eastAsia="Calibri" w:hAnsi="Calibri" w:cs="Times New Roman"/>
          <w:sz w:val="24"/>
        </w:rPr>
        <w:t>456</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2) </w:t>
      </w:r>
      <w:r w:rsidR="00003096">
        <w:rPr>
          <w:rFonts w:ascii="Calibri" w:eastAsia="Calibri" w:hAnsi="Calibri" w:cs="Times New Roman"/>
          <w:sz w:val="24"/>
          <w:u w:val="single"/>
        </w:rPr>
        <w:t>Capital Punishment</w:t>
      </w:r>
      <w:r w:rsidR="00003096" w:rsidRPr="009664CD">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FF18CA">
        <w:rPr>
          <w:rFonts w:ascii="Calibri" w:eastAsia="Calibri" w:hAnsi="Calibri" w:cs="Times New Roman"/>
          <w:sz w:val="24"/>
        </w:rPr>
        <w:t>3</w:t>
      </w:r>
      <w:r w:rsidR="00B81746">
        <w:rPr>
          <w:rFonts w:ascii="Calibri" w:eastAsia="Calibri" w:hAnsi="Calibri" w:cs="Times New Roman"/>
          <w:sz w:val="24"/>
        </w:rPr>
        <w:t>45</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3) </w:t>
      </w:r>
      <w:r w:rsidR="00003096">
        <w:rPr>
          <w:rFonts w:ascii="Calibri" w:eastAsia="Calibri" w:hAnsi="Calibri" w:cs="Times New Roman"/>
          <w:sz w:val="24"/>
          <w:u w:val="single"/>
        </w:rPr>
        <w:t>Climate Change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003096">
        <w:rPr>
          <w:rFonts w:ascii="Calibri" w:eastAsia="Calibri" w:hAnsi="Calibri" w:cs="Times New Roman"/>
          <w:sz w:val="24"/>
        </w:rPr>
        <w:t>0.</w:t>
      </w:r>
      <w:r w:rsidR="00471CA8">
        <w:rPr>
          <w:rFonts w:ascii="Calibri" w:eastAsia="Calibri" w:hAnsi="Calibri" w:cs="Times New Roman"/>
          <w:sz w:val="24"/>
        </w:rPr>
        <w:t>9</w:t>
      </w:r>
      <w:r w:rsidR="00B81746">
        <w:rPr>
          <w:rFonts w:ascii="Calibri" w:eastAsia="Calibri" w:hAnsi="Calibri" w:cs="Times New Roman"/>
          <w:sz w:val="24"/>
        </w:rPr>
        <w:t>4</w:t>
      </w:r>
      <w:r w:rsidR="00471CA8">
        <w:rPr>
          <w:rFonts w:ascii="Calibri" w:eastAsia="Calibri" w:hAnsi="Calibri" w:cs="Times New Roman"/>
          <w:sz w:val="24"/>
        </w:rPr>
        <w:t>1</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 xml:space="preserve">); or 4) </w:t>
      </w:r>
      <w:r w:rsidR="00003096">
        <w:rPr>
          <w:rFonts w:ascii="Calibri" w:eastAsia="Calibri" w:hAnsi="Calibri" w:cs="Times New Roman"/>
          <w:sz w:val="24"/>
          <w:u w:val="single"/>
        </w:rPr>
        <w:t>Exercise</w:t>
      </w:r>
      <w:r w:rsidR="00003096" w:rsidRPr="00A20633">
        <w:rPr>
          <w:rFonts w:ascii="Calibri" w:eastAsia="Calibri" w:hAnsi="Calibri" w:cs="Times New Roman"/>
          <w:sz w:val="24"/>
        </w:rPr>
        <w:t>,</w:t>
      </w:r>
      <w:r w:rsidR="00003096">
        <w:rPr>
          <w:rFonts w:ascii="Calibri" w:eastAsia="Calibri" w:hAnsi="Calibri" w:cs="Times New Roman"/>
          <w:sz w:val="24"/>
        </w:rPr>
        <w:t xml:space="preserve"> (</w:t>
      </w:r>
      <w:r w:rsidR="00003096" w:rsidRPr="00BC2E4A">
        <w:rPr>
          <w:rFonts w:ascii="Calibri" w:eastAsia="Calibri" w:hAnsi="Calibri" w:cs="Times New Roman"/>
          <w:i/>
          <w:iCs/>
          <w:sz w:val="24"/>
        </w:rPr>
        <w:t>F</w:t>
      </w:r>
      <w:r w:rsidR="00003096">
        <w:rPr>
          <w:rFonts w:ascii="Calibri" w:eastAsia="Calibri" w:hAnsi="Calibri" w:cs="Times New Roman"/>
          <w:sz w:val="24"/>
        </w:rPr>
        <w:t xml:space="preserve"> </w:t>
      </w:r>
      <w:r w:rsidR="00003096" w:rsidRPr="00D93EAB">
        <w:rPr>
          <w:rFonts w:ascii="Calibri" w:eastAsia="Calibri" w:hAnsi="Calibri" w:cs="Times New Roman"/>
          <w:sz w:val="24"/>
        </w:rPr>
        <w:t>(</w:t>
      </w:r>
      <w:r w:rsidR="00003096">
        <w:rPr>
          <w:rFonts w:ascii="Calibri" w:eastAsia="Calibri" w:hAnsi="Calibri" w:cs="Times New Roman"/>
          <w:sz w:val="24"/>
        </w:rPr>
        <w:t>4</w:t>
      </w:r>
      <w:r w:rsidR="00003096" w:rsidRPr="00D93EAB">
        <w:rPr>
          <w:rFonts w:ascii="Calibri" w:eastAsia="Calibri" w:hAnsi="Calibri" w:cs="Times New Roman"/>
          <w:sz w:val="24"/>
        </w:rPr>
        <w:t xml:space="preserve">, </w:t>
      </w:r>
      <w:r w:rsidR="00003096">
        <w:rPr>
          <w:rFonts w:ascii="Calibri" w:eastAsia="Calibri" w:hAnsi="Calibri" w:cs="Times New Roman"/>
          <w:sz w:val="24"/>
        </w:rPr>
        <w:t>146</w:t>
      </w:r>
      <w:r w:rsidR="00003096" w:rsidRPr="00D93EAB">
        <w:rPr>
          <w:rFonts w:ascii="Calibri" w:eastAsia="Calibri" w:hAnsi="Calibri" w:cs="Times New Roman"/>
          <w:sz w:val="24"/>
        </w:rPr>
        <w:t xml:space="preserve">) = </w:t>
      </w:r>
      <w:r w:rsidR="005D2892">
        <w:rPr>
          <w:rFonts w:ascii="Calibri" w:eastAsia="Calibri" w:hAnsi="Calibri" w:cs="Times New Roman"/>
          <w:sz w:val="24"/>
        </w:rPr>
        <w:t>0</w:t>
      </w:r>
      <w:r w:rsidR="00003096">
        <w:rPr>
          <w:rFonts w:ascii="Calibri" w:eastAsia="Calibri" w:hAnsi="Calibri" w:cs="Times New Roman"/>
          <w:sz w:val="24"/>
        </w:rPr>
        <w:t>.2</w:t>
      </w:r>
      <w:r w:rsidR="005D2892">
        <w:rPr>
          <w:rFonts w:ascii="Calibri" w:eastAsia="Calibri" w:hAnsi="Calibri" w:cs="Times New Roman"/>
          <w:sz w:val="24"/>
        </w:rPr>
        <w:t>48</w:t>
      </w:r>
      <w:r w:rsidR="00003096" w:rsidRPr="00D93EAB">
        <w:rPr>
          <w:rFonts w:ascii="Calibri" w:eastAsia="Calibri" w:hAnsi="Calibri" w:cs="Times New Roman"/>
          <w:sz w:val="24"/>
        </w:rPr>
        <w:t>,</w:t>
      </w:r>
      <w:r w:rsidR="00003096">
        <w:rPr>
          <w:rFonts w:ascii="Calibri" w:eastAsia="Calibri" w:hAnsi="Calibri" w:cs="Times New Roman"/>
          <w:sz w:val="24"/>
        </w:rPr>
        <w:t xml:space="preserve"> </w:t>
      </w:r>
      <w:r w:rsidR="00003096" w:rsidRPr="00C863CC">
        <w:rPr>
          <w:rFonts w:ascii="Calibri" w:eastAsia="Calibri" w:hAnsi="Calibri" w:cs="Times New Roman"/>
          <w:i/>
          <w:iCs/>
          <w:sz w:val="24"/>
        </w:rPr>
        <w:t>p</w:t>
      </w:r>
      <w:r w:rsidR="00003096" w:rsidRPr="00C863CC">
        <w:rPr>
          <w:rFonts w:ascii="Calibri" w:eastAsia="Calibri" w:hAnsi="Calibri" w:cs="Times New Roman"/>
          <w:sz w:val="24"/>
        </w:rPr>
        <w:t xml:space="preserve"> </w:t>
      </w:r>
      <w:r w:rsidR="00003096">
        <w:rPr>
          <w:rFonts w:ascii="Calibri" w:eastAsia="Calibri" w:hAnsi="Calibri" w:cs="Times New Roman"/>
          <w:sz w:val="24"/>
        </w:rPr>
        <w:t xml:space="preserve">= </w:t>
      </w:r>
      <w:r w:rsidR="00003096">
        <w:rPr>
          <w:rFonts w:ascii="Calibri" w:eastAsia="Calibri" w:hAnsi="Calibri" w:cs="Times New Roman"/>
          <w:i/>
          <w:iCs/>
          <w:sz w:val="24"/>
        </w:rPr>
        <w:t>NS</w:t>
      </w:r>
      <w:r w:rsidR="00003096">
        <w:rPr>
          <w:rFonts w:ascii="Calibri" w:eastAsia="Calibri" w:hAnsi="Calibri" w:cs="Times New Roman"/>
          <w:sz w:val="24"/>
        </w:rPr>
        <w:t>)</w:t>
      </w:r>
      <w:r w:rsidR="00F140C2">
        <w:rPr>
          <w:rFonts w:ascii="Calibri" w:eastAsia="Calibri" w:hAnsi="Calibri" w:cs="Times New Roman"/>
          <w:sz w:val="24"/>
        </w:rPr>
        <w:t xml:space="preserve">. Experimental </w:t>
      </w:r>
      <w:r w:rsidR="00003096">
        <w:rPr>
          <w:rFonts w:ascii="Calibri" w:eastAsia="Calibri" w:hAnsi="Calibri" w:cs="Times New Roman"/>
          <w:sz w:val="24"/>
        </w:rPr>
        <w:t>conditions</w:t>
      </w:r>
      <w:r w:rsidR="00F140C2">
        <w:rPr>
          <w:rFonts w:ascii="Calibri" w:eastAsia="Calibri" w:hAnsi="Calibri" w:cs="Times New Roman"/>
          <w:sz w:val="24"/>
        </w:rPr>
        <w:t xml:space="preserve"> resulted in </w:t>
      </w:r>
      <w:r w:rsidR="00F10638">
        <w:rPr>
          <w:rFonts w:ascii="Calibri" w:eastAsia="Calibri" w:hAnsi="Calibri" w:cs="Times New Roman"/>
          <w:sz w:val="24"/>
        </w:rPr>
        <w:t>no differences in level of moral conviction regardless of the topic.</w:t>
      </w:r>
      <w:r w:rsidR="00C402DB">
        <w:rPr>
          <w:rFonts w:ascii="Calibri" w:eastAsia="Calibri" w:hAnsi="Calibri" w:cs="Times New Roman"/>
          <w:sz w:val="24"/>
        </w:rPr>
        <w:t xml:space="preserve"> However, for the topic of climate change, there was a significant effect of openness to belief change on moral conviction for climate change</w:t>
      </w:r>
      <w:r w:rsidR="0092719A">
        <w:rPr>
          <w:rFonts w:ascii="Calibri" w:eastAsia="Calibri" w:hAnsi="Calibri" w:cs="Times New Roman"/>
          <w:sz w:val="24"/>
        </w:rPr>
        <w:t xml:space="preserve"> (</w:t>
      </w:r>
      <w:r w:rsidR="0092719A" w:rsidRPr="00BC2E4A">
        <w:rPr>
          <w:rFonts w:ascii="Calibri" w:eastAsia="Calibri" w:hAnsi="Calibri" w:cs="Times New Roman"/>
          <w:i/>
          <w:iCs/>
          <w:sz w:val="24"/>
        </w:rPr>
        <w:t>F</w:t>
      </w:r>
      <w:r w:rsidR="0092719A">
        <w:rPr>
          <w:rFonts w:ascii="Calibri" w:eastAsia="Calibri" w:hAnsi="Calibri" w:cs="Times New Roman"/>
          <w:sz w:val="24"/>
        </w:rPr>
        <w:t xml:space="preserve"> </w:t>
      </w:r>
      <w:r w:rsidR="0092719A" w:rsidRPr="00D93EAB">
        <w:rPr>
          <w:rFonts w:ascii="Calibri" w:eastAsia="Calibri" w:hAnsi="Calibri" w:cs="Times New Roman"/>
          <w:sz w:val="24"/>
        </w:rPr>
        <w:t>(</w:t>
      </w:r>
      <w:r w:rsidR="0092719A">
        <w:rPr>
          <w:rFonts w:ascii="Calibri" w:eastAsia="Calibri" w:hAnsi="Calibri" w:cs="Times New Roman"/>
          <w:sz w:val="24"/>
        </w:rPr>
        <w:t>1</w:t>
      </w:r>
      <w:r w:rsidR="0092719A" w:rsidRPr="00D93EAB">
        <w:rPr>
          <w:rFonts w:ascii="Calibri" w:eastAsia="Calibri" w:hAnsi="Calibri" w:cs="Times New Roman"/>
          <w:sz w:val="24"/>
        </w:rPr>
        <w:t xml:space="preserve">, </w:t>
      </w:r>
      <w:r w:rsidR="0092719A">
        <w:rPr>
          <w:rFonts w:ascii="Calibri" w:eastAsia="Calibri" w:hAnsi="Calibri" w:cs="Times New Roman"/>
          <w:sz w:val="24"/>
        </w:rPr>
        <w:t>146</w:t>
      </w:r>
      <w:r w:rsidR="0092719A" w:rsidRPr="00D93EAB">
        <w:rPr>
          <w:rFonts w:ascii="Calibri" w:eastAsia="Calibri" w:hAnsi="Calibri" w:cs="Times New Roman"/>
          <w:sz w:val="24"/>
        </w:rPr>
        <w:t>) =</w:t>
      </w:r>
      <w:r w:rsidR="0092719A">
        <w:rPr>
          <w:rFonts w:ascii="Calibri" w:eastAsia="Calibri" w:hAnsi="Calibri" w:cs="Times New Roman"/>
          <w:sz w:val="24"/>
        </w:rPr>
        <w:t>6.011</w:t>
      </w:r>
      <w:r w:rsidR="0092719A" w:rsidRPr="00D93EAB">
        <w:rPr>
          <w:rFonts w:ascii="Calibri" w:eastAsia="Calibri" w:hAnsi="Calibri" w:cs="Times New Roman"/>
          <w:sz w:val="24"/>
        </w:rPr>
        <w:t>,</w:t>
      </w:r>
      <w:r w:rsidR="0092719A">
        <w:rPr>
          <w:rFonts w:ascii="Calibri" w:eastAsia="Calibri" w:hAnsi="Calibri" w:cs="Times New Roman"/>
          <w:sz w:val="24"/>
        </w:rPr>
        <w:t xml:space="preserve"> </w:t>
      </w:r>
      <w:r w:rsidR="0092719A" w:rsidRPr="00C863CC">
        <w:rPr>
          <w:rFonts w:ascii="Calibri" w:eastAsia="Calibri" w:hAnsi="Calibri" w:cs="Times New Roman"/>
          <w:i/>
          <w:iCs/>
          <w:sz w:val="24"/>
        </w:rPr>
        <w:t>p</w:t>
      </w:r>
      <w:r w:rsidR="0092719A" w:rsidRPr="00C863CC">
        <w:rPr>
          <w:rFonts w:ascii="Calibri" w:eastAsia="Calibri" w:hAnsi="Calibri" w:cs="Times New Roman"/>
          <w:sz w:val="24"/>
        </w:rPr>
        <w:t xml:space="preserve"> </w:t>
      </w:r>
      <w:r w:rsidR="0092719A">
        <w:rPr>
          <w:rFonts w:ascii="Calibri" w:eastAsia="Calibri" w:hAnsi="Calibri" w:cs="Times New Roman"/>
          <w:sz w:val="24"/>
        </w:rPr>
        <w:t xml:space="preserve">= </w:t>
      </w:r>
      <w:r w:rsidR="00840555">
        <w:rPr>
          <w:rFonts w:ascii="Calibri" w:eastAsia="Calibri" w:hAnsi="Calibri" w:cs="Times New Roman"/>
          <w:sz w:val="24"/>
        </w:rPr>
        <w:t>0.015</w:t>
      </w:r>
      <w:r w:rsidR="0092719A">
        <w:rPr>
          <w:rFonts w:ascii="Calibri" w:eastAsia="Calibri" w:hAnsi="Calibri" w:cs="Times New Roman"/>
          <w:sz w:val="24"/>
        </w:rPr>
        <w:t>)</w:t>
      </w:r>
      <w:r w:rsidR="0058632C">
        <w:rPr>
          <w:rFonts w:ascii="Calibri" w:eastAsia="Calibri" w:hAnsi="Calibri" w:cs="Times New Roman"/>
          <w:sz w:val="24"/>
        </w:rPr>
        <w:t>, such that greater openness to belief change predicted greater perceived moral conviction.</w:t>
      </w:r>
    </w:p>
    <w:p w14:paraId="409DFD9E" w14:textId="77777777" w:rsidR="00F52C77" w:rsidRPr="004A08ED" w:rsidRDefault="00F52C77" w:rsidP="00F52C77">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Exploratory Analyses</w:t>
      </w:r>
    </w:p>
    <w:p w14:paraId="59FBA99F" w14:textId="77777777" w:rsidR="00781E6B" w:rsidRDefault="00F52C77"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sz w:val="24"/>
        </w:rPr>
        <w:t xml:space="preserve">In addition to our planned analyses, we conducted additional exploratory analyses </w:t>
      </w:r>
      <w:r w:rsidR="001C0E2F">
        <w:rPr>
          <w:rFonts w:ascii="Calibri" w:eastAsia="Calibri" w:hAnsi="Calibri" w:cs="Times New Roman"/>
          <w:sz w:val="24"/>
        </w:rPr>
        <w:t>on baseline differences in moral conviction and openness to belief change by topic.</w:t>
      </w:r>
      <w:r w:rsidR="00E04C0B">
        <w:rPr>
          <w:rFonts w:ascii="Calibri" w:eastAsia="Calibri" w:hAnsi="Calibri" w:cs="Times New Roman"/>
          <w:sz w:val="24"/>
        </w:rPr>
        <w:t xml:space="preserve"> We used a </w:t>
      </w:r>
      <w:r w:rsidR="00E04C0B">
        <w:rPr>
          <w:rFonts w:ascii="Calibri" w:eastAsia="Calibri" w:hAnsi="Calibri" w:cs="Times New Roman"/>
          <w:sz w:val="24"/>
        </w:rPr>
        <w:lastRenderedPageBreak/>
        <w:t>simple one-way ANOVA predicting moral conviction or openness to belief change, with topic (e.g., UHC, Climate Change, etc.) as our main predictor.</w:t>
      </w:r>
      <w:r w:rsidR="00D93EAB" w:rsidRPr="00D93EAB">
        <w:t xml:space="preserve"> </w:t>
      </w:r>
      <w:r w:rsidR="00D93EAB">
        <w:t>Our first</w:t>
      </w:r>
      <w:r w:rsidR="00D93EAB" w:rsidRPr="00D93EAB">
        <w:rPr>
          <w:rFonts w:ascii="Calibri" w:eastAsia="Calibri" w:hAnsi="Calibri" w:cs="Times New Roman"/>
          <w:sz w:val="24"/>
        </w:rPr>
        <w:t xml:space="preserve"> one-way ANOVA revealed that there </w:t>
      </w:r>
      <w:r w:rsidR="00D93EAB">
        <w:rPr>
          <w:rFonts w:ascii="Calibri" w:eastAsia="Calibri" w:hAnsi="Calibri" w:cs="Times New Roman"/>
          <w:sz w:val="24"/>
        </w:rPr>
        <w:t>was</w:t>
      </w:r>
      <w:r w:rsidR="00D93EAB" w:rsidRPr="00D93EAB">
        <w:rPr>
          <w:rFonts w:ascii="Calibri" w:eastAsia="Calibri" w:hAnsi="Calibri" w:cs="Times New Roman"/>
          <w:sz w:val="24"/>
        </w:rPr>
        <w:t xml:space="preserve"> a statistically significant difference in </w:t>
      </w:r>
      <w:r w:rsidR="00D93EAB">
        <w:rPr>
          <w:rFonts w:ascii="Calibri" w:eastAsia="Calibri" w:hAnsi="Calibri" w:cs="Times New Roman"/>
          <w:sz w:val="24"/>
        </w:rPr>
        <w:t>openness to belief change</w:t>
      </w:r>
      <w:r w:rsidR="00D93EAB" w:rsidRPr="00D93EAB">
        <w:rPr>
          <w:rFonts w:ascii="Calibri" w:eastAsia="Calibri" w:hAnsi="Calibri" w:cs="Times New Roman"/>
          <w:sz w:val="24"/>
        </w:rPr>
        <w:t xml:space="preserve"> between at least </w:t>
      </w:r>
      <w:r w:rsidR="00815C29">
        <w:rPr>
          <w:rFonts w:ascii="Calibri" w:eastAsia="Calibri" w:hAnsi="Calibri" w:cs="Times New Roman"/>
          <w:sz w:val="24"/>
        </w:rPr>
        <w:t>two of our topics</w:t>
      </w:r>
      <w:r w:rsidR="00D93EAB" w:rsidRPr="00D93EAB">
        <w:rPr>
          <w:rFonts w:ascii="Calibri" w:eastAsia="Calibri" w:hAnsi="Calibri" w:cs="Times New Roman"/>
          <w:sz w:val="24"/>
        </w:rPr>
        <w:t xml:space="preserve"> (</w:t>
      </w:r>
      <w:r w:rsidR="00D93EAB" w:rsidRPr="00BC2E4A">
        <w:rPr>
          <w:rFonts w:ascii="Calibri" w:eastAsia="Calibri" w:hAnsi="Calibri" w:cs="Times New Roman"/>
          <w:i/>
          <w:iCs/>
          <w:sz w:val="24"/>
        </w:rPr>
        <w:t>F</w:t>
      </w:r>
      <w:r w:rsidR="00BC2E4A">
        <w:rPr>
          <w:rFonts w:ascii="Calibri" w:eastAsia="Calibri" w:hAnsi="Calibri" w:cs="Times New Roman"/>
          <w:sz w:val="24"/>
        </w:rPr>
        <w:t xml:space="preserve"> </w:t>
      </w:r>
      <w:r w:rsidR="00D93EAB" w:rsidRPr="00D93EAB">
        <w:rPr>
          <w:rFonts w:ascii="Calibri" w:eastAsia="Calibri" w:hAnsi="Calibri" w:cs="Times New Roman"/>
          <w:sz w:val="24"/>
        </w:rPr>
        <w:t>(</w:t>
      </w:r>
      <w:r w:rsidR="00BC2E4A">
        <w:rPr>
          <w:rFonts w:ascii="Calibri" w:eastAsia="Calibri" w:hAnsi="Calibri" w:cs="Times New Roman"/>
          <w:sz w:val="24"/>
        </w:rPr>
        <w:t>3</w:t>
      </w:r>
      <w:r w:rsidR="00D93EAB" w:rsidRPr="00D93EAB">
        <w:rPr>
          <w:rFonts w:ascii="Calibri" w:eastAsia="Calibri" w:hAnsi="Calibri" w:cs="Times New Roman"/>
          <w:sz w:val="24"/>
        </w:rPr>
        <w:t xml:space="preserve">, </w:t>
      </w:r>
      <w:r w:rsidR="00BC2E4A">
        <w:rPr>
          <w:rFonts w:ascii="Calibri" w:eastAsia="Calibri" w:hAnsi="Calibri" w:cs="Times New Roman"/>
          <w:sz w:val="24"/>
        </w:rPr>
        <w:t>604</w:t>
      </w:r>
      <w:r w:rsidR="00D93EAB" w:rsidRPr="00D93EAB">
        <w:rPr>
          <w:rFonts w:ascii="Calibri" w:eastAsia="Calibri" w:hAnsi="Calibri" w:cs="Times New Roman"/>
          <w:sz w:val="24"/>
        </w:rPr>
        <w:t xml:space="preserve">) = </w:t>
      </w:r>
      <w:r w:rsidR="00BC2E4A">
        <w:rPr>
          <w:rFonts w:ascii="Calibri" w:eastAsia="Calibri" w:hAnsi="Calibri" w:cs="Times New Roman"/>
          <w:sz w:val="24"/>
        </w:rPr>
        <w:t>6.447</w:t>
      </w:r>
      <w:r w:rsidR="00D93EAB" w:rsidRPr="00D93EAB">
        <w:rPr>
          <w:rFonts w:ascii="Calibri" w:eastAsia="Calibri" w:hAnsi="Calibri" w:cs="Times New Roman"/>
          <w:sz w:val="24"/>
        </w:rPr>
        <w:t xml:space="preserve">, </w:t>
      </w:r>
      <w:r w:rsidR="00BC2E4A" w:rsidRPr="00C863CC">
        <w:rPr>
          <w:rFonts w:ascii="Calibri" w:eastAsia="Calibri" w:hAnsi="Calibri" w:cs="Times New Roman"/>
          <w:i/>
          <w:iCs/>
          <w:sz w:val="24"/>
        </w:rPr>
        <w:t>p</w:t>
      </w:r>
      <w:r w:rsidR="00BC2E4A" w:rsidRPr="00C863CC">
        <w:rPr>
          <w:rFonts w:ascii="Calibri" w:eastAsia="Calibri" w:hAnsi="Calibri" w:cs="Times New Roman"/>
          <w:sz w:val="24"/>
        </w:rPr>
        <w:t xml:space="preserve"> &lt; .001</w:t>
      </w:r>
      <w:r w:rsidR="00D93EAB" w:rsidRPr="00D93EAB">
        <w:rPr>
          <w:rFonts w:ascii="Calibri" w:eastAsia="Calibri" w:hAnsi="Calibri" w:cs="Times New Roman"/>
          <w:sz w:val="24"/>
        </w:rPr>
        <w:t>).</w:t>
      </w:r>
      <w:r w:rsidR="0039459E">
        <w:rPr>
          <w:rFonts w:ascii="Calibri" w:eastAsia="Calibri" w:hAnsi="Calibri" w:cs="Times New Roman"/>
          <w:sz w:val="24"/>
        </w:rPr>
        <w:t xml:space="preserve"> </w:t>
      </w:r>
      <w:r w:rsidR="0039459E" w:rsidRPr="0039459E">
        <w:rPr>
          <w:rFonts w:ascii="Calibri" w:eastAsia="Calibri" w:hAnsi="Calibri" w:cs="Times New Roman"/>
          <w:sz w:val="24"/>
        </w:rPr>
        <w:t xml:space="preserve">A post hoc Tukey test showed that </w:t>
      </w:r>
      <w:r w:rsidR="0039459E">
        <w:rPr>
          <w:rFonts w:ascii="Calibri" w:eastAsia="Calibri" w:hAnsi="Calibri" w:cs="Times New Roman"/>
          <w:sz w:val="24"/>
        </w:rPr>
        <w:t>topic of UHC had significantly greater openness to belief change</w:t>
      </w:r>
      <w:r w:rsidR="0039459E" w:rsidRPr="0039459E">
        <w:rPr>
          <w:rFonts w:ascii="Calibri" w:eastAsia="Calibri" w:hAnsi="Calibri" w:cs="Times New Roman"/>
          <w:sz w:val="24"/>
        </w:rPr>
        <w:t xml:space="preserve"> at p &lt; .05; </w:t>
      </w:r>
      <w:r w:rsidR="00F43A5D">
        <w:rPr>
          <w:rFonts w:ascii="Calibri" w:eastAsia="Calibri" w:hAnsi="Calibri" w:cs="Times New Roman"/>
          <w:sz w:val="24"/>
        </w:rPr>
        <w:t>there were no significant differences between any of the other topics on openness to belief change.</w:t>
      </w:r>
      <w:r w:rsidR="002932B1">
        <w:rPr>
          <w:rFonts w:ascii="Calibri" w:eastAsia="Calibri" w:hAnsi="Calibri" w:cs="Times New Roman"/>
          <w:sz w:val="24"/>
        </w:rPr>
        <w:t xml:space="preserve"> </w:t>
      </w:r>
    </w:p>
    <w:p w14:paraId="2B873937" w14:textId="7BF7516C" w:rsidR="00467D45" w:rsidRDefault="00467D45" w:rsidP="00196F53">
      <w:pPr>
        <w:spacing w:after="100" w:afterAutospacing="1" w:line="480" w:lineRule="auto"/>
        <w:ind w:firstLine="720"/>
        <w:rPr>
          <w:rFonts w:ascii="Calibri" w:eastAsia="Calibri" w:hAnsi="Calibri" w:cs="Times New Roman"/>
          <w:sz w:val="24"/>
        </w:rPr>
      </w:pPr>
      <w:r>
        <w:rPr>
          <w:rFonts w:ascii="Calibri" w:eastAsia="Calibri" w:hAnsi="Calibri" w:cs="Times New Roman"/>
          <w:noProof/>
          <w:sz w:val="24"/>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5F301A36" w14:textId="4EFF19A2" w:rsidR="001D7167" w:rsidRDefault="001D7167" w:rsidP="00196F53">
      <w:pPr>
        <w:spacing w:after="100" w:afterAutospacing="1" w:line="480" w:lineRule="auto"/>
        <w:ind w:firstLine="720"/>
        <w:rPr>
          <w:rFonts w:ascii="Calibri" w:eastAsia="Calibri" w:hAnsi="Calibri" w:cs="Times New Roman"/>
          <w:sz w:val="24"/>
        </w:rPr>
      </w:pPr>
      <w:r w:rsidRPr="001D7167">
        <w:rPr>
          <w:sz w:val="24"/>
          <w:szCs w:val="24"/>
        </w:rPr>
        <w:t>Our Second</w:t>
      </w:r>
      <w:r w:rsidRPr="001D7167">
        <w:rPr>
          <w:rFonts w:ascii="Calibri" w:eastAsia="Calibri" w:hAnsi="Calibri" w:cs="Times New Roman"/>
          <w:sz w:val="24"/>
          <w:szCs w:val="24"/>
        </w:rPr>
        <w:t xml:space="preserve"> o</w:t>
      </w:r>
      <w:r w:rsidRPr="00D93EAB">
        <w:rPr>
          <w:rFonts w:ascii="Calibri" w:eastAsia="Calibri" w:hAnsi="Calibri" w:cs="Times New Roman"/>
          <w:sz w:val="24"/>
        </w:rPr>
        <w:t xml:space="preserve">ne-way ANOVA revealed that there </w:t>
      </w:r>
      <w:r>
        <w:rPr>
          <w:rFonts w:ascii="Calibri" w:eastAsia="Calibri" w:hAnsi="Calibri" w:cs="Times New Roman"/>
          <w:sz w:val="24"/>
        </w:rPr>
        <w:t>was</w:t>
      </w:r>
      <w:r w:rsidRPr="00D93EAB">
        <w:rPr>
          <w:rFonts w:ascii="Calibri" w:eastAsia="Calibri" w:hAnsi="Calibri" w:cs="Times New Roman"/>
          <w:sz w:val="24"/>
        </w:rPr>
        <w:t xml:space="preserve"> a statistically significant difference in </w:t>
      </w:r>
      <w:r w:rsidR="00EE5971">
        <w:rPr>
          <w:rFonts w:ascii="Calibri" w:eastAsia="Calibri" w:hAnsi="Calibri" w:cs="Times New Roman"/>
          <w:sz w:val="24"/>
        </w:rPr>
        <w:t>level of moral conviction</w:t>
      </w:r>
      <w:r w:rsidRPr="00D93EAB">
        <w:rPr>
          <w:rFonts w:ascii="Calibri" w:eastAsia="Calibri" w:hAnsi="Calibri" w:cs="Times New Roman"/>
          <w:sz w:val="24"/>
        </w:rPr>
        <w:t xml:space="preserve"> between at least </w:t>
      </w:r>
      <w:r>
        <w:rPr>
          <w:rFonts w:ascii="Calibri" w:eastAsia="Calibri" w:hAnsi="Calibri" w:cs="Times New Roman"/>
          <w:sz w:val="24"/>
        </w:rPr>
        <w:t>two of our topics</w:t>
      </w:r>
      <w:r w:rsidRPr="00D93EAB">
        <w:rPr>
          <w:rFonts w:ascii="Calibri" w:eastAsia="Calibri" w:hAnsi="Calibri" w:cs="Times New Roman"/>
          <w:sz w:val="24"/>
        </w:rPr>
        <w:t xml:space="preserve"> (</w:t>
      </w:r>
      <w:r w:rsidRPr="00BC2E4A">
        <w:rPr>
          <w:rFonts w:ascii="Calibri" w:eastAsia="Calibri" w:hAnsi="Calibri" w:cs="Times New Roman"/>
          <w:i/>
          <w:iCs/>
          <w:sz w:val="24"/>
        </w:rPr>
        <w:t>F</w:t>
      </w:r>
      <w:r>
        <w:rPr>
          <w:rFonts w:ascii="Calibri" w:eastAsia="Calibri" w:hAnsi="Calibri" w:cs="Times New Roman"/>
          <w:sz w:val="24"/>
        </w:rPr>
        <w:t xml:space="preserve"> </w:t>
      </w:r>
      <w:r w:rsidRPr="00D93EAB">
        <w:rPr>
          <w:rFonts w:ascii="Calibri" w:eastAsia="Calibri" w:hAnsi="Calibri" w:cs="Times New Roman"/>
          <w:sz w:val="24"/>
        </w:rPr>
        <w:t>(</w:t>
      </w:r>
      <w:r>
        <w:rPr>
          <w:rFonts w:ascii="Calibri" w:eastAsia="Calibri" w:hAnsi="Calibri" w:cs="Times New Roman"/>
          <w:sz w:val="24"/>
        </w:rPr>
        <w:t>3</w:t>
      </w:r>
      <w:r w:rsidRPr="00D93EAB">
        <w:rPr>
          <w:rFonts w:ascii="Calibri" w:eastAsia="Calibri" w:hAnsi="Calibri" w:cs="Times New Roman"/>
          <w:sz w:val="24"/>
        </w:rPr>
        <w:t xml:space="preserve">, </w:t>
      </w:r>
      <w:r>
        <w:rPr>
          <w:rFonts w:ascii="Calibri" w:eastAsia="Calibri" w:hAnsi="Calibri" w:cs="Times New Roman"/>
          <w:sz w:val="24"/>
        </w:rPr>
        <w:t>604</w:t>
      </w:r>
      <w:r w:rsidRPr="00D93EAB">
        <w:rPr>
          <w:rFonts w:ascii="Calibri" w:eastAsia="Calibri" w:hAnsi="Calibri" w:cs="Times New Roman"/>
          <w:sz w:val="24"/>
        </w:rPr>
        <w:t xml:space="preserve">) = </w:t>
      </w:r>
      <w:r>
        <w:rPr>
          <w:rFonts w:ascii="Calibri" w:eastAsia="Calibri" w:hAnsi="Calibri" w:cs="Times New Roman"/>
          <w:sz w:val="24"/>
        </w:rPr>
        <w:t>47.94</w:t>
      </w:r>
      <w:r w:rsidRPr="00D93EAB">
        <w:rPr>
          <w:rFonts w:ascii="Calibri" w:eastAsia="Calibri" w:hAnsi="Calibri" w:cs="Times New Roman"/>
          <w:sz w:val="24"/>
        </w:rPr>
        <w:t xml:space="preserve">, </w:t>
      </w:r>
      <w:r w:rsidRPr="00C863CC">
        <w:rPr>
          <w:rFonts w:ascii="Calibri" w:eastAsia="Calibri" w:hAnsi="Calibri" w:cs="Times New Roman"/>
          <w:i/>
          <w:iCs/>
          <w:sz w:val="24"/>
        </w:rPr>
        <w:t>p</w:t>
      </w:r>
      <w:r w:rsidRPr="00C863CC">
        <w:rPr>
          <w:rFonts w:ascii="Calibri" w:eastAsia="Calibri" w:hAnsi="Calibri" w:cs="Times New Roman"/>
          <w:sz w:val="24"/>
        </w:rPr>
        <w:t xml:space="preserve"> &lt; .001</w:t>
      </w:r>
      <w:r w:rsidRPr="00D93EAB">
        <w:rPr>
          <w:rFonts w:ascii="Calibri" w:eastAsia="Calibri" w:hAnsi="Calibri" w:cs="Times New Roman"/>
          <w:sz w:val="24"/>
        </w:rPr>
        <w:t>).</w:t>
      </w:r>
      <w:r>
        <w:rPr>
          <w:rFonts w:ascii="Calibri" w:eastAsia="Calibri" w:hAnsi="Calibri" w:cs="Times New Roman"/>
          <w:sz w:val="24"/>
        </w:rPr>
        <w:t xml:space="preserve"> </w:t>
      </w:r>
      <w:r w:rsidRPr="0039459E">
        <w:rPr>
          <w:rFonts w:ascii="Calibri" w:eastAsia="Calibri" w:hAnsi="Calibri" w:cs="Times New Roman"/>
          <w:sz w:val="24"/>
        </w:rPr>
        <w:t xml:space="preserve">A </w:t>
      </w:r>
      <w:r w:rsidRPr="0039459E">
        <w:rPr>
          <w:rFonts w:ascii="Calibri" w:eastAsia="Calibri" w:hAnsi="Calibri" w:cs="Times New Roman"/>
          <w:sz w:val="24"/>
        </w:rPr>
        <w:lastRenderedPageBreak/>
        <w:t xml:space="preserve">post hoc Tukey test showed that </w:t>
      </w:r>
      <w:r>
        <w:rPr>
          <w:rFonts w:ascii="Calibri" w:eastAsia="Calibri" w:hAnsi="Calibri" w:cs="Times New Roman"/>
          <w:sz w:val="24"/>
        </w:rPr>
        <w:t xml:space="preserve">topic of </w:t>
      </w:r>
      <w:r w:rsidR="007E5B5D">
        <w:rPr>
          <w:rFonts w:ascii="Calibri" w:eastAsia="Calibri" w:hAnsi="Calibri" w:cs="Times New Roman"/>
          <w:sz w:val="24"/>
        </w:rPr>
        <w:t>exercise</w:t>
      </w:r>
      <w:r>
        <w:rPr>
          <w:rFonts w:ascii="Calibri" w:eastAsia="Calibri" w:hAnsi="Calibri" w:cs="Times New Roman"/>
          <w:sz w:val="24"/>
        </w:rPr>
        <w:t xml:space="preserve"> had significantly </w:t>
      </w:r>
      <w:r w:rsidR="00F242B8">
        <w:rPr>
          <w:rFonts w:ascii="Calibri" w:eastAsia="Calibri" w:hAnsi="Calibri" w:cs="Times New Roman"/>
          <w:sz w:val="24"/>
        </w:rPr>
        <w:t>lower levels of moral conviction</w:t>
      </w:r>
      <w:r w:rsidRPr="0039459E">
        <w:rPr>
          <w:rFonts w:ascii="Calibri" w:eastAsia="Calibri" w:hAnsi="Calibri" w:cs="Times New Roman"/>
          <w:sz w:val="24"/>
        </w:rPr>
        <w:t xml:space="preserve"> at p &lt; .05; </w:t>
      </w:r>
      <w:r>
        <w:rPr>
          <w:rFonts w:ascii="Calibri" w:eastAsia="Calibri" w:hAnsi="Calibri" w:cs="Times New Roman"/>
          <w:sz w:val="24"/>
        </w:rPr>
        <w:t xml:space="preserve">there were no significant differences between any of the other topics on </w:t>
      </w:r>
      <w:r w:rsidR="009A13FA">
        <w:rPr>
          <w:rFonts w:ascii="Calibri" w:eastAsia="Calibri" w:hAnsi="Calibri" w:cs="Times New Roman"/>
          <w:sz w:val="24"/>
        </w:rPr>
        <w:t>moral conviction</w:t>
      </w:r>
      <w:r>
        <w:rPr>
          <w:rFonts w:ascii="Calibri" w:eastAsia="Calibri" w:hAnsi="Calibri" w:cs="Times New Roman"/>
          <w:sz w:val="24"/>
        </w:rPr>
        <w:t xml:space="preserve">. </w:t>
      </w:r>
    </w:p>
    <w:p w14:paraId="741D022C" w14:textId="3EE55006" w:rsidR="00217D5F" w:rsidRPr="00EA036D" w:rsidRDefault="00467D45" w:rsidP="001D7167">
      <w:pPr>
        <w:spacing w:after="100" w:afterAutospacing="1" w:line="480" w:lineRule="auto"/>
        <w:ind w:firstLine="720"/>
      </w:pPr>
      <w:r>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03"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27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1FCB"/>
    <w:rsid w:val="00003096"/>
    <w:rsid w:val="0000369E"/>
    <w:rsid w:val="00004B64"/>
    <w:rsid w:val="00006014"/>
    <w:rsid w:val="000102DB"/>
    <w:rsid w:val="00010AAA"/>
    <w:rsid w:val="00013B8D"/>
    <w:rsid w:val="000157AE"/>
    <w:rsid w:val="000220B0"/>
    <w:rsid w:val="00031A92"/>
    <w:rsid w:val="00031CC1"/>
    <w:rsid w:val="00036953"/>
    <w:rsid w:val="00040103"/>
    <w:rsid w:val="000406A6"/>
    <w:rsid w:val="00047ABC"/>
    <w:rsid w:val="0005078C"/>
    <w:rsid w:val="00057C0F"/>
    <w:rsid w:val="0006707F"/>
    <w:rsid w:val="00070753"/>
    <w:rsid w:val="0007184C"/>
    <w:rsid w:val="00072093"/>
    <w:rsid w:val="000738EF"/>
    <w:rsid w:val="00075F58"/>
    <w:rsid w:val="0007627F"/>
    <w:rsid w:val="0007735E"/>
    <w:rsid w:val="00080016"/>
    <w:rsid w:val="0008210A"/>
    <w:rsid w:val="00082169"/>
    <w:rsid w:val="00083B71"/>
    <w:rsid w:val="00091093"/>
    <w:rsid w:val="000934B9"/>
    <w:rsid w:val="00093F8E"/>
    <w:rsid w:val="000949D2"/>
    <w:rsid w:val="0009670F"/>
    <w:rsid w:val="000A2C14"/>
    <w:rsid w:val="000A633E"/>
    <w:rsid w:val="000B1423"/>
    <w:rsid w:val="000B24EA"/>
    <w:rsid w:val="000B3095"/>
    <w:rsid w:val="000B366C"/>
    <w:rsid w:val="000B72B4"/>
    <w:rsid w:val="000B7D4D"/>
    <w:rsid w:val="000C1336"/>
    <w:rsid w:val="000C4504"/>
    <w:rsid w:val="000C52F7"/>
    <w:rsid w:val="000E1260"/>
    <w:rsid w:val="000E24E6"/>
    <w:rsid w:val="000E2F46"/>
    <w:rsid w:val="000E6075"/>
    <w:rsid w:val="000E6674"/>
    <w:rsid w:val="000E6AB4"/>
    <w:rsid w:val="000F4AC4"/>
    <w:rsid w:val="000F760E"/>
    <w:rsid w:val="00104239"/>
    <w:rsid w:val="001064F8"/>
    <w:rsid w:val="00106B04"/>
    <w:rsid w:val="001104CC"/>
    <w:rsid w:val="001107EB"/>
    <w:rsid w:val="0011372E"/>
    <w:rsid w:val="00116662"/>
    <w:rsid w:val="0012232D"/>
    <w:rsid w:val="00126984"/>
    <w:rsid w:val="00130FB5"/>
    <w:rsid w:val="00134ECC"/>
    <w:rsid w:val="00136BE5"/>
    <w:rsid w:val="001419B4"/>
    <w:rsid w:val="00141EDF"/>
    <w:rsid w:val="00143EA2"/>
    <w:rsid w:val="00145943"/>
    <w:rsid w:val="00147EE7"/>
    <w:rsid w:val="001512B7"/>
    <w:rsid w:val="001543E6"/>
    <w:rsid w:val="00154B81"/>
    <w:rsid w:val="00154D31"/>
    <w:rsid w:val="00155B7F"/>
    <w:rsid w:val="00160CB7"/>
    <w:rsid w:val="00163283"/>
    <w:rsid w:val="0016359C"/>
    <w:rsid w:val="00180559"/>
    <w:rsid w:val="00182251"/>
    <w:rsid w:val="0018282D"/>
    <w:rsid w:val="00182F92"/>
    <w:rsid w:val="00190451"/>
    <w:rsid w:val="0019182E"/>
    <w:rsid w:val="00192E8A"/>
    <w:rsid w:val="00192F10"/>
    <w:rsid w:val="00196427"/>
    <w:rsid w:val="00196F53"/>
    <w:rsid w:val="001A18B7"/>
    <w:rsid w:val="001A4A18"/>
    <w:rsid w:val="001A4D4B"/>
    <w:rsid w:val="001B2216"/>
    <w:rsid w:val="001B32C8"/>
    <w:rsid w:val="001B5BA5"/>
    <w:rsid w:val="001B78C2"/>
    <w:rsid w:val="001C0D61"/>
    <w:rsid w:val="001C0E2F"/>
    <w:rsid w:val="001C15AF"/>
    <w:rsid w:val="001C56A8"/>
    <w:rsid w:val="001C6F01"/>
    <w:rsid w:val="001C7ADE"/>
    <w:rsid w:val="001D023E"/>
    <w:rsid w:val="001D15E1"/>
    <w:rsid w:val="001D5411"/>
    <w:rsid w:val="001D7167"/>
    <w:rsid w:val="001E2DE6"/>
    <w:rsid w:val="001E5078"/>
    <w:rsid w:val="001E5282"/>
    <w:rsid w:val="001F761F"/>
    <w:rsid w:val="00200DDB"/>
    <w:rsid w:val="00202130"/>
    <w:rsid w:val="00214E6E"/>
    <w:rsid w:val="002156F7"/>
    <w:rsid w:val="00217D5F"/>
    <w:rsid w:val="002234C0"/>
    <w:rsid w:val="00234B1B"/>
    <w:rsid w:val="00234D29"/>
    <w:rsid w:val="002368B7"/>
    <w:rsid w:val="0024154A"/>
    <w:rsid w:val="002421CD"/>
    <w:rsid w:val="00253D48"/>
    <w:rsid w:val="00253E56"/>
    <w:rsid w:val="002547F3"/>
    <w:rsid w:val="00254971"/>
    <w:rsid w:val="00263B2E"/>
    <w:rsid w:val="002702B1"/>
    <w:rsid w:val="00273F22"/>
    <w:rsid w:val="00273FB3"/>
    <w:rsid w:val="00275F12"/>
    <w:rsid w:val="00280E8C"/>
    <w:rsid w:val="0028118E"/>
    <w:rsid w:val="002910CB"/>
    <w:rsid w:val="002932B1"/>
    <w:rsid w:val="00296832"/>
    <w:rsid w:val="002A1D93"/>
    <w:rsid w:val="002A25FA"/>
    <w:rsid w:val="002A2ECA"/>
    <w:rsid w:val="002A37BE"/>
    <w:rsid w:val="002A4456"/>
    <w:rsid w:val="002B0DF8"/>
    <w:rsid w:val="002B28F5"/>
    <w:rsid w:val="002B2A0A"/>
    <w:rsid w:val="002B40B1"/>
    <w:rsid w:val="002B4867"/>
    <w:rsid w:val="002B6344"/>
    <w:rsid w:val="002C359D"/>
    <w:rsid w:val="002C3BA9"/>
    <w:rsid w:val="002C73A1"/>
    <w:rsid w:val="002C7B61"/>
    <w:rsid w:val="002D524A"/>
    <w:rsid w:val="002D68EE"/>
    <w:rsid w:val="002E15D3"/>
    <w:rsid w:val="002E1B69"/>
    <w:rsid w:val="002E210E"/>
    <w:rsid w:val="002E5E04"/>
    <w:rsid w:val="002E7F1D"/>
    <w:rsid w:val="002F1163"/>
    <w:rsid w:val="002F3701"/>
    <w:rsid w:val="002F6EC0"/>
    <w:rsid w:val="002F7751"/>
    <w:rsid w:val="002F7B8F"/>
    <w:rsid w:val="003001C0"/>
    <w:rsid w:val="003022A1"/>
    <w:rsid w:val="00305A9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3D51"/>
    <w:rsid w:val="00346EF8"/>
    <w:rsid w:val="00363D75"/>
    <w:rsid w:val="00364DBB"/>
    <w:rsid w:val="00367858"/>
    <w:rsid w:val="0037080D"/>
    <w:rsid w:val="00372F82"/>
    <w:rsid w:val="00377289"/>
    <w:rsid w:val="00380428"/>
    <w:rsid w:val="00380A02"/>
    <w:rsid w:val="003857E0"/>
    <w:rsid w:val="00385945"/>
    <w:rsid w:val="003863B6"/>
    <w:rsid w:val="00387BE2"/>
    <w:rsid w:val="00387DE6"/>
    <w:rsid w:val="0039459E"/>
    <w:rsid w:val="00395CDB"/>
    <w:rsid w:val="00396E54"/>
    <w:rsid w:val="003A4296"/>
    <w:rsid w:val="003A499C"/>
    <w:rsid w:val="003B576B"/>
    <w:rsid w:val="003B5B59"/>
    <w:rsid w:val="003C22A4"/>
    <w:rsid w:val="003C5E75"/>
    <w:rsid w:val="003C72FF"/>
    <w:rsid w:val="003C7AF8"/>
    <w:rsid w:val="003C7BDE"/>
    <w:rsid w:val="003D4987"/>
    <w:rsid w:val="003D552F"/>
    <w:rsid w:val="003E05AA"/>
    <w:rsid w:val="003E6EB2"/>
    <w:rsid w:val="00401BB0"/>
    <w:rsid w:val="00402AFA"/>
    <w:rsid w:val="00405E30"/>
    <w:rsid w:val="00405EF8"/>
    <w:rsid w:val="004062D6"/>
    <w:rsid w:val="00410FFE"/>
    <w:rsid w:val="00411BB8"/>
    <w:rsid w:val="00420025"/>
    <w:rsid w:val="00424F0E"/>
    <w:rsid w:val="004340E2"/>
    <w:rsid w:val="004348E6"/>
    <w:rsid w:val="00440599"/>
    <w:rsid w:val="004408E4"/>
    <w:rsid w:val="004441A2"/>
    <w:rsid w:val="0044504E"/>
    <w:rsid w:val="00445C07"/>
    <w:rsid w:val="00445C7E"/>
    <w:rsid w:val="00445EB9"/>
    <w:rsid w:val="00452FFC"/>
    <w:rsid w:val="0045443A"/>
    <w:rsid w:val="004549F1"/>
    <w:rsid w:val="004552B2"/>
    <w:rsid w:val="00455D12"/>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73D0"/>
    <w:rsid w:val="004978EA"/>
    <w:rsid w:val="00497E14"/>
    <w:rsid w:val="004A51BD"/>
    <w:rsid w:val="004C1877"/>
    <w:rsid w:val="004D367A"/>
    <w:rsid w:val="004D3C2D"/>
    <w:rsid w:val="004D43E0"/>
    <w:rsid w:val="004E0A21"/>
    <w:rsid w:val="004E1673"/>
    <w:rsid w:val="004E52DD"/>
    <w:rsid w:val="004F3D99"/>
    <w:rsid w:val="004F494D"/>
    <w:rsid w:val="004F7CD7"/>
    <w:rsid w:val="00500CC8"/>
    <w:rsid w:val="00504AF9"/>
    <w:rsid w:val="00515F38"/>
    <w:rsid w:val="005161AE"/>
    <w:rsid w:val="005162F4"/>
    <w:rsid w:val="005163E6"/>
    <w:rsid w:val="00516784"/>
    <w:rsid w:val="005167A5"/>
    <w:rsid w:val="005235BD"/>
    <w:rsid w:val="00525F8E"/>
    <w:rsid w:val="005304B6"/>
    <w:rsid w:val="00531EC5"/>
    <w:rsid w:val="00533909"/>
    <w:rsid w:val="00533958"/>
    <w:rsid w:val="00535096"/>
    <w:rsid w:val="0053609F"/>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28DD"/>
    <w:rsid w:val="00573BF7"/>
    <w:rsid w:val="0057423F"/>
    <w:rsid w:val="00575211"/>
    <w:rsid w:val="0057771F"/>
    <w:rsid w:val="0058632C"/>
    <w:rsid w:val="005900EA"/>
    <w:rsid w:val="005904CC"/>
    <w:rsid w:val="00593B3C"/>
    <w:rsid w:val="0059685A"/>
    <w:rsid w:val="005A1C16"/>
    <w:rsid w:val="005A5361"/>
    <w:rsid w:val="005B2241"/>
    <w:rsid w:val="005B6395"/>
    <w:rsid w:val="005C1FC0"/>
    <w:rsid w:val="005C5895"/>
    <w:rsid w:val="005C6164"/>
    <w:rsid w:val="005C6840"/>
    <w:rsid w:val="005C7A7B"/>
    <w:rsid w:val="005D2892"/>
    <w:rsid w:val="005D360D"/>
    <w:rsid w:val="005E08B0"/>
    <w:rsid w:val="005E31E1"/>
    <w:rsid w:val="005E3AA3"/>
    <w:rsid w:val="005F1248"/>
    <w:rsid w:val="005F238D"/>
    <w:rsid w:val="005F3B02"/>
    <w:rsid w:val="006003B0"/>
    <w:rsid w:val="006060FC"/>
    <w:rsid w:val="00611731"/>
    <w:rsid w:val="00615B94"/>
    <w:rsid w:val="00626A03"/>
    <w:rsid w:val="00626CF7"/>
    <w:rsid w:val="00633347"/>
    <w:rsid w:val="00637913"/>
    <w:rsid w:val="00637E5E"/>
    <w:rsid w:val="00640837"/>
    <w:rsid w:val="00642015"/>
    <w:rsid w:val="006460E4"/>
    <w:rsid w:val="00646922"/>
    <w:rsid w:val="00646C1B"/>
    <w:rsid w:val="006477D1"/>
    <w:rsid w:val="006513E0"/>
    <w:rsid w:val="0065267C"/>
    <w:rsid w:val="006570A4"/>
    <w:rsid w:val="00660DB1"/>
    <w:rsid w:val="006704CF"/>
    <w:rsid w:val="00676228"/>
    <w:rsid w:val="00684C26"/>
    <w:rsid w:val="0068788E"/>
    <w:rsid w:val="0069451A"/>
    <w:rsid w:val="006A4F81"/>
    <w:rsid w:val="006A6608"/>
    <w:rsid w:val="006A683F"/>
    <w:rsid w:val="006A6F91"/>
    <w:rsid w:val="006B12DA"/>
    <w:rsid w:val="006B33F4"/>
    <w:rsid w:val="006B4894"/>
    <w:rsid w:val="006C1D37"/>
    <w:rsid w:val="006C7E14"/>
    <w:rsid w:val="006D2169"/>
    <w:rsid w:val="006D65AD"/>
    <w:rsid w:val="006E08BE"/>
    <w:rsid w:val="006E209F"/>
    <w:rsid w:val="006E28C6"/>
    <w:rsid w:val="006E2A1C"/>
    <w:rsid w:val="006E3975"/>
    <w:rsid w:val="006E62A3"/>
    <w:rsid w:val="006E7514"/>
    <w:rsid w:val="006F07D7"/>
    <w:rsid w:val="006F239B"/>
    <w:rsid w:val="006F5BA5"/>
    <w:rsid w:val="006F6679"/>
    <w:rsid w:val="007038F8"/>
    <w:rsid w:val="007049C5"/>
    <w:rsid w:val="00704FA7"/>
    <w:rsid w:val="00706BF8"/>
    <w:rsid w:val="00712173"/>
    <w:rsid w:val="0071571E"/>
    <w:rsid w:val="00720A76"/>
    <w:rsid w:val="007211BB"/>
    <w:rsid w:val="00722A9A"/>
    <w:rsid w:val="00723DD1"/>
    <w:rsid w:val="00725CC1"/>
    <w:rsid w:val="0073045C"/>
    <w:rsid w:val="00730613"/>
    <w:rsid w:val="0073313D"/>
    <w:rsid w:val="00740228"/>
    <w:rsid w:val="00741120"/>
    <w:rsid w:val="007439B3"/>
    <w:rsid w:val="007457BA"/>
    <w:rsid w:val="00750974"/>
    <w:rsid w:val="0075614F"/>
    <w:rsid w:val="0076072C"/>
    <w:rsid w:val="0076097A"/>
    <w:rsid w:val="00760A07"/>
    <w:rsid w:val="00760FEC"/>
    <w:rsid w:val="0076241D"/>
    <w:rsid w:val="007627FF"/>
    <w:rsid w:val="00763E71"/>
    <w:rsid w:val="00763FBF"/>
    <w:rsid w:val="00763FCE"/>
    <w:rsid w:val="0076599A"/>
    <w:rsid w:val="00772994"/>
    <w:rsid w:val="00774437"/>
    <w:rsid w:val="00775DEE"/>
    <w:rsid w:val="0078014F"/>
    <w:rsid w:val="00781E6B"/>
    <w:rsid w:val="007909CD"/>
    <w:rsid w:val="00792B63"/>
    <w:rsid w:val="0079354D"/>
    <w:rsid w:val="00797482"/>
    <w:rsid w:val="007A0216"/>
    <w:rsid w:val="007A05D1"/>
    <w:rsid w:val="007A0975"/>
    <w:rsid w:val="007A3F8C"/>
    <w:rsid w:val="007B2A40"/>
    <w:rsid w:val="007C08A9"/>
    <w:rsid w:val="007C1D5F"/>
    <w:rsid w:val="007C32C6"/>
    <w:rsid w:val="007C6E82"/>
    <w:rsid w:val="007D224F"/>
    <w:rsid w:val="007D436E"/>
    <w:rsid w:val="007E2DD3"/>
    <w:rsid w:val="007E367A"/>
    <w:rsid w:val="007E3692"/>
    <w:rsid w:val="007E5A4D"/>
    <w:rsid w:val="007E5B5D"/>
    <w:rsid w:val="007F28E0"/>
    <w:rsid w:val="008001C9"/>
    <w:rsid w:val="00800498"/>
    <w:rsid w:val="00800749"/>
    <w:rsid w:val="0080265A"/>
    <w:rsid w:val="008079D4"/>
    <w:rsid w:val="00812049"/>
    <w:rsid w:val="00813653"/>
    <w:rsid w:val="008149C0"/>
    <w:rsid w:val="00815C29"/>
    <w:rsid w:val="008161D6"/>
    <w:rsid w:val="00817364"/>
    <w:rsid w:val="00825FAD"/>
    <w:rsid w:val="00832615"/>
    <w:rsid w:val="00835AC6"/>
    <w:rsid w:val="00835E5A"/>
    <w:rsid w:val="00836D24"/>
    <w:rsid w:val="00837A1C"/>
    <w:rsid w:val="00840555"/>
    <w:rsid w:val="008411CF"/>
    <w:rsid w:val="008449BE"/>
    <w:rsid w:val="008474D8"/>
    <w:rsid w:val="0084756F"/>
    <w:rsid w:val="00850374"/>
    <w:rsid w:val="00850C67"/>
    <w:rsid w:val="00852523"/>
    <w:rsid w:val="008530A5"/>
    <w:rsid w:val="00854612"/>
    <w:rsid w:val="00856CEE"/>
    <w:rsid w:val="00857A15"/>
    <w:rsid w:val="00862109"/>
    <w:rsid w:val="00862C55"/>
    <w:rsid w:val="00870A44"/>
    <w:rsid w:val="0087393B"/>
    <w:rsid w:val="00882912"/>
    <w:rsid w:val="0089118E"/>
    <w:rsid w:val="00892908"/>
    <w:rsid w:val="0089299E"/>
    <w:rsid w:val="00892E13"/>
    <w:rsid w:val="00893396"/>
    <w:rsid w:val="00897901"/>
    <w:rsid w:val="008A1CE9"/>
    <w:rsid w:val="008A5597"/>
    <w:rsid w:val="008B1F04"/>
    <w:rsid w:val="008B2AC2"/>
    <w:rsid w:val="008B545E"/>
    <w:rsid w:val="008B6AF9"/>
    <w:rsid w:val="008B6D9A"/>
    <w:rsid w:val="008C1CE2"/>
    <w:rsid w:val="008C3DF8"/>
    <w:rsid w:val="008C466C"/>
    <w:rsid w:val="008C4C02"/>
    <w:rsid w:val="008C6D4C"/>
    <w:rsid w:val="008C72A9"/>
    <w:rsid w:val="008D0086"/>
    <w:rsid w:val="008D0B5E"/>
    <w:rsid w:val="008D4D97"/>
    <w:rsid w:val="008D73FF"/>
    <w:rsid w:val="008D7526"/>
    <w:rsid w:val="008E1E84"/>
    <w:rsid w:val="008E2F30"/>
    <w:rsid w:val="008E5472"/>
    <w:rsid w:val="008E5802"/>
    <w:rsid w:val="008F2E30"/>
    <w:rsid w:val="008F440B"/>
    <w:rsid w:val="008F45BB"/>
    <w:rsid w:val="008F55E8"/>
    <w:rsid w:val="008F593E"/>
    <w:rsid w:val="008F6286"/>
    <w:rsid w:val="008F71BC"/>
    <w:rsid w:val="009023C6"/>
    <w:rsid w:val="00902DE9"/>
    <w:rsid w:val="0090530C"/>
    <w:rsid w:val="009055C5"/>
    <w:rsid w:val="00914014"/>
    <w:rsid w:val="00923C48"/>
    <w:rsid w:val="0092719A"/>
    <w:rsid w:val="009274C3"/>
    <w:rsid w:val="00930109"/>
    <w:rsid w:val="00930FA2"/>
    <w:rsid w:val="00933DE8"/>
    <w:rsid w:val="00935287"/>
    <w:rsid w:val="00937533"/>
    <w:rsid w:val="009425FA"/>
    <w:rsid w:val="00944CA4"/>
    <w:rsid w:val="00945332"/>
    <w:rsid w:val="00946CFE"/>
    <w:rsid w:val="009503DF"/>
    <w:rsid w:val="00952DD1"/>
    <w:rsid w:val="00954B98"/>
    <w:rsid w:val="0095699B"/>
    <w:rsid w:val="00963FBC"/>
    <w:rsid w:val="009708F6"/>
    <w:rsid w:val="00971123"/>
    <w:rsid w:val="0097392E"/>
    <w:rsid w:val="0097399A"/>
    <w:rsid w:val="009750F6"/>
    <w:rsid w:val="00976FA6"/>
    <w:rsid w:val="009778F9"/>
    <w:rsid w:val="00984130"/>
    <w:rsid w:val="00984AE8"/>
    <w:rsid w:val="009870E3"/>
    <w:rsid w:val="0099195B"/>
    <w:rsid w:val="00993D4B"/>
    <w:rsid w:val="009952FE"/>
    <w:rsid w:val="00996107"/>
    <w:rsid w:val="00997884"/>
    <w:rsid w:val="009A13FA"/>
    <w:rsid w:val="009A14E6"/>
    <w:rsid w:val="009A4AA9"/>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9F6128"/>
    <w:rsid w:val="00A03251"/>
    <w:rsid w:val="00A05AEB"/>
    <w:rsid w:val="00A06E88"/>
    <w:rsid w:val="00A07A92"/>
    <w:rsid w:val="00A118E0"/>
    <w:rsid w:val="00A1210C"/>
    <w:rsid w:val="00A12C69"/>
    <w:rsid w:val="00A148CC"/>
    <w:rsid w:val="00A22255"/>
    <w:rsid w:val="00A23870"/>
    <w:rsid w:val="00A26E03"/>
    <w:rsid w:val="00A26EC3"/>
    <w:rsid w:val="00A3272A"/>
    <w:rsid w:val="00A41793"/>
    <w:rsid w:val="00A42399"/>
    <w:rsid w:val="00A44946"/>
    <w:rsid w:val="00A44EC4"/>
    <w:rsid w:val="00A53A3B"/>
    <w:rsid w:val="00A53F94"/>
    <w:rsid w:val="00A62A38"/>
    <w:rsid w:val="00A643F5"/>
    <w:rsid w:val="00A67424"/>
    <w:rsid w:val="00A7050A"/>
    <w:rsid w:val="00A71536"/>
    <w:rsid w:val="00A73599"/>
    <w:rsid w:val="00A73E43"/>
    <w:rsid w:val="00A751B5"/>
    <w:rsid w:val="00A75F20"/>
    <w:rsid w:val="00A8088F"/>
    <w:rsid w:val="00A80C83"/>
    <w:rsid w:val="00A82884"/>
    <w:rsid w:val="00A83841"/>
    <w:rsid w:val="00A87C6B"/>
    <w:rsid w:val="00A966D6"/>
    <w:rsid w:val="00AA6AA1"/>
    <w:rsid w:val="00AA7B8B"/>
    <w:rsid w:val="00AB0CB3"/>
    <w:rsid w:val="00AB1D63"/>
    <w:rsid w:val="00AB5ADA"/>
    <w:rsid w:val="00AB6900"/>
    <w:rsid w:val="00AC155A"/>
    <w:rsid w:val="00AC1E33"/>
    <w:rsid w:val="00AC38C6"/>
    <w:rsid w:val="00AC7ADD"/>
    <w:rsid w:val="00AD5E79"/>
    <w:rsid w:val="00AD7B5C"/>
    <w:rsid w:val="00AE4A12"/>
    <w:rsid w:val="00AE5529"/>
    <w:rsid w:val="00AF1569"/>
    <w:rsid w:val="00AF2808"/>
    <w:rsid w:val="00AF7985"/>
    <w:rsid w:val="00B07128"/>
    <w:rsid w:val="00B118BF"/>
    <w:rsid w:val="00B153EA"/>
    <w:rsid w:val="00B17B18"/>
    <w:rsid w:val="00B249A9"/>
    <w:rsid w:val="00B2664E"/>
    <w:rsid w:val="00B268BC"/>
    <w:rsid w:val="00B3236C"/>
    <w:rsid w:val="00B44EBB"/>
    <w:rsid w:val="00B54058"/>
    <w:rsid w:val="00B54631"/>
    <w:rsid w:val="00B555B8"/>
    <w:rsid w:val="00B61C56"/>
    <w:rsid w:val="00B66397"/>
    <w:rsid w:val="00B665BF"/>
    <w:rsid w:val="00B70B05"/>
    <w:rsid w:val="00B77C39"/>
    <w:rsid w:val="00B80238"/>
    <w:rsid w:val="00B81746"/>
    <w:rsid w:val="00B8185F"/>
    <w:rsid w:val="00B8411D"/>
    <w:rsid w:val="00B864EB"/>
    <w:rsid w:val="00B9007C"/>
    <w:rsid w:val="00B9067A"/>
    <w:rsid w:val="00B9198E"/>
    <w:rsid w:val="00B93F7F"/>
    <w:rsid w:val="00B9645D"/>
    <w:rsid w:val="00BA17BE"/>
    <w:rsid w:val="00BA576A"/>
    <w:rsid w:val="00BB19D8"/>
    <w:rsid w:val="00BB27EF"/>
    <w:rsid w:val="00BB3748"/>
    <w:rsid w:val="00BB5895"/>
    <w:rsid w:val="00BB6236"/>
    <w:rsid w:val="00BB74E5"/>
    <w:rsid w:val="00BC2D6F"/>
    <w:rsid w:val="00BC2E4A"/>
    <w:rsid w:val="00BC7C1A"/>
    <w:rsid w:val="00BD119D"/>
    <w:rsid w:val="00BD1862"/>
    <w:rsid w:val="00BE0A8A"/>
    <w:rsid w:val="00BE619E"/>
    <w:rsid w:val="00BE74E4"/>
    <w:rsid w:val="00BF0953"/>
    <w:rsid w:val="00BF2EBC"/>
    <w:rsid w:val="00BF4496"/>
    <w:rsid w:val="00BF4527"/>
    <w:rsid w:val="00BF6AE8"/>
    <w:rsid w:val="00C00CAA"/>
    <w:rsid w:val="00C00E42"/>
    <w:rsid w:val="00C11ECB"/>
    <w:rsid w:val="00C12FF3"/>
    <w:rsid w:val="00C14886"/>
    <w:rsid w:val="00C1680B"/>
    <w:rsid w:val="00C169D4"/>
    <w:rsid w:val="00C20432"/>
    <w:rsid w:val="00C21432"/>
    <w:rsid w:val="00C24D72"/>
    <w:rsid w:val="00C25211"/>
    <w:rsid w:val="00C31556"/>
    <w:rsid w:val="00C3174C"/>
    <w:rsid w:val="00C3280F"/>
    <w:rsid w:val="00C33C53"/>
    <w:rsid w:val="00C343C6"/>
    <w:rsid w:val="00C3635C"/>
    <w:rsid w:val="00C402DB"/>
    <w:rsid w:val="00C459C9"/>
    <w:rsid w:val="00C509E6"/>
    <w:rsid w:val="00C51E4D"/>
    <w:rsid w:val="00C522B5"/>
    <w:rsid w:val="00C6099F"/>
    <w:rsid w:val="00C62003"/>
    <w:rsid w:val="00C62F5E"/>
    <w:rsid w:val="00C63F67"/>
    <w:rsid w:val="00C645C7"/>
    <w:rsid w:val="00C70056"/>
    <w:rsid w:val="00C764D5"/>
    <w:rsid w:val="00C77CFD"/>
    <w:rsid w:val="00C8219D"/>
    <w:rsid w:val="00C83495"/>
    <w:rsid w:val="00C87CBD"/>
    <w:rsid w:val="00C919EC"/>
    <w:rsid w:val="00C930C7"/>
    <w:rsid w:val="00CA1FF1"/>
    <w:rsid w:val="00CA5E26"/>
    <w:rsid w:val="00CA741B"/>
    <w:rsid w:val="00CB718D"/>
    <w:rsid w:val="00CB7E8E"/>
    <w:rsid w:val="00CC156A"/>
    <w:rsid w:val="00CC25C1"/>
    <w:rsid w:val="00CC3735"/>
    <w:rsid w:val="00CC5337"/>
    <w:rsid w:val="00CC612D"/>
    <w:rsid w:val="00CD6C09"/>
    <w:rsid w:val="00CE372D"/>
    <w:rsid w:val="00CE51ED"/>
    <w:rsid w:val="00D01A38"/>
    <w:rsid w:val="00D03B66"/>
    <w:rsid w:val="00D049D2"/>
    <w:rsid w:val="00D06A73"/>
    <w:rsid w:val="00D0758D"/>
    <w:rsid w:val="00D10473"/>
    <w:rsid w:val="00D14CE5"/>
    <w:rsid w:val="00D15227"/>
    <w:rsid w:val="00D17501"/>
    <w:rsid w:val="00D17FB2"/>
    <w:rsid w:val="00D23ABD"/>
    <w:rsid w:val="00D2586E"/>
    <w:rsid w:val="00D34DAA"/>
    <w:rsid w:val="00D364B7"/>
    <w:rsid w:val="00D37CAE"/>
    <w:rsid w:val="00D4159F"/>
    <w:rsid w:val="00D42139"/>
    <w:rsid w:val="00D43619"/>
    <w:rsid w:val="00D43D48"/>
    <w:rsid w:val="00D45475"/>
    <w:rsid w:val="00D45F78"/>
    <w:rsid w:val="00D535E8"/>
    <w:rsid w:val="00D5410F"/>
    <w:rsid w:val="00D55B2F"/>
    <w:rsid w:val="00D57012"/>
    <w:rsid w:val="00D5708D"/>
    <w:rsid w:val="00D63CD8"/>
    <w:rsid w:val="00D643EF"/>
    <w:rsid w:val="00D65FF8"/>
    <w:rsid w:val="00D667A8"/>
    <w:rsid w:val="00D66911"/>
    <w:rsid w:val="00D6708F"/>
    <w:rsid w:val="00D709A7"/>
    <w:rsid w:val="00D71E15"/>
    <w:rsid w:val="00D73FDD"/>
    <w:rsid w:val="00D80338"/>
    <w:rsid w:val="00D83B69"/>
    <w:rsid w:val="00D84788"/>
    <w:rsid w:val="00D92AD4"/>
    <w:rsid w:val="00D92CB2"/>
    <w:rsid w:val="00D93EAB"/>
    <w:rsid w:val="00D94872"/>
    <w:rsid w:val="00D96487"/>
    <w:rsid w:val="00DA002E"/>
    <w:rsid w:val="00DA18F1"/>
    <w:rsid w:val="00DA5890"/>
    <w:rsid w:val="00DB2EFB"/>
    <w:rsid w:val="00DB2F08"/>
    <w:rsid w:val="00DB49B1"/>
    <w:rsid w:val="00DB61AB"/>
    <w:rsid w:val="00DC04A7"/>
    <w:rsid w:val="00DC10D7"/>
    <w:rsid w:val="00DC1312"/>
    <w:rsid w:val="00DC5A89"/>
    <w:rsid w:val="00DC7F85"/>
    <w:rsid w:val="00DD20DA"/>
    <w:rsid w:val="00DD39EB"/>
    <w:rsid w:val="00DD3D82"/>
    <w:rsid w:val="00DD5760"/>
    <w:rsid w:val="00DD6570"/>
    <w:rsid w:val="00DE53A0"/>
    <w:rsid w:val="00DF2673"/>
    <w:rsid w:val="00DF76A2"/>
    <w:rsid w:val="00E02221"/>
    <w:rsid w:val="00E02274"/>
    <w:rsid w:val="00E034CD"/>
    <w:rsid w:val="00E04C0B"/>
    <w:rsid w:val="00E05313"/>
    <w:rsid w:val="00E07683"/>
    <w:rsid w:val="00E110E0"/>
    <w:rsid w:val="00E112C4"/>
    <w:rsid w:val="00E13E6C"/>
    <w:rsid w:val="00E13EEA"/>
    <w:rsid w:val="00E14F70"/>
    <w:rsid w:val="00E15B1D"/>
    <w:rsid w:val="00E16936"/>
    <w:rsid w:val="00E16F4C"/>
    <w:rsid w:val="00E220D5"/>
    <w:rsid w:val="00E22596"/>
    <w:rsid w:val="00E2276B"/>
    <w:rsid w:val="00E26FB4"/>
    <w:rsid w:val="00E3289B"/>
    <w:rsid w:val="00E331E4"/>
    <w:rsid w:val="00E34DE7"/>
    <w:rsid w:val="00E52487"/>
    <w:rsid w:val="00E53ADE"/>
    <w:rsid w:val="00E5435E"/>
    <w:rsid w:val="00E5496E"/>
    <w:rsid w:val="00E57619"/>
    <w:rsid w:val="00E57634"/>
    <w:rsid w:val="00E64886"/>
    <w:rsid w:val="00E655C7"/>
    <w:rsid w:val="00E67625"/>
    <w:rsid w:val="00E75C1F"/>
    <w:rsid w:val="00E82429"/>
    <w:rsid w:val="00E8626A"/>
    <w:rsid w:val="00E87B3B"/>
    <w:rsid w:val="00E90401"/>
    <w:rsid w:val="00E9171F"/>
    <w:rsid w:val="00E91987"/>
    <w:rsid w:val="00E927AE"/>
    <w:rsid w:val="00E931AD"/>
    <w:rsid w:val="00E97363"/>
    <w:rsid w:val="00EA036D"/>
    <w:rsid w:val="00EB3C7D"/>
    <w:rsid w:val="00EB42F8"/>
    <w:rsid w:val="00EB6366"/>
    <w:rsid w:val="00EC3323"/>
    <w:rsid w:val="00EC5D68"/>
    <w:rsid w:val="00ED3FBF"/>
    <w:rsid w:val="00EE1021"/>
    <w:rsid w:val="00EE4449"/>
    <w:rsid w:val="00EE48D0"/>
    <w:rsid w:val="00EE5971"/>
    <w:rsid w:val="00EE5994"/>
    <w:rsid w:val="00EF0DD4"/>
    <w:rsid w:val="00F10638"/>
    <w:rsid w:val="00F13BFB"/>
    <w:rsid w:val="00F140C2"/>
    <w:rsid w:val="00F179E5"/>
    <w:rsid w:val="00F17C97"/>
    <w:rsid w:val="00F2087E"/>
    <w:rsid w:val="00F22DEA"/>
    <w:rsid w:val="00F242B8"/>
    <w:rsid w:val="00F26518"/>
    <w:rsid w:val="00F26FE2"/>
    <w:rsid w:val="00F273CA"/>
    <w:rsid w:val="00F305C7"/>
    <w:rsid w:val="00F30EEB"/>
    <w:rsid w:val="00F32F32"/>
    <w:rsid w:val="00F3549B"/>
    <w:rsid w:val="00F40068"/>
    <w:rsid w:val="00F43901"/>
    <w:rsid w:val="00F43A5D"/>
    <w:rsid w:val="00F43A6E"/>
    <w:rsid w:val="00F45B8A"/>
    <w:rsid w:val="00F52C77"/>
    <w:rsid w:val="00F530D7"/>
    <w:rsid w:val="00F54FBF"/>
    <w:rsid w:val="00F57E6C"/>
    <w:rsid w:val="00F57ECF"/>
    <w:rsid w:val="00F61982"/>
    <w:rsid w:val="00F6264F"/>
    <w:rsid w:val="00F62F3D"/>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2DCF"/>
    <w:rsid w:val="00FA348F"/>
    <w:rsid w:val="00FA4543"/>
    <w:rsid w:val="00FA4CB4"/>
    <w:rsid w:val="00FA593A"/>
    <w:rsid w:val="00FB5E78"/>
    <w:rsid w:val="00FB7FAF"/>
    <w:rsid w:val="00FC074D"/>
    <w:rsid w:val="00FC2494"/>
    <w:rsid w:val="00FC5A0C"/>
    <w:rsid w:val="00FC5DB6"/>
    <w:rsid w:val="00FD22BC"/>
    <w:rsid w:val="00FD42AA"/>
    <w:rsid w:val="00FD4B2E"/>
    <w:rsid w:val="00FD515C"/>
    <w:rsid w:val="00FD7EC8"/>
    <w:rsid w:val="00FE2B78"/>
    <w:rsid w:val="00FE365F"/>
    <w:rsid w:val="00FE3EDC"/>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6D"/>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7</TotalTime>
  <Pages>18</Pages>
  <Words>4061</Words>
  <Characters>23154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5</cp:revision>
  <dcterms:created xsi:type="dcterms:W3CDTF">2024-06-10T21:28:00Z</dcterms:created>
  <dcterms:modified xsi:type="dcterms:W3CDTF">2024-06-12T22:23:00Z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