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51474567" w:displacedByCustomXml="next"/>
    <w:sdt>
      <w:sdtPr>
        <w:rPr>
          <w:rFonts w:asciiTheme="minorHAnsi" w:eastAsiaTheme="minorHAnsi" w:hAnsiTheme="minorHAnsi" w:cstheme="minorBidi"/>
          <w:color w:val="auto"/>
          <w:kern w:val="2"/>
          <w:sz w:val="24"/>
          <w:szCs w:val="22"/>
          <w14:ligatures w14:val="standardContextual"/>
        </w:rPr>
        <w:id w:val="671381905"/>
        <w:docPartObj>
          <w:docPartGallery w:val="Table of Contents"/>
          <w:docPartUnique/>
        </w:docPartObj>
      </w:sdtPr>
      <w:sdtEndPr>
        <w:rPr>
          <w:b/>
          <w:bCs/>
          <w:noProof/>
        </w:rPr>
      </w:sdtEndPr>
      <w:sdtContent>
        <w:p w14:paraId="3DE12EF1" w14:textId="60DF7C54" w:rsidR="00515F86" w:rsidRDefault="00515F86">
          <w:pPr>
            <w:pStyle w:val="TOCHeading"/>
          </w:pPr>
          <w:r>
            <w:t>Contents</w:t>
          </w:r>
        </w:p>
        <w:p w14:paraId="6EB28794" w14:textId="316B9C37" w:rsidR="009A1C85"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r w:rsidR="009A1C85">
            <w:fldChar w:fldCharType="begin"/>
          </w:r>
          <w:r w:rsidR="009A1C85">
            <w:instrText>HYPERLINK \l "_Toc190088119"</w:instrText>
          </w:r>
          <w:r w:rsidR="009A1C85">
            <w:fldChar w:fldCharType="separate"/>
          </w:r>
          <w:r w:rsidR="009A1C85" w:rsidRPr="002A459C">
            <w:rPr>
              <w:rStyle w:val="Hyperlink"/>
              <w:noProof/>
            </w:rPr>
            <w:t>Chapter 1: Introduction – Broad Overview of Research</w:t>
          </w:r>
          <w:r w:rsidR="009A1C85">
            <w:rPr>
              <w:noProof/>
              <w:webHidden/>
            </w:rPr>
            <w:tab/>
          </w:r>
          <w:r w:rsidR="009A1C85">
            <w:rPr>
              <w:noProof/>
              <w:webHidden/>
            </w:rPr>
            <w:fldChar w:fldCharType="begin"/>
          </w:r>
          <w:r w:rsidR="009A1C85">
            <w:rPr>
              <w:noProof/>
              <w:webHidden/>
            </w:rPr>
            <w:instrText xml:space="preserve"> PAGEREF _Toc190088119 \h </w:instrText>
          </w:r>
          <w:r w:rsidR="009A1C85">
            <w:rPr>
              <w:noProof/>
              <w:webHidden/>
            </w:rPr>
          </w:r>
          <w:r w:rsidR="009A1C85">
            <w:rPr>
              <w:noProof/>
              <w:webHidden/>
            </w:rPr>
            <w:fldChar w:fldCharType="separate"/>
          </w:r>
          <w:r w:rsidR="009A1C85">
            <w:rPr>
              <w:noProof/>
              <w:webHidden/>
            </w:rPr>
            <w:t>3</w:t>
          </w:r>
          <w:r w:rsidR="009A1C85">
            <w:rPr>
              <w:noProof/>
              <w:webHidden/>
            </w:rPr>
            <w:fldChar w:fldCharType="end"/>
          </w:r>
          <w:r w:rsidR="009A1C85">
            <w:fldChar w:fldCharType="end"/>
          </w:r>
        </w:p>
        <w:p w14:paraId="52082BC8" w14:textId="14E2BF7B" w:rsidR="009A1C85" w:rsidRDefault="009A1C85">
          <w:pPr>
            <w:pStyle w:val="TOC1"/>
            <w:tabs>
              <w:tab w:val="right" w:leader="dot" w:pos="9350"/>
            </w:tabs>
            <w:rPr>
              <w:rFonts w:eastAsiaTheme="minorEastAsia"/>
              <w:noProof/>
              <w:szCs w:val="24"/>
            </w:rPr>
          </w:pPr>
          <w:r>
            <w:fldChar w:fldCharType="begin"/>
          </w:r>
          <w:r>
            <w:instrText>HYPERLINK \l "_Toc190088120"</w:instrText>
          </w:r>
          <w:r>
            <w:fldChar w:fldCharType="separate"/>
          </w:r>
          <w:r w:rsidRPr="002A459C">
            <w:rPr>
              <w:rStyle w:val="Hyperlink"/>
              <w:noProof/>
            </w:rPr>
            <w:t>Chapter 2: Review of the Literature</w:t>
          </w:r>
          <w:r>
            <w:rPr>
              <w:noProof/>
              <w:webHidden/>
            </w:rPr>
            <w:tab/>
          </w:r>
          <w:r>
            <w:rPr>
              <w:noProof/>
              <w:webHidden/>
            </w:rPr>
            <w:fldChar w:fldCharType="begin"/>
          </w:r>
          <w:r>
            <w:rPr>
              <w:noProof/>
              <w:webHidden/>
            </w:rPr>
            <w:instrText xml:space="preserve"> PAGEREF _Toc190088120 \h </w:instrText>
          </w:r>
          <w:r>
            <w:rPr>
              <w:noProof/>
              <w:webHidden/>
            </w:rPr>
          </w:r>
          <w:r>
            <w:rPr>
              <w:noProof/>
              <w:webHidden/>
            </w:rPr>
            <w:fldChar w:fldCharType="separate"/>
          </w:r>
          <w:r>
            <w:rPr>
              <w:noProof/>
              <w:webHidden/>
            </w:rPr>
            <w:t>5</w:t>
          </w:r>
          <w:r>
            <w:rPr>
              <w:noProof/>
              <w:webHidden/>
            </w:rPr>
            <w:fldChar w:fldCharType="end"/>
          </w:r>
          <w:r>
            <w:fldChar w:fldCharType="end"/>
          </w:r>
        </w:p>
        <w:p w14:paraId="1E846A9B" w14:textId="3A5B4D9D" w:rsidR="009A1C85" w:rsidRDefault="009A1C85">
          <w:pPr>
            <w:pStyle w:val="TOC2"/>
            <w:tabs>
              <w:tab w:val="right" w:leader="dot" w:pos="9350"/>
            </w:tabs>
            <w:rPr>
              <w:rFonts w:eastAsiaTheme="minorEastAsia"/>
              <w:noProof/>
              <w:szCs w:val="24"/>
            </w:rPr>
          </w:pPr>
          <w:r>
            <w:fldChar w:fldCharType="begin"/>
          </w:r>
          <w:r>
            <w:instrText>HYPERLINK \l "_Toc190088121"</w:instrText>
          </w:r>
          <w:r>
            <w:fldChar w:fldCharType="separate"/>
          </w:r>
          <w:r w:rsidRPr="002A459C">
            <w:rPr>
              <w:rStyle w:val="Hyperlink"/>
              <w:noProof/>
            </w:rPr>
            <w:t>Attitude/Belief Formation</w:t>
          </w:r>
          <w:r>
            <w:rPr>
              <w:noProof/>
              <w:webHidden/>
            </w:rPr>
            <w:tab/>
          </w:r>
          <w:r>
            <w:rPr>
              <w:noProof/>
              <w:webHidden/>
            </w:rPr>
            <w:fldChar w:fldCharType="begin"/>
          </w:r>
          <w:r>
            <w:rPr>
              <w:noProof/>
              <w:webHidden/>
            </w:rPr>
            <w:instrText xml:space="preserve"> PAGEREF _Toc190088121 \h </w:instrText>
          </w:r>
          <w:r>
            <w:rPr>
              <w:noProof/>
              <w:webHidden/>
            </w:rPr>
          </w:r>
          <w:r>
            <w:rPr>
              <w:noProof/>
              <w:webHidden/>
            </w:rPr>
            <w:fldChar w:fldCharType="separate"/>
          </w:r>
          <w:r>
            <w:rPr>
              <w:noProof/>
              <w:webHidden/>
            </w:rPr>
            <w:t>5</w:t>
          </w:r>
          <w:r>
            <w:rPr>
              <w:noProof/>
              <w:webHidden/>
            </w:rPr>
            <w:fldChar w:fldCharType="end"/>
          </w:r>
          <w:r>
            <w:fldChar w:fldCharType="end"/>
          </w:r>
        </w:p>
        <w:p w14:paraId="58FA72B5" w14:textId="0D78096F" w:rsidR="009A1C85" w:rsidRDefault="009A1C85">
          <w:pPr>
            <w:pStyle w:val="TOC2"/>
            <w:tabs>
              <w:tab w:val="right" w:leader="dot" w:pos="9350"/>
            </w:tabs>
            <w:rPr>
              <w:rFonts w:eastAsiaTheme="minorEastAsia"/>
              <w:noProof/>
              <w:szCs w:val="24"/>
            </w:rPr>
          </w:pPr>
          <w:r>
            <w:fldChar w:fldCharType="begin"/>
          </w:r>
          <w:r>
            <w:instrText>HYPERLINK \l "_Toc190088122"</w:instrText>
          </w:r>
          <w:r>
            <w:fldChar w:fldCharType="separate"/>
          </w:r>
          <w:r w:rsidRPr="002A459C">
            <w:rPr>
              <w:rStyle w:val="Hyperlink"/>
              <w:noProof/>
            </w:rPr>
            <w:t>Models of Attitude Change</w:t>
          </w:r>
          <w:r>
            <w:rPr>
              <w:noProof/>
              <w:webHidden/>
            </w:rPr>
            <w:tab/>
          </w:r>
          <w:r>
            <w:rPr>
              <w:noProof/>
              <w:webHidden/>
            </w:rPr>
            <w:fldChar w:fldCharType="begin"/>
          </w:r>
          <w:r>
            <w:rPr>
              <w:noProof/>
              <w:webHidden/>
            </w:rPr>
            <w:instrText xml:space="preserve"> PAGEREF _Toc190088122 \h </w:instrText>
          </w:r>
          <w:r>
            <w:rPr>
              <w:noProof/>
              <w:webHidden/>
            </w:rPr>
          </w:r>
          <w:r>
            <w:rPr>
              <w:noProof/>
              <w:webHidden/>
            </w:rPr>
            <w:fldChar w:fldCharType="separate"/>
          </w:r>
          <w:r>
            <w:rPr>
              <w:noProof/>
              <w:webHidden/>
            </w:rPr>
            <w:t>6</w:t>
          </w:r>
          <w:r>
            <w:rPr>
              <w:noProof/>
              <w:webHidden/>
            </w:rPr>
            <w:fldChar w:fldCharType="end"/>
          </w:r>
          <w:r>
            <w:fldChar w:fldCharType="end"/>
          </w:r>
        </w:p>
        <w:p w14:paraId="1B0F5EA6" w14:textId="68019E38" w:rsidR="009A1C85" w:rsidRDefault="009A1C85">
          <w:pPr>
            <w:pStyle w:val="TOC2"/>
            <w:tabs>
              <w:tab w:val="right" w:leader="dot" w:pos="9350"/>
            </w:tabs>
            <w:rPr>
              <w:rFonts w:eastAsiaTheme="minorEastAsia"/>
              <w:noProof/>
              <w:szCs w:val="24"/>
            </w:rPr>
          </w:pPr>
          <w:r>
            <w:fldChar w:fldCharType="begin"/>
          </w:r>
          <w:r>
            <w:instrText>HYPERLINK \l "_Toc190088123"</w:instrText>
          </w:r>
          <w:r>
            <w:fldChar w:fldCharType="separate"/>
          </w:r>
          <w:r w:rsidRPr="002A459C">
            <w:rPr>
              <w:rStyle w:val="Hyperlink"/>
              <w:noProof/>
            </w:rPr>
            <w:t>Social Consensus</w:t>
          </w:r>
          <w:r>
            <w:rPr>
              <w:noProof/>
              <w:webHidden/>
            </w:rPr>
            <w:tab/>
          </w:r>
          <w:r>
            <w:rPr>
              <w:noProof/>
              <w:webHidden/>
            </w:rPr>
            <w:fldChar w:fldCharType="begin"/>
          </w:r>
          <w:r>
            <w:rPr>
              <w:noProof/>
              <w:webHidden/>
            </w:rPr>
            <w:instrText xml:space="preserve"> PAGEREF _Toc190088123 \h </w:instrText>
          </w:r>
          <w:r>
            <w:rPr>
              <w:noProof/>
              <w:webHidden/>
            </w:rPr>
          </w:r>
          <w:r>
            <w:rPr>
              <w:noProof/>
              <w:webHidden/>
            </w:rPr>
            <w:fldChar w:fldCharType="separate"/>
          </w:r>
          <w:r>
            <w:rPr>
              <w:noProof/>
              <w:webHidden/>
            </w:rPr>
            <w:t>10</w:t>
          </w:r>
          <w:r>
            <w:rPr>
              <w:noProof/>
              <w:webHidden/>
            </w:rPr>
            <w:fldChar w:fldCharType="end"/>
          </w:r>
          <w:r>
            <w:fldChar w:fldCharType="end"/>
          </w:r>
        </w:p>
        <w:p w14:paraId="37AED86D" w14:textId="2183B6B1" w:rsidR="009A1C85" w:rsidRDefault="009A1C85">
          <w:pPr>
            <w:pStyle w:val="TOC2"/>
            <w:tabs>
              <w:tab w:val="right" w:leader="dot" w:pos="9350"/>
            </w:tabs>
            <w:rPr>
              <w:rFonts w:eastAsiaTheme="minorEastAsia"/>
              <w:noProof/>
              <w:szCs w:val="24"/>
            </w:rPr>
          </w:pPr>
          <w:r>
            <w:fldChar w:fldCharType="begin"/>
          </w:r>
          <w:r>
            <w:instrText>HYPERLINK \l "_Toc190088124"</w:instrText>
          </w:r>
          <w:r>
            <w:fldChar w:fldCharType="separate"/>
          </w:r>
          <w:r w:rsidRPr="002A459C">
            <w:rPr>
              <w:rStyle w:val="Hyperlink"/>
              <w:noProof/>
            </w:rPr>
            <w:t>Moral Conviction</w:t>
          </w:r>
          <w:r>
            <w:rPr>
              <w:noProof/>
              <w:webHidden/>
            </w:rPr>
            <w:tab/>
          </w:r>
          <w:r>
            <w:rPr>
              <w:noProof/>
              <w:webHidden/>
            </w:rPr>
            <w:fldChar w:fldCharType="begin"/>
          </w:r>
          <w:r>
            <w:rPr>
              <w:noProof/>
              <w:webHidden/>
            </w:rPr>
            <w:instrText xml:space="preserve"> PAGEREF _Toc190088124 \h </w:instrText>
          </w:r>
          <w:r>
            <w:rPr>
              <w:noProof/>
              <w:webHidden/>
            </w:rPr>
          </w:r>
          <w:r>
            <w:rPr>
              <w:noProof/>
              <w:webHidden/>
            </w:rPr>
            <w:fldChar w:fldCharType="separate"/>
          </w:r>
          <w:r>
            <w:rPr>
              <w:noProof/>
              <w:webHidden/>
            </w:rPr>
            <w:t>12</w:t>
          </w:r>
          <w:r>
            <w:rPr>
              <w:noProof/>
              <w:webHidden/>
            </w:rPr>
            <w:fldChar w:fldCharType="end"/>
          </w:r>
          <w:r>
            <w:fldChar w:fldCharType="end"/>
          </w:r>
        </w:p>
        <w:p w14:paraId="49B1AA6F" w14:textId="6BDC439D" w:rsidR="009A1C85" w:rsidRDefault="009A1C85">
          <w:pPr>
            <w:pStyle w:val="TOC2"/>
            <w:tabs>
              <w:tab w:val="right" w:leader="dot" w:pos="9350"/>
            </w:tabs>
            <w:rPr>
              <w:rFonts w:eastAsiaTheme="minorEastAsia"/>
              <w:noProof/>
              <w:szCs w:val="24"/>
            </w:rPr>
          </w:pPr>
          <w:r>
            <w:fldChar w:fldCharType="begin"/>
          </w:r>
          <w:r>
            <w:instrText>HYPERLINK \l "_Toc190088125"</w:instrText>
          </w:r>
          <w:r>
            <w:fldChar w:fldCharType="separate"/>
          </w:r>
          <w:r w:rsidRPr="002A459C">
            <w:rPr>
              <w:rStyle w:val="Hyperlink"/>
              <w:noProof/>
            </w:rPr>
            <w:t>Individual Differences</w:t>
          </w:r>
          <w:r>
            <w:rPr>
              <w:noProof/>
              <w:webHidden/>
            </w:rPr>
            <w:tab/>
          </w:r>
          <w:r>
            <w:rPr>
              <w:noProof/>
              <w:webHidden/>
            </w:rPr>
            <w:fldChar w:fldCharType="begin"/>
          </w:r>
          <w:r>
            <w:rPr>
              <w:noProof/>
              <w:webHidden/>
            </w:rPr>
            <w:instrText xml:space="preserve"> PAGEREF _Toc190088125 \h </w:instrText>
          </w:r>
          <w:r>
            <w:rPr>
              <w:noProof/>
              <w:webHidden/>
            </w:rPr>
          </w:r>
          <w:r>
            <w:rPr>
              <w:noProof/>
              <w:webHidden/>
            </w:rPr>
            <w:fldChar w:fldCharType="separate"/>
          </w:r>
          <w:r>
            <w:rPr>
              <w:noProof/>
              <w:webHidden/>
            </w:rPr>
            <w:t>15</w:t>
          </w:r>
          <w:r>
            <w:rPr>
              <w:noProof/>
              <w:webHidden/>
            </w:rPr>
            <w:fldChar w:fldCharType="end"/>
          </w:r>
          <w:r>
            <w:fldChar w:fldCharType="end"/>
          </w:r>
        </w:p>
        <w:p w14:paraId="3FE44030" w14:textId="741FE116" w:rsidR="009A1C85" w:rsidRDefault="009A1C85">
          <w:pPr>
            <w:pStyle w:val="TOC2"/>
            <w:tabs>
              <w:tab w:val="right" w:leader="dot" w:pos="9350"/>
            </w:tabs>
            <w:rPr>
              <w:rFonts w:eastAsiaTheme="minorEastAsia"/>
              <w:noProof/>
              <w:szCs w:val="24"/>
            </w:rPr>
          </w:pPr>
          <w:r>
            <w:fldChar w:fldCharType="begin"/>
          </w:r>
          <w:r>
            <w:instrText>HYPERLINK \l "_Toc190088126"</w:instrText>
          </w:r>
          <w:r>
            <w:fldChar w:fldCharType="separate"/>
          </w:r>
          <w:r w:rsidRPr="002A459C">
            <w:rPr>
              <w:rStyle w:val="Hyperlink"/>
              <w:noProof/>
            </w:rPr>
            <w:t>Need for Further Research</w:t>
          </w:r>
          <w:r>
            <w:rPr>
              <w:noProof/>
              <w:webHidden/>
            </w:rPr>
            <w:tab/>
          </w:r>
          <w:r>
            <w:rPr>
              <w:noProof/>
              <w:webHidden/>
            </w:rPr>
            <w:fldChar w:fldCharType="begin"/>
          </w:r>
          <w:r>
            <w:rPr>
              <w:noProof/>
              <w:webHidden/>
            </w:rPr>
            <w:instrText xml:space="preserve"> PAGEREF _Toc190088126 \h </w:instrText>
          </w:r>
          <w:r>
            <w:rPr>
              <w:noProof/>
              <w:webHidden/>
            </w:rPr>
          </w:r>
          <w:r>
            <w:rPr>
              <w:noProof/>
              <w:webHidden/>
            </w:rPr>
            <w:fldChar w:fldCharType="separate"/>
          </w:r>
          <w:r>
            <w:rPr>
              <w:noProof/>
              <w:webHidden/>
            </w:rPr>
            <w:t>17</w:t>
          </w:r>
          <w:r>
            <w:rPr>
              <w:noProof/>
              <w:webHidden/>
            </w:rPr>
            <w:fldChar w:fldCharType="end"/>
          </w:r>
          <w:r>
            <w:fldChar w:fldCharType="end"/>
          </w:r>
        </w:p>
        <w:p w14:paraId="327F3F70" w14:textId="5B6FAC8B" w:rsidR="009A1C85" w:rsidRDefault="009A1C85">
          <w:pPr>
            <w:pStyle w:val="TOC1"/>
            <w:tabs>
              <w:tab w:val="right" w:leader="dot" w:pos="9350"/>
            </w:tabs>
            <w:rPr>
              <w:rFonts w:eastAsiaTheme="minorEastAsia"/>
              <w:noProof/>
              <w:szCs w:val="24"/>
            </w:rPr>
          </w:pPr>
          <w:r>
            <w:fldChar w:fldCharType="begin"/>
          </w:r>
          <w:r>
            <w:instrText>HYPERLINK \l "_Toc190088127"</w:instrText>
          </w:r>
          <w:r>
            <w:fldChar w:fldCharType="separate"/>
          </w:r>
          <w:r w:rsidRPr="002A459C">
            <w:rPr>
              <w:rStyle w:val="Hyperlink"/>
              <w:rFonts w:eastAsia="Times New Roman"/>
              <w:noProof/>
            </w:rPr>
            <w:t>Study 1</w:t>
          </w:r>
          <w:r>
            <w:rPr>
              <w:noProof/>
              <w:webHidden/>
            </w:rPr>
            <w:tab/>
          </w:r>
          <w:r>
            <w:rPr>
              <w:noProof/>
              <w:webHidden/>
            </w:rPr>
            <w:fldChar w:fldCharType="begin"/>
          </w:r>
          <w:r>
            <w:rPr>
              <w:noProof/>
              <w:webHidden/>
            </w:rPr>
            <w:instrText xml:space="preserve"> PAGEREF _Toc190088127 \h </w:instrText>
          </w:r>
          <w:r>
            <w:rPr>
              <w:noProof/>
              <w:webHidden/>
            </w:rPr>
          </w:r>
          <w:r>
            <w:rPr>
              <w:noProof/>
              <w:webHidden/>
            </w:rPr>
            <w:fldChar w:fldCharType="separate"/>
          </w:r>
          <w:r>
            <w:rPr>
              <w:noProof/>
              <w:webHidden/>
            </w:rPr>
            <w:t>18</w:t>
          </w:r>
          <w:r>
            <w:rPr>
              <w:noProof/>
              <w:webHidden/>
            </w:rPr>
            <w:fldChar w:fldCharType="end"/>
          </w:r>
          <w:r>
            <w:fldChar w:fldCharType="end"/>
          </w:r>
        </w:p>
        <w:p w14:paraId="56B188E6" w14:textId="45517B88" w:rsidR="009A1C85" w:rsidRDefault="009A1C85">
          <w:pPr>
            <w:pStyle w:val="TOC2"/>
            <w:tabs>
              <w:tab w:val="right" w:leader="dot" w:pos="9350"/>
            </w:tabs>
            <w:rPr>
              <w:rFonts w:eastAsiaTheme="minorEastAsia"/>
              <w:noProof/>
              <w:szCs w:val="24"/>
            </w:rPr>
          </w:pPr>
          <w:r>
            <w:fldChar w:fldCharType="begin"/>
          </w:r>
          <w:r>
            <w:instrText>HYPERLINK \l "_Toc190088128"</w:instrText>
          </w:r>
          <w:r>
            <w:fldChar w:fldCharType="separate"/>
          </w:r>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_Toc190088128 \h </w:instrText>
          </w:r>
          <w:r>
            <w:rPr>
              <w:noProof/>
              <w:webHidden/>
            </w:rPr>
          </w:r>
          <w:r>
            <w:rPr>
              <w:noProof/>
              <w:webHidden/>
            </w:rPr>
            <w:fldChar w:fldCharType="separate"/>
          </w:r>
          <w:r>
            <w:rPr>
              <w:noProof/>
              <w:webHidden/>
            </w:rPr>
            <w:t>18</w:t>
          </w:r>
          <w:r>
            <w:rPr>
              <w:noProof/>
              <w:webHidden/>
            </w:rPr>
            <w:fldChar w:fldCharType="end"/>
          </w:r>
          <w:r>
            <w:fldChar w:fldCharType="end"/>
          </w:r>
        </w:p>
        <w:p w14:paraId="73DDB7E4" w14:textId="3B224DEC" w:rsidR="009A1C85" w:rsidRDefault="009A1C85">
          <w:pPr>
            <w:pStyle w:val="TOC3"/>
            <w:tabs>
              <w:tab w:val="right" w:leader="dot" w:pos="9350"/>
            </w:tabs>
            <w:rPr>
              <w:rFonts w:eastAsiaTheme="minorEastAsia"/>
              <w:noProof/>
              <w:szCs w:val="24"/>
            </w:rPr>
          </w:pPr>
          <w:r>
            <w:fldChar w:fldCharType="begin"/>
          </w:r>
          <w:r>
            <w:instrText>HYPERLINK \l "_Toc190088129"</w:instrText>
          </w:r>
          <w:r>
            <w:fldChar w:fldCharType="separate"/>
          </w:r>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_Toc190088129 \h </w:instrText>
          </w:r>
          <w:r>
            <w:rPr>
              <w:noProof/>
              <w:webHidden/>
            </w:rPr>
          </w:r>
          <w:r>
            <w:rPr>
              <w:noProof/>
              <w:webHidden/>
            </w:rPr>
            <w:fldChar w:fldCharType="separate"/>
          </w:r>
          <w:r>
            <w:rPr>
              <w:noProof/>
              <w:webHidden/>
            </w:rPr>
            <w:t>18</w:t>
          </w:r>
          <w:r>
            <w:rPr>
              <w:noProof/>
              <w:webHidden/>
            </w:rPr>
            <w:fldChar w:fldCharType="end"/>
          </w:r>
          <w:r>
            <w:fldChar w:fldCharType="end"/>
          </w:r>
        </w:p>
        <w:p w14:paraId="1BE4ABF4" w14:textId="66ABEF23" w:rsidR="009A1C85" w:rsidRDefault="009A1C85">
          <w:pPr>
            <w:pStyle w:val="TOC3"/>
            <w:tabs>
              <w:tab w:val="right" w:leader="dot" w:pos="9350"/>
            </w:tabs>
            <w:rPr>
              <w:rFonts w:eastAsiaTheme="minorEastAsia"/>
              <w:noProof/>
              <w:szCs w:val="24"/>
            </w:rPr>
          </w:pPr>
          <w:r>
            <w:fldChar w:fldCharType="begin"/>
          </w:r>
          <w:r>
            <w:instrText>HYPERLINK \l "_Toc190088130"</w:instrText>
          </w:r>
          <w:r>
            <w:fldChar w:fldCharType="separate"/>
          </w:r>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_Toc190088130 \h </w:instrText>
          </w:r>
          <w:r>
            <w:rPr>
              <w:noProof/>
              <w:webHidden/>
            </w:rPr>
          </w:r>
          <w:r>
            <w:rPr>
              <w:noProof/>
              <w:webHidden/>
            </w:rPr>
            <w:fldChar w:fldCharType="separate"/>
          </w:r>
          <w:r>
            <w:rPr>
              <w:noProof/>
              <w:webHidden/>
            </w:rPr>
            <w:t>19</w:t>
          </w:r>
          <w:r>
            <w:rPr>
              <w:noProof/>
              <w:webHidden/>
            </w:rPr>
            <w:fldChar w:fldCharType="end"/>
          </w:r>
          <w:r>
            <w:fldChar w:fldCharType="end"/>
          </w:r>
        </w:p>
        <w:p w14:paraId="2EA56883" w14:textId="6FD0CF9D" w:rsidR="009A1C85" w:rsidRDefault="009A1C85">
          <w:pPr>
            <w:pStyle w:val="TOC3"/>
            <w:tabs>
              <w:tab w:val="right" w:leader="dot" w:pos="9350"/>
            </w:tabs>
            <w:rPr>
              <w:rFonts w:eastAsiaTheme="minorEastAsia"/>
              <w:noProof/>
              <w:szCs w:val="24"/>
            </w:rPr>
          </w:pPr>
          <w:r>
            <w:fldChar w:fldCharType="begin"/>
          </w:r>
          <w:r>
            <w:instrText>HYPERLINK \l "_Toc190088131"</w:instrText>
          </w:r>
          <w:r>
            <w:fldChar w:fldCharType="separate"/>
          </w:r>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_Toc190088131 \h </w:instrText>
          </w:r>
          <w:r>
            <w:rPr>
              <w:noProof/>
              <w:webHidden/>
            </w:rPr>
          </w:r>
          <w:r>
            <w:rPr>
              <w:noProof/>
              <w:webHidden/>
            </w:rPr>
            <w:fldChar w:fldCharType="separate"/>
          </w:r>
          <w:r>
            <w:rPr>
              <w:noProof/>
              <w:webHidden/>
            </w:rPr>
            <w:t>20</w:t>
          </w:r>
          <w:r>
            <w:rPr>
              <w:noProof/>
              <w:webHidden/>
            </w:rPr>
            <w:fldChar w:fldCharType="end"/>
          </w:r>
          <w:r>
            <w:fldChar w:fldCharType="end"/>
          </w:r>
        </w:p>
        <w:p w14:paraId="1AA73E43" w14:textId="31340F28" w:rsidR="009A1C85" w:rsidRDefault="009A1C85">
          <w:pPr>
            <w:pStyle w:val="TOC3"/>
            <w:tabs>
              <w:tab w:val="right" w:leader="dot" w:pos="9350"/>
            </w:tabs>
            <w:rPr>
              <w:rFonts w:eastAsiaTheme="minorEastAsia"/>
              <w:noProof/>
              <w:szCs w:val="24"/>
            </w:rPr>
          </w:pPr>
          <w:r>
            <w:fldChar w:fldCharType="begin"/>
          </w:r>
          <w:r>
            <w:instrText>HYPERLINK \l "_Toc190088132"</w:instrText>
          </w:r>
          <w:r>
            <w:fldChar w:fldCharType="separate"/>
          </w:r>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_Toc190088132 \h </w:instrText>
          </w:r>
          <w:r>
            <w:rPr>
              <w:noProof/>
              <w:webHidden/>
            </w:rPr>
          </w:r>
          <w:r>
            <w:rPr>
              <w:noProof/>
              <w:webHidden/>
            </w:rPr>
            <w:fldChar w:fldCharType="separate"/>
          </w:r>
          <w:r>
            <w:rPr>
              <w:noProof/>
              <w:webHidden/>
            </w:rPr>
            <w:t>22</w:t>
          </w:r>
          <w:r>
            <w:rPr>
              <w:noProof/>
              <w:webHidden/>
            </w:rPr>
            <w:fldChar w:fldCharType="end"/>
          </w:r>
          <w:r>
            <w:fldChar w:fldCharType="end"/>
          </w:r>
        </w:p>
        <w:p w14:paraId="1D0C4D8F" w14:textId="502CFE15" w:rsidR="009A1C85" w:rsidRDefault="009A1C85">
          <w:pPr>
            <w:pStyle w:val="TOC3"/>
            <w:tabs>
              <w:tab w:val="right" w:leader="dot" w:pos="9350"/>
            </w:tabs>
            <w:rPr>
              <w:rFonts w:eastAsiaTheme="minorEastAsia"/>
              <w:noProof/>
              <w:szCs w:val="24"/>
            </w:rPr>
          </w:pPr>
          <w:r>
            <w:fldChar w:fldCharType="begin"/>
          </w:r>
          <w:r>
            <w:instrText>HYPERLINK \l "_Toc190088133"</w:instrText>
          </w:r>
          <w:r>
            <w:fldChar w:fldCharType="separate"/>
          </w:r>
          <w:r w:rsidRPr="002A459C">
            <w:rPr>
              <w:rStyle w:val="Hyperlink"/>
              <w:rFonts w:ascii="Calibri Light" w:eastAsia="Times New Roman" w:hAnsi="Calibri Light" w:cs="Times New Roman"/>
              <w:b/>
              <w:i/>
              <w:noProof/>
            </w:rPr>
            <w:t>Study 1 Hypotheses</w:t>
          </w:r>
          <w:r>
            <w:rPr>
              <w:noProof/>
              <w:webHidden/>
            </w:rPr>
            <w:tab/>
          </w:r>
          <w:r>
            <w:rPr>
              <w:noProof/>
              <w:webHidden/>
            </w:rPr>
            <w:fldChar w:fldCharType="begin"/>
          </w:r>
          <w:r>
            <w:rPr>
              <w:noProof/>
              <w:webHidden/>
            </w:rPr>
            <w:instrText xml:space="preserve"> PAGEREF _Toc190088133 \h </w:instrText>
          </w:r>
          <w:r>
            <w:rPr>
              <w:noProof/>
              <w:webHidden/>
            </w:rPr>
          </w:r>
          <w:r>
            <w:rPr>
              <w:noProof/>
              <w:webHidden/>
            </w:rPr>
            <w:fldChar w:fldCharType="separate"/>
          </w:r>
          <w:r>
            <w:rPr>
              <w:noProof/>
              <w:webHidden/>
            </w:rPr>
            <w:t>22</w:t>
          </w:r>
          <w:r>
            <w:rPr>
              <w:noProof/>
              <w:webHidden/>
            </w:rPr>
            <w:fldChar w:fldCharType="end"/>
          </w:r>
          <w:r>
            <w:fldChar w:fldCharType="end"/>
          </w:r>
        </w:p>
        <w:p w14:paraId="7C0829C8" w14:textId="4B1A3011" w:rsidR="009A1C85" w:rsidRDefault="009A1C85">
          <w:pPr>
            <w:pStyle w:val="TOC2"/>
            <w:tabs>
              <w:tab w:val="right" w:leader="dot" w:pos="9350"/>
            </w:tabs>
            <w:rPr>
              <w:rFonts w:eastAsiaTheme="minorEastAsia"/>
              <w:noProof/>
              <w:szCs w:val="24"/>
            </w:rPr>
          </w:pPr>
          <w:r>
            <w:fldChar w:fldCharType="begin"/>
          </w:r>
          <w:r>
            <w:instrText>HYPERLINK \l "_Toc190088134"</w:instrText>
          </w:r>
          <w:r>
            <w:fldChar w:fldCharType="separate"/>
          </w:r>
          <w:r w:rsidRPr="002A459C">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_Toc190088134 \h </w:instrText>
          </w:r>
          <w:r>
            <w:rPr>
              <w:noProof/>
              <w:webHidden/>
            </w:rPr>
          </w:r>
          <w:r>
            <w:rPr>
              <w:noProof/>
              <w:webHidden/>
            </w:rPr>
            <w:fldChar w:fldCharType="separate"/>
          </w:r>
          <w:r>
            <w:rPr>
              <w:noProof/>
              <w:webHidden/>
            </w:rPr>
            <w:t>23</w:t>
          </w:r>
          <w:r>
            <w:rPr>
              <w:noProof/>
              <w:webHidden/>
            </w:rPr>
            <w:fldChar w:fldCharType="end"/>
          </w:r>
          <w:r>
            <w:fldChar w:fldCharType="end"/>
          </w:r>
        </w:p>
        <w:p w14:paraId="6037DEC2" w14:textId="29538EB3" w:rsidR="009A1C85" w:rsidRDefault="009A1C85">
          <w:pPr>
            <w:pStyle w:val="TOC3"/>
            <w:tabs>
              <w:tab w:val="right" w:leader="dot" w:pos="9350"/>
            </w:tabs>
            <w:rPr>
              <w:rFonts w:eastAsiaTheme="minorEastAsia"/>
              <w:noProof/>
              <w:szCs w:val="24"/>
            </w:rPr>
          </w:pPr>
          <w:r>
            <w:fldChar w:fldCharType="begin"/>
          </w:r>
          <w:r>
            <w:instrText>HYPERLINK \l "_Toc190088135"</w:instrText>
          </w:r>
          <w:r>
            <w:fldChar w:fldCharType="separate"/>
          </w:r>
          <w:r w:rsidRPr="002A459C">
            <w:rPr>
              <w:rStyle w:val="Hyperlink"/>
              <w:rFonts w:ascii="Calibri Light" w:eastAsia="Times New Roman" w:hAnsi="Calibri Light" w:cs="Times New Roman"/>
              <w:b/>
              <w:i/>
              <w:noProof/>
            </w:rPr>
            <w:t>Social Consensus Manipulation</w:t>
          </w:r>
          <w:r>
            <w:rPr>
              <w:noProof/>
              <w:webHidden/>
            </w:rPr>
            <w:tab/>
          </w:r>
          <w:r>
            <w:rPr>
              <w:noProof/>
              <w:webHidden/>
            </w:rPr>
            <w:fldChar w:fldCharType="begin"/>
          </w:r>
          <w:r>
            <w:rPr>
              <w:noProof/>
              <w:webHidden/>
            </w:rPr>
            <w:instrText xml:space="preserve"> PAGEREF _Toc190088135 \h </w:instrText>
          </w:r>
          <w:r>
            <w:rPr>
              <w:noProof/>
              <w:webHidden/>
            </w:rPr>
          </w:r>
          <w:r>
            <w:rPr>
              <w:noProof/>
              <w:webHidden/>
            </w:rPr>
            <w:fldChar w:fldCharType="separate"/>
          </w:r>
          <w:r>
            <w:rPr>
              <w:noProof/>
              <w:webHidden/>
            </w:rPr>
            <w:t>23</w:t>
          </w:r>
          <w:r>
            <w:rPr>
              <w:noProof/>
              <w:webHidden/>
            </w:rPr>
            <w:fldChar w:fldCharType="end"/>
          </w:r>
          <w:r>
            <w:fldChar w:fldCharType="end"/>
          </w:r>
        </w:p>
        <w:p w14:paraId="5A69911E" w14:textId="5278B58F" w:rsidR="009A1C85" w:rsidRDefault="009A1C85">
          <w:pPr>
            <w:pStyle w:val="TOC3"/>
            <w:tabs>
              <w:tab w:val="right" w:leader="dot" w:pos="9350"/>
            </w:tabs>
            <w:rPr>
              <w:rFonts w:eastAsiaTheme="minorEastAsia"/>
              <w:noProof/>
              <w:szCs w:val="24"/>
            </w:rPr>
          </w:pPr>
          <w:r>
            <w:fldChar w:fldCharType="begin"/>
          </w:r>
          <w:r>
            <w:instrText>HYPERLINK \l "_Toc190088136"</w:instrText>
          </w:r>
          <w:r>
            <w:fldChar w:fldCharType="separate"/>
          </w:r>
          <w:r w:rsidRPr="002A459C">
            <w:rPr>
              <w:rStyle w:val="Hyperlink"/>
              <w:rFonts w:ascii="Calibri Light" w:eastAsia="Times New Roman" w:hAnsi="Calibri Light" w:cs="Times New Roman"/>
              <w:b/>
              <w:i/>
              <w:noProof/>
            </w:rPr>
            <w:t>Deontological and Utilitarian Orientation</w:t>
          </w:r>
          <w:r>
            <w:rPr>
              <w:noProof/>
              <w:webHidden/>
            </w:rPr>
            <w:tab/>
          </w:r>
          <w:r>
            <w:rPr>
              <w:noProof/>
              <w:webHidden/>
            </w:rPr>
            <w:fldChar w:fldCharType="begin"/>
          </w:r>
          <w:r>
            <w:rPr>
              <w:noProof/>
              <w:webHidden/>
            </w:rPr>
            <w:instrText xml:space="preserve"> PAGEREF _Toc190088136 \h </w:instrText>
          </w:r>
          <w:r>
            <w:rPr>
              <w:noProof/>
              <w:webHidden/>
            </w:rPr>
          </w:r>
          <w:r>
            <w:rPr>
              <w:noProof/>
              <w:webHidden/>
            </w:rPr>
            <w:fldChar w:fldCharType="separate"/>
          </w:r>
          <w:r>
            <w:rPr>
              <w:noProof/>
              <w:webHidden/>
            </w:rPr>
            <w:t>25</w:t>
          </w:r>
          <w:r>
            <w:rPr>
              <w:noProof/>
              <w:webHidden/>
            </w:rPr>
            <w:fldChar w:fldCharType="end"/>
          </w:r>
          <w:r>
            <w:fldChar w:fldCharType="end"/>
          </w:r>
        </w:p>
        <w:p w14:paraId="1EF1012B" w14:textId="7EEF7052" w:rsidR="009A1C85" w:rsidRDefault="009A1C85">
          <w:pPr>
            <w:pStyle w:val="TOC3"/>
            <w:tabs>
              <w:tab w:val="right" w:leader="dot" w:pos="9350"/>
            </w:tabs>
            <w:rPr>
              <w:rFonts w:eastAsiaTheme="minorEastAsia"/>
              <w:noProof/>
              <w:szCs w:val="24"/>
            </w:rPr>
          </w:pPr>
          <w:r>
            <w:fldChar w:fldCharType="begin"/>
          </w:r>
          <w:r>
            <w:instrText>HYPERLINK \l "_Toc190088137"</w:instrText>
          </w:r>
          <w:r>
            <w:fldChar w:fldCharType="separate"/>
          </w:r>
          <w:r w:rsidRPr="002A459C">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_Toc190088137 \h </w:instrText>
          </w:r>
          <w:r>
            <w:rPr>
              <w:noProof/>
              <w:webHidden/>
            </w:rPr>
          </w:r>
          <w:r>
            <w:rPr>
              <w:noProof/>
              <w:webHidden/>
            </w:rPr>
            <w:fldChar w:fldCharType="separate"/>
          </w:r>
          <w:r>
            <w:rPr>
              <w:noProof/>
              <w:webHidden/>
            </w:rPr>
            <w:t>26</w:t>
          </w:r>
          <w:r>
            <w:rPr>
              <w:noProof/>
              <w:webHidden/>
            </w:rPr>
            <w:fldChar w:fldCharType="end"/>
          </w:r>
          <w:r>
            <w:fldChar w:fldCharType="end"/>
          </w:r>
        </w:p>
        <w:p w14:paraId="1EC69D39" w14:textId="27E6651B" w:rsidR="009A1C85" w:rsidRDefault="009A1C85">
          <w:pPr>
            <w:pStyle w:val="TOC3"/>
            <w:tabs>
              <w:tab w:val="right" w:leader="dot" w:pos="9350"/>
            </w:tabs>
            <w:rPr>
              <w:rFonts w:eastAsiaTheme="minorEastAsia"/>
              <w:noProof/>
              <w:szCs w:val="24"/>
            </w:rPr>
          </w:pPr>
          <w:r>
            <w:fldChar w:fldCharType="begin"/>
          </w:r>
          <w:r>
            <w:instrText>HYPERLINK \l "_Toc190088138"</w:instrText>
          </w:r>
          <w:r>
            <w:fldChar w:fldCharType="separate"/>
          </w:r>
          <w:r w:rsidRPr="002A459C">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_Toc190088138 \h </w:instrText>
          </w:r>
          <w:r>
            <w:rPr>
              <w:noProof/>
              <w:webHidden/>
            </w:rPr>
          </w:r>
          <w:r>
            <w:rPr>
              <w:noProof/>
              <w:webHidden/>
            </w:rPr>
            <w:fldChar w:fldCharType="separate"/>
          </w:r>
          <w:r>
            <w:rPr>
              <w:noProof/>
              <w:webHidden/>
            </w:rPr>
            <w:t>26</w:t>
          </w:r>
          <w:r>
            <w:rPr>
              <w:noProof/>
              <w:webHidden/>
            </w:rPr>
            <w:fldChar w:fldCharType="end"/>
          </w:r>
          <w:r>
            <w:fldChar w:fldCharType="end"/>
          </w:r>
        </w:p>
        <w:p w14:paraId="448A5BF0" w14:textId="143FE7DE" w:rsidR="009A1C85" w:rsidRDefault="009A1C85">
          <w:pPr>
            <w:pStyle w:val="TOC1"/>
            <w:tabs>
              <w:tab w:val="right" w:leader="dot" w:pos="9350"/>
            </w:tabs>
            <w:rPr>
              <w:rFonts w:eastAsiaTheme="minorEastAsia"/>
              <w:noProof/>
              <w:szCs w:val="24"/>
            </w:rPr>
          </w:pPr>
          <w:r>
            <w:fldChar w:fldCharType="begin"/>
          </w:r>
          <w:r>
            <w:instrText>HYPERLINK \l "_Toc190088139"</w:instrText>
          </w:r>
          <w:r>
            <w:fldChar w:fldCharType="separate"/>
          </w:r>
          <w:r w:rsidRPr="002A459C">
            <w:rPr>
              <w:rStyle w:val="Hyperlink"/>
              <w:rFonts w:eastAsia="Calibri"/>
              <w:noProof/>
            </w:rPr>
            <w:t>Study 2</w:t>
          </w:r>
          <w:r>
            <w:rPr>
              <w:noProof/>
              <w:webHidden/>
            </w:rPr>
            <w:tab/>
          </w:r>
          <w:r>
            <w:rPr>
              <w:noProof/>
              <w:webHidden/>
            </w:rPr>
            <w:fldChar w:fldCharType="begin"/>
          </w:r>
          <w:r>
            <w:rPr>
              <w:noProof/>
              <w:webHidden/>
            </w:rPr>
            <w:instrText xml:space="preserve"> PAGEREF _Toc190088139 \h </w:instrText>
          </w:r>
          <w:r>
            <w:rPr>
              <w:noProof/>
              <w:webHidden/>
            </w:rPr>
          </w:r>
          <w:r>
            <w:rPr>
              <w:noProof/>
              <w:webHidden/>
            </w:rPr>
            <w:fldChar w:fldCharType="separate"/>
          </w:r>
          <w:r>
            <w:rPr>
              <w:noProof/>
              <w:webHidden/>
            </w:rPr>
            <w:t>27</w:t>
          </w:r>
          <w:r>
            <w:rPr>
              <w:noProof/>
              <w:webHidden/>
            </w:rPr>
            <w:fldChar w:fldCharType="end"/>
          </w:r>
          <w:r>
            <w:fldChar w:fldCharType="end"/>
          </w:r>
        </w:p>
        <w:p w14:paraId="0AF5E3ED" w14:textId="6FA4C351" w:rsidR="009A1C85" w:rsidRDefault="009A1C85">
          <w:pPr>
            <w:pStyle w:val="TOC2"/>
            <w:tabs>
              <w:tab w:val="right" w:leader="dot" w:pos="9350"/>
            </w:tabs>
            <w:rPr>
              <w:rFonts w:eastAsiaTheme="minorEastAsia"/>
              <w:noProof/>
              <w:szCs w:val="24"/>
            </w:rPr>
          </w:pPr>
          <w:r>
            <w:fldChar w:fldCharType="begin"/>
          </w:r>
          <w:r>
            <w:instrText>HYPERLINK \l "_Toc190088140"</w:instrText>
          </w:r>
          <w:r>
            <w:fldChar w:fldCharType="separate"/>
          </w:r>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_Toc190088140 \h </w:instrText>
          </w:r>
          <w:r>
            <w:rPr>
              <w:noProof/>
              <w:webHidden/>
            </w:rPr>
          </w:r>
          <w:r>
            <w:rPr>
              <w:noProof/>
              <w:webHidden/>
            </w:rPr>
            <w:fldChar w:fldCharType="separate"/>
          </w:r>
          <w:r>
            <w:rPr>
              <w:noProof/>
              <w:webHidden/>
            </w:rPr>
            <w:t>27</w:t>
          </w:r>
          <w:r>
            <w:rPr>
              <w:noProof/>
              <w:webHidden/>
            </w:rPr>
            <w:fldChar w:fldCharType="end"/>
          </w:r>
          <w:r>
            <w:fldChar w:fldCharType="end"/>
          </w:r>
        </w:p>
        <w:p w14:paraId="1635B77E" w14:textId="75BB803C" w:rsidR="009A1C85" w:rsidRDefault="009A1C85">
          <w:pPr>
            <w:pStyle w:val="TOC3"/>
            <w:tabs>
              <w:tab w:val="right" w:leader="dot" w:pos="9350"/>
            </w:tabs>
            <w:rPr>
              <w:rFonts w:eastAsiaTheme="minorEastAsia"/>
              <w:noProof/>
              <w:szCs w:val="24"/>
            </w:rPr>
          </w:pPr>
          <w:r>
            <w:fldChar w:fldCharType="begin"/>
          </w:r>
          <w:r>
            <w:instrText>HYPERLINK \l "_Toc190088141"</w:instrText>
          </w:r>
          <w:r>
            <w:fldChar w:fldCharType="separate"/>
          </w:r>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_Toc190088141 \h </w:instrText>
          </w:r>
          <w:r>
            <w:rPr>
              <w:noProof/>
              <w:webHidden/>
            </w:rPr>
          </w:r>
          <w:r>
            <w:rPr>
              <w:noProof/>
              <w:webHidden/>
            </w:rPr>
            <w:fldChar w:fldCharType="separate"/>
          </w:r>
          <w:r>
            <w:rPr>
              <w:noProof/>
              <w:webHidden/>
            </w:rPr>
            <w:t>28</w:t>
          </w:r>
          <w:r>
            <w:rPr>
              <w:noProof/>
              <w:webHidden/>
            </w:rPr>
            <w:fldChar w:fldCharType="end"/>
          </w:r>
          <w:r>
            <w:fldChar w:fldCharType="end"/>
          </w:r>
        </w:p>
        <w:p w14:paraId="25CD1FB0" w14:textId="6A18973E" w:rsidR="009A1C85" w:rsidRDefault="009A1C85">
          <w:pPr>
            <w:pStyle w:val="TOC3"/>
            <w:tabs>
              <w:tab w:val="right" w:leader="dot" w:pos="9350"/>
            </w:tabs>
            <w:rPr>
              <w:rFonts w:eastAsiaTheme="minorEastAsia"/>
              <w:noProof/>
              <w:szCs w:val="24"/>
            </w:rPr>
          </w:pPr>
          <w:r>
            <w:fldChar w:fldCharType="begin"/>
          </w:r>
          <w:r>
            <w:instrText>HYPERLINK \l "_Toc190088142"</w:instrText>
          </w:r>
          <w:r>
            <w:fldChar w:fldCharType="separate"/>
          </w:r>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_Toc190088142 \h </w:instrText>
          </w:r>
          <w:r>
            <w:rPr>
              <w:noProof/>
              <w:webHidden/>
            </w:rPr>
          </w:r>
          <w:r>
            <w:rPr>
              <w:noProof/>
              <w:webHidden/>
            </w:rPr>
            <w:fldChar w:fldCharType="separate"/>
          </w:r>
          <w:r>
            <w:rPr>
              <w:noProof/>
              <w:webHidden/>
            </w:rPr>
            <w:t>28</w:t>
          </w:r>
          <w:r>
            <w:rPr>
              <w:noProof/>
              <w:webHidden/>
            </w:rPr>
            <w:fldChar w:fldCharType="end"/>
          </w:r>
          <w:r>
            <w:fldChar w:fldCharType="end"/>
          </w:r>
        </w:p>
        <w:p w14:paraId="49455E48" w14:textId="25F8CF62" w:rsidR="009A1C85" w:rsidRDefault="009A1C85">
          <w:pPr>
            <w:pStyle w:val="TOC3"/>
            <w:tabs>
              <w:tab w:val="right" w:leader="dot" w:pos="9350"/>
            </w:tabs>
            <w:rPr>
              <w:rFonts w:eastAsiaTheme="minorEastAsia"/>
              <w:noProof/>
              <w:szCs w:val="24"/>
            </w:rPr>
          </w:pPr>
          <w:r>
            <w:fldChar w:fldCharType="begin"/>
          </w:r>
          <w:r>
            <w:instrText>HYPERLINK \l "_Toc190088143"</w:instrText>
          </w:r>
          <w:r>
            <w:fldChar w:fldCharType="separate"/>
          </w:r>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_Toc190088143 \h </w:instrText>
          </w:r>
          <w:r>
            <w:rPr>
              <w:noProof/>
              <w:webHidden/>
            </w:rPr>
          </w:r>
          <w:r>
            <w:rPr>
              <w:noProof/>
              <w:webHidden/>
            </w:rPr>
            <w:fldChar w:fldCharType="separate"/>
          </w:r>
          <w:r>
            <w:rPr>
              <w:noProof/>
              <w:webHidden/>
            </w:rPr>
            <w:t>29</w:t>
          </w:r>
          <w:r>
            <w:rPr>
              <w:noProof/>
              <w:webHidden/>
            </w:rPr>
            <w:fldChar w:fldCharType="end"/>
          </w:r>
          <w:r>
            <w:fldChar w:fldCharType="end"/>
          </w:r>
        </w:p>
        <w:p w14:paraId="053EC49B" w14:textId="7A6968E0" w:rsidR="009A1C85" w:rsidRDefault="009A1C85">
          <w:pPr>
            <w:pStyle w:val="TOC3"/>
            <w:tabs>
              <w:tab w:val="right" w:leader="dot" w:pos="9350"/>
            </w:tabs>
            <w:rPr>
              <w:rFonts w:eastAsiaTheme="minorEastAsia"/>
              <w:noProof/>
              <w:szCs w:val="24"/>
            </w:rPr>
          </w:pPr>
          <w:r>
            <w:fldChar w:fldCharType="begin"/>
          </w:r>
          <w:r>
            <w:instrText>HYPERLINK \l "_Toc190088144"</w:instrText>
          </w:r>
          <w:r>
            <w:fldChar w:fldCharType="separate"/>
          </w:r>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_Toc190088144 \h </w:instrText>
          </w:r>
          <w:r>
            <w:rPr>
              <w:noProof/>
              <w:webHidden/>
            </w:rPr>
          </w:r>
          <w:r>
            <w:rPr>
              <w:noProof/>
              <w:webHidden/>
            </w:rPr>
            <w:fldChar w:fldCharType="separate"/>
          </w:r>
          <w:r>
            <w:rPr>
              <w:noProof/>
              <w:webHidden/>
            </w:rPr>
            <w:t>30</w:t>
          </w:r>
          <w:r>
            <w:rPr>
              <w:noProof/>
              <w:webHidden/>
            </w:rPr>
            <w:fldChar w:fldCharType="end"/>
          </w:r>
          <w:r>
            <w:fldChar w:fldCharType="end"/>
          </w:r>
        </w:p>
        <w:p w14:paraId="5409169E" w14:textId="294E6C62" w:rsidR="009A1C85" w:rsidRDefault="009A1C85">
          <w:pPr>
            <w:pStyle w:val="TOC3"/>
            <w:tabs>
              <w:tab w:val="right" w:leader="dot" w:pos="9350"/>
            </w:tabs>
            <w:rPr>
              <w:rFonts w:eastAsiaTheme="minorEastAsia"/>
              <w:noProof/>
              <w:szCs w:val="24"/>
            </w:rPr>
          </w:pPr>
          <w:r>
            <w:lastRenderedPageBreak/>
            <w:fldChar w:fldCharType="begin"/>
          </w:r>
          <w:r>
            <w:instrText>HYPERLINK \l "_Toc190088145"</w:instrText>
          </w:r>
          <w:r>
            <w:fldChar w:fldCharType="separate"/>
          </w:r>
          <w:r w:rsidRPr="002A459C">
            <w:rPr>
              <w:rStyle w:val="Hyperlink"/>
              <w:rFonts w:ascii="Calibri Light" w:eastAsia="Times New Roman" w:hAnsi="Calibri Light" w:cs="Times New Roman"/>
              <w:b/>
              <w:i/>
              <w:noProof/>
            </w:rPr>
            <w:t>Study 2 Hypothesis:</w:t>
          </w:r>
          <w:r>
            <w:rPr>
              <w:noProof/>
              <w:webHidden/>
            </w:rPr>
            <w:tab/>
          </w:r>
          <w:r>
            <w:rPr>
              <w:noProof/>
              <w:webHidden/>
            </w:rPr>
            <w:fldChar w:fldCharType="begin"/>
          </w:r>
          <w:r>
            <w:rPr>
              <w:noProof/>
              <w:webHidden/>
            </w:rPr>
            <w:instrText xml:space="preserve"> PAGEREF _Toc190088145 \h </w:instrText>
          </w:r>
          <w:r>
            <w:rPr>
              <w:noProof/>
              <w:webHidden/>
            </w:rPr>
          </w:r>
          <w:r>
            <w:rPr>
              <w:noProof/>
              <w:webHidden/>
            </w:rPr>
            <w:fldChar w:fldCharType="separate"/>
          </w:r>
          <w:r>
            <w:rPr>
              <w:noProof/>
              <w:webHidden/>
            </w:rPr>
            <w:t>31</w:t>
          </w:r>
          <w:r>
            <w:rPr>
              <w:noProof/>
              <w:webHidden/>
            </w:rPr>
            <w:fldChar w:fldCharType="end"/>
          </w:r>
          <w:r>
            <w:fldChar w:fldCharType="end"/>
          </w:r>
        </w:p>
        <w:p w14:paraId="7BB5A0F5" w14:textId="13AAEABE" w:rsidR="009A1C85" w:rsidRDefault="009A1C85">
          <w:pPr>
            <w:pStyle w:val="TOC2"/>
            <w:tabs>
              <w:tab w:val="right" w:leader="dot" w:pos="9350"/>
            </w:tabs>
            <w:rPr>
              <w:rFonts w:eastAsiaTheme="minorEastAsia"/>
              <w:noProof/>
              <w:szCs w:val="24"/>
            </w:rPr>
          </w:pPr>
          <w:r>
            <w:fldChar w:fldCharType="begin"/>
          </w:r>
          <w:r>
            <w:instrText>HYPERLINK \l "_Toc190088146"</w:instrText>
          </w:r>
          <w:r>
            <w:fldChar w:fldCharType="separate"/>
          </w:r>
          <w:r w:rsidRPr="002A459C">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_Toc190088146 \h </w:instrText>
          </w:r>
          <w:r>
            <w:rPr>
              <w:noProof/>
              <w:webHidden/>
            </w:rPr>
          </w:r>
          <w:r>
            <w:rPr>
              <w:noProof/>
              <w:webHidden/>
            </w:rPr>
            <w:fldChar w:fldCharType="separate"/>
          </w:r>
          <w:r>
            <w:rPr>
              <w:noProof/>
              <w:webHidden/>
            </w:rPr>
            <w:t>31</w:t>
          </w:r>
          <w:r>
            <w:rPr>
              <w:noProof/>
              <w:webHidden/>
            </w:rPr>
            <w:fldChar w:fldCharType="end"/>
          </w:r>
          <w:r>
            <w:fldChar w:fldCharType="end"/>
          </w:r>
        </w:p>
        <w:p w14:paraId="01ECD6FC" w14:textId="56449400" w:rsidR="009A1C85" w:rsidRDefault="009A1C85">
          <w:pPr>
            <w:pStyle w:val="TOC3"/>
            <w:tabs>
              <w:tab w:val="right" w:leader="dot" w:pos="9350"/>
            </w:tabs>
            <w:rPr>
              <w:rFonts w:eastAsiaTheme="minorEastAsia"/>
              <w:noProof/>
              <w:szCs w:val="24"/>
            </w:rPr>
          </w:pPr>
          <w:r>
            <w:fldChar w:fldCharType="begin"/>
          </w:r>
          <w:r>
            <w:instrText>HYPERLINK \l "_Toc190088147"</w:instrText>
          </w:r>
          <w:r>
            <w:fldChar w:fldCharType="separate"/>
          </w:r>
          <w:r w:rsidRPr="002A459C">
            <w:rPr>
              <w:rStyle w:val="Hyperlink"/>
              <w:rFonts w:ascii="Calibri Light" w:eastAsia="Times New Roman" w:hAnsi="Calibri Light" w:cs="Times New Roman"/>
              <w:b/>
              <w:i/>
              <w:noProof/>
            </w:rPr>
            <w:t>Moral Conviction Manipulation – Support for [Topic]</w:t>
          </w:r>
          <w:r>
            <w:rPr>
              <w:noProof/>
              <w:webHidden/>
            </w:rPr>
            <w:tab/>
          </w:r>
          <w:r>
            <w:rPr>
              <w:noProof/>
              <w:webHidden/>
            </w:rPr>
            <w:fldChar w:fldCharType="begin"/>
          </w:r>
          <w:r>
            <w:rPr>
              <w:noProof/>
              <w:webHidden/>
            </w:rPr>
            <w:instrText xml:space="preserve"> PAGEREF _Toc190088147 \h </w:instrText>
          </w:r>
          <w:r>
            <w:rPr>
              <w:noProof/>
              <w:webHidden/>
            </w:rPr>
          </w:r>
          <w:r>
            <w:rPr>
              <w:noProof/>
              <w:webHidden/>
            </w:rPr>
            <w:fldChar w:fldCharType="separate"/>
          </w:r>
          <w:r>
            <w:rPr>
              <w:noProof/>
              <w:webHidden/>
            </w:rPr>
            <w:t>31</w:t>
          </w:r>
          <w:r>
            <w:rPr>
              <w:noProof/>
              <w:webHidden/>
            </w:rPr>
            <w:fldChar w:fldCharType="end"/>
          </w:r>
          <w:r>
            <w:fldChar w:fldCharType="end"/>
          </w:r>
        </w:p>
        <w:p w14:paraId="76003E50" w14:textId="43842FC6" w:rsidR="009A1C85" w:rsidRDefault="009A1C85">
          <w:pPr>
            <w:pStyle w:val="TOC3"/>
            <w:tabs>
              <w:tab w:val="right" w:leader="dot" w:pos="9350"/>
            </w:tabs>
            <w:rPr>
              <w:rFonts w:eastAsiaTheme="minorEastAsia"/>
              <w:noProof/>
              <w:szCs w:val="24"/>
            </w:rPr>
          </w:pPr>
          <w:r>
            <w:fldChar w:fldCharType="begin"/>
          </w:r>
          <w:r>
            <w:instrText>HYPERLINK \l "_Toc190088148"</w:instrText>
          </w:r>
          <w:r>
            <w:fldChar w:fldCharType="separate"/>
          </w:r>
          <w:r w:rsidRPr="002A459C">
            <w:rPr>
              <w:rStyle w:val="Hyperlink"/>
              <w:rFonts w:ascii="Calibri Light" w:eastAsia="Times New Roman" w:hAnsi="Calibri Light" w:cs="Times New Roman"/>
              <w:b/>
              <w:i/>
              <w:noProof/>
            </w:rPr>
            <w:t>Moral Conviction Manipulation – Level of Moral Conviction Regarding [Topic]</w:t>
          </w:r>
          <w:r>
            <w:rPr>
              <w:noProof/>
              <w:webHidden/>
            </w:rPr>
            <w:tab/>
          </w:r>
          <w:r>
            <w:rPr>
              <w:noProof/>
              <w:webHidden/>
            </w:rPr>
            <w:fldChar w:fldCharType="begin"/>
          </w:r>
          <w:r>
            <w:rPr>
              <w:noProof/>
              <w:webHidden/>
            </w:rPr>
            <w:instrText xml:space="preserve"> PAGEREF _Toc190088148 \h </w:instrText>
          </w:r>
          <w:r>
            <w:rPr>
              <w:noProof/>
              <w:webHidden/>
            </w:rPr>
          </w:r>
          <w:r>
            <w:rPr>
              <w:noProof/>
              <w:webHidden/>
            </w:rPr>
            <w:fldChar w:fldCharType="separate"/>
          </w:r>
          <w:r>
            <w:rPr>
              <w:noProof/>
              <w:webHidden/>
            </w:rPr>
            <w:t>32</w:t>
          </w:r>
          <w:r>
            <w:rPr>
              <w:noProof/>
              <w:webHidden/>
            </w:rPr>
            <w:fldChar w:fldCharType="end"/>
          </w:r>
          <w:r>
            <w:fldChar w:fldCharType="end"/>
          </w:r>
        </w:p>
        <w:p w14:paraId="026368D2" w14:textId="421D5DE6" w:rsidR="009A1C85" w:rsidRDefault="009A1C85">
          <w:pPr>
            <w:pStyle w:val="TOC3"/>
            <w:tabs>
              <w:tab w:val="right" w:leader="dot" w:pos="9350"/>
            </w:tabs>
            <w:rPr>
              <w:rFonts w:eastAsiaTheme="minorEastAsia"/>
              <w:noProof/>
              <w:szCs w:val="24"/>
            </w:rPr>
          </w:pPr>
          <w:r>
            <w:fldChar w:fldCharType="begin"/>
          </w:r>
          <w:r>
            <w:instrText>HYPERLINK \l "_Toc190088149"</w:instrText>
          </w:r>
          <w:r>
            <w:fldChar w:fldCharType="separate"/>
          </w:r>
          <w:r w:rsidRPr="002A459C">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_Toc190088149 \h </w:instrText>
          </w:r>
          <w:r>
            <w:rPr>
              <w:noProof/>
              <w:webHidden/>
            </w:rPr>
          </w:r>
          <w:r>
            <w:rPr>
              <w:noProof/>
              <w:webHidden/>
            </w:rPr>
            <w:fldChar w:fldCharType="separate"/>
          </w:r>
          <w:r>
            <w:rPr>
              <w:noProof/>
              <w:webHidden/>
            </w:rPr>
            <w:t>33</w:t>
          </w:r>
          <w:r>
            <w:rPr>
              <w:noProof/>
              <w:webHidden/>
            </w:rPr>
            <w:fldChar w:fldCharType="end"/>
          </w:r>
          <w:r>
            <w:fldChar w:fldCharType="end"/>
          </w:r>
        </w:p>
        <w:p w14:paraId="3AB8FE1B" w14:textId="6BC27EE3" w:rsidR="009A1C85" w:rsidRDefault="009A1C85">
          <w:pPr>
            <w:pStyle w:val="TOC3"/>
            <w:tabs>
              <w:tab w:val="right" w:leader="dot" w:pos="9350"/>
            </w:tabs>
            <w:rPr>
              <w:rFonts w:eastAsiaTheme="minorEastAsia"/>
              <w:noProof/>
              <w:szCs w:val="24"/>
            </w:rPr>
          </w:pPr>
          <w:r>
            <w:fldChar w:fldCharType="begin"/>
          </w:r>
          <w:r>
            <w:instrText>HYPERLINK \l "_Toc190088150"</w:instrText>
          </w:r>
          <w:r>
            <w:fldChar w:fldCharType="separate"/>
          </w:r>
          <w:r w:rsidRPr="002A459C">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_Toc190088150 \h </w:instrText>
          </w:r>
          <w:r>
            <w:rPr>
              <w:noProof/>
              <w:webHidden/>
            </w:rPr>
          </w:r>
          <w:r>
            <w:rPr>
              <w:noProof/>
              <w:webHidden/>
            </w:rPr>
            <w:fldChar w:fldCharType="separate"/>
          </w:r>
          <w:r>
            <w:rPr>
              <w:noProof/>
              <w:webHidden/>
            </w:rPr>
            <w:t>35</w:t>
          </w:r>
          <w:r>
            <w:rPr>
              <w:noProof/>
              <w:webHidden/>
            </w:rPr>
            <w:fldChar w:fldCharType="end"/>
          </w:r>
          <w:r>
            <w:fldChar w:fldCharType="end"/>
          </w:r>
        </w:p>
        <w:p w14:paraId="65F92607" w14:textId="777F864C" w:rsidR="009A1C85" w:rsidRDefault="009A1C85">
          <w:pPr>
            <w:pStyle w:val="TOC1"/>
            <w:tabs>
              <w:tab w:val="right" w:leader="dot" w:pos="9350"/>
            </w:tabs>
            <w:rPr>
              <w:rFonts w:eastAsiaTheme="minorEastAsia"/>
              <w:noProof/>
              <w:szCs w:val="24"/>
            </w:rPr>
          </w:pPr>
          <w:r>
            <w:fldChar w:fldCharType="begin"/>
          </w:r>
          <w:r>
            <w:instrText>HYPERLINK \l "_Toc190088151"</w:instrText>
          </w:r>
          <w:r>
            <w:fldChar w:fldCharType="separate"/>
          </w:r>
          <w:r w:rsidRPr="002A459C">
            <w:rPr>
              <w:rStyle w:val="Hyperlink"/>
              <w:rFonts w:eastAsia="Times New Roman"/>
              <w:noProof/>
            </w:rPr>
            <w:t>Proposed Study 3</w:t>
          </w:r>
          <w:r>
            <w:rPr>
              <w:noProof/>
              <w:webHidden/>
            </w:rPr>
            <w:tab/>
          </w:r>
          <w:r>
            <w:rPr>
              <w:noProof/>
              <w:webHidden/>
            </w:rPr>
            <w:fldChar w:fldCharType="begin"/>
          </w:r>
          <w:r>
            <w:rPr>
              <w:noProof/>
              <w:webHidden/>
            </w:rPr>
            <w:instrText xml:space="preserve"> PAGEREF _Toc190088151 \h </w:instrText>
          </w:r>
          <w:r>
            <w:rPr>
              <w:noProof/>
              <w:webHidden/>
            </w:rPr>
          </w:r>
          <w:r>
            <w:rPr>
              <w:noProof/>
              <w:webHidden/>
            </w:rPr>
            <w:fldChar w:fldCharType="separate"/>
          </w:r>
          <w:r>
            <w:rPr>
              <w:noProof/>
              <w:webHidden/>
            </w:rPr>
            <w:t>37</w:t>
          </w:r>
          <w:r>
            <w:rPr>
              <w:noProof/>
              <w:webHidden/>
            </w:rPr>
            <w:fldChar w:fldCharType="end"/>
          </w:r>
          <w:r>
            <w:fldChar w:fldCharType="end"/>
          </w:r>
        </w:p>
        <w:p w14:paraId="2234D1AE" w14:textId="17CCA7AB" w:rsidR="009A1C85" w:rsidRDefault="009A1C85">
          <w:pPr>
            <w:pStyle w:val="TOC2"/>
            <w:tabs>
              <w:tab w:val="right" w:leader="dot" w:pos="9350"/>
            </w:tabs>
            <w:rPr>
              <w:rFonts w:eastAsiaTheme="minorEastAsia"/>
              <w:noProof/>
              <w:szCs w:val="24"/>
            </w:rPr>
          </w:pPr>
          <w:r>
            <w:fldChar w:fldCharType="begin"/>
          </w:r>
          <w:r>
            <w:instrText>HYPERLINK \l "_Toc190088152"</w:instrText>
          </w:r>
          <w:r>
            <w:fldChar w:fldCharType="separate"/>
          </w:r>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_Toc190088152 \h </w:instrText>
          </w:r>
          <w:r>
            <w:rPr>
              <w:noProof/>
              <w:webHidden/>
            </w:rPr>
          </w:r>
          <w:r>
            <w:rPr>
              <w:noProof/>
              <w:webHidden/>
            </w:rPr>
            <w:fldChar w:fldCharType="separate"/>
          </w:r>
          <w:r>
            <w:rPr>
              <w:noProof/>
              <w:webHidden/>
            </w:rPr>
            <w:t>37</w:t>
          </w:r>
          <w:r>
            <w:rPr>
              <w:noProof/>
              <w:webHidden/>
            </w:rPr>
            <w:fldChar w:fldCharType="end"/>
          </w:r>
          <w:r>
            <w:fldChar w:fldCharType="end"/>
          </w:r>
        </w:p>
        <w:p w14:paraId="5F5CD2B5" w14:textId="17D76B77" w:rsidR="009A1C85" w:rsidRDefault="009A1C85">
          <w:pPr>
            <w:pStyle w:val="TOC3"/>
            <w:tabs>
              <w:tab w:val="right" w:leader="dot" w:pos="9350"/>
            </w:tabs>
            <w:rPr>
              <w:rFonts w:eastAsiaTheme="minorEastAsia"/>
              <w:noProof/>
              <w:szCs w:val="24"/>
            </w:rPr>
          </w:pPr>
          <w:r>
            <w:fldChar w:fldCharType="begin"/>
          </w:r>
          <w:r>
            <w:instrText>HYPERLINK \l "_Toc190088153"</w:instrText>
          </w:r>
          <w:r>
            <w:fldChar w:fldCharType="separate"/>
          </w:r>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_Toc190088153 \h </w:instrText>
          </w:r>
          <w:r>
            <w:rPr>
              <w:noProof/>
              <w:webHidden/>
            </w:rPr>
          </w:r>
          <w:r>
            <w:rPr>
              <w:noProof/>
              <w:webHidden/>
            </w:rPr>
            <w:fldChar w:fldCharType="separate"/>
          </w:r>
          <w:r>
            <w:rPr>
              <w:noProof/>
              <w:webHidden/>
            </w:rPr>
            <w:t>37</w:t>
          </w:r>
          <w:r>
            <w:rPr>
              <w:noProof/>
              <w:webHidden/>
            </w:rPr>
            <w:fldChar w:fldCharType="end"/>
          </w:r>
          <w:r>
            <w:fldChar w:fldCharType="end"/>
          </w:r>
        </w:p>
        <w:p w14:paraId="070C4312" w14:textId="4B06C735" w:rsidR="009A1C85" w:rsidRDefault="009A1C85">
          <w:pPr>
            <w:pStyle w:val="TOC3"/>
            <w:tabs>
              <w:tab w:val="right" w:leader="dot" w:pos="9350"/>
            </w:tabs>
            <w:rPr>
              <w:rFonts w:eastAsiaTheme="minorEastAsia"/>
              <w:noProof/>
              <w:szCs w:val="24"/>
            </w:rPr>
          </w:pPr>
          <w:r>
            <w:fldChar w:fldCharType="begin"/>
          </w:r>
          <w:r>
            <w:instrText>HYPERLINK \l "_Toc190088154"</w:instrText>
          </w:r>
          <w:r>
            <w:fldChar w:fldCharType="separate"/>
          </w:r>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_Toc190088154 \h </w:instrText>
          </w:r>
          <w:r>
            <w:rPr>
              <w:noProof/>
              <w:webHidden/>
            </w:rPr>
          </w:r>
          <w:r>
            <w:rPr>
              <w:noProof/>
              <w:webHidden/>
            </w:rPr>
            <w:fldChar w:fldCharType="separate"/>
          </w:r>
          <w:r>
            <w:rPr>
              <w:noProof/>
              <w:webHidden/>
            </w:rPr>
            <w:t>38</w:t>
          </w:r>
          <w:r>
            <w:rPr>
              <w:noProof/>
              <w:webHidden/>
            </w:rPr>
            <w:fldChar w:fldCharType="end"/>
          </w:r>
          <w:r>
            <w:fldChar w:fldCharType="end"/>
          </w:r>
        </w:p>
        <w:p w14:paraId="7C75D0CB" w14:textId="26385DC3" w:rsidR="009A1C85" w:rsidRDefault="009A1C85">
          <w:pPr>
            <w:pStyle w:val="TOC3"/>
            <w:tabs>
              <w:tab w:val="right" w:leader="dot" w:pos="9350"/>
            </w:tabs>
            <w:rPr>
              <w:rFonts w:eastAsiaTheme="minorEastAsia"/>
              <w:noProof/>
              <w:szCs w:val="24"/>
            </w:rPr>
          </w:pPr>
          <w:r>
            <w:fldChar w:fldCharType="begin"/>
          </w:r>
          <w:r>
            <w:instrText>HYPERLINK \l "_Toc190088155"</w:instrText>
          </w:r>
          <w:r>
            <w:fldChar w:fldCharType="separate"/>
          </w:r>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_Toc190088155 \h </w:instrText>
          </w:r>
          <w:r>
            <w:rPr>
              <w:noProof/>
              <w:webHidden/>
            </w:rPr>
          </w:r>
          <w:r>
            <w:rPr>
              <w:noProof/>
              <w:webHidden/>
            </w:rPr>
            <w:fldChar w:fldCharType="separate"/>
          </w:r>
          <w:r>
            <w:rPr>
              <w:noProof/>
              <w:webHidden/>
            </w:rPr>
            <w:t>39</w:t>
          </w:r>
          <w:r>
            <w:rPr>
              <w:noProof/>
              <w:webHidden/>
            </w:rPr>
            <w:fldChar w:fldCharType="end"/>
          </w:r>
          <w:r>
            <w:fldChar w:fldCharType="end"/>
          </w:r>
        </w:p>
        <w:p w14:paraId="4ED7F1FB" w14:textId="6581E9A9" w:rsidR="009A1C85" w:rsidRDefault="009A1C85">
          <w:pPr>
            <w:pStyle w:val="TOC3"/>
            <w:tabs>
              <w:tab w:val="right" w:leader="dot" w:pos="9350"/>
            </w:tabs>
            <w:rPr>
              <w:rFonts w:eastAsiaTheme="minorEastAsia"/>
              <w:noProof/>
              <w:szCs w:val="24"/>
            </w:rPr>
          </w:pPr>
          <w:r>
            <w:fldChar w:fldCharType="begin"/>
          </w:r>
          <w:r>
            <w:instrText>HYPERLINK \l "_Toc190088156"</w:instrText>
          </w:r>
          <w:r>
            <w:fldChar w:fldCharType="separate"/>
          </w:r>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_Toc190088156 \h </w:instrText>
          </w:r>
          <w:r>
            <w:rPr>
              <w:noProof/>
              <w:webHidden/>
            </w:rPr>
          </w:r>
          <w:r>
            <w:rPr>
              <w:noProof/>
              <w:webHidden/>
            </w:rPr>
            <w:fldChar w:fldCharType="separate"/>
          </w:r>
          <w:r>
            <w:rPr>
              <w:noProof/>
              <w:webHidden/>
            </w:rPr>
            <w:t>41</w:t>
          </w:r>
          <w:r>
            <w:rPr>
              <w:noProof/>
              <w:webHidden/>
            </w:rPr>
            <w:fldChar w:fldCharType="end"/>
          </w:r>
          <w:r>
            <w:fldChar w:fldCharType="end"/>
          </w:r>
        </w:p>
        <w:p w14:paraId="4D6B1C4D" w14:textId="4669CCE0" w:rsidR="009A1C85" w:rsidRDefault="009A1C85">
          <w:pPr>
            <w:pStyle w:val="TOC3"/>
            <w:tabs>
              <w:tab w:val="right" w:leader="dot" w:pos="9350"/>
            </w:tabs>
            <w:rPr>
              <w:rFonts w:eastAsiaTheme="minorEastAsia"/>
              <w:noProof/>
              <w:szCs w:val="24"/>
            </w:rPr>
          </w:pPr>
          <w:r>
            <w:fldChar w:fldCharType="begin"/>
          </w:r>
          <w:r>
            <w:instrText>HYPERLINK \l "_Toc190088157"</w:instrText>
          </w:r>
          <w:r>
            <w:fldChar w:fldCharType="separate"/>
          </w:r>
          <w:r w:rsidRPr="002A459C">
            <w:rPr>
              <w:rStyle w:val="Hyperlink"/>
              <w:rFonts w:ascii="Calibri Light" w:eastAsia="Times New Roman" w:hAnsi="Calibri Light" w:cs="Times New Roman"/>
              <w:b/>
              <w:i/>
              <w:noProof/>
            </w:rPr>
            <w:t>Study 3 Hypotheses</w:t>
          </w:r>
          <w:r>
            <w:rPr>
              <w:noProof/>
              <w:webHidden/>
            </w:rPr>
            <w:tab/>
          </w:r>
          <w:r>
            <w:rPr>
              <w:noProof/>
              <w:webHidden/>
            </w:rPr>
            <w:fldChar w:fldCharType="begin"/>
          </w:r>
          <w:r>
            <w:rPr>
              <w:noProof/>
              <w:webHidden/>
            </w:rPr>
            <w:instrText xml:space="preserve"> PAGEREF _Toc190088157 \h </w:instrText>
          </w:r>
          <w:r>
            <w:rPr>
              <w:noProof/>
              <w:webHidden/>
            </w:rPr>
          </w:r>
          <w:r>
            <w:rPr>
              <w:noProof/>
              <w:webHidden/>
            </w:rPr>
            <w:fldChar w:fldCharType="separate"/>
          </w:r>
          <w:r>
            <w:rPr>
              <w:noProof/>
              <w:webHidden/>
            </w:rPr>
            <w:t>41</w:t>
          </w:r>
          <w:r>
            <w:rPr>
              <w:noProof/>
              <w:webHidden/>
            </w:rPr>
            <w:fldChar w:fldCharType="end"/>
          </w:r>
          <w:r>
            <w:fldChar w:fldCharType="end"/>
          </w:r>
        </w:p>
        <w:p w14:paraId="212981F4" w14:textId="69AAA378" w:rsidR="009A1C85" w:rsidRDefault="009A1C85">
          <w:pPr>
            <w:pStyle w:val="TOC1"/>
            <w:tabs>
              <w:tab w:val="right" w:leader="dot" w:pos="9350"/>
            </w:tabs>
            <w:rPr>
              <w:rFonts w:eastAsiaTheme="minorEastAsia"/>
              <w:noProof/>
              <w:szCs w:val="24"/>
            </w:rPr>
          </w:pPr>
          <w:r>
            <w:fldChar w:fldCharType="begin"/>
          </w:r>
          <w:r>
            <w:instrText>HYPERLINK \l "_Toc190088158"</w:instrText>
          </w:r>
          <w:r>
            <w:fldChar w:fldCharType="separate"/>
          </w:r>
          <w:r w:rsidRPr="002A459C">
            <w:rPr>
              <w:rStyle w:val="Hyperlink"/>
              <w:noProof/>
            </w:rPr>
            <w:t>References</w:t>
          </w:r>
          <w:r>
            <w:rPr>
              <w:noProof/>
              <w:webHidden/>
            </w:rPr>
            <w:tab/>
          </w:r>
          <w:r>
            <w:rPr>
              <w:noProof/>
              <w:webHidden/>
            </w:rPr>
            <w:fldChar w:fldCharType="begin"/>
          </w:r>
          <w:r>
            <w:rPr>
              <w:noProof/>
              <w:webHidden/>
            </w:rPr>
            <w:instrText xml:space="preserve"> PAGEREF _Toc190088158 \h </w:instrText>
          </w:r>
          <w:r>
            <w:rPr>
              <w:noProof/>
              <w:webHidden/>
            </w:rPr>
          </w:r>
          <w:r>
            <w:rPr>
              <w:noProof/>
              <w:webHidden/>
            </w:rPr>
            <w:fldChar w:fldCharType="separate"/>
          </w:r>
          <w:r>
            <w:rPr>
              <w:noProof/>
              <w:webHidden/>
            </w:rPr>
            <w:t>43</w:t>
          </w:r>
          <w:r>
            <w:rPr>
              <w:noProof/>
              <w:webHidden/>
            </w:rPr>
            <w:fldChar w:fldCharType="end"/>
          </w:r>
          <w:r>
            <w:fldChar w:fldCharType="end"/>
          </w:r>
        </w:p>
        <w:p w14:paraId="506B2829" w14:textId="48B75EE8" w:rsidR="009A1C85" w:rsidRDefault="009A1C85">
          <w:pPr>
            <w:pStyle w:val="TOC1"/>
            <w:tabs>
              <w:tab w:val="right" w:leader="dot" w:pos="9350"/>
            </w:tabs>
            <w:rPr>
              <w:rFonts w:eastAsiaTheme="minorEastAsia"/>
              <w:noProof/>
              <w:szCs w:val="24"/>
            </w:rPr>
          </w:pPr>
          <w:r>
            <w:fldChar w:fldCharType="begin"/>
          </w:r>
          <w:r>
            <w:instrText>HYPERLINK \l "_Toc190088159"</w:instrText>
          </w:r>
          <w:r>
            <w:fldChar w:fldCharType="separate"/>
          </w:r>
          <w:r w:rsidRPr="002A459C">
            <w:rPr>
              <w:rStyle w:val="Hyperlink"/>
              <w:noProof/>
            </w:rPr>
            <w:t>Appendices</w:t>
          </w:r>
          <w:r>
            <w:rPr>
              <w:noProof/>
              <w:webHidden/>
            </w:rPr>
            <w:tab/>
          </w:r>
          <w:r>
            <w:rPr>
              <w:noProof/>
              <w:webHidden/>
            </w:rPr>
            <w:fldChar w:fldCharType="begin"/>
          </w:r>
          <w:r>
            <w:rPr>
              <w:noProof/>
              <w:webHidden/>
            </w:rPr>
            <w:instrText xml:space="preserve"> PAGEREF _Toc190088159 \h </w:instrText>
          </w:r>
          <w:r>
            <w:rPr>
              <w:noProof/>
              <w:webHidden/>
            </w:rPr>
          </w:r>
          <w:r>
            <w:rPr>
              <w:noProof/>
              <w:webHidden/>
            </w:rPr>
            <w:fldChar w:fldCharType="separate"/>
          </w:r>
          <w:r>
            <w:rPr>
              <w:noProof/>
              <w:webHidden/>
            </w:rPr>
            <w:t>50</w:t>
          </w:r>
          <w:r>
            <w:rPr>
              <w:noProof/>
              <w:webHidden/>
            </w:rPr>
            <w:fldChar w:fldCharType="end"/>
          </w:r>
          <w:r>
            <w:fldChar w:fldCharType="end"/>
          </w:r>
        </w:p>
        <w:p w14:paraId="39F0816A" w14:textId="0CB1128E" w:rsidR="009A1C85" w:rsidRDefault="009A1C85">
          <w:pPr>
            <w:pStyle w:val="TOC2"/>
            <w:tabs>
              <w:tab w:val="right" w:leader="dot" w:pos="9350"/>
            </w:tabs>
            <w:rPr>
              <w:rFonts w:eastAsiaTheme="minorEastAsia"/>
              <w:noProof/>
              <w:szCs w:val="24"/>
            </w:rPr>
          </w:pPr>
          <w:r>
            <w:fldChar w:fldCharType="begin"/>
          </w:r>
          <w:r>
            <w:instrText>HYPERLINK \l "_Toc190088160"</w:instrText>
          </w:r>
          <w:r>
            <w:fldChar w:fldCharType="separate"/>
          </w:r>
          <w:r w:rsidRPr="002A459C">
            <w:rPr>
              <w:rStyle w:val="Hyperlink"/>
              <w:noProof/>
            </w:rPr>
            <w:t>Appendix A – Materials for Study 1</w:t>
          </w:r>
          <w:r>
            <w:rPr>
              <w:noProof/>
              <w:webHidden/>
            </w:rPr>
            <w:tab/>
          </w:r>
          <w:r>
            <w:rPr>
              <w:noProof/>
              <w:webHidden/>
            </w:rPr>
            <w:fldChar w:fldCharType="begin"/>
          </w:r>
          <w:r>
            <w:rPr>
              <w:noProof/>
              <w:webHidden/>
            </w:rPr>
            <w:instrText xml:space="preserve"> PAGEREF _Toc190088160 \h </w:instrText>
          </w:r>
          <w:r>
            <w:rPr>
              <w:noProof/>
              <w:webHidden/>
            </w:rPr>
          </w:r>
          <w:r>
            <w:rPr>
              <w:noProof/>
              <w:webHidden/>
            </w:rPr>
            <w:fldChar w:fldCharType="separate"/>
          </w:r>
          <w:r>
            <w:rPr>
              <w:noProof/>
              <w:webHidden/>
            </w:rPr>
            <w:t>50</w:t>
          </w:r>
          <w:r>
            <w:rPr>
              <w:noProof/>
              <w:webHidden/>
            </w:rPr>
            <w:fldChar w:fldCharType="end"/>
          </w:r>
          <w:r>
            <w:fldChar w:fldCharType="end"/>
          </w:r>
        </w:p>
        <w:p w14:paraId="5AA19526" w14:textId="51FA6909" w:rsidR="009A1C85" w:rsidRDefault="009A1C85">
          <w:pPr>
            <w:pStyle w:val="TOC3"/>
            <w:tabs>
              <w:tab w:val="right" w:leader="dot" w:pos="9350"/>
            </w:tabs>
            <w:rPr>
              <w:rFonts w:eastAsiaTheme="minorEastAsia"/>
              <w:noProof/>
              <w:szCs w:val="24"/>
            </w:rPr>
          </w:pPr>
          <w:r>
            <w:fldChar w:fldCharType="begin"/>
          </w:r>
          <w:r>
            <w:instrText>HYPERLINK \l "_Toc190088161"</w:instrText>
          </w:r>
          <w:r>
            <w:fldChar w:fldCharType="separate"/>
          </w:r>
          <w:r w:rsidRPr="002A459C">
            <w:rPr>
              <w:rStyle w:val="Hyperlink"/>
              <w:noProof/>
            </w:rPr>
            <w:t>Cover Letter</w:t>
          </w:r>
          <w:r>
            <w:rPr>
              <w:noProof/>
              <w:webHidden/>
            </w:rPr>
            <w:tab/>
          </w:r>
          <w:r>
            <w:rPr>
              <w:noProof/>
              <w:webHidden/>
            </w:rPr>
            <w:fldChar w:fldCharType="begin"/>
          </w:r>
          <w:r>
            <w:rPr>
              <w:noProof/>
              <w:webHidden/>
            </w:rPr>
            <w:instrText xml:space="preserve"> PAGEREF _Toc190088161 \h </w:instrText>
          </w:r>
          <w:r>
            <w:rPr>
              <w:noProof/>
              <w:webHidden/>
            </w:rPr>
          </w:r>
          <w:r>
            <w:rPr>
              <w:noProof/>
              <w:webHidden/>
            </w:rPr>
            <w:fldChar w:fldCharType="separate"/>
          </w:r>
          <w:r>
            <w:rPr>
              <w:noProof/>
              <w:webHidden/>
            </w:rPr>
            <w:t>50</w:t>
          </w:r>
          <w:r>
            <w:rPr>
              <w:noProof/>
              <w:webHidden/>
            </w:rPr>
            <w:fldChar w:fldCharType="end"/>
          </w:r>
          <w:r>
            <w:fldChar w:fldCharType="end"/>
          </w:r>
        </w:p>
        <w:p w14:paraId="03E3C440" w14:textId="2225C9C8" w:rsidR="009A1C85" w:rsidRDefault="009A1C85">
          <w:pPr>
            <w:pStyle w:val="TOC3"/>
            <w:tabs>
              <w:tab w:val="right" w:leader="dot" w:pos="9350"/>
            </w:tabs>
            <w:rPr>
              <w:rFonts w:eastAsiaTheme="minorEastAsia"/>
              <w:noProof/>
              <w:szCs w:val="24"/>
            </w:rPr>
          </w:pPr>
          <w:r>
            <w:fldChar w:fldCharType="begin"/>
          </w:r>
          <w:r>
            <w:instrText>HYPERLINK \l "_Toc190088162"</w:instrText>
          </w:r>
          <w:r>
            <w:fldChar w:fldCharType="separate"/>
          </w:r>
          <w:r w:rsidRPr="002A459C">
            <w:rPr>
              <w:rStyle w:val="Hyperlink"/>
              <w:noProof/>
            </w:rPr>
            <w:t>Debrief</w:t>
          </w:r>
          <w:r>
            <w:rPr>
              <w:noProof/>
              <w:webHidden/>
            </w:rPr>
            <w:tab/>
          </w:r>
          <w:r>
            <w:rPr>
              <w:noProof/>
              <w:webHidden/>
            </w:rPr>
            <w:fldChar w:fldCharType="begin"/>
          </w:r>
          <w:r>
            <w:rPr>
              <w:noProof/>
              <w:webHidden/>
            </w:rPr>
            <w:instrText xml:space="preserve"> PAGEREF _Toc190088162 \h </w:instrText>
          </w:r>
          <w:r>
            <w:rPr>
              <w:noProof/>
              <w:webHidden/>
            </w:rPr>
          </w:r>
          <w:r>
            <w:rPr>
              <w:noProof/>
              <w:webHidden/>
            </w:rPr>
            <w:fldChar w:fldCharType="separate"/>
          </w:r>
          <w:r>
            <w:rPr>
              <w:noProof/>
              <w:webHidden/>
            </w:rPr>
            <w:t>52</w:t>
          </w:r>
          <w:r>
            <w:rPr>
              <w:noProof/>
              <w:webHidden/>
            </w:rPr>
            <w:fldChar w:fldCharType="end"/>
          </w:r>
          <w:r>
            <w:fldChar w:fldCharType="end"/>
          </w:r>
        </w:p>
        <w:p w14:paraId="53EC7EE0" w14:textId="79DC5422" w:rsidR="009A1C85" w:rsidRDefault="009A1C85">
          <w:pPr>
            <w:pStyle w:val="TOC3"/>
            <w:tabs>
              <w:tab w:val="right" w:leader="dot" w:pos="9350"/>
            </w:tabs>
            <w:rPr>
              <w:rFonts w:eastAsiaTheme="minorEastAsia"/>
              <w:noProof/>
              <w:szCs w:val="24"/>
            </w:rPr>
          </w:pPr>
          <w:r>
            <w:fldChar w:fldCharType="begin"/>
          </w:r>
          <w:r>
            <w:instrText>HYPERLINK \l "_Toc190088163"</w:instrText>
          </w:r>
          <w:r>
            <w:fldChar w:fldCharType="separate"/>
          </w:r>
          <w:r w:rsidRPr="002A459C">
            <w:rPr>
              <w:rStyle w:val="Hyperlink"/>
              <w:noProof/>
            </w:rPr>
            <w:t>Measures</w:t>
          </w:r>
          <w:r>
            <w:rPr>
              <w:noProof/>
              <w:webHidden/>
            </w:rPr>
            <w:tab/>
          </w:r>
          <w:r>
            <w:rPr>
              <w:noProof/>
              <w:webHidden/>
            </w:rPr>
            <w:fldChar w:fldCharType="begin"/>
          </w:r>
          <w:r>
            <w:rPr>
              <w:noProof/>
              <w:webHidden/>
            </w:rPr>
            <w:instrText xml:space="preserve"> PAGEREF _Toc190088163 \h </w:instrText>
          </w:r>
          <w:r>
            <w:rPr>
              <w:noProof/>
              <w:webHidden/>
            </w:rPr>
          </w:r>
          <w:r>
            <w:rPr>
              <w:noProof/>
              <w:webHidden/>
            </w:rPr>
            <w:fldChar w:fldCharType="separate"/>
          </w:r>
          <w:r>
            <w:rPr>
              <w:noProof/>
              <w:webHidden/>
            </w:rPr>
            <w:t>53</w:t>
          </w:r>
          <w:r>
            <w:rPr>
              <w:noProof/>
              <w:webHidden/>
            </w:rPr>
            <w:fldChar w:fldCharType="end"/>
          </w:r>
          <w:r>
            <w:fldChar w:fldCharType="end"/>
          </w:r>
        </w:p>
        <w:p w14:paraId="32CC36FC" w14:textId="3466B2E5" w:rsidR="009A1C85" w:rsidRDefault="009A1C85">
          <w:pPr>
            <w:pStyle w:val="TOC2"/>
            <w:tabs>
              <w:tab w:val="right" w:leader="dot" w:pos="9350"/>
            </w:tabs>
            <w:rPr>
              <w:rFonts w:eastAsiaTheme="minorEastAsia"/>
              <w:noProof/>
              <w:szCs w:val="24"/>
            </w:rPr>
          </w:pPr>
          <w:r>
            <w:fldChar w:fldCharType="begin"/>
          </w:r>
          <w:r>
            <w:instrText>HYPERLINK \l "_Toc190088164"</w:instrText>
          </w:r>
          <w:r>
            <w:fldChar w:fldCharType="separate"/>
          </w:r>
          <w:r w:rsidRPr="002A459C">
            <w:rPr>
              <w:rStyle w:val="Hyperlink"/>
              <w:noProof/>
            </w:rPr>
            <w:t>Appendix B – Materials for Study 2</w:t>
          </w:r>
          <w:r>
            <w:rPr>
              <w:noProof/>
              <w:webHidden/>
            </w:rPr>
            <w:tab/>
          </w:r>
          <w:r>
            <w:rPr>
              <w:noProof/>
              <w:webHidden/>
            </w:rPr>
            <w:fldChar w:fldCharType="begin"/>
          </w:r>
          <w:r>
            <w:rPr>
              <w:noProof/>
              <w:webHidden/>
            </w:rPr>
            <w:instrText xml:space="preserve"> PAGEREF _Toc190088164 \h </w:instrText>
          </w:r>
          <w:r>
            <w:rPr>
              <w:noProof/>
              <w:webHidden/>
            </w:rPr>
          </w:r>
          <w:r>
            <w:rPr>
              <w:noProof/>
              <w:webHidden/>
            </w:rPr>
            <w:fldChar w:fldCharType="separate"/>
          </w:r>
          <w:r>
            <w:rPr>
              <w:noProof/>
              <w:webHidden/>
            </w:rPr>
            <w:t>60</w:t>
          </w:r>
          <w:r>
            <w:rPr>
              <w:noProof/>
              <w:webHidden/>
            </w:rPr>
            <w:fldChar w:fldCharType="end"/>
          </w:r>
          <w:r>
            <w:fldChar w:fldCharType="end"/>
          </w:r>
        </w:p>
        <w:p w14:paraId="5F6632B1" w14:textId="58A87265" w:rsidR="009A1C85" w:rsidRDefault="009A1C85">
          <w:pPr>
            <w:pStyle w:val="TOC3"/>
            <w:tabs>
              <w:tab w:val="right" w:leader="dot" w:pos="9350"/>
            </w:tabs>
            <w:rPr>
              <w:rFonts w:eastAsiaTheme="minorEastAsia"/>
              <w:noProof/>
              <w:szCs w:val="24"/>
            </w:rPr>
          </w:pPr>
          <w:r>
            <w:fldChar w:fldCharType="begin"/>
          </w:r>
          <w:r>
            <w:instrText>HYPERLINK \l "_Toc190088165"</w:instrText>
          </w:r>
          <w:r>
            <w:fldChar w:fldCharType="separate"/>
          </w:r>
          <w:r w:rsidRPr="002A459C">
            <w:rPr>
              <w:rStyle w:val="Hyperlink"/>
              <w:noProof/>
            </w:rPr>
            <w:t>Cover Letter</w:t>
          </w:r>
          <w:r>
            <w:rPr>
              <w:noProof/>
              <w:webHidden/>
            </w:rPr>
            <w:tab/>
          </w:r>
          <w:r>
            <w:rPr>
              <w:noProof/>
              <w:webHidden/>
            </w:rPr>
            <w:fldChar w:fldCharType="begin"/>
          </w:r>
          <w:r>
            <w:rPr>
              <w:noProof/>
              <w:webHidden/>
            </w:rPr>
            <w:instrText xml:space="preserve"> PAGEREF _Toc190088165 \h </w:instrText>
          </w:r>
          <w:r>
            <w:rPr>
              <w:noProof/>
              <w:webHidden/>
            </w:rPr>
          </w:r>
          <w:r>
            <w:rPr>
              <w:noProof/>
              <w:webHidden/>
            </w:rPr>
            <w:fldChar w:fldCharType="separate"/>
          </w:r>
          <w:r>
            <w:rPr>
              <w:noProof/>
              <w:webHidden/>
            </w:rPr>
            <w:t>60</w:t>
          </w:r>
          <w:r>
            <w:rPr>
              <w:noProof/>
              <w:webHidden/>
            </w:rPr>
            <w:fldChar w:fldCharType="end"/>
          </w:r>
          <w:r>
            <w:fldChar w:fldCharType="end"/>
          </w:r>
        </w:p>
        <w:p w14:paraId="6EB3A5A3" w14:textId="1BD953DE" w:rsidR="009A1C85" w:rsidRDefault="009A1C85">
          <w:pPr>
            <w:pStyle w:val="TOC3"/>
            <w:tabs>
              <w:tab w:val="right" w:leader="dot" w:pos="9350"/>
            </w:tabs>
            <w:rPr>
              <w:rFonts w:eastAsiaTheme="minorEastAsia"/>
              <w:noProof/>
              <w:szCs w:val="24"/>
            </w:rPr>
          </w:pPr>
          <w:r>
            <w:fldChar w:fldCharType="begin"/>
          </w:r>
          <w:r>
            <w:instrText>HYPERLINK \l "_Toc190088166"</w:instrText>
          </w:r>
          <w:r>
            <w:fldChar w:fldCharType="separate"/>
          </w:r>
          <w:r w:rsidRPr="002A459C">
            <w:rPr>
              <w:rStyle w:val="Hyperlink"/>
              <w:noProof/>
            </w:rPr>
            <w:t>Debrief</w:t>
          </w:r>
          <w:r>
            <w:rPr>
              <w:noProof/>
              <w:webHidden/>
            </w:rPr>
            <w:tab/>
          </w:r>
          <w:r>
            <w:rPr>
              <w:noProof/>
              <w:webHidden/>
            </w:rPr>
            <w:fldChar w:fldCharType="begin"/>
          </w:r>
          <w:r>
            <w:rPr>
              <w:noProof/>
              <w:webHidden/>
            </w:rPr>
            <w:instrText xml:space="preserve"> PAGEREF _Toc190088166 \h </w:instrText>
          </w:r>
          <w:r>
            <w:rPr>
              <w:noProof/>
              <w:webHidden/>
            </w:rPr>
          </w:r>
          <w:r>
            <w:rPr>
              <w:noProof/>
              <w:webHidden/>
            </w:rPr>
            <w:fldChar w:fldCharType="separate"/>
          </w:r>
          <w:r>
            <w:rPr>
              <w:noProof/>
              <w:webHidden/>
            </w:rPr>
            <w:t>62</w:t>
          </w:r>
          <w:r>
            <w:rPr>
              <w:noProof/>
              <w:webHidden/>
            </w:rPr>
            <w:fldChar w:fldCharType="end"/>
          </w:r>
          <w:r>
            <w:fldChar w:fldCharType="end"/>
          </w:r>
        </w:p>
        <w:p w14:paraId="7CE64949" w14:textId="1F890EFB" w:rsidR="009A1C85" w:rsidRDefault="009A1C85">
          <w:pPr>
            <w:pStyle w:val="TOC3"/>
            <w:tabs>
              <w:tab w:val="right" w:leader="dot" w:pos="9350"/>
            </w:tabs>
            <w:rPr>
              <w:rFonts w:eastAsiaTheme="minorEastAsia"/>
              <w:noProof/>
              <w:szCs w:val="24"/>
            </w:rPr>
          </w:pPr>
          <w:r>
            <w:fldChar w:fldCharType="begin"/>
          </w:r>
          <w:r>
            <w:instrText>HYPERLINK \l "_Toc190088167"</w:instrText>
          </w:r>
          <w:r>
            <w:fldChar w:fldCharType="separate"/>
          </w:r>
          <w:r w:rsidRPr="002A459C">
            <w:rPr>
              <w:rStyle w:val="Hyperlink"/>
              <w:noProof/>
            </w:rPr>
            <w:t>Materials</w:t>
          </w:r>
          <w:r>
            <w:rPr>
              <w:noProof/>
              <w:webHidden/>
            </w:rPr>
            <w:tab/>
          </w:r>
          <w:r>
            <w:rPr>
              <w:noProof/>
              <w:webHidden/>
            </w:rPr>
            <w:fldChar w:fldCharType="begin"/>
          </w:r>
          <w:r>
            <w:rPr>
              <w:noProof/>
              <w:webHidden/>
            </w:rPr>
            <w:instrText xml:space="preserve"> PAGEREF _Toc190088167 \h </w:instrText>
          </w:r>
          <w:r>
            <w:rPr>
              <w:noProof/>
              <w:webHidden/>
            </w:rPr>
          </w:r>
          <w:r>
            <w:rPr>
              <w:noProof/>
              <w:webHidden/>
            </w:rPr>
            <w:fldChar w:fldCharType="separate"/>
          </w:r>
          <w:r>
            <w:rPr>
              <w:noProof/>
              <w:webHidden/>
            </w:rPr>
            <w:t>63</w:t>
          </w:r>
          <w:r>
            <w:rPr>
              <w:noProof/>
              <w:webHidden/>
            </w:rPr>
            <w:fldChar w:fldCharType="end"/>
          </w:r>
          <w:r>
            <w:fldChar w:fldCharType="end"/>
          </w:r>
        </w:p>
        <w:p w14:paraId="29966517" w14:textId="489D795D" w:rsidR="009A1C85" w:rsidRDefault="009A1C85">
          <w:pPr>
            <w:pStyle w:val="TOC3"/>
            <w:tabs>
              <w:tab w:val="right" w:leader="dot" w:pos="9350"/>
            </w:tabs>
            <w:rPr>
              <w:rFonts w:eastAsiaTheme="minorEastAsia"/>
              <w:noProof/>
              <w:szCs w:val="24"/>
            </w:rPr>
          </w:pPr>
          <w:r>
            <w:fldChar w:fldCharType="begin"/>
          </w:r>
          <w:r>
            <w:instrText>HYPERLINK \l "_Toc190088168"</w:instrText>
          </w:r>
          <w:r>
            <w:fldChar w:fldCharType="separate"/>
          </w:r>
          <w:r w:rsidRPr="002A459C">
            <w:rPr>
              <w:rStyle w:val="Hyperlink"/>
              <w:noProof/>
            </w:rPr>
            <w:t>Measures</w:t>
          </w:r>
          <w:r>
            <w:rPr>
              <w:noProof/>
              <w:webHidden/>
            </w:rPr>
            <w:tab/>
          </w:r>
          <w:r>
            <w:rPr>
              <w:noProof/>
              <w:webHidden/>
            </w:rPr>
            <w:fldChar w:fldCharType="begin"/>
          </w:r>
          <w:r>
            <w:rPr>
              <w:noProof/>
              <w:webHidden/>
            </w:rPr>
            <w:instrText xml:space="preserve"> PAGEREF _Toc190088168 \h </w:instrText>
          </w:r>
          <w:r>
            <w:rPr>
              <w:noProof/>
              <w:webHidden/>
            </w:rPr>
          </w:r>
          <w:r>
            <w:rPr>
              <w:noProof/>
              <w:webHidden/>
            </w:rPr>
            <w:fldChar w:fldCharType="separate"/>
          </w:r>
          <w:r>
            <w:rPr>
              <w:noProof/>
              <w:webHidden/>
            </w:rPr>
            <w:t>72</w:t>
          </w:r>
          <w:r>
            <w:rPr>
              <w:noProof/>
              <w:webHidden/>
            </w:rPr>
            <w:fldChar w:fldCharType="end"/>
          </w:r>
          <w:r>
            <w:fldChar w:fldCharType="end"/>
          </w:r>
        </w:p>
        <w:p w14:paraId="09B0E8AB" w14:textId="0C31FB70" w:rsidR="009A1C85" w:rsidRDefault="009A1C85">
          <w:pPr>
            <w:pStyle w:val="TOC2"/>
            <w:tabs>
              <w:tab w:val="right" w:leader="dot" w:pos="9350"/>
            </w:tabs>
            <w:rPr>
              <w:rFonts w:eastAsiaTheme="minorEastAsia"/>
              <w:noProof/>
              <w:szCs w:val="24"/>
            </w:rPr>
          </w:pPr>
          <w:r>
            <w:fldChar w:fldCharType="begin"/>
          </w:r>
          <w:r>
            <w:instrText>HYPERLINK \l "_Toc190088169"</w:instrText>
          </w:r>
          <w:r>
            <w:fldChar w:fldCharType="separate"/>
          </w:r>
          <w:r w:rsidRPr="002A459C">
            <w:rPr>
              <w:rStyle w:val="Hyperlink"/>
              <w:noProof/>
            </w:rPr>
            <w:t>Appendix C – Materials for Study 3</w:t>
          </w:r>
          <w:r>
            <w:rPr>
              <w:noProof/>
              <w:webHidden/>
            </w:rPr>
            <w:tab/>
          </w:r>
          <w:r>
            <w:rPr>
              <w:noProof/>
              <w:webHidden/>
            </w:rPr>
            <w:fldChar w:fldCharType="begin"/>
          </w:r>
          <w:r>
            <w:rPr>
              <w:noProof/>
              <w:webHidden/>
            </w:rPr>
            <w:instrText xml:space="preserve"> PAGEREF _Toc190088169 \h </w:instrText>
          </w:r>
          <w:r>
            <w:rPr>
              <w:noProof/>
              <w:webHidden/>
            </w:rPr>
          </w:r>
          <w:r>
            <w:rPr>
              <w:noProof/>
              <w:webHidden/>
            </w:rPr>
            <w:fldChar w:fldCharType="separate"/>
          </w:r>
          <w:r>
            <w:rPr>
              <w:noProof/>
              <w:webHidden/>
            </w:rPr>
            <w:t>74</w:t>
          </w:r>
          <w:r>
            <w:rPr>
              <w:noProof/>
              <w:webHidden/>
            </w:rPr>
            <w:fldChar w:fldCharType="end"/>
          </w:r>
          <w:r>
            <w:fldChar w:fldCharType="end"/>
          </w:r>
        </w:p>
        <w:p w14:paraId="62DA9C45" w14:textId="58FF3660" w:rsidR="009A1C85" w:rsidRDefault="009A1C85">
          <w:pPr>
            <w:pStyle w:val="TOC2"/>
            <w:tabs>
              <w:tab w:val="right" w:leader="dot" w:pos="9350"/>
            </w:tabs>
            <w:rPr>
              <w:rFonts w:eastAsiaTheme="minorEastAsia"/>
              <w:noProof/>
              <w:szCs w:val="24"/>
            </w:rPr>
          </w:pPr>
          <w:r>
            <w:fldChar w:fldCharType="begin"/>
          </w:r>
          <w:r>
            <w:instrText>HYPERLINK \l "_Toc190088170"</w:instrText>
          </w:r>
          <w:r>
            <w:fldChar w:fldCharType="separate"/>
          </w:r>
          <w:r w:rsidRPr="002A459C">
            <w:rPr>
              <w:rStyle w:val="Hyperlink"/>
              <w:noProof/>
            </w:rPr>
            <w:t>Cover Letter</w:t>
          </w:r>
          <w:r>
            <w:rPr>
              <w:noProof/>
              <w:webHidden/>
            </w:rPr>
            <w:tab/>
          </w:r>
          <w:r>
            <w:rPr>
              <w:noProof/>
              <w:webHidden/>
            </w:rPr>
            <w:fldChar w:fldCharType="begin"/>
          </w:r>
          <w:r>
            <w:rPr>
              <w:noProof/>
              <w:webHidden/>
            </w:rPr>
            <w:instrText xml:space="preserve"> PAGEREF _Toc190088170 \h </w:instrText>
          </w:r>
          <w:r>
            <w:rPr>
              <w:noProof/>
              <w:webHidden/>
            </w:rPr>
          </w:r>
          <w:r>
            <w:rPr>
              <w:noProof/>
              <w:webHidden/>
            </w:rPr>
            <w:fldChar w:fldCharType="separate"/>
          </w:r>
          <w:r>
            <w:rPr>
              <w:noProof/>
              <w:webHidden/>
            </w:rPr>
            <w:t>74</w:t>
          </w:r>
          <w:r>
            <w:rPr>
              <w:noProof/>
              <w:webHidden/>
            </w:rPr>
            <w:fldChar w:fldCharType="end"/>
          </w:r>
          <w:r>
            <w:fldChar w:fldCharType="end"/>
          </w:r>
        </w:p>
        <w:p w14:paraId="77A9ED16" w14:textId="387B262C" w:rsidR="009A1C85" w:rsidRDefault="009A1C85">
          <w:pPr>
            <w:pStyle w:val="TOC2"/>
            <w:tabs>
              <w:tab w:val="right" w:leader="dot" w:pos="9350"/>
            </w:tabs>
            <w:rPr>
              <w:rFonts w:eastAsiaTheme="minorEastAsia"/>
              <w:noProof/>
              <w:szCs w:val="24"/>
            </w:rPr>
          </w:pPr>
          <w:r>
            <w:fldChar w:fldCharType="begin"/>
          </w:r>
          <w:r>
            <w:instrText>HYPERLINK \l "_Toc190088171"</w:instrText>
          </w:r>
          <w:r>
            <w:fldChar w:fldCharType="separate"/>
          </w:r>
          <w:r w:rsidRPr="002A459C">
            <w:rPr>
              <w:rStyle w:val="Hyperlink"/>
              <w:noProof/>
            </w:rPr>
            <w:t>Debrief</w:t>
          </w:r>
          <w:r>
            <w:rPr>
              <w:noProof/>
              <w:webHidden/>
            </w:rPr>
            <w:tab/>
          </w:r>
          <w:r>
            <w:rPr>
              <w:noProof/>
              <w:webHidden/>
            </w:rPr>
            <w:fldChar w:fldCharType="begin"/>
          </w:r>
          <w:r>
            <w:rPr>
              <w:noProof/>
              <w:webHidden/>
            </w:rPr>
            <w:instrText xml:space="preserve"> PAGEREF _Toc190088171 \h </w:instrText>
          </w:r>
          <w:r>
            <w:rPr>
              <w:noProof/>
              <w:webHidden/>
            </w:rPr>
          </w:r>
          <w:r>
            <w:rPr>
              <w:noProof/>
              <w:webHidden/>
            </w:rPr>
            <w:fldChar w:fldCharType="separate"/>
          </w:r>
          <w:r>
            <w:rPr>
              <w:noProof/>
              <w:webHidden/>
            </w:rPr>
            <w:t>76</w:t>
          </w:r>
          <w:r>
            <w:rPr>
              <w:noProof/>
              <w:webHidden/>
            </w:rPr>
            <w:fldChar w:fldCharType="end"/>
          </w:r>
          <w:r>
            <w:fldChar w:fldCharType="end"/>
          </w:r>
        </w:p>
        <w:p w14:paraId="4CF96605" w14:textId="43DB628C" w:rsidR="009A1C85" w:rsidRDefault="009A1C85">
          <w:pPr>
            <w:pStyle w:val="TOC2"/>
            <w:tabs>
              <w:tab w:val="right" w:leader="dot" w:pos="9350"/>
            </w:tabs>
            <w:rPr>
              <w:rFonts w:eastAsiaTheme="minorEastAsia"/>
              <w:noProof/>
              <w:szCs w:val="24"/>
            </w:rPr>
          </w:pPr>
          <w:r>
            <w:lastRenderedPageBreak/>
            <w:fldChar w:fldCharType="begin"/>
          </w:r>
          <w:r>
            <w:instrText>HYPERLINK \l "_Toc190088172"</w:instrText>
          </w:r>
          <w:r>
            <w:fldChar w:fldCharType="separate"/>
          </w:r>
          <w:r w:rsidRPr="002A459C">
            <w:rPr>
              <w:rStyle w:val="Hyperlink"/>
              <w:noProof/>
            </w:rPr>
            <w:t>Measures</w:t>
          </w:r>
          <w:r>
            <w:rPr>
              <w:noProof/>
              <w:webHidden/>
            </w:rPr>
            <w:tab/>
          </w:r>
          <w:r>
            <w:rPr>
              <w:noProof/>
              <w:webHidden/>
            </w:rPr>
            <w:fldChar w:fldCharType="begin"/>
          </w:r>
          <w:r>
            <w:rPr>
              <w:noProof/>
              <w:webHidden/>
            </w:rPr>
            <w:instrText xml:space="preserve"> PAGEREF _Toc190088172 \h </w:instrText>
          </w:r>
          <w:r>
            <w:rPr>
              <w:noProof/>
              <w:webHidden/>
            </w:rPr>
          </w:r>
          <w:r>
            <w:rPr>
              <w:noProof/>
              <w:webHidden/>
            </w:rPr>
            <w:fldChar w:fldCharType="separate"/>
          </w:r>
          <w:r>
            <w:rPr>
              <w:noProof/>
              <w:webHidden/>
            </w:rPr>
            <w:t>78</w:t>
          </w:r>
          <w:r>
            <w:rPr>
              <w:noProof/>
              <w:webHidden/>
            </w:rPr>
            <w:fldChar w:fldCharType="end"/>
          </w:r>
          <w:r>
            <w:fldChar w:fldCharType="end"/>
          </w:r>
        </w:p>
        <w:p w14:paraId="02D2A4C7" w14:textId="16CB9F91"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580037CB" w14:textId="77777777" w:rsidR="009A2351" w:rsidRDefault="009A2351" w:rsidP="006828F6">
      <w:pPr>
        <w:pStyle w:val="Heading1"/>
        <w:spacing w:line="480" w:lineRule="auto"/>
        <w:rPr>
          <w:ins w:id="1" w:author="Shaffer, Victoria" w:date="2025-02-25T13:15:00Z" w16du:dateUtc="2025-02-25T19:15:00Z"/>
          <w:sz w:val="32"/>
          <w:szCs w:val="36"/>
        </w:rPr>
      </w:pPr>
      <w:bookmarkStart w:id="2" w:name="_Toc190088119"/>
      <w:ins w:id="3" w:author="Shaffer, Victoria" w:date="2025-02-25T13:15:00Z" w16du:dateUtc="2025-02-25T19:15:00Z">
        <w:r>
          <w:rPr>
            <w:sz w:val="32"/>
            <w:szCs w:val="36"/>
          </w:rPr>
          <w:br w:type="page"/>
        </w:r>
      </w:ins>
    </w:p>
    <w:p w14:paraId="78F137F2" w14:textId="760C7C0F" w:rsidR="006828F6" w:rsidRPr="00F22ED1" w:rsidRDefault="006828F6" w:rsidP="006828F6">
      <w:pPr>
        <w:pStyle w:val="Heading1"/>
        <w:spacing w:line="480" w:lineRule="auto"/>
        <w:rPr>
          <w:sz w:val="32"/>
          <w:szCs w:val="36"/>
        </w:rPr>
      </w:pPr>
      <w:r w:rsidRPr="00F22ED1">
        <w:rPr>
          <w:sz w:val="32"/>
          <w:szCs w:val="36"/>
        </w:rPr>
        <w:lastRenderedPageBreak/>
        <w:t>Chapter 1: Introduction – Broad Overview of Research</w:t>
      </w:r>
      <w:bookmarkEnd w:id="2"/>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D60CDF6" w:rsidR="006828F6" w:rsidRPr="00F22ED1" w:rsidRDefault="006828F6" w:rsidP="006828F6">
      <w:pPr>
        <w:pStyle w:val="BodyText"/>
        <w:spacing w:line="480" w:lineRule="auto"/>
      </w:pPr>
      <w:r w:rsidRPr="00F22ED1">
        <w:t xml:space="preserve">After vindication by a trusted authority, seeing the ‘obvious’ evidence around themselves, and reaching a consensus with their immediate peers, </w:t>
      </w:r>
      <w:proofErr w:type="gramStart"/>
      <w:r w:rsidRPr="00F22ED1">
        <w:t>this individual feels</w:t>
      </w:r>
      <w:proofErr w:type="gramEnd"/>
      <w:r w:rsidRPr="00F22ED1">
        <w:t xml:space="preserve">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w:t>
      </w:r>
      <w:r w:rsidR="00B14054">
        <w:t xml:space="preserve"> of how easily polarized beliefs can be formed and how difficult they can be to change.</w:t>
      </w:r>
    </w:p>
    <w:p w14:paraId="789B064F" w14:textId="67914B61" w:rsidR="00CF07BA" w:rsidRDefault="00AB2E93" w:rsidP="006828F6">
      <w:pPr>
        <w:pStyle w:val="BodyText"/>
        <w:spacing w:line="480" w:lineRule="auto"/>
        <w:ind w:firstLine="720"/>
      </w:pPr>
      <w:r>
        <w:t>Once a highly polarized belief is formed,</w:t>
      </w:r>
      <w:r w:rsidR="00C1181F">
        <w:t xml:space="preserve"> </w:t>
      </w:r>
      <w:r w:rsidR="00B240F5">
        <w:t>guidelines around</w:t>
      </w:r>
      <w:r w:rsidR="006828F6" w:rsidRPr="00F22ED1">
        <w:t xml:space="preserve"> best practices, scientific</w:t>
      </w:r>
      <w:r w:rsidR="00FB624A">
        <w:t xml:space="preserve"> and social</w:t>
      </w:r>
      <w:r w:rsidR="006828F6" w:rsidRPr="00F22ED1">
        <w:t xml:space="preserve"> consensus, and </w:t>
      </w:r>
      <w:r w:rsidR="00C1181F">
        <w:t xml:space="preserve">state-level policy are </w:t>
      </w:r>
      <w:r w:rsidR="003D63D0">
        <w:t>less effective at changing that belief</w:t>
      </w:r>
      <w:r w:rsidR="00C1181F">
        <w:t>.</w:t>
      </w:r>
      <w:r w:rsidR="00D43BB4">
        <w:t xml:space="preserve"> </w:t>
      </w:r>
      <w:r w:rsidR="006828F6" w:rsidRPr="00F22ED1">
        <w:t xml:space="preserve">The world experienced this firsthand during the COVID-19 pandemic; large amounts of misinformation were spread regarding what medicine could work (e.g., hydroxychloroquine and ivermectin), what the cause of the disease was (e.g., natural origin, Chinese laboratory leak), and what were </w:t>
      </w:r>
      <w:r w:rsidR="006828F6" w:rsidRPr="00F22ED1">
        <w:lastRenderedPageBreak/>
        <w:t>best practices to reduce disease spread (e.g., cloth masking vs N95 masking</w:t>
      </w:r>
      <w:r w:rsidR="00085ADB">
        <w:t>).</w:t>
      </w:r>
      <w:r w:rsidR="00F92C0C">
        <w:t xml:space="preserve"> </w:t>
      </w:r>
      <w:r w:rsidR="00085ADB">
        <w:t xml:space="preserve">This persuasive misinformation, delivered </w:t>
      </w:r>
      <w:r w:rsidR="00F92C0C" w:rsidRPr="00F22ED1">
        <w:t>through social media and other outlets (Jia et al., 2023; Lee et al., 2022)</w:t>
      </w:r>
      <w:r w:rsidR="00085ADB">
        <w:t xml:space="preserve"> resulted in the formation of polarized belief</w:t>
      </w:r>
      <w:r w:rsidR="00236B86">
        <w:t>s</w:t>
      </w:r>
      <w:r w:rsidR="00085ADB">
        <w:t xml:space="preserve"> opposing </w:t>
      </w:r>
      <w:r w:rsidR="00085ADB" w:rsidRPr="00F22ED1">
        <w:t>vaccination</w:t>
      </w:r>
      <w:r w:rsidR="00F92C0C" w:rsidRPr="00F22ED1">
        <w:t>.</w:t>
      </w:r>
      <w:r w:rsidR="00A745CA">
        <w:t xml:space="preserve"> </w:t>
      </w:r>
      <w:r w:rsidR="006828F6" w:rsidRPr="00F22ED1">
        <w:t>COVID-19 vaccine hesitancy was estimated to result in at least 232,000 preventable deaths.</w:t>
      </w:r>
      <w:r w:rsidR="00AF56F5">
        <w:t xml:space="preserve"> </w:t>
      </w:r>
      <w:r w:rsidR="00062489">
        <w:t xml:space="preserve">Political policy </w:t>
      </w:r>
      <w:r w:rsidR="0040235D">
        <w:t>regularly crosses over with</w:t>
      </w:r>
      <w:r w:rsidR="00062489">
        <w:t xml:space="preserve"> polarized belief</w:t>
      </w:r>
      <w:r w:rsidR="0040235D">
        <w:t>s</w:t>
      </w:r>
      <w:r w:rsidR="00062489">
        <w:t xml:space="preserve"> as well. For example, h</w:t>
      </w:r>
      <w:r w:rsidR="002E4510">
        <w:t xml:space="preserve">ealthcare in the United States is extremely polarized, with </w:t>
      </w:r>
      <w:r w:rsidR="00BF2EEE">
        <w:t>a majority of individuals</w:t>
      </w:r>
      <w:r w:rsidR="00062489">
        <w:t xml:space="preserve"> split towards</w:t>
      </w:r>
      <w:r w:rsidR="00BF2EEE">
        <w:t xml:space="preserve"> one of two extremes,</w:t>
      </w:r>
      <w:r w:rsidR="000D5B28">
        <w:t xml:space="preserve"> </w:t>
      </w:r>
      <w:r w:rsidR="00062489">
        <w:t xml:space="preserve">more </w:t>
      </w:r>
      <w:r w:rsidR="00E11EDC">
        <w:t xml:space="preserve">coverage </w:t>
      </w:r>
      <w:r w:rsidR="00062489">
        <w:t>(seen as a form of welfare), or less</w:t>
      </w:r>
      <w:r w:rsidR="0040235D">
        <w:t xml:space="preserve"> coverage </w:t>
      </w:r>
      <w:r w:rsidR="00E11EDC">
        <w:t>(seen to promote personal responsibility)</w:t>
      </w:r>
      <w:r w:rsidR="0040235D">
        <w:t xml:space="preserve">, resulting in </w:t>
      </w:r>
      <w:r w:rsidR="00347730">
        <w:t xml:space="preserve">huge disagreements over policy priorities </w:t>
      </w:r>
      <w:r w:rsidR="00347730" w:rsidRPr="00347730">
        <w:rPr>
          <w:highlight w:val="yellow"/>
        </w:rPr>
        <w:t>(Oussama, 2022)</w:t>
      </w:r>
      <w:r w:rsidR="00FA2A43">
        <w:t>.</w:t>
      </w:r>
      <w:r w:rsidR="00CF07BA">
        <w:t xml:space="preserve"> The degree of polarization in these beliefs makes them extremely difficult to change, as </w:t>
      </w:r>
      <w:r w:rsidR="00F11309">
        <w:t xml:space="preserve">Universal Health Care (UHC) is </w:t>
      </w:r>
      <w:r w:rsidR="00F042E4">
        <w:t>only</w:t>
      </w:r>
      <w:r w:rsidR="00F11309">
        <w:t xml:space="preserve"> supported by</w:t>
      </w:r>
      <w:r w:rsidR="00F042E4">
        <w:t xml:space="preserve"> 36% of Americans </w:t>
      </w:r>
      <w:r w:rsidR="002357E7">
        <w:t>even though it has been shown to result in better population health outcomes overall (</w:t>
      </w:r>
      <w:r w:rsidR="002357E7" w:rsidRPr="00F22ED1">
        <w:t>Pew Research Center, 2020</w:t>
      </w:r>
      <w:r w:rsidR="002357E7">
        <w:t xml:space="preserve">; </w:t>
      </w:r>
      <w:r w:rsidR="008A11D0" w:rsidRPr="00F22ED1">
        <w:t>Alspaugh, 2021</w:t>
      </w:r>
      <w:r w:rsidR="008A11D0">
        <w:t>)</w:t>
      </w:r>
      <w:r w:rsidR="00FA55A7">
        <w:t>.</w:t>
      </w:r>
    </w:p>
    <w:p w14:paraId="3FCAE4DB" w14:textId="7CEEDB3B" w:rsidR="006828F6" w:rsidRPr="00F22ED1" w:rsidRDefault="006828F6" w:rsidP="005B236E">
      <w:pPr>
        <w:pStyle w:val="BodyText"/>
        <w:spacing w:line="480" w:lineRule="auto"/>
        <w:ind w:firstLine="720"/>
      </w:pPr>
      <w:r w:rsidRPr="00F22ED1">
        <w:t xml:space="preserve">Belief change is a multifaceted process, and prior literature lists many factors affecting openness to belief change for a given topic. </w:t>
      </w:r>
      <w:r w:rsidR="003B4805">
        <w:t xml:space="preserve">Social consensus </w:t>
      </w:r>
      <w:r w:rsidR="003B4805" w:rsidRPr="00F22ED1">
        <w:t>(e.g., the level of agreement on an issue amongst friends, family, peers, or other in-groups)</w:t>
      </w:r>
      <w:r w:rsidR="003B4805">
        <w:t xml:space="preserve"> </w:t>
      </w:r>
      <w:r w:rsidR="00D90059">
        <w:t>guides belief formation and change</w:t>
      </w:r>
      <w:r w:rsidR="003B4805">
        <w:t xml:space="preserve">. Likewise, differences in </w:t>
      </w:r>
      <w:r w:rsidR="003B4805" w:rsidRPr="00F22ED1">
        <w:t>attitudes due to core beliefs about what is fundamentally right or wrong (</w:t>
      </w:r>
      <w:r w:rsidR="003B4805" w:rsidRPr="00F22ED1">
        <w:rPr>
          <w:szCs w:val="24"/>
        </w:rPr>
        <w:t>e.g., abortion should be legal, due to the core belief that women should have full bodily autonomy), which we define here as Moral Conviction, ‘inoculates’ individuals against changing their beliefs.</w:t>
      </w:r>
      <w:r w:rsidR="005B236E">
        <w:rPr>
          <w:szCs w:val="24"/>
        </w:rPr>
        <w:t xml:space="preserve"> Furthermore,</w:t>
      </w:r>
      <w:r w:rsidR="00037DDD">
        <w:rPr>
          <w:szCs w:val="24"/>
        </w:rPr>
        <w:t xml:space="preserve"> several</w:t>
      </w:r>
      <w:r w:rsidR="005B236E">
        <w:rPr>
          <w:szCs w:val="24"/>
        </w:rPr>
        <w:t xml:space="preserve"> i</w:t>
      </w:r>
      <w:r w:rsidRPr="00F22ED1">
        <w:t>ndividual differences</w:t>
      </w:r>
      <w:r w:rsidR="007761ED">
        <w:t xml:space="preserve"> </w:t>
      </w:r>
      <w:r w:rsidR="00B42995">
        <w:t xml:space="preserve">(e.g., </w:t>
      </w:r>
      <w:r w:rsidRPr="00F22ED1">
        <w:t>deontological</w:t>
      </w:r>
      <w:r w:rsidR="007761ED">
        <w:t xml:space="preserve"> and </w:t>
      </w:r>
      <w:r w:rsidRPr="00F22ED1">
        <w:t>utilitarian orientation</w:t>
      </w:r>
      <w:r w:rsidR="00B42995">
        <w:t>)</w:t>
      </w:r>
      <w:r w:rsidR="00431035">
        <w:t xml:space="preserve"> have been shown to</w:t>
      </w:r>
      <w:r w:rsidRPr="00F22ED1">
        <w:t xml:space="preserve"> broadly shape priorities and how issues are interpreted</w:t>
      </w:r>
      <w:r w:rsidRPr="00F22ED1">
        <w:rPr>
          <w:szCs w:val="24"/>
        </w:rPr>
        <w:t xml:space="preserve">. </w:t>
      </w:r>
      <w:r w:rsidR="001A64E0">
        <w:rPr>
          <w:szCs w:val="24"/>
        </w:rPr>
        <w:t xml:space="preserve">Understanding </w:t>
      </w:r>
      <w:r w:rsidR="00E31EEA">
        <w:rPr>
          <w:szCs w:val="24"/>
        </w:rPr>
        <w:t xml:space="preserve">how these </w:t>
      </w:r>
      <w:r w:rsidR="001A64E0">
        <w:rPr>
          <w:szCs w:val="24"/>
        </w:rPr>
        <w:t>individual factors influence polarized belief</w:t>
      </w:r>
      <w:r w:rsidR="00A05AAA">
        <w:rPr>
          <w:szCs w:val="24"/>
        </w:rPr>
        <w:t>s</w:t>
      </w:r>
      <w:r w:rsidR="001A64E0">
        <w:rPr>
          <w:szCs w:val="24"/>
        </w:rPr>
        <w:t xml:space="preserve"> provides insight </w:t>
      </w:r>
      <w:proofErr w:type="gramStart"/>
      <w:r w:rsidR="001A64E0">
        <w:rPr>
          <w:szCs w:val="24"/>
        </w:rPr>
        <w:t>on</w:t>
      </w:r>
      <w:proofErr w:type="gramEnd"/>
      <w:r w:rsidR="001A64E0">
        <w:rPr>
          <w:szCs w:val="24"/>
        </w:rPr>
        <w:t xml:space="preserve"> how to change those beliefs, with</w:t>
      </w:r>
      <w:r w:rsidRPr="00F22ED1">
        <w:rPr>
          <w:szCs w:val="24"/>
        </w:rPr>
        <w:t xml:space="preserve"> real and direct implications for </w:t>
      </w:r>
      <w:r w:rsidRPr="00F22ED1">
        <w:t>public health and safety.</w:t>
      </w:r>
    </w:p>
    <w:p w14:paraId="65BA6A6A" w14:textId="4CA05EE0" w:rsidR="006828F6" w:rsidRPr="00F22ED1" w:rsidDel="00A756A5" w:rsidRDefault="006828F6">
      <w:pPr>
        <w:pStyle w:val="BodyText"/>
        <w:spacing w:line="480" w:lineRule="auto"/>
        <w:rPr>
          <w:del w:id="4" w:author="Shaffer, Victoria" w:date="2025-02-25T13:34:00Z" w16du:dateUtc="2025-02-25T19:34:00Z"/>
        </w:rPr>
      </w:pPr>
      <w:commentRangeStart w:id="5"/>
    </w:p>
    <w:p w14:paraId="53671093" w14:textId="1BF08D50" w:rsidR="006828F6" w:rsidRPr="00F22ED1" w:rsidRDefault="006828F6">
      <w:pPr>
        <w:pStyle w:val="Heading1"/>
        <w:spacing w:line="480" w:lineRule="auto"/>
        <w:jc w:val="left"/>
        <w:rPr>
          <w:sz w:val="32"/>
          <w:szCs w:val="36"/>
        </w:rPr>
        <w:pPrChange w:id="6" w:author="Duan, Sean (MU-Student)" w:date="2025-03-11T11:50:00Z" w16du:dateUtc="2025-03-11T16:50:00Z">
          <w:pPr>
            <w:pStyle w:val="Heading1"/>
            <w:spacing w:line="480" w:lineRule="auto"/>
          </w:pPr>
        </w:pPrChange>
      </w:pPr>
      <w:bookmarkStart w:id="7" w:name="_Toc190088120"/>
      <w:r w:rsidRPr="00F22ED1">
        <w:rPr>
          <w:sz w:val="32"/>
          <w:szCs w:val="36"/>
        </w:rPr>
        <w:t>Chapter 2: Review of the Literature</w:t>
      </w:r>
      <w:bookmarkEnd w:id="7"/>
      <w:commentRangeEnd w:id="5"/>
      <w:r w:rsidR="0020378D">
        <w:rPr>
          <w:rStyle w:val="CommentReference"/>
          <w:rFonts w:asciiTheme="minorHAnsi" w:eastAsiaTheme="minorHAnsi" w:hAnsiTheme="minorHAnsi" w:cstheme="minorBidi"/>
          <w:b w:val="0"/>
          <w:color w:val="auto"/>
        </w:rPr>
        <w:commentReference w:id="5"/>
      </w:r>
    </w:p>
    <w:p w14:paraId="33F3AFD2" w14:textId="77777777" w:rsidR="006828F6" w:rsidRPr="00F22ED1" w:rsidRDefault="006828F6" w:rsidP="006828F6">
      <w:pPr>
        <w:pStyle w:val="Heading2"/>
      </w:pPr>
      <w:bookmarkStart w:id="8" w:name="_Toc190088121"/>
      <w:r w:rsidRPr="00F22ED1">
        <w:t>Attitude/Belief Formation</w:t>
      </w:r>
      <w:bookmarkEnd w:id="8"/>
    </w:p>
    <w:p w14:paraId="5ADA6627" w14:textId="77777777" w:rsidR="006828F6" w:rsidRPr="00F22ED1" w:rsidRDefault="006828F6" w:rsidP="006828F6"/>
    <w:p w14:paraId="26ACCBA8" w14:textId="63390176" w:rsidR="006828F6" w:rsidRPr="00F22ED1" w:rsidRDefault="00090D5F" w:rsidP="006828F6">
      <w:pPr>
        <w:spacing w:line="480" w:lineRule="auto"/>
        <w:ind w:firstLine="720"/>
      </w:pPr>
      <w:r>
        <w:t xml:space="preserve">While polarized beliefs </w:t>
      </w:r>
      <w:r w:rsidR="007058CB">
        <w:t>are</w:t>
      </w:r>
      <w:r>
        <w:t xml:space="preserve"> our focus, t</w:t>
      </w:r>
      <w:r w:rsidR="006828F6" w:rsidRPr="00F22ED1">
        <w:t xml:space="preserve">he broader literature of attitude formation </w:t>
      </w:r>
      <w:r>
        <w:t>provides crucial background with regards to changing these beliefs</w:t>
      </w:r>
      <w:r w:rsidR="006828F6" w:rsidRPr="00F22ED1">
        <w:t xml:space="preserve">. </w:t>
      </w:r>
      <w:r w:rsidR="00EA26CC">
        <w:t>A</w:t>
      </w:r>
      <w:r w:rsidR="006828F6" w:rsidRPr="00F22ED1">
        <w:t xml:space="preserve">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w:t>
      </w:r>
      <w:proofErr w:type="spellStart"/>
      <w:r w:rsidR="006828F6" w:rsidRPr="00F22ED1">
        <w:t>Prislin</w:t>
      </w:r>
      <w:proofErr w:type="spellEnd"/>
      <w:r w:rsidR="006828F6" w:rsidRPr="00F22ED1">
        <w:t xml:space="preserve"> 2006; Albarracin and </w:t>
      </w:r>
      <w:proofErr w:type="spellStart"/>
      <w:r w:rsidR="006828F6" w:rsidRPr="00F22ED1">
        <w:t>Shavitt</w:t>
      </w:r>
      <w:proofErr w:type="spellEnd"/>
      <w:r w:rsidR="006828F6" w:rsidRPr="00F22ED1">
        <w: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6870B109" w:rsidR="006828F6" w:rsidRPr="00F22ED1" w:rsidRDefault="00612788" w:rsidP="006828F6">
      <w:pPr>
        <w:spacing w:line="480" w:lineRule="auto"/>
        <w:ind w:firstLine="720"/>
        <w:rPr>
          <w:b/>
          <w:bCs/>
          <w:sz w:val="32"/>
          <w:szCs w:val="28"/>
        </w:rPr>
      </w:pPr>
      <w:r>
        <w:t>One aspect of belief formation that is particularly relevant to the study of polarized beliefs is attitude measurement. This is</w:t>
      </w:r>
      <w:r w:rsidR="006828F6" w:rsidRPr="00F22ED1">
        <w:t xml:space="preserve"> </w:t>
      </w:r>
      <w:r>
        <w:t>because by definition, polarized beliefs represent extremes of scale</w:t>
      </w:r>
      <w:r w:rsidR="00D55535">
        <w:t xml:space="preserve"> (e.g., pro-choice and pro-life </w:t>
      </w:r>
      <w:r w:rsidR="00BE5493">
        <w:t>are explicitly opposed</w:t>
      </w:r>
      <w:r w:rsidR="00D55535">
        <w:t>)</w:t>
      </w:r>
      <w:r w:rsidR="006828F6" w:rsidRPr="00F22ED1">
        <w:t xml:space="preserve">. Historically, self-report scales have been employed to measure attitudes, using numeric responses on single items or aggregates. These explicit measures of attitude are both popular and effective for measuring attitudes that people are willing and able to accurately report (Himmelfarb, 1993; Greenwald &amp; Banaji, 1995). </w:t>
      </w:r>
      <w:r w:rsidR="003D60B5">
        <w:t xml:space="preserve">However, many polarized beliefs are attached to controversy which </w:t>
      </w:r>
      <w:r w:rsidR="00A511AC">
        <w:t xml:space="preserve">prevents </w:t>
      </w:r>
      <w:r w:rsidR="003D60B5">
        <w:t>those that have these beliefs from freely sharing them.</w:t>
      </w:r>
      <w:r w:rsidR="005C3C6B">
        <w:t xml:space="preserve"> In circumstances where</w:t>
      </w:r>
      <w:r w:rsidR="006828F6" w:rsidRPr="00F22ED1">
        <w:t xml:space="preserve"> motivated </w:t>
      </w:r>
      <w:r w:rsidR="006828F6" w:rsidRPr="00F22ED1">
        <w:lastRenderedPageBreak/>
        <w:t xml:space="preserve">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w:t>
      </w:r>
      <w:r w:rsidR="001800D0">
        <w:t xml:space="preserve">Further developments in attitude measurement </w:t>
      </w:r>
      <w:r w:rsidR="00DD3A0C">
        <w:t>finds some evidence that</w:t>
      </w:r>
      <w:r w:rsidR="001800D0">
        <w:t xml:space="preserve"> attitude support </w:t>
      </w:r>
      <w:r w:rsidR="00DD3A0C">
        <w:t>is not a single continuum from hatred-to-</w:t>
      </w:r>
      <w:r w:rsidR="00A86CA0">
        <w:t>love but</w:t>
      </w:r>
      <w:r w:rsidR="00DD3A0C">
        <w:t xml:space="preserve"> can be seen as a bipolar ‘U’ shaped curve; </w:t>
      </w:r>
      <w:r w:rsidR="006828F6" w:rsidRPr="00F22ED1">
        <w:t xml:space="preserve">Information processing is more effortful at high levels of ambivalence, as compared to strong love or strong hate (Van </w:t>
      </w:r>
      <w:proofErr w:type="spellStart"/>
      <w:r w:rsidR="006828F6" w:rsidRPr="00F22ED1">
        <w:t>Harreveld</w:t>
      </w:r>
      <w:proofErr w:type="spellEnd"/>
      <w:r w:rsidR="006828F6" w:rsidRPr="00F22ED1">
        <w:t xml:space="preserve"> et al., 2004). </w:t>
      </w:r>
      <w:r w:rsidR="00A22162">
        <w:t>Finally</w:t>
      </w:r>
      <w:r w:rsidR="006828F6" w:rsidRPr="00F22ED1">
        <w:t xml:space="preserve">, </w:t>
      </w:r>
      <w:r w:rsidR="00494A40">
        <w:t xml:space="preserve">it is important to note that </w:t>
      </w:r>
      <w:r w:rsidR="00D734E2">
        <w:t xml:space="preserve">an </w:t>
      </w:r>
      <w:r w:rsidR="006828F6" w:rsidRPr="00F22ED1">
        <w:t>accurate measure of attitude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461ECAE4" w:rsidR="006828F6" w:rsidRPr="00F22ED1" w:rsidRDefault="00EA7250" w:rsidP="006828F6">
      <w:pPr>
        <w:pStyle w:val="Heading2"/>
        <w:spacing w:line="480" w:lineRule="auto"/>
      </w:pPr>
      <w:bookmarkStart w:id="9" w:name="_Toc190088122"/>
      <w:r>
        <w:t xml:space="preserve">Models of </w:t>
      </w:r>
      <w:r w:rsidR="006828F6" w:rsidRPr="00F22ED1">
        <w:t>Attitude Change</w:t>
      </w:r>
      <w:bookmarkEnd w:id="9"/>
    </w:p>
    <w:p w14:paraId="61C5C47F" w14:textId="2EB71B45" w:rsidR="002F1C42" w:rsidRDefault="000C1622" w:rsidP="000C1622">
      <w:pPr>
        <w:pStyle w:val="BodyText"/>
        <w:spacing w:line="480" w:lineRule="auto"/>
      </w:pPr>
      <w:r>
        <w:tab/>
        <w:t xml:space="preserve">Understanding attitude change in a broader context provides useful background and a starting point for understanding how polarized beliefs specifically can be changed. </w:t>
      </w:r>
      <w:r w:rsidR="006828F6"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argumentation, irrespective of the source or context of the interaction. In contrast, social influence relies on appeals about the position of the source (e.g., from the head of the </w:t>
      </w:r>
      <w:ins w:id="10" w:author="Shaffer, Victoria" w:date="2025-02-25T13:20:00Z" w16du:dateUtc="2025-02-25T19:20:00Z">
        <w:r w:rsidR="000E1674">
          <w:t>C</w:t>
        </w:r>
      </w:ins>
      <w:del w:id="11" w:author="Shaffer, Victoria" w:date="2025-02-25T13:20:00Z" w16du:dateUtc="2025-02-25T19:20:00Z">
        <w:r w:rsidR="006828F6" w:rsidRPr="00F22ED1" w:rsidDel="000E1674">
          <w:delText>c</w:delText>
        </w:r>
      </w:del>
      <w:r w:rsidR="006828F6" w:rsidRPr="00F22ED1">
        <w:t>enter</w:t>
      </w:r>
      <w:ins w:id="12" w:author="Shaffer, Victoria" w:date="2025-02-25T13:20:00Z" w16du:dateUtc="2025-02-25T19:20:00Z">
        <w:r w:rsidR="000E1674">
          <w:t>s</w:t>
        </w:r>
      </w:ins>
      <w:r w:rsidR="006828F6" w:rsidRPr="00F22ED1">
        <w:t xml:space="preserve"> </w:t>
      </w:r>
      <w:del w:id="13" w:author="Shaffer, Victoria" w:date="2025-02-25T13:20:00Z" w16du:dateUtc="2025-02-25T19:20:00Z">
        <w:r w:rsidR="006828F6" w:rsidRPr="00F22ED1" w:rsidDel="000E1674">
          <w:delText xml:space="preserve">of </w:delText>
        </w:r>
      </w:del>
      <w:ins w:id="14" w:author="Shaffer, Victoria" w:date="2025-02-25T13:20:00Z" w16du:dateUtc="2025-02-25T19:20:00Z">
        <w:r w:rsidR="000E1674">
          <w:t>for D</w:t>
        </w:r>
      </w:ins>
      <w:del w:id="15" w:author="Shaffer, Victoria" w:date="2025-02-25T13:20:00Z" w16du:dateUtc="2025-02-25T19:20:00Z">
        <w:r w:rsidR="006828F6" w:rsidRPr="00F22ED1" w:rsidDel="000E1674">
          <w:delText>d</w:delText>
        </w:r>
      </w:del>
      <w:r w:rsidR="006828F6" w:rsidRPr="00F22ED1">
        <w:t xml:space="preserve">isease </w:t>
      </w:r>
      <w:ins w:id="16" w:author="Shaffer, Victoria" w:date="2025-02-25T13:20:00Z" w16du:dateUtc="2025-02-25T19:20:00Z">
        <w:r w:rsidR="000E1674">
          <w:t>C</w:t>
        </w:r>
      </w:ins>
      <w:del w:id="17" w:author="Shaffer, Victoria" w:date="2025-02-25T13:20:00Z" w16du:dateUtc="2025-02-25T19:20:00Z">
        <w:r w:rsidR="006828F6" w:rsidRPr="00F22ED1" w:rsidDel="000E1674">
          <w:delText>c</w:delText>
        </w:r>
      </w:del>
      <w:r w:rsidR="006828F6" w:rsidRPr="00F22ED1">
        <w:t xml:space="preserve">ontrol). </w:t>
      </w:r>
      <w:r w:rsidR="00981184">
        <w:t xml:space="preserve">The Elaboration Likelihood Model of persuasion (ELM) developed by </w:t>
      </w:r>
      <w:r w:rsidR="00981184" w:rsidRPr="00050C0A">
        <w:rPr>
          <w:highlight w:val="yellow"/>
        </w:rPr>
        <w:t xml:space="preserve">Petty and Cacioppo </w:t>
      </w:r>
      <w:r w:rsidR="00050C0A" w:rsidRPr="00050C0A">
        <w:rPr>
          <w:highlight w:val="yellow"/>
        </w:rPr>
        <w:t>(</w:t>
      </w:r>
      <w:r w:rsidR="00981184" w:rsidRPr="00050C0A">
        <w:rPr>
          <w:highlight w:val="yellow"/>
        </w:rPr>
        <w:t>1980</w:t>
      </w:r>
      <w:r w:rsidR="00050C0A" w:rsidRPr="00050C0A">
        <w:rPr>
          <w:highlight w:val="yellow"/>
        </w:rPr>
        <w:t>)</w:t>
      </w:r>
      <w:r w:rsidR="00981184">
        <w:t xml:space="preserve"> </w:t>
      </w:r>
      <w:r w:rsidR="00B32324">
        <w:t xml:space="preserve">is a dual process model that </w:t>
      </w:r>
      <w:r w:rsidR="00165669">
        <w:t>dovetails these two forms of attitude change</w:t>
      </w:r>
      <w:r w:rsidR="00D50BEF">
        <w:t xml:space="preserve"> </w:t>
      </w:r>
      <w:r w:rsidR="00D50BEF">
        <w:lastRenderedPageBreak/>
        <w:t>(either based on social influence</w:t>
      </w:r>
      <w:del w:id="18" w:author="Shaffer, Victoria" w:date="2025-02-25T13:21:00Z" w16du:dateUtc="2025-02-25T19:21:00Z">
        <w:r w:rsidR="00D50BEF" w:rsidDel="00962CE7">
          <w:delText>,</w:delText>
        </w:r>
      </w:del>
      <w:r w:rsidR="00D50BEF">
        <w:t xml:space="preserve"> or strength of detailed argumentation)</w:t>
      </w:r>
      <w:r w:rsidR="00981184">
        <w:t xml:space="preserve"> </w:t>
      </w:r>
      <w:r w:rsidR="00AA6956">
        <w:t xml:space="preserve">into a single system. </w:t>
      </w:r>
      <w:del w:id="19" w:author="Shaffer, Victoria" w:date="2025-02-25T13:21:00Z" w16du:dateUtc="2025-02-25T19:21:00Z">
        <w:r w:rsidR="00723098" w:rsidDel="00962CE7">
          <w:delText xml:space="preserve">The </w:delText>
        </w:r>
      </w:del>
      <w:r w:rsidR="00723098">
        <w:t xml:space="preserve">ELM posits </w:t>
      </w:r>
      <w:r w:rsidR="00D767B8">
        <w:t xml:space="preserve">that attitude change can occur </w:t>
      </w:r>
      <w:r w:rsidR="003F5C58">
        <w:t>both</w:t>
      </w:r>
      <w:r w:rsidR="00D767B8">
        <w:t xml:space="preserve"> when </w:t>
      </w:r>
      <w:r w:rsidR="007C26F6">
        <w:t>individuals</w:t>
      </w:r>
      <w:r w:rsidR="00D767B8">
        <w:t xml:space="preserve"> are actively thinking about the content of a message (</w:t>
      </w:r>
      <w:r w:rsidR="003F5C58">
        <w:t>high amount of cognition)</w:t>
      </w:r>
      <w:r w:rsidR="007C26F6">
        <w:t xml:space="preserve"> and when individuals are not actively thinking about the content of a message (low amount of cognition), but that the process of attitude change is different in both cases.</w:t>
      </w:r>
    </w:p>
    <w:p w14:paraId="17D3A40E" w14:textId="7F2A6FF1" w:rsidR="00777B0A" w:rsidRDefault="002F1C42" w:rsidP="00777B0A">
      <w:pPr>
        <w:pStyle w:val="BodyText"/>
        <w:spacing w:line="480" w:lineRule="auto"/>
        <w:ind w:firstLine="720"/>
      </w:pPr>
      <w:r>
        <w:t xml:space="preserve">In </w:t>
      </w:r>
      <w:del w:id="20" w:author="Shaffer, Victoria" w:date="2025-02-25T13:21:00Z" w16du:dateUtc="2025-02-25T19:21:00Z">
        <w:r w:rsidDel="00A61486">
          <w:delText xml:space="preserve">the </w:delText>
        </w:r>
      </w:del>
      <w:r>
        <w:t>ELM, t</w:t>
      </w:r>
      <w:r w:rsidR="00FD4F9D">
        <w:t>he central route</w:t>
      </w:r>
      <w:r>
        <w:t xml:space="preserve"> is</w:t>
      </w:r>
      <w:r w:rsidR="0034451E">
        <w:t xml:space="preserve"> a multi-step process</w:t>
      </w:r>
      <w:r w:rsidR="00FD4F9D">
        <w:t xml:space="preserve"> used in cases involving high amounts of effortful cognitive activity (i.e. mental elaboration)</w:t>
      </w:r>
      <w:r w:rsidR="0034451E">
        <w:t xml:space="preserve">. The central route begins when the individual has reached enough motivation to actively process the persuasive argumentation given. This motivation can arise from the personal relevance of an issue (e.g., civil rights in the 60’s for </w:t>
      </w:r>
      <w:del w:id="21" w:author="Shaffer, Victoria" w:date="2025-02-25T13:29:00Z" w16du:dateUtc="2025-02-25T19:29:00Z">
        <w:r w:rsidR="0034451E" w:rsidDel="002115F1">
          <w:delText xml:space="preserve">African </w:delText>
        </w:r>
      </w:del>
      <w:ins w:id="22" w:author="Shaffer, Victoria" w:date="2025-02-25T13:29:00Z" w16du:dateUtc="2025-02-25T19:29:00Z">
        <w:r w:rsidR="002115F1">
          <w:t xml:space="preserve">Black </w:t>
        </w:r>
      </w:ins>
      <w:r w:rsidR="0034451E">
        <w:t>Americans)</w:t>
      </w:r>
      <w:del w:id="23" w:author="Shaffer, Victoria" w:date="2025-02-25T13:21:00Z" w16du:dateUtc="2025-02-25T19:21:00Z">
        <w:r w:rsidR="0034451E" w:rsidDel="00A61486">
          <w:delText>,</w:delText>
        </w:r>
      </w:del>
      <w:r w:rsidR="0034451E">
        <w:t xml:space="preserve"> or can simply be a product of high need for cognition</w:t>
      </w:r>
      <w:r w:rsidR="004B0B90">
        <w:t xml:space="preserve">. Once the individual chooses to pay attention, if their ability to process the information is high (i.e., no distractions, </w:t>
      </w:r>
      <w:r w:rsidR="007F7599">
        <w:t xml:space="preserve">high </w:t>
      </w:r>
      <w:r w:rsidR="004B0B90">
        <w:t>domain knowledge)</w:t>
      </w:r>
      <w:r>
        <w:t xml:space="preserve"> then integration of the newly provided information can result in increases in favorable or unfavorable thoughts</w:t>
      </w:r>
      <w:r w:rsidR="00DE6E20">
        <w:t xml:space="preserve"> (</w:t>
      </w:r>
      <w:r w:rsidR="00DE6E20" w:rsidRPr="00DE6E20">
        <w:rPr>
          <w:highlight w:val="yellow"/>
        </w:rPr>
        <w:t>Petty &amp; Cacioppo</w:t>
      </w:r>
      <w:r w:rsidR="00DE6E20">
        <w:rPr>
          <w:highlight w:val="yellow"/>
        </w:rPr>
        <w:t>,</w:t>
      </w:r>
      <w:r w:rsidR="00DE6E20" w:rsidRPr="00DE6E20">
        <w:rPr>
          <w:highlight w:val="yellow"/>
        </w:rPr>
        <w:t xml:space="preserve"> 1986</w:t>
      </w:r>
      <w:r w:rsidR="00DE6E20">
        <w:t>)</w:t>
      </w:r>
      <w:r>
        <w:t xml:space="preserve">. </w:t>
      </w:r>
      <w:r w:rsidR="002F016B">
        <w:t>The increased proliferation of these favorable/unfavorable thoughts lead to changes in cognitive structure thereby lead</w:t>
      </w:r>
      <w:ins w:id="24" w:author="Shaffer, Victoria" w:date="2025-02-25T13:22:00Z" w16du:dateUtc="2025-02-25T19:22:00Z">
        <w:r w:rsidR="00A65CF5">
          <w:t>ing</w:t>
        </w:r>
      </w:ins>
      <w:r w:rsidR="002F016B">
        <w:t xml:space="preserve"> to positive or negative attitude change, respectively. Appropriately, attitude changes that occur through the central route </w:t>
      </w:r>
      <w:r w:rsidR="00CE0752">
        <w:t xml:space="preserve">are easier to access from memory, held with higher confidence, </w:t>
      </w:r>
      <w:del w:id="25" w:author="Shaffer, Victoria" w:date="2025-02-25T13:22:00Z" w16du:dateUtc="2025-02-25T19:22:00Z">
        <w:r w:rsidR="00CE0752" w:rsidDel="0088021D">
          <w:delText xml:space="preserve">are </w:delText>
        </w:r>
      </w:del>
      <w:r w:rsidR="00CE0752">
        <w:t xml:space="preserve">more persistent over time, </w:t>
      </w:r>
      <w:del w:id="26" w:author="Shaffer, Victoria" w:date="2025-02-25T13:22:00Z" w16du:dateUtc="2025-02-25T19:22:00Z">
        <w:r w:rsidR="00CE0752" w:rsidDel="0088021D">
          <w:delText xml:space="preserve">are </w:delText>
        </w:r>
      </w:del>
      <w:r w:rsidR="00CE0752">
        <w:t>more predictive of behavior, and more resistant to change (</w:t>
      </w:r>
      <w:r w:rsidR="00CE0752" w:rsidRPr="00CE0752">
        <w:rPr>
          <w:highlight w:val="yellow"/>
        </w:rPr>
        <w:t>Petty et al., 2009; Petty &amp; Krosnick 1995</w:t>
      </w:r>
      <w:r w:rsidR="00CE0752">
        <w:t>).</w:t>
      </w:r>
      <w:r w:rsidR="00777B0A">
        <w:t xml:space="preserve"> Th</w:t>
      </w:r>
      <w:r w:rsidR="00764A27">
        <w:t>ese differences are</w:t>
      </w:r>
      <w:r w:rsidR="00777B0A">
        <w:t xml:space="preserve"> reflective of the greater cognitive investment that occurs under the central route of attitude change.</w:t>
      </w:r>
    </w:p>
    <w:p w14:paraId="4505D1C2" w14:textId="5BF3BACF" w:rsidR="00981184" w:rsidRDefault="003B251C" w:rsidP="004C3C00">
      <w:pPr>
        <w:pStyle w:val="BodyText"/>
        <w:spacing w:line="480" w:lineRule="auto"/>
        <w:ind w:firstLine="720"/>
      </w:pPr>
      <w:r>
        <w:t>In comparison,</w:t>
      </w:r>
      <w:r w:rsidR="003672A2">
        <w:t xml:space="preserve"> </w:t>
      </w:r>
      <w:del w:id="27" w:author="Shaffer, Victoria" w:date="2025-02-25T13:22:00Z" w16du:dateUtc="2025-02-25T19:22:00Z">
        <w:r w:rsidR="00436A0D" w:rsidDel="0088021D">
          <w:delText xml:space="preserve">the </w:delText>
        </w:r>
      </w:del>
      <w:r w:rsidR="00436A0D">
        <w:t>ELM posits that the multi-step process of the peripheral route is used in cases of low cognitive activity</w:t>
      </w:r>
      <w:r>
        <w:t>.</w:t>
      </w:r>
      <w:r w:rsidR="00A15634">
        <w:t xml:space="preserve"> It is unrealistic to expect individuals to always be engaged with persuasive messaging at the level that is generally considered necessary for the central route to </w:t>
      </w:r>
      <w:r w:rsidR="00A15634">
        <w:lastRenderedPageBreak/>
        <w:t>occur, thus,</w:t>
      </w:r>
      <w:r>
        <w:t xml:space="preserve"> </w:t>
      </w:r>
      <w:r w:rsidR="00A15634">
        <w:t>t</w:t>
      </w:r>
      <w:r>
        <w:t xml:space="preserve">he peripheral route is engaged when the individual is either unmotivated </w:t>
      </w:r>
      <w:r w:rsidR="00A15634">
        <w:t xml:space="preserve">or unable </w:t>
      </w:r>
      <w:r>
        <w:t xml:space="preserve">to </w:t>
      </w:r>
      <w:r w:rsidR="00A15634">
        <w:t>process the incoming information</w:t>
      </w:r>
      <w:r w:rsidR="001345A6">
        <w:t>. The peripheral route is primarily comprised of simple cues that influence attitudes. For example, elements in a persuasive message (e.g., upbeat pop in the background) can prompt the feeling of positive emotions (e.g., happiness)</w:t>
      </w:r>
      <w:del w:id="28" w:author="Shaffer, Victoria" w:date="2025-02-25T13:23:00Z" w16du:dateUtc="2025-02-25T19:23:00Z">
        <w:r w:rsidR="001345A6" w:rsidDel="00BC74F7">
          <w:delText>,</w:delText>
        </w:r>
      </w:del>
      <w:r w:rsidR="001345A6">
        <w:t xml:space="preserve"> that are then associated with the advocated position. </w:t>
      </w:r>
      <w:r w:rsidR="007754CC">
        <w:t xml:space="preserve">Likewise, </w:t>
      </w:r>
      <w:r w:rsidR="00BA3D84">
        <w:t>persuasion</w:t>
      </w:r>
      <w:r w:rsidR="007754CC">
        <w:t xml:space="preserve"> com</w:t>
      </w:r>
      <w:r w:rsidR="00BA3D84">
        <w:t>ing</w:t>
      </w:r>
      <w:r w:rsidR="007754CC">
        <w:t xml:space="preserve"> from a trustworthy source (e.g., Center</w:t>
      </w:r>
      <w:ins w:id="29" w:author="Shaffer, Victoria" w:date="2025-02-25T13:23:00Z" w16du:dateUtc="2025-02-25T19:23:00Z">
        <w:r w:rsidR="00E85263">
          <w:t>s</w:t>
        </w:r>
      </w:ins>
      <w:r w:rsidR="007754CC">
        <w:t xml:space="preserve"> for Disease Control, Internal Revenue Service, etc.) can trigger simple heuristics such as “trust the experts” that is used in lieu of active cognition to judge the message</w:t>
      </w:r>
      <w:r w:rsidR="009360B0">
        <w:t xml:space="preserve"> </w:t>
      </w:r>
      <w:r w:rsidR="009360B0" w:rsidRPr="009360B0">
        <w:rPr>
          <w:highlight w:val="yellow"/>
        </w:rPr>
        <w:t>(Chaiken 1987)</w:t>
      </w:r>
      <w:r w:rsidR="007754CC">
        <w:t>.</w:t>
      </w:r>
      <w:r w:rsidR="00DF5F36">
        <w:t xml:space="preserve"> </w:t>
      </w:r>
      <w:r w:rsidR="001345A6">
        <w:t>The process</w:t>
      </w:r>
      <w:r w:rsidR="003F0FA0">
        <w:t xml:space="preserve"> of the peripheral route</w:t>
      </w:r>
      <w:r w:rsidR="001345A6">
        <w:t xml:space="preserve"> is remarkably similar to classical conditioning, and these associations, while </w:t>
      </w:r>
      <w:r w:rsidR="00B246EE">
        <w:t>qualitatively different than those developed through the central route</w:t>
      </w:r>
      <w:r w:rsidR="004D7158">
        <w:t>, do indeed</w:t>
      </w:r>
      <w:r w:rsidR="001345A6">
        <w:t xml:space="preserve"> result in changes of attitude</w:t>
      </w:r>
      <w:r w:rsidR="004C3C00">
        <w:t xml:space="preserve">. Changes resulting from the peripheral route, as compared to the central route, are generally less accessible, less enduring, and not as resistant to subsequent ‘attacking’ messages </w:t>
      </w:r>
      <w:r w:rsidR="004C3C00" w:rsidRPr="004C3C00">
        <w:rPr>
          <w:highlight w:val="yellow"/>
        </w:rPr>
        <w:t>(Petty et al., 1995)</w:t>
      </w:r>
      <w:r w:rsidR="004C3C00">
        <w:t>.</w:t>
      </w:r>
    </w:p>
    <w:p w14:paraId="2F67F84E" w14:textId="46EDF739" w:rsidR="006828F6" w:rsidRPr="00F22ED1" w:rsidRDefault="001F3413" w:rsidP="001F3413">
      <w:pPr>
        <w:pStyle w:val="BodyText"/>
        <w:spacing w:line="480" w:lineRule="auto"/>
      </w:pPr>
      <w:r>
        <w:tab/>
      </w:r>
      <w:del w:id="30" w:author="Shaffer, Victoria" w:date="2025-02-25T13:23:00Z" w16du:dateUtc="2025-02-25T19:23:00Z">
        <w:r w:rsidDel="00CE28C8">
          <w:delText xml:space="preserve">The </w:delText>
        </w:r>
      </w:del>
      <w:r>
        <w:t>ELM integrates well with the psychological literature more broadly, as it neatly</w:t>
      </w:r>
      <w:r w:rsidR="006828F6" w:rsidRPr="00F22ED1">
        <w:t xml:space="preserve"> aligns with the contemporary consensus behind the dual process theory of belief change (an adaptation of the dual process theory of Kahneman &amp; Tversky, 1974), which posits that under conditions of low motivation or lack of ability, attitude judgements are based on heuristics and shortcuts (System 1 thinking, e.g., Mom’s always right!) and in conditions of high motivation and 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w:t>
      </w:r>
      <w:proofErr w:type="spellStart"/>
      <w:r w:rsidR="006828F6" w:rsidRPr="00F22ED1">
        <w:t>Kiechel</w:t>
      </w:r>
      <w:proofErr w:type="spellEnd"/>
      <w:r w:rsidR="006828F6" w:rsidRPr="00F22ED1">
        <w:t xml:space="preserve"> (1996) found that in a reaction time task relying either on system 1 or system 2 thinking, false accusations of </w:t>
      </w:r>
      <w:r w:rsidR="006828F6" w:rsidRPr="00F22ED1">
        <w:lastRenderedPageBreak/>
        <w:t>negligence were convincing (e.g., the subject admitted that they did not ‘hit the button’ even if they did), but only when individuals were relying on System 1 thinking.</w:t>
      </w:r>
    </w:p>
    <w:p w14:paraId="42AD9C2E" w14:textId="4841F875" w:rsidR="006828F6" w:rsidRPr="00F22ED1" w:rsidRDefault="006828F6" w:rsidP="006828F6">
      <w:pPr>
        <w:pStyle w:val="BodyText"/>
        <w:spacing w:line="480" w:lineRule="auto"/>
      </w:pPr>
      <w:r w:rsidRPr="00F22ED1">
        <w:tab/>
        <w:t>An alternative model for attitude change labeled the ‘</w:t>
      </w:r>
      <w:proofErr w:type="spellStart"/>
      <w:r w:rsidRPr="00F22ED1">
        <w:t>Unimodel</w:t>
      </w:r>
      <w:proofErr w:type="spellEnd"/>
      <w:r w:rsidRPr="00F22ED1">
        <w:t xml:space="preserve">’ posited by </w:t>
      </w:r>
      <w:proofErr w:type="spellStart"/>
      <w:r w:rsidRPr="00F22ED1">
        <w:t>Kruglanski</w:t>
      </w:r>
      <w:proofErr w:type="spellEnd"/>
      <w:r w:rsidRPr="00F22ED1">
        <w:t xml:space="preserve"> and Thompson (1999) claims that both cues/heuristics and message argumentation are parts of a larger category of information, defined as ‘persuasive evidence’. Thus, </w:t>
      </w:r>
      <w:ins w:id="31" w:author="Shaffer, Victoria" w:date="2025-02-25T13:25:00Z" w16du:dateUtc="2025-02-25T19:25:00Z">
        <w:r w:rsidR="00DC2B7A">
          <w:t xml:space="preserve">it is </w:t>
        </w:r>
      </w:ins>
      <w:r w:rsidRPr="00F22ED1">
        <w:t xml:space="preserve">the content of the information itself, </w:t>
      </w:r>
      <w:del w:id="32" w:author="Shaffer, Victoria" w:date="2025-02-25T13:25:00Z" w16du:dateUtc="2025-02-25T19:25:00Z">
        <w:r w:rsidRPr="00F22ED1" w:rsidDel="00397ECF">
          <w:delText xml:space="preserve">and </w:delText>
        </w:r>
      </w:del>
      <w:r w:rsidRPr="00F22ED1">
        <w:t>not the route of processing</w:t>
      </w:r>
      <w:ins w:id="33" w:author="Shaffer, Victoria" w:date="2025-02-25T13:25:00Z" w16du:dateUtc="2025-02-25T19:25:00Z">
        <w:r w:rsidR="00DC2B7A">
          <w:t>,</w:t>
        </w:r>
      </w:ins>
      <w:r w:rsidRPr="00F22ED1">
        <w:t xml:space="preserve"> that is important. </w:t>
      </w:r>
      <w:proofErr w:type="gramStart"/>
      <w:r w:rsidRPr="00F22ED1">
        <w:t xml:space="preserve">The </w:t>
      </w:r>
      <w:proofErr w:type="spellStart"/>
      <w:r w:rsidRPr="00F22ED1">
        <w:t>Unimodel</w:t>
      </w:r>
      <w:proofErr w:type="spellEnd"/>
      <w:proofErr w:type="gramEnd"/>
      <w:r w:rsidRPr="00F22ED1">
        <w:t xml:space="preserve"> states that differing information contents (e.g., is this a heuristic</w:t>
      </w:r>
      <w:del w:id="34" w:author="Shaffer, Victoria" w:date="2025-02-25T13:25:00Z" w16du:dateUtc="2025-02-25T19:25:00Z">
        <w:r w:rsidRPr="00F22ED1" w:rsidDel="00397ECF">
          <w:delText>,</w:delText>
        </w:r>
      </w:del>
      <w:r w:rsidRPr="00F22ED1">
        <w:t xml:space="preserve"> or a detailed argument?) are analogous to whipped cream in a can versus whipped cream in a tub; the distinctions between them are irrelevant insofar as it relates to how ‘persuasive evidence’ works to change minds. However, recent studies </w:t>
      </w:r>
      <w:del w:id="35" w:author="Shaffer, Victoria" w:date="2025-02-25T13:28:00Z" w16du:dateUtc="2025-02-25T19:28:00Z">
        <w:r w:rsidRPr="00F22ED1" w:rsidDel="003B25AB">
          <w:delText xml:space="preserve">indicate </w:delText>
        </w:r>
      </w:del>
      <w:ins w:id="36" w:author="Shaffer, Victoria" w:date="2025-02-25T13:28:00Z" w16du:dateUtc="2025-02-25T19:28:00Z">
        <w:r w:rsidR="003B25AB">
          <w:t xml:space="preserve">have shown </w:t>
        </w:r>
      </w:ins>
      <w:r w:rsidRPr="00F22ED1">
        <w:t xml:space="preserve">that the </w:t>
      </w:r>
      <w:del w:id="37" w:author="Shaffer, Victoria" w:date="2025-02-25T13:26:00Z" w16du:dateUtc="2025-02-25T19:26:00Z">
        <w:r w:rsidRPr="00F22ED1" w:rsidDel="007574E0">
          <w:delText xml:space="preserve">Unimodel has not been shown to sufficiently explain attitude change beyond the dual process models (Hedhli, 2022). The </w:delText>
        </w:r>
      </w:del>
      <w:r w:rsidRPr="00F22ED1">
        <w:t xml:space="preserve">dual process model </w:t>
      </w:r>
      <w:del w:id="38" w:author="Shaffer, Victoria" w:date="2025-02-25T13:27:00Z" w16du:dateUtc="2025-02-25T19:27:00Z">
        <w:r w:rsidRPr="00F22ED1" w:rsidDel="00304E63">
          <w:delText xml:space="preserve">has been shown to be </w:delText>
        </w:r>
      </w:del>
      <w:ins w:id="39" w:author="Shaffer, Victoria" w:date="2025-02-25T13:27:00Z" w16du:dateUtc="2025-02-25T19:27:00Z">
        <w:r w:rsidR="00304E63">
          <w:t xml:space="preserve">is </w:t>
        </w:r>
      </w:ins>
      <w:r w:rsidRPr="00F22ED1">
        <w:t xml:space="preserve">more predictive than </w:t>
      </w:r>
      <w:ins w:id="40" w:author="Shaffer, Victoria" w:date="2025-02-25T13:26:00Z" w16du:dateUtc="2025-02-25T19:26:00Z">
        <w:r w:rsidR="0048399B">
          <w:t>the</w:t>
        </w:r>
      </w:ins>
      <w:del w:id="41" w:author="Shaffer, Victoria" w:date="2025-02-25T13:26:00Z" w16du:dateUtc="2025-02-25T19:26:00Z">
        <w:r w:rsidRPr="00F22ED1" w:rsidDel="0048399B">
          <w:delText>a</w:delText>
        </w:r>
      </w:del>
      <w:r w:rsidRPr="00F22ED1">
        <w:t xml:space="preserve"> </w:t>
      </w:r>
      <w:commentRangeStart w:id="42"/>
      <w:r w:rsidRPr="00F22ED1">
        <w:t xml:space="preserve">unimodal </w:t>
      </w:r>
      <w:commentRangeEnd w:id="42"/>
      <w:r w:rsidR="0048399B">
        <w:rPr>
          <w:rStyle w:val="CommentReference"/>
        </w:rPr>
        <w:commentReference w:id="42"/>
      </w:r>
      <w:r w:rsidRPr="00F22ED1">
        <w:t xml:space="preserve">framework in several studies examining direct practical applications of advertising, retail experiences, and branding (Maheswaran, </w:t>
      </w:r>
      <w:proofErr w:type="spellStart"/>
      <w:r w:rsidRPr="00F22ED1">
        <w:t>Mackie,and</w:t>
      </w:r>
      <w:proofErr w:type="spellEnd"/>
      <w:r w:rsidRPr="00F22ED1">
        <w:t xml:space="preserve"> Chaiken 1992; Richard and </w:t>
      </w:r>
      <w:proofErr w:type="spellStart"/>
      <w:r w:rsidRPr="00F22ED1">
        <w:t>Chebat</w:t>
      </w:r>
      <w:proofErr w:type="spellEnd"/>
      <w:r w:rsidRPr="00F22ED1">
        <w:t xml:space="preserve"> 2016). This literature indicates that the source of the cue in an advertisement (e.g., famous football player) is an especially influential cue for persuasion in conditions of low cognitive capacity</w:t>
      </w:r>
      <w:ins w:id="43" w:author="Shaffer, Victoria" w:date="2025-02-25T13:28:00Z" w16du:dateUtc="2025-02-25T19:28:00Z">
        <w:r w:rsidR="00874A2D">
          <w:t>.</w:t>
        </w:r>
      </w:ins>
      <w:del w:id="44" w:author="Shaffer, Victoria" w:date="2025-02-25T13:28:00Z" w16du:dateUtc="2025-02-25T19:28:00Z">
        <w:r w:rsidRPr="00F22ED1" w:rsidDel="00874A2D">
          <w:delText>;</w:delText>
        </w:r>
      </w:del>
      <w:r w:rsidRPr="00F22ED1">
        <w:t xml:space="preserve"> </w:t>
      </w:r>
      <w:ins w:id="45" w:author="Shaffer, Victoria" w:date="2025-02-25T13:28:00Z" w16du:dateUtc="2025-02-25T19:28:00Z">
        <w:r w:rsidR="00874A2D">
          <w:t>L</w:t>
        </w:r>
      </w:ins>
      <w:del w:id="46" w:author="Shaffer, Victoria" w:date="2025-02-25T13:28:00Z" w16du:dateUtc="2025-02-25T19:28:00Z">
        <w:r w:rsidRPr="00F22ED1" w:rsidDel="00874A2D">
          <w:delText>l</w:delText>
        </w:r>
      </w:del>
      <w:r w:rsidRPr="00F22ED1">
        <w:t xml:space="preserve">ikewise, </w:t>
      </w:r>
      <w:del w:id="47" w:author="Shaffer, Victoria" w:date="2025-02-25T13:28:00Z" w16du:dateUtc="2025-02-25T19:28:00Z">
        <w:r w:rsidRPr="00F22ED1" w:rsidDel="00874A2D">
          <w:delText xml:space="preserve">that </w:delText>
        </w:r>
      </w:del>
      <w:r w:rsidRPr="00F22ED1">
        <w:t>the persuasive function of a ‘brand name’ significantly increases when the recipient is highly engaged</w:t>
      </w:r>
      <w:del w:id="48" w:author="Shaffer, Victoria" w:date="2025-02-25T13:28:00Z" w16du:dateUtc="2025-02-25T19:28:00Z">
        <w:r w:rsidRPr="00F22ED1" w:rsidDel="00874A2D">
          <w:delText>,</w:delText>
        </w:r>
      </w:del>
      <w:r w:rsidRPr="00F22ED1">
        <w:t xml:space="preserve"> but is significantly blunted when the recipient is more passive.</w:t>
      </w:r>
    </w:p>
    <w:p w14:paraId="194D745E" w14:textId="77777777" w:rsidR="006828F6" w:rsidRPr="00F22ED1" w:rsidRDefault="006828F6" w:rsidP="006828F6">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w:t>
      </w:r>
      <w:proofErr w:type="spellStart"/>
      <w:r w:rsidRPr="00F22ED1">
        <w:t>Sigelman</w:t>
      </w:r>
      <w:proofErr w:type="spellEnd"/>
      <w:r w:rsidRPr="00F22ED1">
        <w:t xml:space="preserve">, 2011). In general, attitude change can originate from social pressures </w:t>
      </w:r>
      <w:r w:rsidRPr="00F22ED1">
        <w:lastRenderedPageBreak/>
        <w:t xml:space="preserve">(either individual peers or society more broadly) or from information describing </w:t>
      </w:r>
      <w:proofErr w:type="gramStart"/>
      <w:r w:rsidRPr="00F22ED1">
        <w:t>the attitude</w:t>
      </w:r>
      <w:proofErr w:type="gramEnd"/>
      <w:r w:rsidRPr="00F22ED1">
        <w:t xml:space="preserve"> object (persuasive, fact based, argumentation).</w:t>
      </w:r>
    </w:p>
    <w:p w14:paraId="7C3B9423" w14:textId="77777777" w:rsidR="006828F6" w:rsidRPr="00F22ED1" w:rsidRDefault="006828F6" w:rsidP="006828F6">
      <w:pPr>
        <w:pStyle w:val="Heading2"/>
        <w:spacing w:line="480" w:lineRule="auto"/>
      </w:pPr>
      <w:bookmarkStart w:id="49" w:name="_Toc190088123"/>
      <w:r w:rsidRPr="00F22ED1">
        <w:t>Social Consensus</w:t>
      </w:r>
      <w:bookmarkEnd w:id="49"/>
    </w:p>
    <w:p w14:paraId="14AEF49C" w14:textId="46C17A27" w:rsidR="006828F6" w:rsidRPr="00F22ED1" w:rsidRDefault="008E59D5" w:rsidP="006828F6">
      <w:pPr>
        <w:spacing w:line="480" w:lineRule="auto"/>
        <w:ind w:firstLine="360"/>
      </w:pPr>
      <w:r>
        <w:t>Social consensus is an important mechanism for the formation and changing of highly polarized beliefs.</w:t>
      </w:r>
      <w:r w:rsidR="006828F6" w:rsidRPr="00F22ED1">
        <w:t xml:space="preserve"> First and foremost, even if an individual does not intuitively hold a given attitude or belief, conforming to the majority opinion is extremely typical (Asch, 1956; Deutsch M, 1955). </w:t>
      </w:r>
      <w:r w:rsidR="00C1004B">
        <w:t xml:space="preserve">Thus, highly polarized beliefs can form simply from close proximity to large numbers of </w:t>
      </w:r>
      <w:r w:rsidR="00B2152D">
        <w:t xml:space="preserve">peers </w:t>
      </w:r>
      <w:r w:rsidR="00C1004B">
        <w:t xml:space="preserve">that share those beliefs, even if the individual starts from a position of neutrality. </w:t>
      </w:r>
      <w:r w:rsidR="008171C2">
        <w:t>In fact, the effect of social con</w:t>
      </w:r>
      <w:r w:rsidR="006828F6" w:rsidRPr="00F22ED1">
        <w:t>sensus is a</w:t>
      </w:r>
      <w:r w:rsidR="008171C2">
        <w:t xml:space="preserve">ctually </w:t>
      </w:r>
      <w:r w:rsidR="006828F6" w:rsidRPr="00F22ED1">
        <w:t xml:space="preserve">magnified under conditions of ambivalence; the experience of ambivalence itself motivates the search for corrective information, increasing susceptibility to social consensus (Hodson et al., 2001). </w:t>
      </w:r>
      <w:r w:rsidR="0049194D">
        <w:t>Additionally, prior literature shows that s</w:t>
      </w:r>
      <w:r w:rsidR="006828F6" w:rsidRPr="00F22ED1">
        <w:t xml:space="preserve">ocial consensus reliably impacts attitude formation and change </w:t>
      </w:r>
      <w:r w:rsidR="0049194D">
        <w:t xml:space="preserve">for many topics </w:t>
      </w:r>
      <w:del w:id="50" w:author="Shaffer, Victoria" w:date="2025-02-25T13:30:00Z" w16du:dateUtc="2025-02-25T19:30:00Z">
        <w:r w:rsidR="0049194D" w:rsidDel="00334D87">
          <w:delText>(</w:delText>
        </w:r>
        <w:r w:rsidR="006828F6" w:rsidRPr="00F22ED1" w:rsidDel="00334D87">
          <w:delText>climate change, racial stereotyping, and weight discrimination</w:delText>
        </w:r>
        <w:r w:rsidR="0049194D" w:rsidDel="00334D87">
          <w:delText xml:space="preserve">) </w:delText>
        </w:r>
      </w:del>
      <w:r w:rsidR="0049194D">
        <w:t>that are considered highly polarized</w:t>
      </w:r>
      <w:r w:rsidR="006828F6" w:rsidRPr="00F22ED1">
        <w:t xml:space="preserve"> </w:t>
      </w:r>
      <w:ins w:id="51" w:author="Shaffer, Victoria" w:date="2025-02-25T13:30:00Z" w16du:dateUtc="2025-02-25T19:30:00Z">
        <w:r w:rsidR="00334D87">
          <w:t xml:space="preserve">(e.g., </w:t>
        </w:r>
        <w:r w:rsidR="00334D87" w:rsidRPr="00F22ED1">
          <w:t>climate change, racial stereotyping, and weight discrimination</w:t>
        </w:r>
        <w:r w:rsidR="00334D87">
          <w:t xml:space="preserve">) </w:t>
        </w:r>
      </w:ins>
      <w:r w:rsidR="006828F6" w:rsidRPr="00F22ED1">
        <w:t xml:space="preserve">(Goldberg, 2019; </w:t>
      </w:r>
      <w:proofErr w:type="spellStart"/>
      <w:r w:rsidR="006828F6" w:rsidRPr="00F22ED1">
        <w:t>Stangor</w:t>
      </w:r>
      <w:proofErr w:type="spellEnd"/>
      <w:r w:rsidR="006828F6" w:rsidRPr="00F22ED1">
        <w:t xml:space="preserve">, 2001; Farrow, 2009). Higher amounts of perceived social consensus are associated with greater agreement with the consensus opinion, which remains a strong predictor even after </w:t>
      </w:r>
      <w:proofErr w:type="gramStart"/>
      <w:r w:rsidR="006828F6" w:rsidRPr="00F22ED1">
        <w:t>controlling for</w:t>
      </w:r>
      <w:proofErr w:type="gramEnd"/>
      <w:r w:rsidR="006828F6" w:rsidRPr="00F22ED1">
        <w:t xml:space="preserve"> demographic variables and other individual differences. Conversely, when a social consensus does not exist (new circumstances</w:t>
      </w:r>
      <w:del w:id="52" w:author="Shaffer, Victoria" w:date="2025-02-25T13:30:00Z" w16du:dateUtc="2025-02-25T19:30:00Z">
        <w:r w:rsidR="006828F6" w:rsidRPr="00F22ED1" w:rsidDel="00A001BF">
          <w:delText>,</w:delText>
        </w:r>
      </w:del>
      <w:r w:rsidR="006828F6" w:rsidRPr="00F22ED1">
        <w:t xml:space="preserve"> or lack of agreement), individual judgement reigns (e.g., is it unethical to use AI to write letter</w:t>
      </w:r>
      <w:r w:rsidR="001B2A85">
        <w:t>s</w:t>
      </w:r>
      <w:r w:rsidR="006828F6" w:rsidRPr="00F22ED1">
        <w:t xml:space="preserve">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w:t>
      </w:r>
      <w:r w:rsidR="006828F6" w:rsidRPr="00F22ED1">
        <w:lastRenderedPageBreak/>
        <w:t xml:space="preserve">‘negative attitudes’ (e.g., we both hate the Yankees), increases familiarity between people (Weaver &amp; Bosson, 2011). </w:t>
      </w:r>
    </w:p>
    <w:p w14:paraId="16EABBBF" w14:textId="0C9C0963" w:rsidR="006828F6" w:rsidRPr="00F22ED1" w:rsidRDefault="006828F6" w:rsidP="005C7225">
      <w:pPr>
        <w:spacing w:line="480" w:lineRule="auto"/>
        <w:ind w:firstLine="360"/>
        <w:rPr>
          <w:szCs w:val="24"/>
        </w:rPr>
      </w:pPr>
      <w:r w:rsidRPr="00F22ED1">
        <w:t xml:space="preserve">What normally would be the benefits of social consensus (familiarity, belief change, unity, etc.) become extremely hazardous when it </w:t>
      </w:r>
      <w:r w:rsidR="006800CE">
        <w:t>propagates misinformation</w:t>
      </w:r>
      <w:r w:rsidR="00240775">
        <w:t xml:space="preserve"> </w:t>
      </w:r>
      <w:r w:rsidR="006800CE">
        <w:t xml:space="preserve">that </w:t>
      </w:r>
      <w:r w:rsidR="009F223A">
        <w:t xml:space="preserve">can affect the </w:t>
      </w:r>
      <w:r w:rsidR="006800CE">
        <w:t>formation of polarized beliefs</w:t>
      </w:r>
      <w:r w:rsidRPr="00F22ED1">
        <w:t>.</w:t>
      </w:r>
      <w:r w:rsidR="009E41E6">
        <w:t xml:space="preserve"> For example, some</w:t>
      </w:r>
      <w:r w:rsidRPr="00F22ED1">
        <w:t xml:space="preserve"> </w:t>
      </w:r>
      <w:r w:rsidR="009E41E6">
        <w:t xml:space="preserve">highly polarized negative beliefs about </w:t>
      </w:r>
      <w:r w:rsidR="00E13985">
        <w:t xml:space="preserve">American </w:t>
      </w:r>
      <w:r w:rsidR="009E41E6">
        <w:t xml:space="preserve">access to </w:t>
      </w:r>
      <w:commentRangeStart w:id="53"/>
      <w:del w:id="54" w:author="Duan, Sean (MU-Student)" w:date="2025-03-10T12:57:00Z" w16du:dateUtc="2025-03-10T17:57:00Z">
        <w:r w:rsidR="009E41E6" w:rsidDel="0032149D">
          <w:delText>universal healthcare</w:delText>
        </w:r>
      </w:del>
      <w:ins w:id="55" w:author="Duan, Sean (MU-Student)" w:date="2025-03-10T12:57:00Z" w16du:dateUtc="2025-03-10T17:57:00Z">
        <w:r w:rsidR="0032149D">
          <w:t>UHC</w:t>
        </w:r>
      </w:ins>
      <w:r w:rsidR="009E41E6">
        <w:t xml:space="preserve"> </w:t>
      </w:r>
      <w:commentRangeEnd w:id="53"/>
      <w:r w:rsidR="00F17D53">
        <w:rPr>
          <w:rStyle w:val="CommentReference"/>
        </w:rPr>
        <w:commentReference w:id="53"/>
      </w:r>
      <w:r w:rsidR="009E41E6">
        <w:t>are</w:t>
      </w:r>
      <w:r w:rsidR="004C0742">
        <w:t xml:space="preserve"> </w:t>
      </w:r>
      <w:r w:rsidR="00965EA9">
        <w:t>due to</w:t>
      </w:r>
      <w:r w:rsidR="002D5023">
        <w:t xml:space="preserve"> the</w:t>
      </w:r>
      <w:r w:rsidR="00965EA9">
        <w:t xml:space="preserve"> perception of</w:t>
      </w:r>
      <w:r w:rsidRPr="00F22ED1">
        <w:t xml:space="preserve"> “death panels”</w:t>
      </w:r>
      <w:r w:rsidR="00E13985">
        <w:t xml:space="preserve"> in the American Care Act </w:t>
      </w:r>
      <w:r w:rsidR="00705D1E">
        <w:t xml:space="preserve">as a means to </w:t>
      </w:r>
      <w:r w:rsidR="00ED1824">
        <w:t>deny healthcare to the sick</w:t>
      </w:r>
      <w:r w:rsidR="00BD1992">
        <w:t xml:space="preserve"> or elderly</w:t>
      </w:r>
      <w:r w:rsidR="009D0275">
        <w:t xml:space="preserve"> (</w:t>
      </w:r>
      <w:r w:rsidR="009D0275" w:rsidRPr="00F22ED1">
        <w:t>Frankford, 2015</w:t>
      </w:r>
      <w:r w:rsidR="009D0275">
        <w:t>)</w:t>
      </w:r>
      <w:r w:rsidR="00965EA9">
        <w:t>. This</w:t>
      </w:r>
      <w:r w:rsidR="00142C7B">
        <w:t xml:space="preserve"> </w:t>
      </w:r>
      <w:r w:rsidR="00965EA9">
        <w:t>perspective</w:t>
      </w:r>
      <w:r w:rsidRPr="00F22ED1">
        <w:t xml:space="preserve"> has been seen as plausibly true </w:t>
      </w:r>
      <w:r w:rsidR="00411ABD">
        <w:t xml:space="preserve">by some members of the public </w:t>
      </w:r>
      <w:r w:rsidRPr="00F22ED1">
        <w:t xml:space="preserve">even though thorough research has shown that description as factually wrong (DiJulio, Firth, and Brodie 2014). </w:t>
      </w:r>
      <w:r w:rsidR="005C7225">
        <w:t>Misinformation spread through social consensus can occasionally even outweigh expertise in the formation of polarized beliefs;</w:t>
      </w:r>
      <w:r w:rsidRPr="00F22ED1">
        <w:t xml:space="preserve"> A</w:t>
      </w:r>
      <w:r w:rsidRPr="00F22ED1">
        <w:rPr>
          <w:szCs w:val="24"/>
        </w:rPr>
        <w:t xml:space="preserve"> survey of 9,972 otolaryngologists, conducted in 2013, found that 40 percent of the surgeons who are Republicans believed that the </w:t>
      </w:r>
      <w:del w:id="56" w:author="Shaffer, Victoria" w:date="2025-02-25T13:32:00Z" w16du:dateUtc="2025-02-25T19:32:00Z">
        <w:r w:rsidRPr="00F22ED1" w:rsidDel="009D400D">
          <w:rPr>
            <w:szCs w:val="24"/>
          </w:rPr>
          <w:delText xml:space="preserve">ACA </w:delText>
        </w:r>
      </w:del>
      <w:ins w:id="57" w:author="Shaffer, Victoria" w:date="2025-02-25T13:32:00Z" w16du:dateUtc="2025-02-25T19:32:00Z">
        <w:r w:rsidR="009D400D">
          <w:rPr>
            <w:szCs w:val="24"/>
          </w:rPr>
          <w:t>Affordable Care Act</w:t>
        </w:r>
        <w:r w:rsidR="009D400D" w:rsidRPr="00F22ED1">
          <w:rPr>
            <w:szCs w:val="24"/>
          </w:rPr>
          <w:t xml:space="preserve"> </w:t>
        </w:r>
      </w:ins>
      <w:r w:rsidRPr="00F22ED1">
        <w:rPr>
          <w:szCs w:val="24"/>
        </w:rPr>
        <w:t xml:space="preserve">created death panels, a percentage that stands in great contrast to the finding that only 8 percent of Democrats shared that belief (Rocke et al. 2014). Another recent example </w:t>
      </w:r>
      <w:r w:rsidR="00763D0E">
        <w:rPr>
          <w:szCs w:val="24"/>
        </w:rPr>
        <w:t>of polarized belief formation comes from</w:t>
      </w:r>
      <w:r w:rsidR="004D3934">
        <w:rPr>
          <w:szCs w:val="24"/>
        </w:rPr>
        <w:t xml:space="preserve"> then</w:t>
      </w:r>
      <w:r w:rsidRPr="00F22ED1">
        <w:rPr>
          <w:szCs w:val="24"/>
        </w:rPr>
        <w:t xml:space="preserve"> presidential candidate Donald J. Trump (2015) speaking on the emerging social consensus amongst </w:t>
      </w:r>
      <w:ins w:id="58" w:author="Shaffer, Victoria" w:date="2025-02-25T13:32:00Z" w16du:dateUtc="2025-02-25T19:32:00Z">
        <w:r w:rsidR="009D400D">
          <w:rPr>
            <w:szCs w:val="24"/>
          </w:rPr>
          <w:t>R</w:t>
        </w:r>
      </w:ins>
      <w:del w:id="59" w:author="Shaffer, Victoria" w:date="2025-02-25T13:32:00Z" w16du:dateUtc="2025-02-25T19:32:00Z">
        <w:r w:rsidRPr="00F22ED1" w:rsidDel="009D400D">
          <w:rPr>
            <w:szCs w:val="24"/>
          </w:rPr>
          <w:delText>r</w:delText>
        </w:r>
      </w:del>
      <w:r w:rsidRPr="00F22ED1">
        <w:rPr>
          <w:szCs w:val="24"/>
        </w:rPr>
        <w:t>epublicans about vaccination:</w:t>
      </w:r>
    </w:p>
    <w:p w14:paraId="46315545" w14:textId="4E02EB20" w:rsidR="006828F6" w:rsidRPr="00F22ED1" w:rsidRDefault="00F34C35" w:rsidP="006828F6">
      <w:pPr>
        <w:spacing w:line="480" w:lineRule="auto"/>
        <w:ind w:left="720"/>
        <w:rPr>
          <w:szCs w:val="24"/>
        </w:rPr>
      </w:pPr>
      <w:r>
        <w:rPr>
          <w:szCs w:val="24"/>
        </w:rPr>
        <w:t>“</w:t>
      </w:r>
      <w:r w:rsidR="006828F6" w:rsidRPr="00F22ED1">
        <w:rPr>
          <w:szCs w:val="24"/>
        </w:rPr>
        <w:t xml:space="preserve">Autism has become an epidemic. Twenty-five years ago, 35 years ago, you </w:t>
      </w:r>
      <w:proofErr w:type="gramStart"/>
      <w:r w:rsidR="006828F6" w:rsidRPr="00F22ED1">
        <w:rPr>
          <w:szCs w:val="24"/>
        </w:rPr>
        <w:t>look</w:t>
      </w:r>
      <w:proofErr w:type="gramEnd"/>
      <w:r w:rsidR="006828F6" w:rsidRPr="00F22ED1">
        <w:rPr>
          <w:szCs w:val="24"/>
        </w:rPr>
        <w:t xml:space="preserve">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25E12389" w14:textId="0C4D8341" w:rsidR="006828F6" w:rsidDel="0058693C" w:rsidRDefault="006828F6" w:rsidP="006C796F">
      <w:pPr>
        <w:spacing w:line="480" w:lineRule="auto"/>
        <w:rPr>
          <w:del w:id="60" w:author="Shaffer, Victoria" w:date="2025-02-25T13:33:00Z" w16du:dateUtc="2025-02-25T19:33:00Z"/>
          <w:szCs w:val="24"/>
        </w:rPr>
      </w:pPr>
      <w:r w:rsidRPr="00F22ED1">
        <w:rPr>
          <w:szCs w:val="24"/>
        </w:rPr>
        <w:lastRenderedPageBreak/>
        <w:t xml:space="preserve">Scientific consensus is clear </w:t>
      </w:r>
      <w:del w:id="61" w:author="Shaffer, Victoria" w:date="2025-02-25T13:33:00Z" w16du:dateUtc="2025-02-25T19:33:00Z">
        <w:r w:rsidRPr="00F22ED1" w:rsidDel="0058693C">
          <w:rPr>
            <w:szCs w:val="24"/>
          </w:rPr>
          <w:delText xml:space="preserve">in </w:delText>
        </w:r>
      </w:del>
      <w:r w:rsidRPr="00F22ED1">
        <w:rPr>
          <w:szCs w:val="24"/>
        </w:rPr>
        <w:t xml:space="preserve">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w:t>
      </w:r>
      <w:del w:id="62" w:author="Shaffer, Victoria" w:date="2025-02-25T13:33:00Z" w16du:dateUtc="2025-02-25T19:33:00Z">
        <w:r w:rsidRPr="00F22ED1" w:rsidDel="007D4F5B">
          <w:rPr>
            <w:szCs w:val="24"/>
          </w:rPr>
          <w:delText xml:space="preserve">US </w:delText>
        </w:r>
      </w:del>
      <w:r w:rsidRPr="00F22ED1">
        <w:rPr>
          <w:szCs w:val="24"/>
        </w:rPr>
        <w:t xml:space="preserve">refusal to vaccinate children (Smith et al., 2008). </w:t>
      </w:r>
      <w:r w:rsidR="00C84EFC">
        <w:rPr>
          <w:szCs w:val="24"/>
        </w:rPr>
        <w:t>Considering how impactful social consensus can be on</w:t>
      </w:r>
      <w:r w:rsidR="006C796F">
        <w:rPr>
          <w:szCs w:val="24"/>
        </w:rPr>
        <w:t xml:space="preserve"> polarizing beliefs</w:t>
      </w:r>
      <w:r w:rsidR="00C84EFC">
        <w:rPr>
          <w:szCs w:val="24"/>
        </w:rPr>
        <w:t>, increasing resilience against social influence is a promising avenue for changing those polarized beliefs.</w:t>
      </w:r>
    </w:p>
    <w:p w14:paraId="708416FE" w14:textId="6212BD78" w:rsidR="00A47763" w:rsidDel="0058693C" w:rsidRDefault="00A47763" w:rsidP="006C796F">
      <w:pPr>
        <w:spacing w:line="480" w:lineRule="auto"/>
        <w:rPr>
          <w:del w:id="63" w:author="Shaffer, Victoria" w:date="2025-02-25T13:33:00Z" w16du:dateUtc="2025-02-25T19:33:00Z"/>
          <w:szCs w:val="24"/>
        </w:rPr>
      </w:pPr>
    </w:p>
    <w:p w14:paraId="45903441" w14:textId="77777777" w:rsidR="00A47763" w:rsidRDefault="00A47763" w:rsidP="006C796F">
      <w:pPr>
        <w:spacing w:line="480" w:lineRule="auto"/>
        <w:rPr>
          <w:szCs w:val="24"/>
        </w:rPr>
      </w:pPr>
    </w:p>
    <w:p w14:paraId="7034373A" w14:textId="77777777" w:rsidR="00A56FCD" w:rsidRPr="00F22ED1" w:rsidRDefault="00A56FCD" w:rsidP="00A56FCD">
      <w:pPr>
        <w:pStyle w:val="Heading2"/>
        <w:spacing w:line="480" w:lineRule="auto"/>
      </w:pPr>
      <w:bookmarkStart w:id="64" w:name="_Hlk172903922"/>
      <w:bookmarkStart w:id="65" w:name="_Toc190088124"/>
      <w:r w:rsidRPr="00F22ED1">
        <w:t>Moral Conviction</w:t>
      </w:r>
      <w:bookmarkEnd w:id="64"/>
      <w:bookmarkEnd w:id="65"/>
    </w:p>
    <w:p w14:paraId="58F8707D" w14:textId="5FF2B73E" w:rsidR="00B33D4D" w:rsidRDefault="00A47763" w:rsidP="00A47763">
      <w:pPr>
        <w:spacing w:line="480" w:lineRule="auto"/>
        <w:ind w:firstLine="720"/>
      </w:pPr>
      <w:r>
        <w:t xml:space="preserve">Another element that impacts formation and change of polarized beliefs is </w:t>
      </w:r>
      <w:ins w:id="66" w:author="Shaffer, Victoria" w:date="2025-02-25T13:40:00Z" w16du:dateUtc="2025-02-25T19:40:00Z">
        <w:r w:rsidR="00874B83">
          <w:t xml:space="preserve">a person’s </w:t>
        </w:r>
      </w:ins>
      <w:r>
        <w:t xml:space="preserve">moral </w:t>
      </w:r>
      <w:r w:rsidR="008B79BE">
        <w:t>conviction</w:t>
      </w:r>
      <w:ins w:id="67" w:author="Shaffer, Victoria" w:date="2025-02-25T13:41:00Z" w16du:dateUtc="2025-02-25T19:41:00Z">
        <w:r w:rsidR="00D9067A">
          <w:t>, which is defined as</w:t>
        </w:r>
        <w:r w:rsidR="00A43E54">
          <w:t xml:space="preserve"> </w:t>
        </w:r>
      </w:ins>
      <w:ins w:id="68" w:author="Duan, Sean (MU-Student)" w:date="2025-03-10T13:07:00Z" w16du:dateUtc="2025-03-10T18:07:00Z">
        <w:r w:rsidR="0032149D">
          <w:t>“</w:t>
        </w:r>
      </w:ins>
      <w:ins w:id="69" w:author="Shaffer, Victoria" w:date="2025-02-25T13:43:00Z" w16du:dateUtc="2025-02-25T19:43:00Z">
        <w:del w:id="70" w:author="Duan, Sean (MU-Student)" w:date="2025-03-10T13:07:00Z" w16du:dateUtc="2025-03-10T18:07:00Z">
          <w:r w:rsidR="00054717" w:rsidDel="0032149D">
            <w:delText xml:space="preserve">a </w:delText>
          </w:r>
        </w:del>
      </w:ins>
      <w:ins w:id="71" w:author="Duan, Sean (MU-Student)" w:date="2025-03-10T13:07:00Z" w16du:dateUtc="2025-03-10T18:07:00Z">
        <w:r w:rsidR="0032149D">
          <w:t>t</w:t>
        </w:r>
        <w:r w:rsidR="0032149D" w:rsidRPr="0032149D">
          <w:t>he perception that one’s feelings about a given attitude object are based on one’s beliefs about right and wrong</w:t>
        </w:r>
        <w:r w:rsidR="00846ECE">
          <w:t>”</w:t>
        </w:r>
      </w:ins>
      <w:ins w:id="72" w:author="Duan, Sean (MU-Student)" w:date="2025-03-10T13:09:00Z" w16du:dateUtc="2025-03-10T18:09:00Z">
        <w:r w:rsidR="00846ECE">
          <w:t xml:space="preserve"> (</w:t>
        </w:r>
        <w:proofErr w:type="spellStart"/>
        <w:r w:rsidR="00846ECE" w:rsidRPr="00846ECE">
          <w:rPr>
            <w:highlight w:val="yellow"/>
            <w:rPrChange w:id="73" w:author="Duan, Sean (MU-Student)" w:date="2025-03-10T13:10:00Z" w16du:dateUtc="2025-03-10T18:10:00Z">
              <w:rPr/>
            </w:rPrChange>
          </w:rPr>
          <w:t>Skitka</w:t>
        </w:r>
      </w:ins>
      <w:proofErr w:type="spellEnd"/>
      <w:ins w:id="74" w:author="Duan, Sean (MU-Student)" w:date="2025-03-10T13:10:00Z" w16du:dateUtc="2025-03-10T18:10:00Z">
        <w:r w:rsidR="00846ECE" w:rsidRPr="00846ECE">
          <w:rPr>
            <w:highlight w:val="yellow"/>
            <w:rPrChange w:id="75" w:author="Duan, Sean (MU-Student)" w:date="2025-03-10T13:10:00Z" w16du:dateUtc="2025-03-10T18:10:00Z">
              <w:rPr/>
            </w:rPrChange>
          </w:rPr>
          <w:t>, 2021</w:t>
        </w:r>
      </w:ins>
      <w:ins w:id="76" w:author="Duan, Sean (MU-Student)" w:date="2025-03-10T13:09:00Z" w16du:dateUtc="2025-03-10T18:09:00Z">
        <w:r w:rsidR="00846ECE">
          <w:t>)</w:t>
        </w:r>
      </w:ins>
      <w:del w:id="77" w:author="Duan, Sean (MU-Student)" w:date="2025-03-10T13:09:00Z" w16du:dateUtc="2025-03-10T18:09:00Z">
        <w:r w:rsidR="008B79BE" w:rsidDel="00846ECE">
          <w:delText xml:space="preserve">, because many polarized beliefs originate from such circumstances. </w:delText>
        </w:r>
        <w:r w:rsidR="00471291" w:rsidDel="00846ECE">
          <w:delText>A perspective grounded in m</w:delText>
        </w:r>
        <w:r w:rsidR="005273BF" w:rsidDel="00846ECE">
          <w:delText xml:space="preserve">oral conviction reflects </w:delText>
        </w:r>
        <w:r w:rsidR="005273BF" w:rsidRPr="00F22ED1" w:rsidDel="00846ECE">
          <w:delText xml:space="preserve">foundational beliefs about what is ‘right or wrong’ </w:delText>
        </w:r>
        <w:r w:rsidR="005273BF" w:rsidDel="00846ECE">
          <w:delText>regarding</w:delText>
        </w:r>
        <w:r w:rsidR="005273BF" w:rsidRPr="00F22ED1" w:rsidDel="00846ECE">
          <w:delText xml:space="preserve"> a given attitude object</w:delText>
        </w:r>
      </w:del>
      <w:r w:rsidR="005273BF">
        <w:t>.</w:t>
      </w:r>
      <w:r w:rsidR="00471291">
        <w:t xml:space="preserve"> Thus, any polarized beliefs that </w:t>
      </w:r>
      <w:r w:rsidR="005273BF">
        <w:t xml:space="preserve">originate from </w:t>
      </w:r>
      <w:r w:rsidR="00471291">
        <w:t>the assessment</w:t>
      </w:r>
      <w:r w:rsidR="005273BF">
        <w:t xml:space="preserve"> of fundamental moral ‘rightness’ or ‘wrongness’ </w:t>
      </w:r>
      <w:r w:rsidR="00471291">
        <w:t>can be said to be held with moral conviction</w:t>
      </w:r>
      <w:r w:rsidR="008B79BE">
        <w:t xml:space="preserve"> </w:t>
      </w:r>
      <w:r w:rsidR="00471291">
        <w:t xml:space="preserve">(e.g., pro-life activists see ‘murdering babies’ as </w:t>
      </w:r>
      <w:r w:rsidR="0017353E">
        <w:t>fundamentally ‘wrong’</w:t>
      </w:r>
      <w:r w:rsidR="00471291">
        <w:t>)</w:t>
      </w:r>
      <w:r w:rsidR="008B79BE">
        <w:t>.</w:t>
      </w:r>
      <w:r w:rsidR="00E97009">
        <w:t xml:space="preserve"> </w:t>
      </w:r>
      <w:r w:rsidR="004F3432">
        <w:t>Furthermore, m</w:t>
      </w:r>
      <w:r w:rsidR="004F3432" w:rsidRPr="00F22ED1">
        <w:t xml:space="preserve">oral conviction is unique in that it </w:t>
      </w:r>
      <w:ins w:id="78" w:author="Shaffer, Victoria" w:date="2025-02-25T13:42:00Z" w16du:dateUtc="2025-02-25T19:42:00Z">
        <w:r w:rsidR="000825FF">
          <w:t xml:space="preserve">is functionally independent </w:t>
        </w:r>
      </w:ins>
      <w:del w:id="79" w:author="Shaffer, Victoria" w:date="2025-02-25T13:42:00Z" w16du:dateUtc="2025-02-25T19:42:00Z">
        <w:r w:rsidR="004F3432" w:rsidRPr="00F22ED1" w:rsidDel="00ED1BF8">
          <w:delText xml:space="preserve">functions in a way that is psychologically distinct </w:delText>
        </w:r>
      </w:del>
      <w:r w:rsidR="004F3432" w:rsidRPr="00F22ED1">
        <w:t>from other attitude constructs (e.g., attitudes that are strong or certain are not necessarily highly moralized). For example, Wright and colleagues (2008)</w:t>
      </w:r>
      <w:del w:id="80" w:author="Shaffer, Victoria" w:date="2025-02-25T13:42:00Z" w16du:dateUtc="2025-02-25T19:42:00Z">
        <w:r w:rsidR="004F3432" w:rsidRPr="00F22ED1" w:rsidDel="00ED1BF8">
          <w:delText>,</w:delText>
        </w:r>
      </w:del>
      <w:r w:rsidR="004F3432" w:rsidRPr="00F22ED1">
        <w:t xml:space="preserve"> found that individual differences in moral conviction</w:t>
      </w:r>
      <w:ins w:id="81" w:author="Duan, Sean (MU-Student)" w:date="2025-03-10T13:12:00Z" w16du:dateUtc="2025-03-10T18:12:00Z">
        <w:r w:rsidR="00CE4853">
          <w:t xml:space="preserve">, after already controlling for more common attitude constructs (e.g., </w:t>
        </w:r>
      </w:ins>
      <w:ins w:id="82" w:author="Duan, Sean (MU-Student)" w:date="2025-03-10T13:13:00Z" w16du:dateUtc="2025-03-10T18:13:00Z">
        <w:r w:rsidR="00245BDF">
          <w:t>attitude extremity, importance, certainty, centrality, and ambivalence)</w:t>
        </w:r>
      </w:ins>
      <w:r w:rsidR="004F3432" w:rsidRPr="00F22ED1">
        <w:t xml:space="preserve"> uniquely impact variables such as social distancing. </w:t>
      </w:r>
      <w:r w:rsidR="009112B1">
        <w:t xml:space="preserve">Additionally, </w:t>
      </w:r>
      <w:r w:rsidR="0015589C">
        <w:t>beliefs rooted in moral conviction are</w:t>
      </w:r>
      <w:r w:rsidRPr="00F22ED1">
        <w:t xml:space="preserve"> perceived as objective and universal (Morgan &amp; </w:t>
      </w:r>
      <w:proofErr w:type="spellStart"/>
      <w:r w:rsidRPr="00F22ED1">
        <w:t>Skitka</w:t>
      </w:r>
      <w:proofErr w:type="spellEnd"/>
      <w:r w:rsidRPr="00F22ED1">
        <w:t xml:space="preserve">, 2020). In practice, this means that differing levels of moral conviction consistently predict how much an individual believes that their attitude </w:t>
      </w:r>
      <w:r w:rsidRPr="00F22ED1">
        <w:lastRenderedPageBreak/>
        <w:t>about an issue is ‘objectively true’ and ‘universally applicable in all cases’.</w:t>
      </w:r>
      <w:r w:rsidR="003E7556">
        <w:t xml:space="preserve"> </w:t>
      </w:r>
      <w:r w:rsidR="00B33D4D">
        <w:t>T</w:t>
      </w:r>
      <w:r w:rsidR="003E7556">
        <w:t xml:space="preserve">his difference </w:t>
      </w:r>
      <w:r w:rsidR="006D61B0">
        <w:t>underlies the</w:t>
      </w:r>
      <w:r w:rsidR="00B33D4D">
        <w:t xml:space="preserve"> anecdotal belief </w:t>
      </w:r>
      <w:r w:rsidR="003E7556">
        <w:t xml:space="preserve">held by those with polarized beliefs that their perspective </w:t>
      </w:r>
      <w:r w:rsidR="00B33D4D">
        <w:t>is ‘correct’.</w:t>
      </w:r>
    </w:p>
    <w:p w14:paraId="4BD11840" w14:textId="2AE34A6B" w:rsidR="000C31D2" w:rsidRDefault="00A47763" w:rsidP="000C31D2">
      <w:pPr>
        <w:spacing w:line="480" w:lineRule="auto"/>
        <w:ind w:firstLine="720"/>
      </w:pPr>
      <w:r w:rsidRPr="00F22ED1">
        <w:t>Conversely, beliefs with low levels of moral conviction are viewed as subjective preferences where legitimate disagreement is acceptable (</w:t>
      </w:r>
      <w:proofErr w:type="spellStart"/>
      <w:r w:rsidRPr="00F22ED1">
        <w:t>Skitka</w:t>
      </w:r>
      <w:proofErr w:type="spellEnd"/>
      <w:r w:rsidRPr="00F22ED1">
        <w:t>,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w:t>
      </w:r>
      <w:r w:rsidR="00425533">
        <w:t xml:space="preserve"> </w:t>
      </w:r>
      <w:r w:rsidRPr="00F22ED1">
        <w:t>‘pleasant/unpleasant’ (Van Bavel et al., 2012).</w:t>
      </w:r>
      <w:r w:rsidR="00F97FA9">
        <w:t xml:space="preserve"> Manipulating moral conviction </w:t>
      </w:r>
      <w:r w:rsidR="00CD00E4">
        <w:t xml:space="preserve">to effect </w:t>
      </w:r>
      <w:r w:rsidR="00F168DA">
        <w:t>change in polarized belief</w:t>
      </w:r>
      <w:r w:rsidR="00CD00E4">
        <w:t xml:space="preserve"> is a promising idea</w:t>
      </w:r>
      <w:r w:rsidR="00F97FA9">
        <w:t xml:space="preserve">, as perceptions of subjectivity lead to greater willingness to change opinion and greater tolerance for differences </w:t>
      </w:r>
      <w:r w:rsidR="00F97FA9" w:rsidRPr="00745191">
        <w:rPr>
          <w:highlight w:val="yellow"/>
        </w:rPr>
        <w:t>(Cheek 2019)</w:t>
      </w:r>
      <w:r w:rsidR="00F97FA9">
        <w:t>.</w:t>
      </w:r>
    </w:p>
    <w:p w14:paraId="589C6DF7" w14:textId="24DB002E" w:rsidR="00A56FCD" w:rsidRPr="00F22ED1" w:rsidRDefault="00A56FCD" w:rsidP="000C31D2">
      <w:pPr>
        <w:spacing w:line="480" w:lineRule="auto"/>
        <w:ind w:firstLine="720"/>
      </w:pPr>
      <w:r w:rsidRPr="00F22ED1">
        <w:t>Notably, there is significant disagreement on what beliefs people hold with moral conviction</w:t>
      </w:r>
      <w:r w:rsidR="000C31D2">
        <w:t>.</w:t>
      </w:r>
      <w:r w:rsidRPr="00F22ED1">
        <w:t xml:space="preserve"> (Wright et al., 2008).</w:t>
      </w:r>
      <w:r w:rsidR="000C31D2">
        <w:t xml:space="preserve"> R</w:t>
      </w:r>
      <w:r w:rsidRPr="00F22ED1">
        <w:t>elatively few topics are ‘universally’ viewed with moral conviction (e.g., rape, incest, executing the mentally disabled)</w:t>
      </w:r>
      <w:r w:rsidR="000C31D2">
        <w:t xml:space="preserve">, </w:t>
      </w:r>
      <w:r w:rsidR="00AB6D1C">
        <w:t>and many of those topics explicitly lack polarization</w:t>
      </w:r>
      <w:r w:rsidR="00B413B1">
        <w:t xml:space="preserve"> in opinion,</w:t>
      </w:r>
      <w:r w:rsidR="00AB6D1C">
        <w:t xml:space="preserve"> as there is general agreement on what is acceptable</w:t>
      </w:r>
      <w:r w:rsidR="000C31D2">
        <w:t xml:space="preserve"> (e.g., there are not ‘polarized beliefs’ on whether or not it is OK to rape)</w:t>
      </w:r>
      <w:r w:rsidR="00155DC1">
        <w:t>.</w:t>
      </w:r>
      <w:r w:rsidRPr="00F22ED1">
        <w:t xml:space="preserve"> It is instead more common for issues to only be held with moral conviction for a subset of the population (e.g., gun ownership for the </w:t>
      </w:r>
      <w:r w:rsidR="004D12B4">
        <w:t>National Rifle Association</w:t>
      </w:r>
      <w:r w:rsidRPr="00F22ED1">
        <w:t>, vegetarianism for P</w:t>
      </w:r>
      <w:r w:rsidR="004D12B4">
        <w:t xml:space="preserve">eople for </w:t>
      </w:r>
      <w:r w:rsidR="00D160C1">
        <w:t xml:space="preserve">the </w:t>
      </w:r>
      <w:r w:rsidR="004D12B4">
        <w:t xml:space="preserve">Ethical Treatment </w:t>
      </w:r>
      <w:r w:rsidR="00F46F7D">
        <w:t>of</w:t>
      </w:r>
      <w:r w:rsidR="004D12B4">
        <w:t xml:space="preserve"> Animals</w:t>
      </w:r>
      <w:r w:rsidRPr="00F22ED1">
        <w:t xml:space="preserve">). </w:t>
      </w:r>
      <w:r w:rsidR="001550F3">
        <w:t>Likewise</w:t>
      </w:r>
      <w:r w:rsidRPr="00F22ED1">
        <w:t>, there are few beliefs that are ‘universally’ viewed as nonmoral (e.g., choosing to exercise, taste in music, etc.).</w:t>
      </w:r>
      <w:r w:rsidR="00D160C1">
        <w:t xml:space="preserve"> </w:t>
      </w:r>
      <w:r w:rsidRPr="00F22ED1">
        <w:t xml:space="preserve">This indicates that for every individual, many of their beliefs </w:t>
      </w:r>
      <w:r w:rsidR="00CC3A2C">
        <w:t xml:space="preserve">could </w:t>
      </w:r>
      <w:r w:rsidRPr="00F22ED1">
        <w:t>be viewed through the lens of moral conviction when attempting to affect attitude change.</w:t>
      </w:r>
    </w:p>
    <w:p w14:paraId="04338DE0" w14:textId="506341EA" w:rsidR="00A56FCD" w:rsidRPr="00F22ED1" w:rsidRDefault="00BD3603" w:rsidP="00A56FCD">
      <w:pPr>
        <w:spacing w:line="480" w:lineRule="auto"/>
        <w:ind w:firstLine="720"/>
      </w:pPr>
      <w:r>
        <w:lastRenderedPageBreak/>
        <w:t>Furthermore, p</w:t>
      </w:r>
      <w:r w:rsidR="00A56FCD" w:rsidRPr="00F22ED1">
        <w:t>rior literature in the field of attitude formation reinforces the idea that moral conviction directly affects belief change</w:t>
      </w:r>
      <w:r>
        <w:t xml:space="preserve"> more generally, not just for polarized beliefs</w:t>
      </w:r>
      <w:r w:rsidR="00A56FCD" w:rsidRPr="00F22ED1">
        <w:t>.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that feel strong moral conviction about a belief do so because of a ‘greater moral purpose’</w:t>
      </w:r>
      <w:ins w:id="83" w:author="Shaffer, Victoria" w:date="2025-02-25T13:48:00Z" w16du:dateUtc="2025-02-25T19:48:00Z">
        <w:r w:rsidR="001C5F13">
          <w:t>,</w:t>
        </w:r>
      </w:ins>
      <w:r w:rsidR="00A56FCD" w:rsidRPr="00F22ED1">
        <w:t xml:space="preserve"> </w:t>
      </w:r>
      <w:del w:id="84" w:author="Shaffer, Victoria" w:date="2025-02-25T13:48:00Z" w16du:dateUtc="2025-02-25T19:48:00Z">
        <w:r w:rsidR="007F2C13" w:rsidDel="001C5F13">
          <w:delText>+</w:delText>
        </w:r>
      </w:del>
      <w:r w:rsidR="00A56FCD" w:rsidRPr="00F22ED1">
        <w:t>underlying the structures of authority</w:t>
      </w:r>
      <w:del w:id="85" w:author="Shaffer, Victoria" w:date="2025-02-25T13:48:00Z" w16du:dateUtc="2025-02-25T19:48:00Z">
        <w:r w:rsidR="00A56FCD" w:rsidRPr="00F22ED1" w:rsidDel="00CE3D1C">
          <w:delText>,</w:delText>
        </w:r>
      </w:del>
      <w:r w:rsidR="00A56FCD" w:rsidRPr="00F22ED1">
        <w:t xml:space="preserve">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w:t>
      </w:r>
      <w:proofErr w:type="spellStart"/>
      <w:r w:rsidR="00A56FCD" w:rsidRPr="00F22ED1">
        <w:t>Skitka</w:t>
      </w:r>
      <w:proofErr w:type="spellEnd"/>
      <w:r w:rsidR="00A56FCD" w:rsidRPr="00F22ED1">
        <w:t>, 2009). In another case, levels of moral conviction predicted resistance to peer influence with regards to accepting the use of torture to deter terrorism (</w:t>
      </w:r>
      <w:proofErr w:type="spellStart"/>
      <w:r w:rsidR="00A56FCD" w:rsidRPr="00F22ED1">
        <w:t>Aramovich</w:t>
      </w:r>
      <w:proofErr w:type="spellEnd"/>
      <w:r w:rsidR="00A56FCD" w:rsidRPr="00F22ED1">
        <w:t>, 2012); people continue to uphold morally convicted viewpoints, even when explicitly challenged by peers or authorities.</w:t>
      </w:r>
    </w:p>
    <w:p w14:paraId="48D6887E" w14:textId="77208A51" w:rsidR="00A56FCD" w:rsidRPr="00F22ED1" w:rsidRDefault="00A56FCD" w:rsidP="00A56FCD">
      <w:pPr>
        <w:spacing w:line="480" w:lineRule="auto"/>
        <w:ind w:firstLine="720"/>
      </w:pPr>
      <w:r w:rsidRPr="00F22ED1">
        <w:t>Given how</w:t>
      </w:r>
      <w:r w:rsidR="007F2C13">
        <w:t xml:space="preserve"> </w:t>
      </w:r>
      <w:r w:rsidRPr="00F22ED1">
        <w:t xml:space="preserve">moral conviction </w:t>
      </w:r>
      <w:r w:rsidR="007F2C13">
        <w:t xml:space="preserve">directly relates to polarized </w:t>
      </w:r>
      <w:r w:rsidR="00B25D60">
        <w:t>belief</w:t>
      </w:r>
      <w:ins w:id="86" w:author="Shaffer, Victoria" w:date="2025-02-25T13:49:00Z" w16du:dateUtc="2025-02-25T19:49:00Z">
        <w:r w:rsidR="009C1A77">
          <w:t>s</w:t>
        </w:r>
      </w:ins>
      <w:r w:rsidR="00B25D60" w:rsidRPr="00F22ED1">
        <w:t xml:space="preserve">, </w:t>
      </w:r>
      <w:r w:rsidR="00B25D60">
        <w:t>exploring</w:t>
      </w:r>
      <w:r w:rsidR="007D09DB">
        <w:t xml:space="preserve"> </w:t>
      </w:r>
      <w:r w:rsidR="00145396">
        <w:t>direct experimental manipulation of moral conviction</w:t>
      </w:r>
      <w:r w:rsidR="007D09DB">
        <w:t xml:space="preserve"> is a reasonable next step</w:t>
      </w:r>
      <w:ins w:id="87" w:author="Duan, Sean (MU-Student)" w:date="2025-03-10T13:14:00Z" w16du:dateUtc="2025-03-10T18:14:00Z">
        <w:r w:rsidR="0022387B">
          <w:t xml:space="preserve"> as a means to change</w:t>
        </w:r>
        <w:r w:rsidR="000B23DF">
          <w:t xml:space="preserve"> those polarized beliefs</w:t>
        </w:r>
      </w:ins>
      <w:r w:rsidR="007D09DB">
        <w:t>.</w:t>
      </w:r>
      <w:r w:rsidRPr="00F22ED1">
        <w:t xml:space="preserve"> While some evidence indicates that the degree of perceived moral conviction can change, the mechanisms through which </w:t>
      </w:r>
      <w:del w:id="88" w:author="Shaffer, Victoria" w:date="2025-02-25T13:50:00Z" w16du:dateUtc="2025-02-25T19:50:00Z">
        <w:r w:rsidRPr="00F22ED1" w:rsidDel="00235815">
          <w:delText xml:space="preserve">it </w:delText>
        </w:r>
      </w:del>
      <w:ins w:id="89" w:author="Shaffer, Victoria" w:date="2025-02-25T13:50:00Z" w16du:dateUtc="2025-02-25T19:50:00Z">
        <w:r w:rsidR="00235815">
          <w:t xml:space="preserve">moral </w:t>
        </w:r>
        <w:proofErr w:type="spellStart"/>
        <w:r w:rsidR="00235815">
          <w:t>convications</w:t>
        </w:r>
        <w:proofErr w:type="spellEnd"/>
        <w:r w:rsidR="00235815">
          <w:t xml:space="preserve"> can change</w:t>
        </w:r>
        <w:r w:rsidR="00235815" w:rsidRPr="00F22ED1">
          <w:t xml:space="preserve"> </w:t>
        </w:r>
      </w:ins>
      <w:del w:id="90" w:author="Shaffer, Victoria" w:date="2025-02-25T13:50:00Z" w16du:dateUtc="2025-02-25T19:50:00Z">
        <w:r w:rsidRPr="00F22ED1" w:rsidDel="00235815">
          <w:delText xml:space="preserve">does so </w:delText>
        </w:r>
      </w:del>
      <w:r w:rsidRPr="00F22ED1">
        <w:t xml:space="preserve">are </w:t>
      </w:r>
      <w:r w:rsidRPr="00F22ED1">
        <w:lastRenderedPageBreak/>
        <w:t>debated. For example, historical evidence indicates that some things that were once considered preferences (cigarette smoking in the 20’s-30’s) can evolve into morally weighted judgements (smoking seen as an ‘uncouth’ habit)</w:t>
      </w:r>
      <w:del w:id="91" w:author="Shaffer, Victoria" w:date="2025-02-25T13:50:00Z" w16du:dateUtc="2025-02-25T19:50:00Z">
        <w:r w:rsidRPr="00F22ED1" w:rsidDel="00EC47F0">
          <w:delText>,</w:delText>
        </w:r>
      </w:del>
      <w:r w:rsidRPr="00F22ED1">
        <w:t xml:space="preserve"> that can even have real</w:t>
      </w:r>
      <w:r w:rsidR="00B25D60">
        <w:t xml:space="preserve"> </w:t>
      </w:r>
      <w:r w:rsidRPr="00F22ED1">
        <w:t>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society (</w:t>
      </w:r>
      <w:proofErr w:type="spellStart"/>
      <w:r w:rsidRPr="00F22ED1">
        <w:t>Kodapanakkal</w:t>
      </w:r>
      <w:proofErr w:type="spellEnd"/>
      <w:r w:rsidRPr="00F22ED1">
        <w:t xml:space="preserve">, 2021; Clifford, 2017; Wisneski &amp; </w:t>
      </w:r>
      <w:proofErr w:type="spellStart"/>
      <w:r w:rsidRPr="00F22ED1">
        <w:t>Skitka</w:t>
      </w:r>
      <w:proofErr w:type="spellEnd"/>
      <w:r w:rsidRPr="00F22ED1">
        <w:t>, 2017). However, this evidence is somewhat mixed, as Clifford and colleagues (2017) were unable to reduce moral conviction on ‘food politics’ e.g., support for factory farming, genetically modified food, animal welfare)</w:t>
      </w:r>
    </w:p>
    <w:p w14:paraId="4B7603F4" w14:textId="4FEDDD6E" w:rsidR="006828F6" w:rsidRPr="00F22ED1" w:rsidDel="003A0EB5" w:rsidRDefault="00432B06" w:rsidP="006828F6">
      <w:pPr>
        <w:pStyle w:val="Heading2"/>
        <w:spacing w:line="480" w:lineRule="auto"/>
        <w:rPr>
          <w:del w:id="92" w:author="Duan, Sean (MU-Student)" w:date="2025-03-11T11:47:00Z" w16du:dateUtc="2025-03-11T16:47:00Z"/>
        </w:rPr>
      </w:pPr>
      <w:bookmarkStart w:id="93" w:name="_Toc190088125"/>
      <w:commentRangeStart w:id="94"/>
      <w:del w:id="95" w:author="Duan, Sean (MU-Student)" w:date="2025-03-11T11:47:00Z" w16du:dateUtc="2025-03-11T16:47:00Z">
        <w:r w:rsidDel="003A0EB5">
          <w:delText>Individual Differences</w:delText>
        </w:r>
        <w:bookmarkEnd w:id="93"/>
        <w:commentRangeEnd w:id="94"/>
        <w:r w:rsidR="008E4C55" w:rsidDel="003A0EB5">
          <w:rPr>
            <w:rStyle w:val="CommentReference"/>
            <w:rFonts w:asciiTheme="minorHAnsi" w:eastAsiaTheme="minorHAnsi" w:hAnsiTheme="minorHAnsi" w:cstheme="minorBidi"/>
            <w:b w:val="0"/>
            <w:bCs w:val="0"/>
            <w:kern w:val="2"/>
            <w14:ligatures w14:val="standardContextual"/>
          </w:rPr>
          <w:commentReference w:id="94"/>
        </w:r>
      </w:del>
    </w:p>
    <w:p w14:paraId="09827E43" w14:textId="4553BBDD" w:rsidR="006828F6" w:rsidRPr="00F22ED1" w:rsidDel="003A0EB5" w:rsidRDefault="00432B06" w:rsidP="00432B06">
      <w:pPr>
        <w:pStyle w:val="BodyText"/>
        <w:spacing w:line="480" w:lineRule="auto"/>
        <w:rPr>
          <w:del w:id="96" w:author="Duan, Sean (MU-Student)" w:date="2025-03-11T11:47:00Z" w16du:dateUtc="2025-03-11T16:47:00Z"/>
          <w:szCs w:val="24"/>
        </w:rPr>
      </w:pPr>
      <w:del w:id="97" w:author="Duan, Sean (MU-Student)" w:date="2025-03-11T11:47:00Z" w16du:dateUtc="2025-03-11T16:47:00Z">
        <w:r w:rsidDel="003A0EB5">
          <w:rPr>
            <w:szCs w:val="24"/>
          </w:rPr>
          <w:tab/>
          <w:delText>Because polarized beliefs can vary so greatly amongst individuals, individual differences are an important factor in forming and changing polarized belief</w:delText>
        </w:r>
        <w:r w:rsidR="008E4BA5" w:rsidDel="003A0EB5">
          <w:rPr>
            <w:szCs w:val="24"/>
          </w:rPr>
          <w:delText>s</w:delText>
        </w:r>
        <w:r w:rsidDel="003A0EB5">
          <w:rPr>
            <w:szCs w:val="24"/>
          </w:rPr>
          <w:delText>.</w:delText>
        </w:r>
        <w:r w:rsidR="008F5AB5" w:rsidRPr="00F22ED1" w:rsidDel="003A0EB5">
          <w:rPr>
            <w:szCs w:val="24"/>
          </w:rPr>
          <w:delText xml:space="preserve"> One set of individual differences,</w:delText>
        </w:r>
        <w:r w:rsidR="006828F6" w:rsidRPr="00F22ED1" w:rsidDel="003A0EB5">
          <w:rPr>
            <w:szCs w:val="24"/>
          </w:rPr>
          <w:delText xml:space="preserve"> </w:delText>
        </w:r>
      </w:del>
      <w:del w:id="98" w:author="Duan, Sean (MU-Student)" w:date="2025-03-11T11:44:00Z" w16du:dateUtc="2025-03-11T16:44:00Z">
        <w:r w:rsidR="006828F6" w:rsidRPr="00F22ED1" w:rsidDel="00D449E2">
          <w:rPr>
            <w:szCs w:val="24"/>
          </w:rPr>
          <w:delText>Utilitarian and deontological orientation</w:delText>
        </w:r>
        <w:r w:rsidR="0036685C" w:rsidRPr="00F22ED1" w:rsidDel="00D449E2">
          <w:rPr>
            <w:szCs w:val="24"/>
          </w:rPr>
          <w:delText xml:space="preserve"> colors</w:delText>
        </w:r>
        <w:r w:rsidR="008F5AB5" w:rsidRPr="00F22ED1" w:rsidDel="00D449E2">
          <w:rPr>
            <w:szCs w:val="24"/>
          </w:rPr>
          <w:delText xml:space="preserve"> </w:delText>
        </w:r>
        <w:commentRangeStart w:id="99"/>
        <w:r w:rsidR="008F5AB5" w:rsidRPr="00F22ED1" w:rsidDel="00D449E2">
          <w:rPr>
            <w:szCs w:val="24"/>
          </w:rPr>
          <w:delText>how</w:delText>
        </w:r>
        <w:r w:rsidR="006828F6" w:rsidRPr="00F22ED1" w:rsidDel="00D449E2">
          <w:rPr>
            <w:szCs w:val="24"/>
          </w:rPr>
          <w:delText xml:space="preserve"> individuals perceive issues, as well as </w:delText>
        </w:r>
        <w:r w:rsidR="00C01131" w:rsidRPr="00F22ED1" w:rsidDel="00D449E2">
          <w:rPr>
            <w:szCs w:val="24"/>
          </w:rPr>
          <w:delText xml:space="preserve">broad </w:delText>
        </w:r>
        <w:r w:rsidR="006828F6" w:rsidRPr="00F22ED1" w:rsidDel="00D449E2">
          <w:rPr>
            <w:szCs w:val="24"/>
          </w:rPr>
          <w:delText>concepts of ‘right’ and ‘wrong’</w:delText>
        </w:r>
        <w:commentRangeEnd w:id="99"/>
        <w:r w:rsidR="00B764EA" w:rsidDel="00D449E2">
          <w:rPr>
            <w:rStyle w:val="CommentReference"/>
          </w:rPr>
          <w:commentReference w:id="99"/>
        </w:r>
        <w:r w:rsidR="006828F6" w:rsidRPr="00F22ED1" w:rsidDel="00D449E2">
          <w:rPr>
            <w:szCs w:val="24"/>
          </w:rPr>
          <w:delText xml:space="preserve">, which directly impact openness to attitude change as well as the effectiveness of persuasion (Brady and Wheeler, 1996). </w:delText>
        </w:r>
      </w:del>
      <w:moveFromRangeStart w:id="100" w:author="Duan, Sean (MU-Student)" w:date="2025-03-11T11:43:00Z" w:name="move192585815"/>
      <w:moveFrom w:id="101" w:author="Duan, Sean (MU-Student)" w:date="2025-03-11T11:43:00Z" w16du:dateUtc="2025-03-11T16:43:00Z">
        <w:del w:id="102" w:author="Duan, Sean (MU-Student)" w:date="2025-03-11T11:44:00Z" w16du:dateUtc="2025-03-11T16:44:00Z">
          <w:r w:rsidR="006828F6" w:rsidRPr="00F22ED1" w:rsidDel="00D449E2">
            <w:rPr>
              <w:szCs w:val="24"/>
            </w:rPr>
            <w:delText>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delText>
          </w:r>
        </w:del>
      </w:moveFrom>
      <w:moveFromRangeEnd w:id="100"/>
    </w:p>
    <w:p w14:paraId="6E3282EA" w14:textId="6CFDE25A" w:rsidR="006828F6" w:rsidRPr="00F22ED1" w:rsidDel="003A0EB5" w:rsidRDefault="005116BC" w:rsidP="006828F6">
      <w:pPr>
        <w:pStyle w:val="BodyText"/>
        <w:spacing w:line="480" w:lineRule="auto"/>
        <w:ind w:firstLine="720"/>
        <w:rPr>
          <w:del w:id="103" w:author="Duan, Sean (MU-Student)" w:date="2025-03-11T11:47:00Z" w16du:dateUtc="2025-03-11T16:47:00Z"/>
          <w:szCs w:val="24"/>
        </w:rPr>
      </w:pPr>
      <w:del w:id="104" w:author="Duan, Sean (MU-Student)" w:date="2025-03-11T11:47:00Z" w16du:dateUtc="2025-03-11T16:47:00Z">
        <w:r w:rsidDel="003A0EB5">
          <w:rPr>
            <w:szCs w:val="24"/>
          </w:rPr>
          <w:delText>Some h</w:delText>
        </w:r>
        <w:r w:rsidR="006828F6" w:rsidRPr="00F22ED1" w:rsidDel="003A0EB5">
          <w:rPr>
            <w:szCs w:val="24"/>
          </w:rPr>
          <w:delText xml:space="preserve">ighly polarized beliefs </w:delText>
        </w:r>
        <w:r w:rsidDel="003A0EB5">
          <w:rPr>
            <w:szCs w:val="24"/>
          </w:rPr>
          <w:delText>are r</w:delText>
        </w:r>
        <w:r w:rsidR="006828F6" w:rsidRPr="00F22ED1" w:rsidDel="003A0EB5">
          <w:rPr>
            <w:szCs w:val="24"/>
          </w:rPr>
          <w:delText xml:space="preserve">ooted in utilitarian and deontological values, </w:delText>
        </w:r>
        <w:r w:rsidDel="003A0EB5">
          <w:rPr>
            <w:szCs w:val="24"/>
          </w:rPr>
          <w:delText>which makes the implications of those values especially important when</w:delText>
        </w:r>
        <w:r w:rsidR="006828F6" w:rsidRPr="00F22ED1" w:rsidDel="003A0EB5">
          <w:rPr>
            <w:szCs w:val="24"/>
          </w:rPr>
          <w:delText xml:space="preserve"> considering belief change (Tseng, 2021). For example, during the COVID-19 pandemic, healthcare professionals were forced to adopt utilitarian policies (e.g., mandatory vaccination, mandated isolation), which many found unacceptable. This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 however, this</w:delText>
        </w:r>
        <w:r w:rsidR="002247A6" w:rsidDel="003A0EB5">
          <w:rPr>
            <w:szCs w:val="24"/>
          </w:rPr>
          <w:delText xml:space="preserve"> again</w:delText>
        </w:r>
        <w:r w:rsidR="006828F6" w:rsidRPr="00F22ED1" w:rsidDel="003A0EB5">
          <w:rPr>
            <w:szCs w:val="24"/>
          </w:rPr>
          <w:delText xml:space="preserve"> resulted in significant ‘moral injury’ when doctors were forced to let patients die alone without seeing their families due to COVID-19 ‘no </w:delText>
        </w:r>
        <w:r w:rsidR="00D418C5" w:rsidRPr="00F22ED1" w:rsidDel="003A0EB5">
          <w:rPr>
            <w:szCs w:val="24"/>
          </w:rPr>
          <w:delText>visitors</w:delText>
        </w:r>
        <w:r w:rsidR="006828F6" w:rsidRPr="00F22ED1" w:rsidDel="003A0EB5">
          <w:rPr>
            <w:szCs w:val="24"/>
          </w:rPr>
          <w:delText xml:space="preserve"> allowed’ policies. In another context, arguments for the use of capital punishment are often based on deontological/utilitarian reasoning (Steiker,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(or even required) penal response (e.g., any numbers of killers should die, if it saves one innocent). Conversely, a utilitarian argument would be that since the death penalty is a waste of resource (monetary cost), it is morally unjust to use it.</w:delText>
        </w:r>
        <w:r w:rsidR="00D418C5" w:rsidDel="003A0EB5">
          <w:rPr>
            <w:szCs w:val="24"/>
          </w:rPr>
          <w:delText xml:space="preserve"> </w:delText>
        </w:r>
        <w:r w:rsidR="000A6D15" w:rsidDel="003A0EB5">
          <w:rPr>
            <w:szCs w:val="24"/>
          </w:rPr>
          <w:delText>Considering how many polarized beliefs are formed due to utilitarian and deontological principles, exploring these individual differences further</w:delText>
        </w:r>
        <w:r w:rsidR="00D418C5" w:rsidDel="003A0EB5">
          <w:rPr>
            <w:szCs w:val="24"/>
          </w:rPr>
          <w:delText xml:space="preserve"> should provide useful insight into shaping polarized beliefs </w:delText>
        </w:r>
      </w:del>
    </w:p>
    <w:p w14:paraId="5EFA1CC6" w14:textId="77777777" w:rsidR="006828F6" w:rsidRPr="00F22ED1" w:rsidRDefault="006828F6" w:rsidP="006828F6">
      <w:pPr>
        <w:pStyle w:val="Heading2"/>
        <w:spacing w:line="480" w:lineRule="auto"/>
      </w:pPr>
      <w:bookmarkStart w:id="105" w:name="_Toc190088126"/>
      <w:r w:rsidRPr="00F22ED1">
        <w:t>Need for Further Research</w:t>
      </w:r>
      <w:bookmarkEnd w:id="105"/>
    </w:p>
    <w:p w14:paraId="58A10BC1" w14:textId="10556720" w:rsidR="00B641D5" w:rsidRDefault="006828F6">
      <w:pPr>
        <w:spacing w:line="480" w:lineRule="auto"/>
        <w:rPr>
          <w:ins w:id="106" w:author="Duan, Sean (MU-Student)" w:date="2025-03-10T13:51:00Z" w16du:dateUtc="2025-03-10T18:51:00Z"/>
          <w:szCs w:val="24"/>
        </w:rPr>
        <w:pPrChange w:id="107" w:author="Duan, Sean (MU-Student)" w:date="2025-03-11T11:47:00Z" w16du:dateUtc="2025-03-11T16:47:00Z">
          <w:pPr>
            <w:spacing w:line="480" w:lineRule="auto"/>
            <w:ind w:left="720" w:hanging="720"/>
          </w:pPr>
        </w:pPrChange>
      </w:pPr>
      <w:del w:id="108" w:author="Duan, Sean (MU-Student)" w:date="2025-03-11T11:47:00Z" w16du:dateUtc="2025-03-11T16:47:00Z">
        <w:r w:rsidRPr="00F22ED1" w:rsidDel="00C41B99">
          <w:tab/>
        </w:r>
      </w:del>
      <w:ins w:id="109" w:author="Duan, Sean (MU-Student)" w:date="2025-03-10T13:57:00Z" w16du:dateUtc="2025-03-10T18:57:00Z">
        <w:r w:rsidR="004C535E">
          <w:tab/>
        </w:r>
      </w:ins>
      <w:r w:rsidRPr="00F22ED1">
        <w:t xml:space="preserve">Given the increasing </w:t>
      </w:r>
      <w:r w:rsidR="00C07429">
        <w:t>rate of polarization in</w:t>
      </w:r>
      <w:r w:rsidRPr="00F22ED1">
        <w:t xml:space="preserve"> public perception and human belief, </w:t>
      </w:r>
      <w:r w:rsidRPr="00F22ED1">
        <w:rPr>
          <w:szCs w:val="24"/>
        </w:rPr>
        <w:t xml:space="preserve">either due to new information (e.g., discovery of a new drug, or best practice) or </w:t>
      </w:r>
      <w:del w:id="110" w:author="Shaffer, Victoria" w:date="2025-02-25T15:08:00Z" w16du:dateUtc="2025-02-25T21:08:00Z">
        <w:r w:rsidRPr="00F22ED1" w:rsidDel="00CD22A7">
          <w:rPr>
            <w:szCs w:val="24"/>
          </w:rPr>
          <w:delText xml:space="preserve">due to </w:delText>
        </w:r>
      </w:del>
      <w:r w:rsidRPr="00F22ED1">
        <w:rPr>
          <w:szCs w:val="24"/>
        </w:rPr>
        <w:t xml:space="preserve">changing circumstances (e.g., a global pandemic), understanding how to affect shifts in polarized attitudes is becoming increasingly important. Prior qualitative and quantitative research in the fields of attitude formation, </w:t>
      </w:r>
      <w:del w:id="111" w:author="Shaffer, Victoria" w:date="2025-02-25T15:09:00Z" w16du:dateUtc="2025-02-25T21:09:00Z">
        <w:r w:rsidRPr="00F22ED1" w:rsidDel="0040508E">
          <w:rPr>
            <w:szCs w:val="24"/>
          </w:rPr>
          <w:delText xml:space="preserve">deontology/utilitarian orientation, </w:delText>
        </w:r>
      </w:del>
      <w:r w:rsidRPr="00F22ED1">
        <w:rPr>
          <w:szCs w:val="24"/>
        </w:rPr>
        <w:t xml:space="preserve">social consensus, and moral conviction indicate several key features that can inform how to best change polarized attitudes. </w:t>
      </w:r>
      <w:ins w:id="112" w:author="Duan, Sean (MU-Student)" w:date="2025-03-10T14:00:00Z" w16du:dateUtc="2025-03-10T19:00:00Z">
        <w:r w:rsidR="007C197B">
          <w:rPr>
            <w:szCs w:val="24"/>
          </w:rPr>
          <w:t>For example, prior research has shown that attitudes held with strong moral conviction are associated with an increase in resistance to the effects of social consensus</w:t>
        </w:r>
      </w:ins>
      <w:ins w:id="113" w:author="Duan, Sean (MU-Student)" w:date="2025-03-11T11:52:00Z" w16du:dateUtc="2025-03-11T16:52:00Z">
        <w:r w:rsidR="00793015">
          <w:rPr>
            <w:szCs w:val="24"/>
          </w:rPr>
          <w:t xml:space="preserve"> (</w:t>
        </w:r>
      </w:ins>
      <w:proofErr w:type="spellStart"/>
      <w:ins w:id="114" w:author="Duan, Sean (MU-Student)" w:date="2025-03-11T11:53:00Z" w16du:dateUtc="2025-03-11T16:53:00Z">
        <w:r w:rsidR="00793015" w:rsidRPr="00B840FC">
          <w:rPr>
            <w:szCs w:val="24"/>
            <w:highlight w:val="yellow"/>
            <w:rPrChange w:id="115" w:author="Duan, Sean (MU-Student)" w:date="2025-03-11T11:54:00Z" w16du:dateUtc="2025-03-11T16:54:00Z">
              <w:rPr>
                <w:szCs w:val="24"/>
              </w:rPr>
            </w:rPrChange>
          </w:rPr>
          <w:t>Skitka</w:t>
        </w:r>
        <w:proofErr w:type="spellEnd"/>
        <w:r w:rsidR="00793015" w:rsidRPr="00B840FC">
          <w:rPr>
            <w:szCs w:val="24"/>
            <w:highlight w:val="yellow"/>
            <w:rPrChange w:id="116" w:author="Duan, Sean (MU-Student)" w:date="2025-03-11T11:54:00Z" w16du:dateUtc="2025-03-11T16:54:00Z">
              <w:rPr>
                <w:szCs w:val="24"/>
              </w:rPr>
            </w:rPrChange>
          </w:rPr>
          <w:t>, 2005; Hornsey 2007</w:t>
        </w:r>
      </w:ins>
      <w:ins w:id="117" w:author="Duan, Sean (MU-Student)" w:date="2025-03-11T11:52:00Z" w16du:dateUtc="2025-03-11T16:52:00Z">
        <w:r w:rsidR="00793015">
          <w:rPr>
            <w:szCs w:val="24"/>
          </w:rPr>
          <w:t>)</w:t>
        </w:r>
      </w:ins>
      <w:ins w:id="118" w:author="Duan, Sean (MU-Student)" w:date="2025-03-10T14:00:00Z" w16du:dateUtc="2025-03-10T19:00:00Z">
        <w:r w:rsidR="007C197B">
          <w:rPr>
            <w:szCs w:val="24"/>
          </w:rPr>
          <w:t xml:space="preserve">. Thus, decreasing perceptions of moral conviction regarding an attitude object is a plausibly reasonable way to increase attitude change from a social consensus manipulation. </w:t>
        </w:r>
      </w:ins>
      <w:r w:rsidRPr="00F22ED1">
        <w:rPr>
          <w:szCs w:val="24"/>
        </w:rPr>
        <w:t xml:space="preserve">However, </w:t>
      </w:r>
      <w:ins w:id="119" w:author="Duan, Sean (MU-Student)" w:date="2025-03-10T14:01:00Z" w16du:dateUtc="2025-03-10T19:01:00Z">
        <w:r w:rsidR="007C197B">
          <w:rPr>
            <w:szCs w:val="24"/>
          </w:rPr>
          <w:t>the relationship between social consensus and moral conviction</w:t>
        </w:r>
      </w:ins>
      <w:del w:id="120" w:author="Duan, Sean (MU-Student)" w:date="2025-03-10T14:01:00Z" w16du:dateUtc="2025-03-10T19:01:00Z">
        <w:r w:rsidRPr="00F22ED1" w:rsidDel="007C197B">
          <w:rPr>
            <w:szCs w:val="24"/>
          </w:rPr>
          <w:delText>many of these relationships have</w:delText>
        </w:r>
      </w:del>
      <w:ins w:id="121" w:author="Duan, Sean (MU-Student)" w:date="2025-03-10T14:01:00Z" w16du:dateUtc="2025-03-10T19:01:00Z">
        <w:r w:rsidR="007C197B">
          <w:rPr>
            <w:szCs w:val="24"/>
          </w:rPr>
          <w:t xml:space="preserve"> has</w:t>
        </w:r>
      </w:ins>
      <w:r w:rsidRPr="00F22ED1">
        <w:rPr>
          <w:szCs w:val="24"/>
        </w:rPr>
        <w:t xml:space="preserve"> only been assessed through association and ha</w:t>
      </w:r>
      <w:del w:id="122" w:author="Duan, Sean (MU-Student)" w:date="2025-03-10T14:01:00Z" w16du:dateUtc="2025-03-10T19:01:00Z">
        <w:r w:rsidRPr="00F22ED1" w:rsidDel="007F68A2">
          <w:rPr>
            <w:szCs w:val="24"/>
          </w:rPr>
          <w:delText>ve</w:delText>
        </w:r>
      </w:del>
      <w:ins w:id="123" w:author="Duan, Sean (MU-Student)" w:date="2025-03-10T14:01:00Z" w16du:dateUtc="2025-03-10T19:01:00Z">
        <w:r w:rsidR="007F68A2">
          <w:rPr>
            <w:szCs w:val="24"/>
          </w:rPr>
          <w:t>s</w:t>
        </w:r>
      </w:ins>
      <w:r w:rsidRPr="00F22ED1">
        <w:rPr>
          <w:szCs w:val="24"/>
        </w:rPr>
        <w:t xml:space="preserve"> not been </w:t>
      </w:r>
      <w:r w:rsidRPr="00F22ED1">
        <w:rPr>
          <w:szCs w:val="24"/>
        </w:rPr>
        <w:lastRenderedPageBreak/>
        <w:t>empirically tested under experimental conditions</w:t>
      </w:r>
      <w:ins w:id="124" w:author="Duan, Sean (MU-Student)" w:date="2025-03-10T13:16:00Z" w16du:dateUtc="2025-03-10T18:16:00Z">
        <w:r w:rsidR="002E23D5">
          <w:rPr>
            <w:szCs w:val="24"/>
          </w:rPr>
          <w:t xml:space="preserve"> </w:t>
        </w:r>
      </w:ins>
      <w:ins w:id="125" w:author="Duan, Sean (MU-Student)" w:date="2025-03-10T13:20:00Z" w16du:dateUtc="2025-03-10T18:20:00Z">
        <w:r w:rsidR="002E23D5">
          <w:rPr>
            <w:szCs w:val="24"/>
          </w:rPr>
          <w:t>(</w:t>
        </w:r>
      </w:ins>
      <w:ins w:id="126" w:author="Duan, Sean (MU-Student)" w:date="2025-03-10T13:50:00Z" w16du:dateUtc="2025-03-10T18:50:00Z">
        <w:r w:rsidR="00B702EE" w:rsidRPr="00E00E7A">
          <w:rPr>
            <w:szCs w:val="24"/>
            <w:highlight w:val="yellow"/>
            <w:rPrChange w:id="127" w:author="Duan, Sean (MU-Student)" w:date="2025-03-10T13:50:00Z" w16du:dateUtc="2025-03-10T18:50:00Z">
              <w:rPr>
                <w:szCs w:val="24"/>
              </w:rPr>
            </w:rPrChange>
          </w:rPr>
          <w:t xml:space="preserve">Hornsey, 2003; </w:t>
        </w:r>
      </w:ins>
      <w:proofErr w:type="spellStart"/>
      <w:ins w:id="128" w:author="Duan, Sean (MU-Student)" w:date="2025-03-10T13:23:00Z" w16du:dateUtc="2025-03-10T18:23:00Z">
        <w:r w:rsidR="00A23D71" w:rsidRPr="00E00E7A">
          <w:rPr>
            <w:szCs w:val="24"/>
            <w:highlight w:val="yellow"/>
            <w:rPrChange w:id="129" w:author="Duan, Sean (MU-Student)" w:date="2025-03-10T13:50:00Z" w16du:dateUtc="2025-03-10T18:50:00Z">
              <w:rPr>
                <w:szCs w:val="24"/>
              </w:rPr>
            </w:rPrChange>
          </w:rPr>
          <w:t>Skitka</w:t>
        </w:r>
        <w:proofErr w:type="spellEnd"/>
        <w:r w:rsidR="00A23D71" w:rsidRPr="00E00E7A">
          <w:rPr>
            <w:szCs w:val="24"/>
            <w:highlight w:val="yellow"/>
            <w:rPrChange w:id="130" w:author="Duan, Sean (MU-Student)" w:date="2025-03-10T13:50:00Z" w16du:dateUtc="2025-03-10T18:50:00Z">
              <w:rPr>
                <w:szCs w:val="24"/>
              </w:rPr>
            </w:rPrChange>
          </w:rPr>
          <w:t>, 2008;</w:t>
        </w:r>
      </w:ins>
      <w:ins w:id="131" w:author="Duan, Sean (MU-Student)" w:date="2025-03-10T13:16:00Z" w16du:dateUtc="2025-03-10T18:16:00Z">
        <w:r w:rsidR="002E23D5" w:rsidRPr="00E00E7A">
          <w:rPr>
            <w:szCs w:val="24"/>
            <w:highlight w:val="yellow"/>
            <w:rPrChange w:id="132" w:author="Duan, Sean (MU-Student)" w:date="2025-03-10T13:50:00Z" w16du:dateUtc="2025-03-10T18:50:00Z">
              <w:rPr>
                <w:szCs w:val="24"/>
              </w:rPr>
            </w:rPrChange>
          </w:rPr>
          <w:t xml:space="preserve"> </w:t>
        </w:r>
      </w:ins>
      <w:ins w:id="133" w:author="Duan, Sean (MU-Student)" w:date="2025-03-10T13:26:00Z" w16du:dateUtc="2025-03-10T18:26:00Z">
        <w:r w:rsidR="00A23D71" w:rsidRPr="00E00E7A">
          <w:rPr>
            <w:szCs w:val="24"/>
            <w:highlight w:val="yellow"/>
            <w:rPrChange w:id="134" w:author="Duan, Sean (MU-Student)" w:date="2025-03-10T13:50:00Z" w16du:dateUtc="2025-03-10T18:50:00Z">
              <w:rPr>
                <w:szCs w:val="24"/>
              </w:rPr>
            </w:rPrChange>
          </w:rPr>
          <w:t>Wis</w:t>
        </w:r>
      </w:ins>
      <w:ins w:id="135" w:author="Duan, Sean (MU-Student)" w:date="2025-03-10T13:27:00Z" w16du:dateUtc="2025-03-10T18:27:00Z">
        <w:r w:rsidR="00A23D71" w:rsidRPr="00E00E7A">
          <w:rPr>
            <w:szCs w:val="24"/>
            <w:highlight w:val="yellow"/>
            <w:rPrChange w:id="136" w:author="Duan, Sean (MU-Student)" w:date="2025-03-10T13:50:00Z" w16du:dateUtc="2025-03-10T18:50:00Z">
              <w:rPr>
                <w:szCs w:val="24"/>
              </w:rPr>
            </w:rPrChange>
          </w:rPr>
          <w:t>neski, 2009;</w:t>
        </w:r>
      </w:ins>
      <w:ins w:id="137" w:author="Duan, Sean (MU-Student)" w:date="2025-03-10T13:44:00Z" w16du:dateUtc="2025-03-10T18:44:00Z">
        <w:r w:rsidR="00B702EE" w:rsidRPr="00E00E7A">
          <w:rPr>
            <w:szCs w:val="24"/>
            <w:highlight w:val="yellow"/>
            <w:rPrChange w:id="138" w:author="Duan, Sean (MU-Student)" w:date="2025-03-10T13:50:00Z" w16du:dateUtc="2025-03-10T18:50:00Z">
              <w:rPr>
                <w:szCs w:val="24"/>
              </w:rPr>
            </w:rPrChange>
          </w:rPr>
          <w:t xml:space="preserve"> </w:t>
        </w:r>
        <w:proofErr w:type="spellStart"/>
        <w:r w:rsidR="00B702EE" w:rsidRPr="00E00E7A">
          <w:rPr>
            <w:szCs w:val="24"/>
            <w:highlight w:val="yellow"/>
            <w:rPrChange w:id="139" w:author="Duan, Sean (MU-Student)" w:date="2025-03-10T13:50:00Z" w16du:dateUtc="2025-03-10T18:50:00Z">
              <w:rPr>
                <w:szCs w:val="24"/>
              </w:rPr>
            </w:rPrChange>
          </w:rPr>
          <w:t>Aramovich</w:t>
        </w:r>
        <w:proofErr w:type="spellEnd"/>
        <w:r w:rsidR="00B702EE" w:rsidRPr="00E00E7A">
          <w:rPr>
            <w:szCs w:val="24"/>
            <w:highlight w:val="yellow"/>
            <w:rPrChange w:id="140" w:author="Duan, Sean (MU-Student)" w:date="2025-03-10T13:50:00Z" w16du:dateUtc="2025-03-10T18:50:00Z">
              <w:rPr>
                <w:szCs w:val="24"/>
              </w:rPr>
            </w:rPrChange>
          </w:rPr>
          <w:t xml:space="preserve">, 2012; </w:t>
        </w:r>
      </w:ins>
      <w:ins w:id="141" w:author="Duan, Sean (MU-Student)" w:date="2025-03-10T13:47:00Z" w16du:dateUtc="2025-03-10T18:47:00Z">
        <w:r w:rsidR="00B702EE" w:rsidRPr="00E00E7A">
          <w:rPr>
            <w:szCs w:val="24"/>
            <w:highlight w:val="yellow"/>
            <w:rPrChange w:id="142" w:author="Duan, Sean (MU-Student)" w:date="2025-03-10T13:50:00Z" w16du:dateUtc="2025-03-10T18:50:00Z">
              <w:rPr>
                <w:szCs w:val="24"/>
              </w:rPr>
            </w:rPrChange>
          </w:rPr>
          <w:t>Conover, 2017)</w:t>
        </w:r>
      </w:ins>
      <w:r w:rsidRPr="00F22ED1">
        <w:rPr>
          <w:szCs w:val="24"/>
        </w:rPr>
        <w:t xml:space="preserve">. </w:t>
      </w:r>
      <w:ins w:id="143" w:author="Duan, Sean (MU-Student)" w:date="2025-03-10T14:01:00Z" w16du:dateUtc="2025-03-10T19:01:00Z">
        <w:r w:rsidR="003D0CD4">
          <w:rPr>
            <w:szCs w:val="24"/>
          </w:rPr>
          <w:t xml:space="preserve">Our study </w:t>
        </w:r>
      </w:ins>
      <w:proofErr w:type="spellStart"/>
      <w:ins w:id="144" w:author="Duan, Sean (MU-Student)" w:date="2025-03-10T14:11:00Z" w16du:dateUtc="2025-03-10T19:11:00Z">
        <w:r w:rsidR="001731D0">
          <w:rPr>
            <w:szCs w:val="24"/>
          </w:rPr>
          <w:t>wil</w:t>
        </w:r>
        <w:proofErr w:type="spellEnd"/>
        <w:r w:rsidR="001731D0">
          <w:rPr>
            <w:szCs w:val="24"/>
          </w:rPr>
          <w:t xml:space="preserve"> be </w:t>
        </w:r>
      </w:ins>
      <w:ins w:id="145" w:author="Duan, Sean (MU-Student)" w:date="2025-03-10T14:02:00Z" w16du:dateUtc="2025-03-10T19:02:00Z">
        <w:r w:rsidR="003D0CD4">
          <w:rPr>
            <w:szCs w:val="24"/>
          </w:rPr>
          <w:t>the first to manipulate both</w:t>
        </w:r>
      </w:ins>
      <w:ins w:id="146" w:author="Duan, Sean (MU-Student)" w:date="2025-03-10T14:01:00Z" w16du:dateUtc="2025-03-10T19:01:00Z">
        <w:r w:rsidR="007C197B">
          <w:rPr>
            <w:szCs w:val="24"/>
          </w:rPr>
          <w:t xml:space="preserve"> social consensus and moral conviction,</w:t>
        </w:r>
      </w:ins>
      <w:ins w:id="147" w:author="Duan, Sean (MU-Student)" w:date="2025-03-10T14:02:00Z" w16du:dateUtc="2025-03-10T19:02:00Z">
        <w:r w:rsidR="001731D0">
          <w:rPr>
            <w:szCs w:val="24"/>
          </w:rPr>
          <w:t xml:space="preserve"> thus allowing us to</w:t>
        </w:r>
      </w:ins>
      <w:ins w:id="148" w:author="Duan, Sean (MU-Student)" w:date="2025-03-10T14:11:00Z" w16du:dateUtc="2025-03-10T19:11:00Z">
        <w:r w:rsidR="001731D0">
          <w:rPr>
            <w:szCs w:val="24"/>
          </w:rPr>
          <w:t xml:space="preserve"> directly test the interaction between them.</w:t>
        </w:r>
      </w:ins>
      <w:commentRangeStart w:id="149"/>
      <w:del w:id="150" w:author="Duan, Sean (MU-Student)" w:date="2025-03-10T13:58:00Z" w16du:dateUtc="2025-03-10T18:58:00Z">
        <w:r w:rsidRPr="00F22ED1" w:rsidDel="004C535E">
          <w:rPr>
            <w:szCs w:val="24"/>
          </w:rPr>
          <w:delText>Furthermore, in theory, many of these features should interact with each other in significant ways, but these interactions have not been investigated either</w:delText>
        </w:r>
        <w:commentRangeEnd w:id="149"/>
        <w:r w:rsidR="007127A1" w:rsidDel="004C535E">
          <w:rPr>
            <w:rStyle w:val="CommentReference"/>
          </w:rPr>
          <w:commentReference w:id="149"/>
        </w:r>
        <w:r w:rsidRPr="00F22ED1" w:rsidDel="004C535E">
          <w:rPr>
            <w:szCs w:val="24"/>
          </w:rPr>
          <w:delText>.</w:delText>
        </w:r>
      </w:del>
      <w:ins w:id="151" w:author="Duan, Sean (MU-Student)" w:date="2025-03-10T13:56:00Z" w16du:dateUtc="2025-03-10T18:56:00Z">
        <w:r w:rsidR="007A6945" w:rsidRPr="007A6945">
          <w:rPr>
            <w:szCs w:val="24"/>
          </w:rPr>
          <w:t xml:space="preserve"> </w:t>
        </w:r>
      </w:ins>
      <w:ins w:id="152" w:author="Duan, Sean (MU-Student)" w:date="2025-03-10T14:12:00Z" w16du:dateUtc="2025-03-10T19:12:00Z">
        <w:r w:rsidR="00E36ECC">
          <w:rPr>
            <w:szCs w:val="24"/>
          </w:rPr>
          <w:t xml:space="preserve">Our goal is </w:t>
        </w:r>
      </w:ins>
      <w:ins w:id="153" w:author="Duan, Sean (MU-Student)" w:date="2025-03-11T11:54:00Z" w16du:dateUtc="2025-03-11T16:54:00Z">
        <w:r w:rsidR="00B840FC">
          <w:rPr>
            <w:szCs w:val="24"/>
          </w:rPr>
          <w:t>synthesizing</w:t>
        </w:r>
      </w:ins>
      <w:ins w:id="154" w:author="Duan, Sean (MU-Student)" w:date="2025-03-18T14:00:00Z" w16du:dateUtc="2025-03-18T19:00:00Z">
        <w:r w:rsidR="00AF385F">
          <w:rPr>
            <w:szCs w:val="24"/>
          </w:rPr>
          <w:t xml:space="preserve"> </w:t>
        </w:r>
      </w:ins>
      <w:moveToRangeStart w:id="155" w:author="Duan, Sean (MU-Student)" w:date="2025-03-10T13:56:00Z" w:name="move192507417"/>
      <w:moveTo w:id="156" w:author="Duan, Sean (MU-Student)" w:date="2025-03-10T13:56:00Z" w16du:dateUtc="2025-03-10T18:56:00Z">
        <w:del w:id="157" w:author="Duan, Sean (MU-Student)" w:date="2025-03-10T14:12:00Z" w16du:dateUtc="2025-03-10T19:12:00Z">
          <w:r w:rsidR="007A6945" w:rsidRPr="00F22ED1" w:rsidDel="00A537D7">
            <w:rPr>
              <w:szCs w:val="24"/>
            </w:rPr>
            <w:delText xml:space="preserve">Thus, we are planning to bring </w:delText>
          </w:r>
        </w:del>
        <w:del w:id="158" w:author="Duan, Sean (MU-Student)" w:date="2025-03-11T11:54:00Z" w16du:dateUtc="2025-03-11T16:54:00Z">
          <w:r w:rsidR="007A6945" w:rsidRPr="00F22ED1" w:rsidDel="00E81485">
            <w:rPr>
              <w:szCs w:val="24"/>
            </w:rPr>
            <w:delText xml:space="preserve">together </w:delText>
          </w:r>
        </w:del>
        <w:r w:rsidR="007A6945" w:rsidRPr="00F22ED1">
          <w:rPr>
            <w:szCs w:val="24"/>
          </w:rPr>
          <w:t xml:space="preserve">multiple related literatures to better understand </w:t>
        </w:r>
        <w:del w:id="159" w:author="Duan, Sean (MU-Student)" w:date="2025-03-10T14:12:00Z" w16du:dateUtc="2025-03-10T19:12:00Z">
          <w:r w:rsidR="007A6945" w:rsidRPr="00F22ED1" w:rsidDel="00C17021">
            <w:rPr>
              <w:szCs w:val="24"/>
            </w:rPr>
            <w:delText xml:space="preserve">the multifaceted approach to </w:delText>
          </w:r>
        </w:del>
        <w:r w:rsidR="007A6945">
          <w:rPr>
            <w:szCs w:val="24"/>
          </w:rPr>
          <w:t xml:space="preserve">polarized </w:t>
        </w:r>
        <w:r w:rsidR="007A6945" w:rsidRPr="00F22ED1">
          <w:rPr>
            <w:szCs w:val="24"/>
          </w:rPr>
          <w:t xml:space="preserve">belief change </w:t>
        </w:r>
        <w:del w:id="160" w:author="Duan, Sean (MU-Student)" w:date="2025-03-10T13:57:00Z" w16du:dateUtc="2025-03-10T18:57:00Z">
          <w:r w:rsidR="007A6945" w:rsidRPr="00F22ED1" w:rsidDel="00071A12">
            <w:rPr>
              <w:szCs w:val="24"/>
            </w:rPr>
            <w:delText xml:space="preserve">by testing </w:delText>
          </w:r>
        </w:del>
      </w:moveTo>
      <w:ins w:id="161" w:author="Duan, Sean (MU-Student)" w:date="2025-03-10T13:57:00Z" w16du:dateUtc="2025-03-10T18:57:00Z">
        <w:r w:rsidR="00071A12">
          <w:rPr>
            <w:szCs w:val="24"/>
          </w:rPr>
          <w:t xml:space="preserve">by </w:t>
        </w:r>
        <w:r w:rsidR="007A6945">
          <w:rPr>
            <w:szCs w:val="24"/>
          </w:rPr>
          <w:t xml:space="preserve">empirically testing </w:t>
        </w:r>
      </w:ins>
      <w:moveTo w:id="162" w:author="Duan, Sean (MU-Student)" w:date="2025-03-10T13:56:00Z" w16du:dateUtc="2025-03-10T18:56:00Z">
        <w:r w:rsidR="007A6945" w:rsidRPr="00F22ED1">
          <w:rPr>
            <w:szCs w:val="24"/>
          </w:rPr>
          <w:t xml:space="preserve">several </w:t>
        </w:r>
        <w:del w:id="163" w:author="Duan, Sean (MU-Student)" w:date="2025-03-10T13:57:00Z" w16du:dateUtc="2025-03-10T18:57:00Z">
          <w:r w:rsidR="007A6945" w:rsidRPr="00F22ED1" w:rsidDel="007A6945">
            <w:rPr>
              <w:szCs w:val="24"/>
            </w:rPr>
            <w:delText>hypothetical</w:delText>
          </w:r>
        </w:del>
      </w:moveTo>
      <w:ins w:id="164" w:author="Duan, Sean (MU-Student)" w:date="2025-03-10T13:57:00Z" w16du:dateUtc="2025-03-10T18:57:00Z">
        <w:r w:rsidR="007A6945">
          <w:rPr>
            <w:szCs w:val="24"/>
          </w:rPr>
          <w:t>statistical</w:t>
        </w:r>
      </w:ins>
      <w:moveTo w:id="165" w:author="Duan, Sean (MU-Student)" w:date="2025-03-10T13:56:00Z" w16du:dateUtc="2025-03-10T18:56:00Z">
        <w:r w:rsidR="007A6945" w:rsidRPr="00F22ED1">
          <w:rPr>
            <w:szCs w:val="24"/>
          </w:rPr>
          <w:t xml:space="preserve"> interactions</w:t>
        </w:r>
      </w:moveTo>
      <w:ins w:id="166" w:author="Duan, Sean (MU-Student)" w:date="2025-03-10T13:57:00Z" w16du:dateUtc="2025-03-10T18:57:00Z">
        <w:r w:rsidR="007A6945">
          <w:rPr>
            <w:szCs w:val="24"/>
          </w:rPr>
          <w:t xml:space="preserve"> that in theory, should be relevant</w:t>
        </w:r>
      </w:ins>
      <w:moveTo w:id="167" w:author="Duan, Sean (MU-Student)" w:date="2025-03-10T13:56:00Z" w16du:dateUtc="2025-03-10T18:56:00Z">
        <w:r w:rsidR="007A6945" w:rsidRPr="00F22ED1">
          <w:rPr>
            <w:szCs w:val="24"/>
          </w:rPr>
          <w:t>. We plan to propose a series of studies to determine: 1) How social consensus can be used to change polarized beliefs, 2) How moral conviction affects belief change, and 3) How changing levels of moral conviction interact with the effects of social consensus.</w:t>
        </w:r>
      </w:moveTo>
      <w:moveToRangeEnd w:id="155"/>
    </w:p>
    <w:p w14:paraId="3C2ECD45" w14:textId="3983CF93" w:rsidR="006828F6" w:rsidRPr="00F22ED1" w:rsidRDefault="00593A2E">
      <w:pPr>
        <w:rPr>
          <w:szCs w:val="24"/>
        </w:rPr>
        <w:pPrChange w:id="168" w:author="Duan, Sean (MU-Student)" w:date="2025-03-11T11:49:00Z" w16du:dateUtc="2025-03-11T16:49:00Z">
          <w:pPr>
            <w:spacing w:line="480" w:lineRule="auto"/>
          </w:pPr>
        </w:pPrChange>
      </w:pPr>
      <w:ins w:id="169" w:author="Duan, Sean (MU-Student)" w:date="2025-03-11T11:49:00Z" w16du:dateUtc="2025-03-11T16:49:00Z">
        <w:r>
          <w:rPr>
            <w:szCs w:val="24"/>
          </w:rPr>
          <w:br w:type="page"/>
        </w:r>
      </w:ins>
      <w:del w:id="170" w:author="Duan, Sean (MU-Student)" w:date="2025-03-11T11:46:00Z" w16du:dateUtc="2025-03-11T16:46:00Z">
        <w:r w:rsidR="00E66486" w:rsidRPr="00F22ED1" w:rsidDel="003A0EB5">
          <w:rPr>
            <w:szCs w:val="24"/>
          </w:rPr>
          <w:delText xml:space="preserve"> </w:delText>
        </w:r>
        <w:r w:rsidR="00311C36" w:rsidRPr="00F22ED1" w:rsidDel="003A0EB5">
          <w:rPr>
            <w:szCs w:val="24"/>
          </w:rPr>
          <w:delText xml:space="preserve">For example, </w:delText>
        </w:r>
        <w:commentRangeStart w:id="171"/>
        <w:r w:rsidR="00311C36" w:rsidRPr="00F22ED1" w:rsidDel="003A0EB5">
          <w:rPr>
            <w:szCs w:val="24"/>
          </w:rPr>
          <w:delText xml:space="preserve">prior research on the interaction between social consensus and deontology indicates that higher levels of deontological orientation results in less conformation to social consensus (Pincus, 2014). </w:delText>
        </w:r>
        <w:commentRangeEnd w:id="171"/>
        <w:r w:rsidR="0040508E" w:rsidDel="003A0EB5">
          <w:rPr>
            <w:rStyle w:val="CommentReference"/>
          </w:rPr>
          <w:commentReference w:id="171"/>
        </w:r>
        <w:r w:rsidR="00311C36" w:rsidRPr="00F22ED1" w:rsidDel="003A0EB5">
          <w:rPr>
            <w:szCs w:val="24"/>
          </w:rPr>
          <w:delText>However, Pincus was not able to directly manipulate the level of social consensus, thus this interaction has not been directly empirically tested.</w:delText>
        </w:r>
        <w:r w:rsidR="00E66486" w:rsidRPr="00F22ED1" w:rsidDel="003A0EB5">
          <w:rPr>
            <w:szCs w:val="24"/>
          </w:rPr>
          <w:delText xml:space="preserve"> </w:delText>
        </w:r>
      </w:del>
      <w:moveFromRangeStart w:id="172" w:author="Duan, Sean (MU-Student)" w:date="2025-03-10T13:56:00Z" w:name="move192507417"/>
      <w:moveFrom w:id="173" w:author="Duan, Sean (MU-Student)" w:date="2025-03-10T13:56:00Z" w16du:dateUtc="2025-03-10T18:56:00Z">
        <w:r w:rsidR="00E66486" w:rsidRPr="00F22ED1" w:rsidDel="007A6945">
          <w:rPr>
            <w:szCs w:val="24"/>
          </w:rPr>
          <w:t xml:space="preserve">Thus, we are planning to bring together multiple related literatures to better understand the multifaceted approach to </w:t>
        </w:r>
        <w:r w:rsidR="003F179A" w:rsidDel="007A6945">
          <w:rPr>
            <w:szCs w:val="24"/>
          </w:rPr>
          <w:t xml:space="preserve">polarized </w:t>
        </w:r>
        <w:r w:rsidR="00E66486" w:rsidRPr="00F22ED1" w:rsidDel="007A6945">
          <w:rPr>
            <w:szCs w:val="24"/>
          </w:rPr>
          <w:t xml:space="preserve">belief change by testing several </w:t>
        </w:r>
        <w:commentRangeStart w:id="174"/>
        <w:r w:rsidR="00E66486" w:rsidRPr="00F22ED1" w:rsidDel="007A6945">
          <w:rPr>
            <w:szCs w:val="24"/>
          </w:rPr>
          <w:t>hypothetical interactions</w:t>
        </w:r>
        <w:commentRangeEnd w:id="174"/>
        <w:r w:rsidR="00007F5D" w:rsidDel="007A6945">
          <w:rPr>
            <w:rStyle w:val="CommentReference"/>
          </w:rPr>
          <w:commentReference w:id="174"/>
        </w:r>
        <w:r w:rsidR="00E66486" w:rsidRPr="00F22ED1" w:rsidDel="007A6945">
          <w:rPr>
            <w:szCs w:val="24"/>
          </w:rPr>
          <w:t>. We plan to</w:t>
        </w:r>
        <w:r w:rsidR="006828F6" w:rsidRPr="00F22ED1" w:rsidDel="007A6945">
          <w:rPr>
            <w:szCs w:val="24"/>
          </w:rPr>
          <w:t xml:space="preserve"> propose a series of studies to determine: 1) How social consensus can be used to change polarized beliefs, 2) How moral conviction affects belief change, and 3) How changing levels of moral conviction interact with the effects of social consensus.</w:t>
        </w:r>
      </w:moveFrom>
      <w:moveFromRangeEnd w:id="172"/>
    </w:p>
    <w:p w14:paraId="0F58D047" w14:textId="6882A6FC" w:rsidR="00D51ED9" w:rsidRPr="00F22ED1" w:rsidDel="003241CC" w:rsidRDefault="00D51ED9" w:rsidP="006828F6">
      <w:pPr>
        <w:pStyle w:val="Heading1"/>
        <w:spacing w:line="480" w:lineRule="auto"/>
        <w:jc w:val="left"/>
        <w:rPr>
          <w:del w:id="175" w:author="Shaffer, Victoria" w:date="2025-02-25T15:12:00Z" w16du:dateUtc="2025-02-25T21:12:00Z"/>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76" w:name="_Toc173848395"/>
      <w:bookmarkStart w:id="177" w:name="_Toc190088127"/>
      <w:r w:rsidRPr="00F22ED1">
        <w:rPr>
          <w:rFonts w:eastAsia="Times New Roman"/>
        </w:rPr>
        <w:t>Study 1</w:t>
      </w:r>
      <w:bookmarkEnd w:id="176"/>
      <w:bookmarkEnd w:id="177"/>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78" w:name="_Toc173848396"/>
      <w:bookmarkStart w:id="179" w:name="_Toc190088128"/>
      <w:r w:rsidRPr="00F22ED1">
        <w:rPr>
          <w:rFonts w:ascii="Calibri Light" w:eastAsia="Times New Roman" w:hAnsi="Calibri Light" w:cs="Times New Roman"/>
          <w:b/>
          <w:bCs/>
          <w:kern w:val="0"/>
          <w:sz w:val="28"/>
          <w:szCs w:val="28"/>
          <w14:ligatures w14:val="none"/>
        </w:rPr>
        <w:t>Method</w:t>
      </w:r>
      <w:bookmarkEnd w:id="0"/>
      <w:bookmarkEnd w:id="178"/>
      <w:bookmarkEnd w:id="179"/>
    </w:p>
    <w:p w14:paraId="70C38506" w14:textId="6F6C9AED" w:rsidR="00D51ED9" w:rsidRPr="00F22ED1" w:rsidDel="003241CC" w:rsidRDefault="00D51ED9" w:rsidP="00D51ED9">
      <w:pPr>
        <w:pStyle w:val="NoSpacing"/>
        <w:spacing w:line="480" w:lineRule="auto"/>
        <w:ind w:firstLine="720"/>
        <w:rPr>
          <w:del w:id="180" w:author="Shaffer, Victoria" w:date="2025-02-25T15:13:00Z" w16du:dateUtc="2025-02-25T21:13:00Z"/>
          <w:rFonts w:ascii="Calibri" w:hAnsi="Calibri" w:cs="Calibri"/>
          <w:sz w:val="24"/>
          <w:szCs w:val="24"/>
        </w:rPr>
      </w:pPr>
      <w:r w:rsidRPr="00F22ED1">
        <w:rPr>
          <w:rFonts w:ascii="Calibri" w:hAnsi="Calibri" w:cs="Calibri"/>
          <w:sz w:val="24"/>
          <w:szCs w:val="24"/>
        </w:rPr>
        <w:t>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w:t>
      </w:r>
      <w:del w:id="181" w:author="Duan, Sean (MU-Student)" w:date="2025-03-11T12:01:00Z" w16du:dateUtc="2025-03-11T17:01:00Z">
        <w:r w:rsidRPr="00F22ED1" w:rsidDel="00C82C19">
          <w:rPr>
            <w:rFonts w:ascii="Calibri" w:hAnsi="Calibri" w:cs="Calibri"/>
            <w:sz w:val="24"/>
            <w:szCs w:val="24"/>
          </w:rPr>
          <w:delText xml:space="preserve"> the highly polarized issues</w:delText>
        </w:r>
      </w:del>
      <w:ins w:id="182" w:author="Duan, Sean (MU-Student)" w:date="2025-03-11T12:01:00Z" w16du:dateUtc="2025-03-11T17:01:00Z">
        <w:r w:rsidR="00C82C19">
          <w:rPr>
            <w:rFonts w:ascii="Calibri" w:hAnsi="Calibri" w:cs="Calibri"/>
            <w:sz w:val="24"/>
            <w:szCs w:val="24"/>
          </w:rPr>
          <w:t xml:space="preserve"> [topic]</w:t>
        </w:r>
      </w:ins>
      <w:r w:rsidRPr="00F22ED1">
        <w:rPr>
          <w:rFonts w:ascii="Calibri" w:hAnsi="Calibri" w:cs="Calibri"/>
          <w:sz w:val="24"/>
          <w:szCs w:val="24"/>
        </w:rPr>
        <w:t xml:space="preserve">,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pPr>
        <w:pStyle w:val="NoSpacing"/>
        <w:spacing w:line="480" w:lineRule="auto"/>
        <w:ind w:firstLine="720"/>
        <w:pPrChange w:id="183" w:author="Shaffer, Victoria" w:date="2025-02-25T15:13:00Z" w16du:dateUtc="2025-02-25T21:13:00Z">
          <w:pPr>
            <w:pStyle w:val="NoSpacing"/>
            <w:spacing w:line="480" w:lineRule="auto"/>
          </w:pPr>
        </w:pPrChange>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4" w:name="_Toc173848397"/>
      <w:bookmarkStart w:id="185" w:name="_Toc190088129"/>
      <w:r w:rsidRPr="00F22ED1">
        <w:rPr>
          <w:rFonts w:ascii="Calibri Light" w:eastAsia="Times New Roman" w:hAnsi="Calibri Light" w:cs="Times New Roman"/>
          <w:b/>
          <w:i/>
          <w:color w:val="000000"/>
          <w:sz w:val="28"/>
          <w:szCs w:val="24"/>
        </w:rPr>
        <w:t>Participants</w:t>
      </w:r>
      <w:bookmarkEnd w:id="184"/>
      <w:bookmarkEnd w:id="185"/>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6" w:name="_Toc173848398"/>
      <w:bookmarkStart w:id="187" w:name="_Toc190088130"/>
      <w:r w:rsidRPr="00F22ED1">
        <w:rPr>
          <w:rFonts w:ascii="Calibri Light" w:eastAsia="Times New Roman" w:hAnsi="Calibri Light" w:cs="Times New Roman"/>
          <w:b/>
          <w:i/>
          <w:color w:val="000000"/>
          <w:sz w:val="28"/>
          <w:szCs w:val="24"/>
        </w:rPr>
        <w:lastRenderedPageBreak/>
        <w:t>Materials and Procedure</w:t>
      </w:r>
      <w:bookmarkEnd w:id="186"/>
      <w:bookmarkEnd w:id="187"/>
    </w:p>
    <w:p w14:paraId="2BCED53F" w14:textId="7B001711"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the four highly polarized issues (Climate Change, Universal Health Care, Death Penalty, and Slavery), participants were first asked to estimate the proportion of the US population in 2018 that would be in support of </w:t>
      </w:r>
      <w:del w:id="188" w:author="Duan, Sean (MU-Student)" w:date="2025-03-11T12:02:00Z" w16du:dateUtc="2025-03-11T17:02:00Z">
        <w:r w:rsidRPr="00F22ED1" w:rsidDel="00AB6B75">
          <w:rPr>
            <w:rFonts w:ascii="Calibri" w:eastAsia="Calibri" w:hAnsi="Calibri" w:cs="Times New Roman"/>
            <w:kern w:val="0"/>
            <w:szCs w:val="24"/>
            <w14:ligatures w14:val="none"/>
          </w:rPr>
          <w:delText>the issues</w:delText>
        </w:r>
      </w:del>
      <w:ins w:id="189" w:author="Duan, Sean (MU-Student)" w:date="2025-03-11T12:02:00Z" w16du:dateUtc="2025-03-11T17:02:00Z">
        <w:r w:rsidR="00AB6B75">
          <w:rPr>
            <w:rFonts w:ascii="Calibri" w:eastAsia="Calibri" w:hAnsi="Calibri" w:cs="Times New Roman"/>
            <w:kern w:val="0"/>
            <w:szCs w:val="24"/>
            <w14:ligatures w14:val="none"/>
          </w:rPr>
          <w:t>[topic]</w:t>
        </w:r>
      </w:ins>
      <w:r w:rsidRPr="00F22ED1">
        <w:rPr>
          <w:rFonts w:ascii="Calibri" w:eastAsia="Calibri" w:hAnsi="Calibri" w:cs="Times New Roman"/>
          <w:kern w:val="0"/>
          <w:szCs w:val="24"/>
          <w14:ligatures w14:val="none"/>
        </w:rPr>
        <w:t xml:space="preserve">.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w:t>
      </w:r>
      <w:del w:id="190" w:author="Duan, Sean (MU-Student)" w:date="2025-03-11T12:02:00Z" w16du:dateUtc="2025-03-11T17:02:00Z">
        <w:r w:rsidRPr="00F22ED1" w:rsidDel="002A19BB">
          <w:rPr>
            <w:rFonts w:ascii="Calibri" w:eastAsia="Calibri" w:hAnsi="Calibri" w:cs="Times New Roman"/>
            <w:kern w:val="0"/>
            <w:szCs w:val="24"/>
            <w14:ligatures w14:val="none"/>
          </w:rPr>
          <w:delText>the four highly polarized</w:delText>
        </w:r>
      </w:del>
      <w:ins w:id="191" w:author="Duan, Sean (MU-Student)" w:date="2025-03-11T12:02:00Z" w16du:dateUtc="2025-03-11T17:02:00Z">
        <w:r w:rsidR="002A19BB">
          <w:rPr>
            <w:rFonts w:ascii="Calibri" w:eastAsia="Calibri" w:hAnsi="Calibri" w:cs="Times New Roman"/>
            <w:kern w:val="0"/>
            <w:szCs w:val="24"/>
            <w14:ligatures w14:val="none"/>
          </w:rPr>
          <w:t>[topic].</w:t>
        </w:r>
      </w:ins>
      <w:del w:id="192" w:author="Duan, Sean (MU-Student)" w:date="2025-03-11T12:02:00Z" w16du:dateUtc="2025-03-11T17:02:00Z">
        <w:r w:rsidRPr="00F22ED1" w:rsidDel="002A19BB">
          <w:rPr>
            <w:rFonts w:ascii="Calibri" w:eastAsia="Calibri" w:hAnsi="Calibri" w:cs="Times New Roman"/>
            <w:kern w:val="0"/>
            <w:szCs w:val="24"/>
            <w14:ligatures w14:val="none"/>
          </w:rPr>
          <w:delText xml:space="preserve"> issues.</w:delText>
        </w:r>
      </w:del>
      <w:r w:rsidRPr="00F22ED1">
        <w:rPr>
          <w:rFonts w:ascii="Calibri" w:eastAsia="Calibri" w:hAnsi="Calibri" w:cs="Times New Roman"/>
          <w:kern w:val="0"/>
          <w:szCs w:val="24"/>
          <w14:ligatures w14:val="none"/>
        </w:rPr>
        <w:t xml:space="preserve"> </w:t>
      </w:r>
      <w:ins w:id="193" w:author="Duan, Sean (MU-Student)" w:date="2025-03-11T12:09:00Z" w16du:dateUtc="2025-03-11T17:09:00Z">
        <w:r w:rsidR="00990ACA">
          <w:rPr>
            <w:rFonts w:ascii="Calibri" w:eastAsia="Calibri" w:hAnsi="Calibri" w:cs="Times New Roman"/>
            <w:kern w:val="0"/>
            <w:szCs w:val="24"/>
            <w14:ligatures w14:val="none"/>
          </w:rPr>
          <w:t xml:space="preserve">Except for the topic of slavery, </w:t>
        </w:r>
      </w:ins>
      <w:del w:id="194" w:author="Duan, Sean (MU-Student)" w:date="2025-03-11T12:09:00Z" w16du:dateUtc="2025-03-11T17:09:00Z">
        <w:r w:rsidRPr="00F22ED1" w:rsidDel="00990ACA">
          <w:rPr>
            <w:rFonts w:ascii="Calibri" w:eastAsia="Calibri" w:hAnsi="Calibri" w:cs="Times New Roman"/>
            <w:kern w:val="0"/>
            <w:szCs w:val="24"/>
            <w14:ligatures w14:val="none"/>
          </w:rPr>
          <w:delText>P</w:delText>
        </w:r>
      </w:del>
      <w:ins w:id="195" w:author="Duan, Sean (MU-Student)" w:date="2025-03-11T12:09:00Z" w16du:dateUtc="2025-03-11T17:09:00Z">
        <w:r w:rsidR="00990ACA">
          <w:rPr>
            <w:rFonts w:ascii="Calibri" w:eastAsia="Calibri" w:hAnsi="Calibri" w:cs="Times New Roman"/>
            <w:kern w:val="0"/>
            <w:szCs w:val="24"/>
            <w14:ligatures w14:val="none"/>
          </w:rPr>
          <w:t>p</w:t>
        </w:r>
      </w:ins>
      <w:r w:rsidRPr="00F22ED1">
        <w:rPr>
          <w:rFonts w:ascii="Calibri" w:eastAsia="Calibri" w:hAnsi="Calibri" w:cs="Times New Roman"/>
          <w:kern w:val="0"/>
          <w:szCs w:val="24"/>
          <w14:ligatures w14:val="none"/>
        </w:rPr>
        <w:t>articipants in the ‘high social consensus’ condition saw results that were</w:t>
      </w:r>
      <w:r w:rsidRPr="00F22ED1">
        <w:rPr>
          <w:rFonts w:ascii="Calibri" w:eastAsia="Calibri" w:hAnsi="Calibri" w:cs="Times New Roman"/>
          <w:szCs w:val="24"/>
        </w:rPr>
        <w:t xml:space="preserve"> 20% higher than the true base rate</w:t>
      </w:r>
      <w:del w:id="196" w:author="Duan, Sean (MU-Student)" w:date="2025-03-11T12:09:00Z" w16du:dateUtc="2025-03-11T17:09:00Z">
        <w:r w:rsidRPr="00F22ED1" w:rsidDel="00D6403F">
          <w:rPr>
            <w:rFonts w:ascii="Calibri" w:eastAsia="Calibri" w:hAnsi="Calibri" w:cs="Times New Roman"/>
            <w:szCs w:val="24"/>
          </w:rPr>
          <w:delText>.</w:delText>
        </w:r>
      </w:del>
      <w:ins w:id="197" w:author="Duan, Sean (MU-Student)" w:date="2025-03-11T12:09:00Z" w16du:dateUtc="2025-03-11T17:09:00Z">
        <w:r w:rsidR="00D6403F">
          <w:rPr>
            <w:rFonts w:ascii="Calibri" w:eastAsia="Calibri" w:hAnsi="Calibri" w:cs="Times New Roman"/>
            <w:szCs w:val="24"/>
          </w:rPr>
          <w:t>, and</w:t>
        </w:r>
      </w:ins>
      <w:del w:id="198" w:author="Duan, Sean (MU-Student)" w:date="2025-03-11T12:09:00Z" w16du:dateUtc="2025-03-11T17:09:00Z">
        <w:r w:rsidRPr="00F22ED1" w:rsidDel="00D6403F">
          <w:rPr>
            <w:rFonts w:ascii="Calibri" w:eastAsia="Calibri" w:hAnsi="Calibri" w:cs="Times New Roman"/>
            <w:szCs w:val="24"/>
          </w:rPr>
          <w:delText xml:space="preserve"> P</w:delText>
        </w:r>
      </w:del>
      <w:ins w:id="199" w:author="Duan, Sean (MU-Student)" w:date="2025-03-11T12:09:00Z" w16du:dateUtc="2025-03-11T17:09:00Z">
        <w:r w:rsidR="00D6403F">
          <w:rPr>
            <w:rFonts w:ascii="Calibri" w:eastAsia="Calibri" w:hAnsi="Calibri" w:cs="Times New Roman"/>
            <w:szCs w:val="24"/>
          </w:rPr>
          <w:t xml:space="preserve"> p</w:t>
        </w:r>
      </w:ins>
      <w:r w:rsidRPr="00F22ED1">
        <w:rPr>
          <w:rFonts w:ascii="Calibri" w:eastAsia="Calibri" w:hAnsi="Calibri" w:cs="Times New Roman"/>
          <w:szCs w:val="24"/>
        </w:rPr>
        <w:t>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del w:id="200" w:author="Duan, Sean (MU-Student)" w:date="2025-03-11T12:09:00Z" w16du:dateUtc="2025-03-11T17:09:00Z">
        <w:r w:rsidRPr="00F22ED1" w:rsidDel="009D0940">
          <w:rPr>
            <w:rFonts w:ascii="Calibri" w:eastAsia="Calibri" w:hAnsi="Calibri" w:cs="Times New Roman"/>
            <w:kern w:val="0"/>
            <w:szCs w:val="24"/>
            <w14:ligatures w14:val="none"/>
          </w:rPr>
          <w:delText xml:space="preserve"> </w:delText>
        </w:r>
      </w:del>
    </w:p>
    <w:p w14:paraId="38D7A150" w14:textId="0CDE8FCB" w:rsidR="00D51ED9" w:rsidRPr="00F22ED1" w:rsidRDefault="00D51ED9">
      <w:pPr>
        <w:pStyle w:val="BodyText"/>
        <w:spacing w:line="480" w:lineRule="auto"/>
        <w:ind w:firstLine="720"/>
        <w:rPr>
          <w:rFonts w:ascii="Calibri" w:eastAsia="Calibri" w:hAnsi="Calibri" w:cs="Times New Roman"/>
          <w:kern w:val="0"/>
          <w:szCs w:val="24"/>
          <w14:ligatures w14:val="none"/>
        </w:rPr>
        <w:pPrChange w:id="201" w:author="Duan, Sean (MU-Student)" w:date="2025-03-11T11:51:00Z" w16du:dateUtc="2025-03-11T16:51:00Z">
          <w:pPr>
            <w:spacing w:before="180" w:after="180" w:afterAutospacing="1" w:line="480" w:lineRule="auto"/>
            <w:ind w:firstLine="720"/>
          </w:pPr>
        </w:pPrChange>
      </w:pPr>
      <w:r w:rsidRPr="00F22ED1">
        <w:rPr>
          <w:rFonts w:ascii="Calibri" w:eastAsia="Calibri" w:hAnsi="Calibri" w:cs="Times New Roman"/>
          <w:kern w:val="0"/>
          <w:szCs w:val="24"/>
          <w14:ligatures w14:val="none"/>
        </w:rPr>
        <w:t xml:space="preserve">After the social consensus information, participants </w:t>
      </w:r>
      <w:del w:id="202" w:author="Duan, Sean (MU-Student)" w:date="2025-03-11T12:07:00Z" w16du:dateUtc="2025-03-11T17:07:00Z">
        <w:r w:rsidRPr="00F22ED1" w:rsidDel="00FA00DE">
          <w:rPr>
            <w:rFonts w:ascii="Calibri" w:eastAsia="Calibri" w:hAnsi="Calibri" w:cs="Times New Roman"/>
            <w:kern w:val="0"/>
            <w:szCs w:val="24"/>
            <w14:ligatures w14:val="none"/>
          </w:rPr>
          <w:delText>are</w:delText>
        </w:r>
      </w:del>
      <w:ins w:id="203" w:author="Duan, Sean (MU-Student)" w:date="2025-03-11T12:07:00Z" w16du:dateUtc="2025-03-11T17:07:00Z">
        <w:r w:rsidR="00FA00DE">
          <w:rPr>
            <w:rFonts w:ascii="Calibri" w:eastAsia="Calibri" w:hAnsi="Calibri" w:cs="Times New Roman"/>
            <w:kern w:val="0"/>
            <w:szCs w:val="24"/>
            <w14:ligatures w14:val="none"/>
          </w:rPr>
          <w:t>were</w:t>
        </w:r>
      </w:ins>
      <w:r w:rsidRPr="00F22ED1">
        <w:rPr>
          <w:rFonts w:ascii="Calibri" w:eastAsia="Calibri" w:hAnsi="Calibri" w:cs="Times New Roman"/>
          <w:kern w:val="0"/>
          <w:szCs w:val="24"/>
          <w14:ligatures w14:val="none"/>
        </w:rPr>
        <w:t xml:space="preserve"> asked to indicate their degree of surprise at the stated level of public support and estimate levels of public levels support in 2023. Participants </w:t>
      </w:r>
      <w:del w:id="204" w:author="Duan, Sean (MU-Student)" w:date="2025-03-11T12:07:00Z" w16du:dateUtc="2025-03-11T17:07:00Z">
        <w:r w:rsidRPr="00F22ED1" w:rsidDel="00496D58">
          <w:rPr>
            <w:rFonts w:ascii="Calibri" w:eastAsia="Calibri" w:hAnsi="Calibri" w:cs="Times New Roman"/>
            <w:kern w:val="0"/>
            <w:szCs w:val="24"/>
            <w14:ligatures w14:val="none"/>
          </w:rPr>
          <w:delText>are</w:delText>
        </w:r>
      </w:del>
      <w:ins w:id="205" w:author="Duan, Sean (MU-Student)" w:date="2025-03-11T12:07:00Z" w16du:dateUtc="2025-03-11T17:07:00Z">
        <w:r w:rsidR="00496D58">
          <w:rPr>
            <w:rFonts w:ascii="Calibri" w:eastAsia="Calibri" w:hAnsi="Calibri" w:cs="Times New Roman"/>
            <w:kern w:val="0"/>
            <w:szCs w:val="24"/>
            <w14:ligatures w14:val="none"/>
          </w:rPr>
          <w:t>were</w:t>
        </w:r>
      </w:ins>
      <w:r w:rsidRPr="00F22ED1">
        <w:rPr>
          <w:rFonts w:ascii="Calibri" w:eastAsia="Calibri" w:hAnsi="Calibri" w:cs="Times New Roman"/>
          <w:kern w:val="0"/>
          <w:szCs w:val="24"/>
          <w14:ligatures w14:val="none"/>
        </w:rPr>
        <w:t xml:space="preserve"> then asked to identify their level of support for each </w:t>
      </w:r>
      <w:del w:id="206" w:author="Duan, Sean (MU-Student)" w:date="2025-03-11T12:07:00Z" w16du:dateUtc="2025-03-11T17:07:00Z">
        <w:r w:rsidRPr="00F22ED1" w:rsidDel="00645BE2">
          <w:rPr>
            <w:rFonts w:ascii="Calibri" w:eastAsia="Calibri" w:hAnsi="Calibri" w:cs="Times New Roman"/>
            <w:kern w:val="0"/>
            <w:szCs w:val="24"/>
            <w14:ligatures w14:val="none"/>
          </w:rPr>
          <w:delText xml:space="preserve">of each of the four highly polarized issues. </w:delText>
        </w:r>
      </w:del>
      <w:ins w:id="207" w:author="Duan, Sean (MU-Student)" w:date="2025-03-11T12:07:00Z" w16du:dateUtc="2025-03-11T17:07:00Z">
        <w:r w:rsidR="00645BE2">
          <w:rPr>
            <w:rFonts w:ascii="Calibri" w:eastAsia="Calibri" w:hAnsi="Calibri" w:cs="Times New Roman"/>
            <w:kern w:val="0"/>
            <w:szCs w:val="24"/>
            <w14:ligatures w14:val="none"/>
          </w:rPr>
          <w:t>[topic]</w:t>
        </w:r>
        <w:r w:rsidR="0045226A">
          <w:rPr>
            <w:rFonts w:ascii="Calibri" w:eastAsia="Calibri" w:hAnsi="Calibri" w:cs="Times New Roman"/>
            <w:kern w:val="0"/>
            <w:szCs w:val="24"/>
            <w14:ligatures w14:val="none"/>
          </w:rPr>
          <w:t xml:space="preserve">. </w:t>
        </w:r>
      </w:ins>
      <w:ins w:id="208" w:author="Duan, Sean (MU-Student)" w:date="2025-03-11T11:41:00Z" w16du:dateUtc="2025-03-11T16:41:00Z">
        <w:r w:rsidR="00D449E2">
          <w:rPr>
            <w:rFonts w:ascii="Calibri" w:eastAsia="Calibri" w:hAnsi="Calibri" w:cs="Times New Roman"/>
            <w:kern w:val="0"/>
            <w:szCs w:val="24"/>
            <w14:ligatures w14:val="none"/>
          </w:rPr>
          <w:t>Next, participants completed individual difference measures on deontological and utilitarian orientation.</w:t>
        </w:r>
      </w:ins>
      <w:ins w:id="209" w:author="Duan, Sean (MU-Student)" w:date="2025-03-11T11:42:00Z" w16du:dateUtc="2025-03-11T16:42:00Z">
        <w:r w:rsidR="00D449E2">
          <w:rPr>
            <w:rFonts w:ascii="Calibri" w:eastAsia="Calibri" w:hAnsi="Calibri" w:cs="Times New Roman"/>
            <w:kern w:val="0"/>
            <w:szCs w:val="24"/>
            <w14:ligatures w14:val="none"/>
          </w:rPr>
          <w:t xml:space="preserve"> </w:t>
        </w:r>
      </w:ins>
      <w:moveToRangeStart w:id="210" w:author="Duan, Sean (MU-Student)" w:date="2025-03-11T11:43:00Z" w:name="move192585815"/>
      <w:r w:rsidR="00D449E2" w:rsidRPr="00D449E2">
        <w:rPr>
          <w:rFonts w:ascii="Calibri" w:eastAsia="Calibri" w:hAnsi="Calibri" w:cs="Times New Roman"/>
          <w:kern w:val="0"/>
          <w:szCs w:val="24"/>
          <w14:ligatures w14:val="none"/>
        </w:rPr>
        <w:t>Utilitarian reasoning can be defined as ethical judgement based on outcomes, not intentions.</w:t>
      </w:r>
      <w:del w:id="211" w:author="Duan, Sean (MU-Student)" w:date="2025-03-11T11:51:00Z" w16du:dateUtc="2025-03-11T16:51:00Z">
        <w:r w:rsidR="00D449E2" w:rsidRPr="00D449E2" w:rsidDel="00BC28C5">
          <w:rPr>
            <w:rFonts w:ascii="Calibri" w:eastAsia="Calibri" w:hAnsi="Calibri" w:cs="Times New Roman"/>
            <w:kern w:val="0"/>
            <w:szCs w:val="24"/>
            <w14:ligatures w14:val="none"/>
          </w:rPr>
          <w:delText xml:space="preserve"> In contrast,</w:delText>
        </w:r>
      </w:del>
      <w:ins w:id="212" w:author="Duan, Sean (MU-Student)" w:date="2025-03-11T11:51:00Z" w16du:dateUtc="2025-03-11T16:51:00Z">
        <w:r w:rsidR="006723F8">
          <w:rPr>
            <w:rFonts w:ascii="Calibri" w:eastAsia="Calibri" w:hAnsi="Calibri" w:cs="Times New Roman"/>
            <w:kern w:val="0"/>
            <w:szCs w:val="24"/>
            <w14:ligatures w14:val="none"/>
          </w:rPr>
          <w:t xml:space="preserve"> Likewise,</w:t>
        </w:r>
      </w:ins>
      <w:r w:rsidR="00D449E2" w:rsidRPr="00D449E2">
        <w:rPr>
          <w:rFonts w:ascii="Calibri" w:eastAsia="Calibri" w:hAnsi="Calibri" w:cs="Times New Roman"/>
          <w:kern w:val="0"/>
          <w:szCs w:val="24"/>
          <w14:ligatures w14:val="none"/>
        </w:rPr>
        <w:t xml:space="preserve"> </w:t>
      </w:r>
      <w:del w:id="213" w:author="Duan, Sean (MU-Student)" w:date="2025-03-11T11:51:00Z" w16du:dateUtc="2025-03-11T16:51:00Z">
        <w:r w:rsidR="00D449E2" w:rsidRPr="00D449E2" w:rsidDel="00B51AD5">
          <w:rPr>
            <w:rFonts w:ascii="Calibri" w:eastAsia="Calibri" w:hAnsi="Calibri" w:cs="Times New Roman"/>
            <w:kern w:val="0"/>
            <w:szCs w:val="24"/>
            <w14:ligatures w14:val="none"/>
          </w:rPr>
          <w:delText>D</w:delText>
        </w:r>
      </w:del>
      <w:ins w:id="214" w:author="Duan, Sean (MU-Student)" w:date="2025-03-11T11:51:00Z" w16du:dateUtc="2025-03-11T16:51:00Z">
        <w:r w:rsidR="00B51AD5">
          <w:rPr>
            <w:rFonts w:ascii="Calibri" w:eastAsia="Calibri" w:hAnsi="Calibri" w:cs="Times New Roman"/>
            <w:kern w:val="0"/>
            <w:szCs w:val="24"/>
            <w14:ligatures w14:val="none"/>
          </w:rPr>
          <w:t>d</w:t>
        </w:r>
      </w:ins>
      <w:r w:rsidR="00D449E2" w:rsidRPr="00D449E2">
        <w:rPr>
          <w:rFonts w:ascii="Calibri" w:eastAsia="Calibri" w:hAnsi="Calibri" w:cs="Times New Roman"/>
          <w:kern w:val="0"/>
          <w:szCs w:val="24"/>
          <w14:ligatures w14:val="none"/>
        </w:rPr>
        <w:t>eontological reasoning can be defined as ethical judgement based on whether or not behavior adheres to a preconceived set of ‘rules’, this includes concepts like ‘rights’, ‘ideals’, and explicitly recorded law.</w:t>
      </w:r>
      <w:moveToRangeEnd w:id="210"/>
      <w:ins w:id="215" w:author="Duan, Sean (MU-Student)" w:date="2025-03-11T11:44:00Z" w16du:dateUtc="2025-03-11T16:44:00Z">
        <w:r w:rsidR="00D449E2">
          <w:rPr>
            <w:rFonts w:ascii="Calibri" w:eastAsia="Calibri" w:hAnsi="Calibri" w:cs="Times New Roman"/>
            <w:kern w:val="0"/>
            <w:szCs w:val="24"/>
            <w14:ligatures w14:val="none"/>
          </w:rPr>
          <w:t xml:space="preserve"> </w:t>
        </w:r>
      </w:ins>
      <w:ins w:id="216" w:author="Duan, Sean (MU-Student)" w:date="2025-03-11T11:45:00Z" w16du:dateUtc="2025-03-11T16:45:00Z">
        <w:r w:rsidR="00D449E2">
          <w:rPr>
            <w:szCs w:val="24"/>
          </w:rPr>
          <w:t>These differences directly impact</w:t>
        </w:r>
      </w:ins>
      <w:ins w:id="217" w:author="Duan, Sean (MU-Student)" w:date="2025-03-11T11:44:00Z" w16du:dateUtc="2025-03-11T16:44:00Z">
        <w:r w:rsidR="00D449E2" w:rsidRPr="00F22ED1">
          <w:rPr>
            <w:szCs w:val="24"/>
          </w:rPr>
          <w:t xml:space="preserve"> openness to </w:t>
        </w:r>
        <w:r w:rsidR="00D449E2" w:rsidRPr="00F22ED1">
          <w:rPr>
            <w:szCs w:val="24"/>
          </w:rPr>
          <w:lastRenderedPageBreak/>
          <w:t xml:space="preserve">attitude change as well as the effectiveness of persuasion (Brady and Wheeler, 1996). </w:t>
        </w:r>
      </w:ins>
      <w:ins w:id="218" w:author="Duan, Sean (MU-Student)" w:date="2025-03-11T11:46:00Z" w16du:dateUtc="2025-03-11T16:46:00Z">
        <w:r w:rsidR="003A0EB5" w:rsidRPr="00F22ED1">
          <w:rPr>
            <w:szCs w:val="24"/>
          </w:rPr>
          <w:t xml:space="preserve">For example, prior research on the interaction between social consensus and deontology indicates that higher levels of deontological orientation results in less conformation to social consensus (Pincus, 2014). </w:t>
        </w:r>
      </w:ins>
      <w:r w:rsidRPr="00F22ED1">
        <w:rPr>
          <w:rFonts w:ascii="Calibri" w:eastAsia="Calibri" w:hAnsi="Calibri" w:cs="Times New Roman"/>
          <w:kern w:val="0"/>
          <w:szCs w:val="24"/>
          <w14:ligatures w14:val="none"/>
        </w:rPr>
        <w:t>Finally, participants</w:t>
      </w:r>
      <w:del w:id="219" w:author="Duan, Sean (MU-Student)" w:date="2025-03-11T11:51:00Z" w16du:dateUtc="2025-03-11T16:51:00Z">
        <w:r w:rsidRPr="00F22ED1" w:rsidDel="00050062">
          <w:rPr>
            <w:rFonts w:ascii="Calibri" w:eastAsia="Calibri" w:hAnsi="Calibri" w:cs="Times New Roman"/>
            <w:kern w:val="0"/>
            <w:szCs w:val="24"/>
            <w14:ligatures w14:val="none"/>
          </w:rPr>
          <w:delText xml:space="preserve"> completed several individual difference measures and</w:delText>
        </w:r>
      </w:del>
      <w:r w:rsidRPr="00F22ED1">
        <w:rPr>
          <w:rFonts w:ascii="Calibri" w:eastAsia="Calibri" w:hAnsi="Calibri" w:cs="Times New Roman"/>
          <w:kern w:val="0"/>
          <w:szCs w:val="24"/>
          <w14:ligatures w14:val="none"/>
        </w:rPr>
        <w:t xml:space="preserve"> provided demographic information</w:t>
      </w:r>
      <w:ins w:id="220" w:author="Duan, Sean (MU-Student)" w:date="2025-03-11T12:28:00Z" w16du:dateUtc="2025-03-11T17:28:00Z">
        <w:r w:rsidR="005D73EB">
          <w:rPr>
            <w:rFonts w:ascii="Calibri" w:eastAsia="Calibri" w:hAnsi="Calibri" w:cs="Times New Roman"/>
            <w:kern w:val="0"/>
            <w:szCs w:val="24"/>
            <w14:ligatures w14:val="none"/>
          </w:rPr>
          <w:t>; see Appendix A for a complete listing of Study 1 materials.</w:t>
        </w:r>
      </w:ins>
      <w:del w:id="221" w:author="Duan, Sean (MU-Student)" w:date="2025-03-11T12:28:00Z" w16du:dateUtc="2025-03-11T17:28:00Z">
        <w:r w:rsidRPr="00F22ED1" w:rsidDel="005D73EB">
          <w:rPr>
            <w:rFonts w:ascii="Calibri" w:eastAsia="Calibri" w:hAnsi="Calibri" w:cs="Times New Roman"/>
            <w:kern w:val="0"/>
            <w:szCs w:val="24"/>
            <w14:ligatures w14:val="none"/>
          </w:rPr>
          <w:delText>.</w:delText>
        </w:r>
      </w:del>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22" w:name="_Toc173848399"/>
      <w:bookmarkStart w:id="223" w:name="_Toc190088131"/>
      <w:r w:rsidRPr="00F22ED1">
        <w:rPr>
          <w:rFonts w:ascii="Calibri Light" w:eastAsia="Times New Roman" w:hAnsi="Calibri Light" w:cs="Times New Roman"/>
          <w:b/>
          <w:i/>
          <w:color w:val="000000"/>
          <w:sz w:val="28"/>
          <w:szCs w:val="24"/>
        </w:rPr>
        <w:t>Measures</w:t>
      </w:r>
      <w:bookmarkEnd w:id="222"/>
      <w:bookmarkEnd w:id="223"/>
    </w:p>
    <w:p w14:paraId="127D351D" w14:textId="69E59D86"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w:t>
      </w:r>
      <w:del w:id="224" w:author="Duan, Sean (MU-Student)" w:date="2025-03-11T12:10:00Z" w16du:dateUtc="2025-03-11T17:10:00Z">
        <w:r w:rsidRPr="00F22ED1" w:rsidDel="00191815">
          <w:rPr>
            <w:rFonts w:ascii="Calibri" w:eastAsia="Calibri" w:hAnsi="Calibri" w:cs="Times New Roman"/>
            <w:kern w:val="0"/>
            <w:szCs w:val="24"/>
            <w14:ligatures w14:val="none"/>
          </w:rPr>
          <w:delText xml:space="preserve">the highly polarized issues </w:delText>
        </w:r>
      </w:del>
      <w:ins w:id="225" w:author="Duan, Sean (MU-Student)" w:date="2025-03-11T12:10:00Z" w16du:dateUtc="2025-03-11T17:10:00Z">
        <w:r w:rsidR="00191815">
          <w:rPr>
            <w:rFonts w:ascii="Calibri" w:eastAsia="Calibri" w:hAnsi="Calibri" w:cs="Times New Roman"/>
            <w:kern w:val="0"/>
            <w:szCs w:val="24"/>
            <w14:ligatures w14:val="none"/>
          </w:rPr>
          <w:t xml:space="preserve">[topic] </w:t>
        </w:r>
      </w:ins>
      <w:r w:rsidRPr="00F22ED1">
        <w:rPr>
          <w:rFonts w:ascii="Calibri" w:eastAsia="Calibri" w:hAnsi="Calibri" w:cs="Times New Roman"/>
          <w:kern w:val="0"/>
          <w:szCs w:val="24"/>
          <w14:ligatures w14:val="none"/>
        </w:rPr>
        <w:t>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w:t>
      </w:r>
      <w:ins w:id="226" w:author="Duan, Sean (MU-Student)" w:date="2025-03-11T12:08:00Z" w16du:dateUtc="2025-03-11T17:08:00Z">
        <w:r w:rsidR="00BC77E9">
          <w:rPr>
            <w:rFonts w:ascii="Calibri" w:eastAsia="Calibri" w:hAnsi="Calibri" w:cs="Times New Roman"/>
            <w:i/>
            <w:iCs/>
            <w:kern w:val="0"/>
            <w:szCs w:val="24"/>
            <w14:ligatures w14:val="none"/>
          </w:rPr>
          <w:t xml:space="preserve"> </w:t>
        </w:r>
      </w:ins>
      <w:del w:id="227" w:author="Duan, Sean (MU-Student)" w:date="2025-03-11T12:08:00Z" w16du:dateUtc="2025-03-11T17:08:00Z">
        <w:r w:rsidRPr="00F22ED1" w:rsidDel="00BC77E9">
          <w:rPr>
            <w:rFonts w:ascii="Calibri" w:eastAsia="Calibri" w:hAnsi="Calibri" w:cs="Times New Roman"/>
            <w:i/>
            <w:iCs/>
            <w:kern w:val="0"/>
            <w:szCs w:val="24"/>
            <w14:ligatures w14:val="none"/>
          </w:rPr>
          <w:delText>c</w:delText>
        </w:r>
      </w:del>
      <w:ins w:id="228" w:author="Duan, Sean (MU-Student)" w:date="2025-03-11T12:08:00Z" w16du:dateUtc="2025-03-11T17:08:00Z">
        <w:r w:rsidR="00BC77E9">
          <w:rPr>
            <w:rFonts w:ascii="Calibri" w:eastAsia="Calibri" w:hAnsi="Calibri" w:cs="Times New Roman"/>
            <w:i/>
            <w:iCs/>
            <w:kern w:val="0"/>
            <w:szCs w:val="24"/>
            <w14:ligatures w14:val="none"/>
          </w:rPr>
          <w:t>C</w:t>
        </w:r>
      </w:ins>
      <w:r w:rsidRPr="00F22ED1">
        <w:rPr>
          <w:rFonts w:ascii="Calibri" w:eastAsia="Calibri" w:hAnsi="Calibri" w:cs="Times New Roman"/>
          <w:i/>
          <w:iCs/>
          <w:kern w:val="0"/>
          <w:szCs w:val="24"/>
          <w14:ligatures w14:val="none"/>
        </w:rPr>
        <w:t>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18AD5A70"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w:t>
      </w:r>
      <w:ins w:id="229" w:author="Duan, Sean (MU-Student)" w:date="2025-03-11T12:10:00Z" w16du:dateUtc="2025-03-11T17:10:00Z">
        <w:r w:rsidR="009D0940">
          <w:rPr>
            <w:rFonts w:ascii="Calibri" w:eastAsia="Calibri" w:hAnsi="Calibri" w:cs="Times New Roman"/>
            <w:kern w:val="0"/>
            <w:szCs w:val="24"/>
            <w14:ligatures w14:val="none"/>
          </w:rPr>
          <w:t>[topic]</w:t>
        </w:r>
      </w:ins>
      <w:del w:id="230" w:author="Duan, Sean (MU-Student)" w:date="2025-03-11T12:10:00Z" w16du:dateUtc="2025-03-11T17:10:00Z">
        <w:r w:rsidRPr="00F22ED1" w:rsidDel="009D0940">
          <w:rPr>
            <w:rFonts w:ascii="Calibri" w:eastAsia="Calibri" w:hAnsi="Calibri" w:cs="Times New Roman"/>
            <w:kern w:val="0"/>
            <w:szCs w:val="24"/>
            <w14:ligatures w14:val="none"/>
          </w:rPr>
          <w:delText>the four highly polarized issues</w:delText>
        </w:r>
      </w:del>
      <w:r w:rsidRPr="00F22ED1">
        <w:rPr>
          <w:rFonts w:ascii="Calibri" w:eastAsia="Calibri" w:hAnsi="Calibri" w:cs="Times New Roman"/>
          <w:kern w:val="0"/>
          <w:szCs w:val="24"/>
          <w14:ligatures w14:val="none"/>
        </w:rPr>
        <w:t xml:space="preserve">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lastRenderedPageBreak/>
        <w: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t>
      </w:r>
    </w:p>
    <w:p w14:paraId="02083435" w14:textId="77777777" w:rsidR="00D51ED9" w:rsidDel="003A32AD" w:rsidRDefault="00D51ED9" w:rsidP="003A32AD">
      <w:pPr>
        <w:spacing w:before="180" w:after="180" w:afterAutospacing="1" w:line="480" w:lineRule="auto"/>
        <w:ind w:firstLine="720"/>
        <w:rPr>
          <w:del w:id="231" w:author="Shaffer, Victoria" w:date="2025-02-25T15:13:00Z" w16du:dateUtc="2025-02-25T21:13:00Z"/>
          <w:rFonts w:ascii="Calibri Light" w:eastAsia="Times New Roman" w:hAnsi="Calibri Light" w:cs="Times New Roman"/>
          <w:b/>
          <w:i/>
          <w:color w:val="000000"/>
          <w:sz w:val="28"/>
          <w:szCs w:val="24"/>
        </w:rPr>
      </w:pPr>
      <w:r w:rsidRPr="00F22ED1">
        <w:rPr>
          <w:rFonts w:ascii="Calibri" w:eastAsia="Calibri" w:hAnsi="Calibri" w:cs="Times New Roman"/>
          <w:kern w:val="0"/>
          <w:szCs w:val="24"/>
          <w14:ligatures w14:val="none"/>
        </w:rPr>
        <w:t xml:space="preserve">Health literacy was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w:t>
      </w:r>
      <w:r w:rsidRPr="00F22ED1">
        <w:rPr>
          <w:rFonts w:ascii="Calibri" w:eastAsia="Calibri" w:hAnsi="Calibri" w:cs="Times New Roman"/>
          <w:kern w:val="0"/>
          <w:szCs w:val="24"/>
          <w14:ligatures w14:val="none"/>
        </w:rPr>
        <w:lastRenderedPageBreak/>
        <w:t>ranged from 0-5 (e.g., 17/4, 9/2) Performance was calculated as the total percent absolute error accumulated across all fractions, defined as: (|Answer - Correct Answer|) / Numerical Range.</w:t>
      </w:r>
    </w:p>
    <w:p w14:paraId="32B78B70" w14:textId="77777777" w:rsidR="003A32AD" w:rsidRPr="00F22ED1" w:rsidRDefault="003A32AD" w:rsidP="00D51ED9">
      <w:pPr>
        <w:spacing w:before="180" w:after="180" w:afterAutospacing="1" w:line="480" w:lineRule="auto"/>
        <w:ind w:firstLine="720"/>
        <w:rPr>
          <w:ins w:id="232" w:author="Shaffer, Victoria" w:date="2025-02-25T15:13:00Z" w16du:dateUtc="2025-02-25T21:13:00Z"/>
          <w:rFonts w:ascii="Calibri" w:eastAsia="Calibri" w:hAnsi="Calibri" w:cs="Times New Roman"/>
          <w:kern w:val="0"/>
          <w:szCs w:val="24"/>
          <w14:ligatures w14:val="none"/>
        </w:rPr>
      </w:pPr>
    </w:p>
    <w:p w14:paraId="0FC79805" w14:textId="77777777" w:rsidR="00D51ED9" w:rsidRPr="00F22ED1" w:rsidRDefault="00D51ED9">
      <w:pPr>
        <w:spacing w:before="180" w:after="180" w:afterAutospacing="1" w:line="480" w:lineRule="auto"/>
        <w:rPr>
          <w:rFonts w:ascii="Calibri Light" w:eastAsia="Times New Roman" w:hAnsi="Calibri Light" w:cs="Times New Roman"/>
          <w:b/>
          <w:i/>
          <w:color w:val="000000"/>
          <w:sz w:val="28"/>
          <w:szCs w:val="24"/>
        </w:rPr>
        <w:pPrChange w:id="233" w:author="Shaffer, Victoria" w:date="2025-02-25T15:13:00Z" w16du:dateUtc="2025-02-25T21:13:00Z">
          <w:pPr>
            <w:keepNext/>
            <w:keepLines/>
            <w:spacing w:after="0" w:afterAutospacing="1" w:line="480" w:lineRule="auto"/>
            <w:outlineLvl w:val="2"/>
          </w:pPr>
        </w:pPrChange>
      </w:pPr>
      <w:bookmarkStart w:id="234" w:name="_Toc151474571"/>
      <w:bookmarkStart w:id="235" w:name="_Toc173848400"/>
      <w:bookmarkStart w:id="236" w:name="_Toc190088132"/>
      <w:r w:rsidRPr="00F22ED1">
        <w:rPr>
          <w:rFonts w:ascii="Calibri Light" w:eastAsia="Times New Roman" w:hAnsi="Calibri Light" w:cs="Times New Roman"/>
          <w:b/>
          <w:i/>
          <w:color w:val="000000"/>
          <w:sz w:val="28"/>
          <w:szCs w:val="24"/>
        </w:rPr>
        <w:t>Power and Statistical Analysis</w:t>
      </w:r>
      <w:bookmarkEnd w:id="234"/>
      <w:bookmarkEnd w:id="235"/>
      <w:bookmarkEnd w:id="236"/>
    </w:p>
    <w:p w14:paraId="771FA539" w14:textId="25A23195"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Buchner, and Lang, 2009). </w:t>
      </w:r>
      <w:del w:id="237" w:author="Duan, Sean (MU-Student)" w:date="2025-03-11T12:11:00Z" w16du:dateUtc="2025-03-11T17:11:00Z">
        <w:r w:rsidRPr="00F22ED1" w:rsidDel="000E2D84">
          <w:rPr>
            <w:rFonts w:ascii="Calibri" w:eastAsia="Calibri" w:hAnsi="Calibri" w:cs="Times New Roman"/>
            <w:szCs w:val="24"/>
          </w:rPr>
          <w:delText>The four highly</w:delText>
        </w:r>
      </w:del>
      <w:ins w:id="238" w:author="Duan, Sean (MU-Student)" w:date="2025-03-11T12:11:00Z" w16du:dateUtc="2025-03-11T17:11:00Z">
        <w:r w:rsidR="000E2D84">
          <w:rPr>
            <w:rFonts w:ascii="Calibri" w:eastAsia="Calibri" w:hAnsi="Calibri" w:cs="Times New Roman"/>
            <w:szCs w:val="24"/>
          </w:rPr>
          <w:t>Support for [topic]</w:t>
        </w:r>
      </w:ins>
      <w:del w:id="239" w:author="Duan, Sean (MU-Student)" w:date="2025-03-11T12:11:00Z" w16du:dateUtc="2025-03-11T17:11:00Z">
        <w:r w:rsidRPr="00F22ED1" w:rsidDel="000E2D84">
          <w:rPr>
            <w:rFonts w:ascii="Calibri" w:eastAsia="Calibri" w:hAnsi="Calibri" w:cs="Times New Roman"/>
            <w:szCs w:val="24"/>
          </w:rPr>
          <w:delText xml:space="preserve"> polarized beliefs that were surveyed were</w:delText>
        </w:r>
      </w:del>
      <w:ins w:id="240" w:author="Duan, Sean (MU-Student)" w:date="2025-03-11T12:11:00Z" w16du:dateUtc="2025-03-11T17:11:00Z">
        <w:r w:rsidR="000E2D84">
          <w:rPr>
            <w:rFonts w:ascii="Calibri" w:eastAsia="Calibri" w:hAnsi="Calibri" w:cs="Times New Roman"/>
            <w:szCs w:val="24"/>
          </w:rPr>
          <w:t xml:space="preserve"> was</w:t>
        </w:r>
      </w:ins>
      <w:del w:id="241" w:author="Duan, Sean (MU-Student)" w:date="2025-03-11T12:11:00Z" w16du:dateUtc="2025-03-11T17:11:00Z">
        <w:r w:rsidRPr="00F22ED1" w:rsidDel="000E2D84">
          <w:rPr>
            <w:rFonts w:ascii="Calibri" w:eastAsia="Calibri" w:hAnsi="Calibri" w:cs="Times New Roman"/>
            <w:szCs w:val="24"/>
          </w:rPr>
          <w:delText xml:space="preserve"> all</w:delText>
        </w:r>
      </w:del>
      <w:r w:rsidRPr="00F22ED1">
        <w:rPr>
          <w:rFonts w:ascii="Calibri" w:eastAsia="Calibri" w:hAnsi="Calibri" w:cs="Times New Roman"/>
          <w:szCs w:val="24"/>
        </w:rPr>
        <w:t xml:space="preserve"> treated as </w:t>
      </w:r>
      <w:ins w:id="242" w:author="Duan, Sean (MU-Student)" w:date="2025-03-11T12:11:00Z" w16du:dateUtc="2025-03-11T17:11:00Z">
        <w:r w:rsidR="002D7FD8">
          <w:rPr>
            <w:rFonts w:ascii="Calibri" w:eastAsia="Calibri" w:hAnsi="Calibri" w:cs="Times New Roman"/>
            <w:szCs w:val="24"/>
          </w:rPr>
          <w:t xml:space="preserve">a </w:t>
        </w:r>
      </w:ins>
      <w:r w:rsidRPr="00F22ED1">
        <w:rPr>
          <w:rFonts w:ascii="Calibri" w:eastAsia="Calibri" w:hAnsi="Calibri" w:cs="Times New Roman"/>
          <w:szCs w:val="24"/>
        </w:rPr>
        <w:t>continuous variable</w:t>
      </w:r>
      <w:del w:id="243" w:author="Duan, Sean (MU-Student)" w:date="2025-03-11T12:11:00Z" w16du:dateUtc="2025-03-11T17:11:00Z">
        <w:r w:rsidRPr="00F22ED1" w:rsidDel="002D7FD8">
          <w:rPr>
            <w:rFonts w:ascii="Calibri" w:eastAsia="Calibri" w:hAnsi="Calibri" w:cs="Times New Roman"/>
            <w:szCs w:val="24"/>
          </w:rPr>
          <w:delText>s</w:delText>
        </w:r>
      </w:del>
      <w:r w:rsidRPr="00F22ED1">
        <w:rPr>
          <w:rFonts w:ascii="Calibri" w:eastAsia="Calibri" w:hAnsi="Calibri" w:cs="Times New Roman"/>
          <w:szCs w:val="24"/>
        </w:rPr>
        <w:t>.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44" w:name="_Toc151474572"/>
      <w:bookmarkStart w:id="245" w:name="_Toc173848401"/>
      <w:bookmarkStart w:id="246" w:name="_Toc190088133"/>
      <w:r w:rsidRPr="00F22ED1">
        <w:rPr>
          <w:rFonts w:ascii="Calibri Light" w:eastAsia="Times New Roman" w:hAnsi="Calibri Light" w:cs="Times New Roman"/>
          <w:b/>
          <w:i/>
          <w:color w:val="000000"/>
          <w:sz w:val="28"/>
          <w:szCs w:val="24"/>
        </w:rPr>
        <w:t>Study 1 Hypotheses</w:t>
      </w:r>
      <w:bookmarkEnd w:id="244"/>
      <w:bookmarkEnd w:id="245"/>
      <w:bookmarkEnd w:id="246"/>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t>
      </w:r>
      <w:r w:rsidRPr="00F22ED1">
        <w:rPr>
          <w:rFonts w:cstheme="minorHAnsi"/>
          <w:szCs w:val="28"/>
        </w:rPr>
        <w:lastRenderedPageBreak/>
        <w:t xml:space="preserve">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47" w:name="_Toc173848402"/>
      <w:bookmarkStart w:id="248" w:name="_Toc190088134"/>
      <w:r w:rsidRPr="00F22ED1">
        <w:rPr>
          <w:rFonts w:ascii="Calibri Light" w:eastAsia="Times New Roman" w:hAnsi="Calibri Light" w:cs="Times New Roman"/>
          <w:b/>
          <w:bCs/>
          <w:kern w:val="0"/>
          <w:sz w:val="28"/>
          <w:szCs w:val="28"/>
          <w14:ligatures w14:val="none"/>
        </w:rPr>
        <w:t>Results</w:t>
      </w:r>
      <w:bookmarkEnd w:id="247"/>
      <w:bookmarkEnd w:id="248"/>
    </w:p>
    <w:p w14:paraId="119A5D4B" w14:textId="236EA123"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 xml:space="preserve">We tested our two hypotheses with a series of within-subjects analysis of variance (ANOVA) models comparing support for </w:t>
      </w:r>
      <w:del w:id="249" w:author="Duan, Sean (MU-Student)" w:date="2025-03-11T12:12:00Z" w16du:dateUtc="2025-03-11T17:12:00Z">
        <w:r w:rsidRPr="00F22ED1" w:rsidDel="00805A83">
          <w:rPr>
            <w:rFonts w:ascii="Calibri" w:eastAsia="Calibri" w:hAnsi="Calibri" w:cs="Times New Roman"/>
            <w:sz w:val="24"/>
            <w:szCs w:val="24"/>
          </w:rPr>
          <w:delText>the highly polarized issues</w:delText>
        </w:r>
      </w:del>
      <w:ins w:id="250" w:author="Duan, Sean (MU-Student)" w:date="2025-03-11T12:12:00Z" w16du:dateUtc="2025-03-11T17:12:00Z">
        <w:r w:rsidR="00805A83">
          <w:rPr>
            <w:rFonts w:ascii="Calibri" w:eastAsia="Calibri" w:hAnsi="Calibri" w:cs="Times New Roman"/>
            <w:sz w:val="24"/>
            <w:szCs w:val="24"/>
          </w:rPr>
          <w:t>[topic]</w:t>
        </w:r>
      </w:ins>
      <w:r w:rsidRPr="00F22ED1">
        <w:rPr>
          <w:rFonts w:ascii="Calibri" w:eastAsia="Calibri" w:hAnsi="Calibri" w:cs="Times New Roman"/>
          <w:sz w:val="24"/>
          <w:szCs w:val="24"/>
        </w:rPr>
        <w:t xml:space="preserve">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51" w:name="_Toc173848403"/>
      <w:bookmarkStart w:id="252" w:name="_Toc190088135"/>
      <w:r w:rsidRPr="00F22ED1">
        <w:rPr>
          <w:rFonts w:ascii="Calibri Light" w:eastAsia="Times New Roman" w:hAnsi="Calibri Light" w:cs="Times New Roman"/>
          <w:b/>
          <w:i/>
          <w:color w:val="000000"/>
          <w:sz w:val="28"/>
          <w:szCs w:val="24"/>
        </w:rPr>
        <w:t>Social Consensus Manipulation</w:t>
      </w:r>
      <w:bookmarkEnd w:id="251"/>
      <w:bookmarkEnd w:id="252"/>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w:t>
      </w:r>
      <w:r w:rsidRPr="00F22ED1">
        <w:rPr>
          <w:rFonts w:ascii="Calibri" w:eastAsia="Calibri" w:hAnsi="Calibri" w:cs="Times New Roman"/>
        </w:rPr>
        <w:lastRenderedPageBreak/>
        <w:t xml:space="preserve">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w:t>
      </w:r>
      <w:proofErr w:type="gramStart"/>
      <w:r w:rsidRPr="00F22ED1">
        <w:rPr>
          <w:rFonts w:ascii="Calibri" w:eastAsia="Calibri" w:hAnsi="Calibri" w:cs="Times New Roman"/>
        </w:rPr>
        <w:t>group mean</w:t>
      </w:r>
      <w:proofErr w:type="gramEnd"/>
      <w:r w:rsidRPr="00F22ED1">
        <w:rPr>
          <w:rFonts w:ascii="Calibri" w:eastAsia="Calibri" w:hAnsi="Calibri" w:cs="Times New Roman"/>
        </w:rPr>
        <w:t xml:space="preserve"> differences 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5E89CFBA" w:rsidR="00D51ED9" w:rsidRPr="00F22ED1" w:rsidDel="001F5823" w:rsidRDefault="00D51ED9" w:rsidP="00D51ED9">
      <w:pPr>
        <w:spacing w:after="100" w:afterAutospacing="1" w:line="480" w:lineRule="auto"/>
        <w:ind w:firstLine="720"/>
        <w:rPr>
          <w:del w:id="253" w:author="Duan, Sean (MU-Student)" w:date="2025-03-11T11:48:00Z" w16du:dateUtc="2025-03-11T16:48:00Z"/>
          <w:rFonts w:ascii="Calibri" w:eastAsia="Calibri" w:hAnsi="Calibri" w:cs="Times New Roman"/>
        </w:rPr>
      </w:pPr>
    </w:p>
    <w:p w14:paraId="0C9E61BA" w14:textId="574975C1" w:rsidR="00D51ED9" w:rsidRPr="00F22ED1" w:rsidDel="001F5823" w:rsidRDefault="00D51ED9" w:rsidP="00D51ED9">
      <w:pPr>
        <w:spacing w:after="100" w:afterAutospacing="1" w:line="480" w:lineRule="auto"/>
        <w:ind w:firstLine="720"/>
        <w:rPr>
          <w:del w:id="254" w:author="Duan, Sean (MU-Student)" w:date="2025-03-11T11:48:00Z" w16du:dateUtc="2025-03-11T16:48:00Z"/>
          <w:rFonts w:ascii="Calibri" w:eastAsia="Calibri" w:hAnsi="Calibri" w:cs="Times New Roman"/>
        </w:rPr>
      </w:pPr>
    </w:p>
    <w:p w14:paraId="3317CA0E" w14:textId="0E64F99A" w:rsidR="00D51ED9" w:rsidRPr="00F22ED1" w:rsidDel="001F5823" w:rsidRDefault="00D51ED9" w:rsidP="00D51ED9">
      <w:pPr>
        <w:spacing w:after="100" w:afterAutospacing="1" w:line="480" w:lineRule="auto"/>
        <w:ind w:firstLine="720"/>
        <w:rPr>
          <w:del w:id="255" w:author="Duan, Sean (MU-Student)" w:date="2025-03-11T11:48:00Z" w16du:dateUtc="2025-03-11T16:48:00Z"/>
          <w:rFonts w:ascii="Calibri" w:eastAsia="Calibri" w:hAnsi="Calibri" w:cs="Times New Roman"/>
        </w:rPr>
      </w:pPr>
    </w:p>
    <w:p w14:paraId="32AF4F5F" w14:textId="1349F102" w:rsidR="00D51ED9" w:rsidRPr="00F22ED1" w:rsidDel="001F5823" w:rsidRDefault="00D51ED9" w:rsidP="00D51ED9">
      <w:pPr>
        <w:spacing w:after="100" w:afterAutospacing="1" w:line="480" w:lineRule="auto"/>
        <w:ind w:firstLine="720"/>
        <w:rPr>
          <w:del w:id="256" w:author="Duan, Sean (MU-Student)" w:date="2025-03-11T11:48:00Z" w16du:dateUtc="2025-03-11T16:48:00Z"/>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57" w:name="_Toc173848404"/>
      <w:bookmarkStart w:id="258" w:name="_Toc190088136"/>
      <w:r w:rsidRPr="00F22ED1">
        <w:rPr>
          <w:rFonts w:ascii="Calibri Light" w:eastAsia="Times New Roman" w:hAnsi="Calibri Light" w:cs="Times New Roman"/>
          <w:b/>
          <w:i/>
          <w:color w:val="000000"/>
          <w:sz w:val="28"/>
          <w:szCs w:val="24"/>
        </w:rPr>
        <w:t>Deontological and Utilitarian Orientation</w:t>
      </w:r>
      <w:bookmarkEnd w:id="257"/>
      <w:bookmarkEnd w:id="258"/>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proofErr w:type="gramStart"/>
      <w:r w:rsidRPr="00F22ED1">
        <w:rPr>
          <w:rFonts w:ascii="Calibri" w:eastAsia="Calibri" w:hAnsi="Calibri" w:cs="Times New Roman"/>
        </w:rPr>
        <w:t xml:space="preserve">),  </w:t>
      </w:r>
      <w:r w:rsidRPr="00F22ED1">
        <w:rPr>
          <w:rFonts w:ascii="Calibri" w:eastAsia="Calibri" w:hAnsi="Calibri" w:cs="Times New Roman"/>
          <w:u w:val="single"/>
        </w:rPr>
        <w:t>Capital</w:t>
      </w:r>
      <w:proofErr w:type="gramEnd"/>
      <w:r w:rsidRPr="00F22ED1">
        <w:rPr>
          <w:rFonts w:ascii="Calibri" w:eastAsia="Calibri" w:hAnsi="Calibri" w:cs="Times New Roman"/>
          <w:u w:val="single"/>
        </w:rPr>
        <w:t xml:space="preserve">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59" w:name="_Toc173848405"/>
      <w:bookmarkStart w:id="260" w:name="_Toc190088137"/>
      <w:r w:rsidRPr="00F22ED1">
        <w:rPr>
          <w:rFonts w:ascii="Calibri Light" w:eastAsia="Times New Roman" w:hAnsi="Calibri Light" w:cs="Times New Roman"/>
          <w:b/>
          <w:i/>
          <w:color w:val="000000"/>
          <w:sz w:val="28"/>
          <w:szCs w:val="24"/>
        </w:rPr>
        <w:lastRenderedPageBreak/>
        <w:t>Exploratory Analyses</w:t>
      </w:r>
      <w:bookmarkEnd w:id="259"/>
      <w:bookmarkEnd w:id="260"/>
    </w:p>
    <w:p w14:paraId="02B8BF77" w14:textId="7A92D220"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w:t>
      </w:r>
      <w:proofErr w:type="gramStart"/>
      <w:r w:rsidRPr="00F22ED1">
        <w:rPr>
          <w:rFonts w:ascii="Calibri" w:eastAsia="Calibri" w:hAnsi="Calibri" w:cs="Times New Roman"/>
        </w:rPr>
        <w:t>exploratory</w:t>
      </w:r>
      <w:proofErr w:type="gramEnd"/>
      <w:r w:rsidRPr="00F22ED1">
        <w:rPr>
          <w:rFonts w:ascii="Calibri" w:eastAsia="Calibri" w:hAnsi="Calibri" w:cs="Times New Roman"/>
        </w:rPr>
        <w:t xml:space="preserve"> analyses on the effects of the individual differences on our main outcome measure of support for</w:t>
      </w:r>
      <w:ins w:id="261" w:author="Duan, Sean (MU-Student)" w:date="2025-03-11T12:23:00Z" w16du:dateUtc="2025-03-11T17:23:00Z">
        <w:r w:rsidR="001D5178">
          <w:rPr>
            <w:rFonts w:ascii="Calibri" w:eastAsia="Calibri" w:hAnsi="Calibri" w:cs="Times New Roman"/>
          </w:rPr>
          <w:t xml:space="preserve"> [topic]</w:t>
        </w:r>
      </w:ins>
      <w:del w:id="262" w:author="Duan, Sean (MU-Student)" w:date="2025-03-11T12:23:00Z" w16du:dateUtc="2025-03-11T17:23:00Z">
        <w:r w:rsidRPr="00F22ED1" w:rsidDel="001D5178">
          <w:rPr>
            <w:rFonts w:ascii="Calibri" w:eastAsia="Calibri" w:hAnsi="Calibri" w:cs="Times New Roman"/>
          </w:rPr>
          <w:delText xml:space="preserve"> a given highly polarized belief</w:delText>
        </w:r>
      </w:del>
      <w:r w:rsidRPr="00F22ED1">
        <w:rPr>
          <w:rFonts w:ascii="Calibri" w:eastAsia="Calibri" w:hAnsi="Calibri" w:cs="Times New Roman"/>
        </w:rPr>
        <w:t xml:space="preserve">.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difference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63" w:name="_Toc173848406"/>
      <w:bookmarkStart w:id="264" w:name="_Toc190088138"/>
      <w:r w:rsidRPr="00F22ED1">
        <w:rPr>
          <w:rFonts w:ascii="Calibri Light" w:eastAsia="Times New Roman" w:hAnsi="Calibri Light" w:cs="Times New Roman"/>
          <w:b/>
          <w:i/>
          <w:color w:val="000000"/>
          <w:sz w:val="28"/>
          <w:szCs w:val="24"/>
        </w:rPr>
        <w:t>Discussion</w:t>
      </w:r>
      <w:bookmarkEnd w:id="263"/>
      <w:bookmarkEnd w:id="264"/>
    </w:p>
    <w:p w14:paraId="32D431E8" w14:textId="511BE3AC" w:rsidR="00D51ED9" w:rsidRDefault="00D51ED9" w:rsidP="00D51ED9">
      <w:pPr>
        <w:spacing w:after="100" w:afterAutospacing="1" w:line="480" w:lineRule="auto"/>
        <w:rPr>
          <w:ins w:id="265" w:author="Duan, Sean (MU-Student)" w:date="2025-03-11T12:26:00Z" w16du:dateUtc="2025-03-11T17:26:00Z"/>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area of concern that was not addressed in this study was alternative methods for manipulation </w:t>
      </w:r>
      <w:r w:rsidRPr="00F22ED1">
        <w:rPr>
          <w:rFonts w:ascii="Calibri" w:eastAsia="Calibri" w:hAnsi="Calibri" w:cs="Times New Roman"/>
          <w:szCs w:val="24"/>
        </w:rPr>
        <w:lastRenderedPageBreak/>
        <w:t xml:space="preserve">of support for a given topic. While manipulation of social consensus was effective, there are real concerns about the ethics of presenting a ‘false consensus’ in the process of informing and shaping public opinion. In practice, several other </w:t>
      </w:r>
      <w:proofErr w:type="gramStart"/>
      <w:r w:rsidRPr="00F22ED1">
        <w:rPr>
          <w:rFonts w:ascii="Calibri" w:eastAsia="Calibri" w:hAnsi="Calibri" w:cs="Times New Roman"/>
          <w:szCs w:val="24"/>
        </w:rPr>
        <w:t>axis</w:t>
      </w:r>
      <w:proofErr w:type="gramEnd"/>
      <w:r w:rsidRPr="00F22ED1">
        <w:rPr>
          <w:rFonts w:ascii="Calibri" w:eastAsia="Calibri" w:hAnsi="Calibri" w:cs="Times New Roman"/>
          <w:szCs w:val="24"/>
        </w:rPr>
        <w:t xml:space="preserve"> of behavior exist that have potential to be leveraged to change public support for contemporary topics. Many extremely polarizing topics are felt with ‘moral conviction</w:t>
      </w:r>
      <w:proofErr w:type="gramStart"/>
      <w:r w:rsidRPr="00F22ED1">
        <w:rPr>
          <w:rFonts w:ascii="Calibri" w:eastAsia="Calibri" w:hAnsi="Calibri" w:cs="Times New Roman"/>
          <w:szCs w:val="24"/>
        </w:rPr>
        <w:t>’,</w:t>
      </w:r>
      <w:proofErr w:type="gramEnd"/>
      <w:r w:rsidRPr="00F22ED1">
        <w:rPr>
          <w:rFonts w:ascii="Calibri" w:eastAsia="Calibri" w:hAnsi="Calibri" w:cs="Times New Roman"/>
          <w:szCs w:val="24"/>
        </w:rPr>
        <w:t xml:space="preserve"> thus, it seems to be a plausible direction to manipulate perspective change. Finally, </w:t>
      </w:r>
      <w:del w:id="266" w:author="Duan, Sean (MU-Student)" w:date="2025-03-11T12:25:00Z" w16du:dateUtc="2025-03-11T17:25:00Z">
        <w:r w:rsidRPr="00F22ED1" w:rsidDel="0007602C">
          <w:rPr>
            <w:rFonts w:ascii="Calibri" w:eastAsia="Calibri" w:hAnsi="Calibri" w:cs="Times New Roman"/>
            <w:szCs w:val="24"/>
          </w:rPr>
          <w:delText>all four</w:delText>
        </w:r>
      </w:del>
      <w:ins w:id="267" w:author="Duan, Sean (MU-Student)" w:date="2025-03-11T12:25:00Z" w16du:dateUtc="2025-03-11T17:25:00Z">
        <w:r w:rsidR="0007602C">
          <w:rPr>
            <w:rFonts w:ascii="Calibri" w:eastAsia="Calibri" w:hAnsi="Calibri" w:cs="Times New Roman"/>
            <w:szCs w:val="24"/>
          </w:rPr>
          <w:t>all of our three manipulated</w:t>
        </w:r>
      </w:ins>
      <w:del w:id="268" w:author="Duan, Sean (MU-Student)" w:date="2025-03-11T12:25:00Z" w16du:dateUtc="2025-03-11T17:25:00Z">
        <w:r w:rsidRPr="00F22ED1" w:rsidDel="0007602C">
          <w:rPr>
            <w:rFonts w:ascii="Calibri" w:eastAsia="Calibri" w:hAnsi="Calibri" w:cs="Times New Roman"/>
            <w:szCs w:val="24"/>
          </w:rPr>
          <w:delText xml:space="preserve"> of our</w:delText>
        </w:r>
      </w:del>
      <w:r w:rsidRPr="00F22ED1">
        <w:rPr>
          <w:rFonts w:ascii="Calibri" w:eastAsia="Calibri" w:hAnsi="Calibri" w:cs="Times New Roman"/>
          <w:szCs w:val="24"/>
        </w:rPr>
        <w:t xml:space="preserve"> topics for Study 1 were chosen due to prior literature indicating the topic as highly polarized (climate change, capital punishment</w:t>
      </w:r>
      <w:del w:id="269" w:author="Duan, Sean (MU-Student)" w:date="2025-03-11T12:25:00Z" w16du:dateUtc="2025-03-11T17:25:00Z">
        <w:r w:rsidRPr="00F22ED1" w:rsidDel="0007602C">
          <w:rPr>
            <w:rFonts w:ascii="Calibri" w:eastAsia="Calibri" w:hAnsi="Calibri" w:cs="Times New Roman"/>
            <w:szCs w:val="24"/>
          </w:rPr>
          <w:delText>, death penalty</w:delText>
        </w:r>
      </w:del>
      <w:r w:rsidRPr="00F22ED1">
        <w:rPr>
          <w:rFonts w:ascii="Calibri" w:eastAsia="Calibri" w:hAnsi="Calibri" w:cs="Times New Roman"/>
          <w:szCs w:val="24"/>
        </w:rPr>
        <w:t>)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w:t>
      </w:r>
      <w:del w:id="270" w:author="Duan, Sean (MU-Student)" w:date="2025-03-11T12:26:00Z" w16du:dateUtc="2025-03-11T17:26:00Z">
        <w:r w:rsidRPr="00F22ED1" w:rsidDel="008F7061">
          <w:rPr>
            <w:rFonts w:ascii="Calibri" w:eastAsia="Calibri" w:hAnsi="Calibri" w:cs="Times New Roman"/>
            <w:szCs w:val="24"/>
          </w:rPr>
          <w:delText xml:space="preserve"> </w:delText>
        </w:r>
      </w:del>
      <w:ins w:id="271" w:author="Duan, Sean (MU-Student)" w:date="2025-03-11T12:26:00Z" w16du:dateUtc="2025-03-11T17:26:00Z">
        <w:r w:rsidR="008F7061">
          <w:rPr>
            <w:rFonts w:ascii="Calibri" w:eastAsia="Calibri" w:hAnsi="Calibri" w:cs="Times New Roman"/>
            <w:szCs w:val="24"/>
          </w:rPr>
          <w:t xml:space="preserve"> moral conviction</w:t>
        </w:r>
      </w:ins>
      <w:del w:id="272" w:author="Duan, Sean (MU-Student)" w:date="2025-03-11T12:26:00Z" w16du:dateUtc="2025-03-11T17:26:00Z">
        <w:r w:rsidRPr="00F22ED1" w:rsidDel="008F7061">
          <w:rPr>
            <w:rFonts w:ascii="Calibri" w:eastAsia="Calibri" w:hAnsi="Calibri" w:cs="Times New Roman"/>
            <w:szCs w:val="24"/>
          </w:rPr>
          <w:delText>a different axis of behavior for perspective change</w:delText>
        </w:r>
      </w:del>
      <w:r w:rsidRPr="00F22ED1">
        <w:rPr>
          <w:rFonts w:ascii="Calibri" w:eastAsia="Calibri" w:hAnsi="Calibri" w:cs="Times New Roman"/>
          <w:szCs w:val="24"/>
        </w:rPr>
        <w:t>, choosing a non-polarized topic), Study 2 was initiated.</w:t>
      </w:r>
    </w:p>
    <w:p w14:paraId="724DA40F" w14:textId="73133ED9" w:rsidR="004345DF" w:rsidRDefault="004345DF">
      <w:pPr>
        <w:rPr>
          <w:ins w:id="273" w:author="Duan, Sean (MU-Student)" w:date="2025-03-11T12:26:00Z" w16du:dateUtc="2025-03-11T17:26:00Z"/>
          <w:rFonts w:ascii="Calibri" w:eastAsia="Calibri" w:hAnsi="Calibri" w:cs="Times New Roman"/>
          <w:szCs w:val="24"/>
        </w:rPr>
      </w:pPr>
      <w:ins w:id="274" w:author="Duan, Sean (MU-Student)" w:date="2025-03-11T12:26:00Z" w16du:dateUtc="2025-03-11T17:26:00Z">
        <w:r>
          <w:rPr>
            <w:rFonts w:ascii="Calibri" w:eastAsia="Calibri" w:hAnsi="Calibri" w:cs="Times New Roman"/>
            <w:szCs w:val="24"/>
          </w:rPr>
          <w:br w:type="page"/>
        </w:r>
      </w:ins>
    </w:p>
    <w:p w14:paraId="445EEEB6" w14:textId="48A6BF79" w:rsidR="004345DF" w:rsidRPr="00F22ED1" w:rsidDel="004345DF" w:rsidRDefault="004345DF" w:rsidP="00D51ED9">
      <w:pPr>
        <w:spacing w:after="100" w:afterAutospacing="1" w:line="480" w:lineRule="auto"/>
        <w:rPr>
          <w:del w:id="275" w:author="Duan, Sean (MU-Student)" w:date="2025-03-11T12:26:00Z" w16du:dateUtc="2025-03-11T17:26:00Z"/>
          <w:rFonts w:ascii="Calibri" w:eastAsia="Calibri" w:hAnsi="Calibri" w:cs="Times New Roman"/>
          <w:szCs w:val="24"/>
        </w:rPr>
      </w:pPr>
    </w:p>
    <w:p w14:paraId="118B4E4E" w14:textId="77777777" w:rsidR="00D51ED9" w:rsidRPr="00F22ED1" w:rsidRDefault="00D51ED9" w:rsidP="00D51ED9">
      <w:pPr>
        <w:pStyle w:val="Heading1"/>
        <w:rPr>
          <w:rFonts w:eastAsia="Calibri"/>
        </w:rPr>
      </w:pPr>
      <w:bookmarkStart w:id="276" w:name="_Toc173848407"/>
      <w:bookmarkStart w:id="277" w:name="_Toc190088139"/>
      <w:r w:rsidRPr="00F22ED1">
        <w:rPr>
          <w:rFonts w:eastAsia="Calibri"/>
        </w:rPr>
        <w:t>Study 2</w:t>
      </w:r>
      <w:bookmarkEnd w:id="276"/>
      <w:bookmarkEnd w:id="277"/>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78" w:name="_Toc173848408"/>
      <w:bookmarkStart w:id="279" w:name="_Toc190088140"/>
      <w:r w:rsidRPr="00F22ED1">
        <w:rPr>
          <w:rFonts w:ascii="Calibri Light" w:eastAsia="Times New Roman" w:hAnsi="Calibri Light" w:cs="Times New Roman"/>
          <w:b/>
          <w:bCs/>
          <w:kern w:val="0"/>
          <w:sz w:val="28"/>
          <w:szCs w:val="28"/>
          <w14:ligatures w14:val="none"/>
        </w:rPr>
        <w:t>Method</w:t>
      </w:r>
      <w:bookmarkEnd w:id="278"/>
      <w:bookmarkEnd w:id="279"/>
    </w:p>
    <w:p w14:paraId="62F80F00" w14:textId="1F0A5E0D"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w:t>
      </w:r>
      <w:del w:id="280" w:author="Duan, Sean (MU-Student)" w:date="2025-03-11T12:26:00Z" w16du:dateUtc="2025-03-11T17:26:00Z">
        <w:r w:rsidRPr="00F22ED1" w:rsidDel="0075018A">
          <w:rPr>
            <w:rFonts w:ascii="Calibri" w:hAnsi="Calibri" w:cs="Calibri"/>
            <w:sz w:val="24"/>
            <w:szCs w:val="24"/>
          </w:rPr>
          <w:delText>cultural topics</w:delText>
        </w:r>
      </w:del>
      <w:ins w:id="281" w:author="Duan, Sean (MU-Student)" w:date="2025-03-11T12:26:00Z" w16du:dateUtc="2025-03-11T17:26:00Z">
        <w:r w:rsidR="0075018A">
          <w:rPr>
            <w:rFonts w:ascii="Calibri" w:hAnsi="Calibri" w:cs="Calibri"/>
            <w:sz w:val="24"/>
            <w:szCs w:val="24"/>
          </w:rPr>
          <w:t xml:space="preserve">polarized </w:t>
        </w:r>
      </w:ins>
      <w:ins w:id="282" w:author="Duan, Sean (MU-Student)" w:date="2025-03-11T12:27:00Z" w16du:dateUtc="2025-03-11T17:27:00Z">
        <w:r w:rsidR="00372DDF">
          <w:rPr>
            <w:rFonts w:ascii="Calibri" w:hAnsi="Calibri" w:cs="Calibri"/>
            <w:sz w:val="24"/>
            <w:szCs w:val="24"/>
          </w:rPr>
          <w:t xml:space="preserve">and </w:t>
        </w:r>
        <w:proofErr w:type="spellStart"/>
        <w:r w:rsidR="00372DDF">
          <w:rPr>
            <w:rFonts w:ascii="Calibri" w:hAnsi="Calibri" w:cs="Calibri"/>
            <w:sz w:val="24"/>
            <w:szCs w:val="24"/>
          </w:rPr>
          <w:t>non polarized</w:t>
        </w:r>
        <w:proofErr w:type="spellEnd"/>
        <w:r w:rsidR="00372DDF">
          <w:rPr>
            <w:rFonts w:ascii="Calibri" w:hAnsi="Calibri" w:cs="Calibri"/>
            <w:sz w:val="24"/>
            <w:szCs w:val="24"/>
          </w:rPr>
          <w:t xml:space="preserve"> </w:t>
        </w:r>
      </w:ins>
      <w:ins w:id="283" w:author="Duan, Sean (MU-Student)" w:date="2025-03-11T12:26:00Z" w16du:dateUtc="2025-03-11T17:26:00Z">
        <w:r w:rsidR="0075018A">
          <w:rPr>
            <w:rFonts w:ascii="Calibri" w:hAnsi="Calibri" w:cs="Calibri"/>
            <w:sz w:val="24"/>
            <w:szCs w:val="24"/>
          </w:rPr>
          <w:t>beliefs</w:t>
        </w:r>
      </w:ins>
      <w:r w:rsidRPr="00F22ED1">
        <w:rPr>
          <w:rFonts w:ascii="Calibri" w:hAnsi="Calibri" w:cs="Calibri"/>
          <w:sz w:val="24"/>
          <w:szCs w:val="24"/>
        </w:rPr>
        <w:t xml:space="preserve">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84" w:name="_Toc173848409"/>
      <w:bookmarkStart w:id="285" w:name="_Toc190088141"/>
      <w:r w:rsidRPr="00F22ED1">
        <w:rPr>
          <w:rFonts w:ascii="Calibri Light" w:eastAsia="Times New Roman" w:hAnsi="Calibri Light" w:cs="Times New Roman"/>
          <w:b/>
          <w:i/>
          <w:color w:val="000000"/>
          <w:sz w:val="28"/>
          <w:szCs w:val="24"/>
        </w:rPr>
        <w:t>Participants</w:t>
      </w:r>
      <w:bookmarkEnd w:id="284"/>
      <w:bookmarkEnd w:id="285"/>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86" w:name="_Toc173848410"/>
      <w:bookmarkStart w:id="287" w:name="_Toc190088142"/>
      <w:r w:rsidRPr="00F22ED1">
        <w:rPr>
          <w:rFonts w:ascii="Calibri Light" w:eastAsia="Times New Roman" w:hAnsi="Calibri Light" w:cs="Times New Roman"/>
          <w:b/>
          <w:i/>
          <w:color w:val="000000"/>
          <w:sz w:val="28"/>
          <w:szCs w:val="24"/>
        </w:rPr>
        <w:t>Materials and Procedure</w:t>
      </w:r>
      <w:bookmarkEnd w:id="286"/>
      <w:bookmarkEnd w:id="287"/>
    </w:p>
    <w:p w14:paraId="2FE3F16C" w14:textId="15DA5A38"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w:t>
      </w:r>
      <w:r w:rsidRPr="00F22ED1">
        <w:rPr>
          <w:rFonts w:ascii="Calibri" w:eastAsia="Calibri" w:hAnsi="Calibri" w:cs="Times New Roman"/>
          <w:kern w:val="0"/>
          <w:szCs w:val="24"/>
          <w14:ligatures w14:val="none"/>
        </w:rPr>
        <w:lastRenderedPageBreak/>
        <w:t xml:space="preserve">to a series of survey questions; Participants in our control condition were not asked to read any </w:t>
      </w:r>
      <w:proofErr w:type="gramStart"/>
      <w:r w:rsidRPr="00F22ED1">
        <w:rPr>
          <w:rFonts w:ascii="Calibri" w:eastAsia="Calibri" w:hAnsi="Calibri" w:cs="Times New Roman"/>
          <w:kern w:val="0"/>
          <w:szCs w:val="24"/>
          <w14:ligatures w14:val="none"/>
        </w:rPr>
        <w:t>essay, and</w:t>
      </w:r>
      <w:proofErr w:type="gramEnd"/>
      <w:r w:rsidRPr="00F22ED1">
        <w:rPr>
          <w:rFonts w:ascii="Calibri" w:eastAsia="Calibri" w:hAnsi="Calibri" w:cs="Times New Roman"/>
          <w:kern w:val="0"/>
          <w:szCs w:val="24"/>
          <w14:ligatures w14:val="none"/>
        </w:rPr>
        <w:t xml:space="preserve"> instead were directly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moral responsibility, 3) moral piggybacking, 4) pragmatic, 5) hedonic; See Appendix </w:t>
      </w:r>
      <w:del w:id="288" w:author="Duan, Sean (MU-Student)" w:date="2025-03-11T12:28:00Z" w16du:dateUtc="2025-03-11T17:28:00Z">
        <w:r w:rsidRPr="00F22ED1" w:rsidDel="00677840">
          <w:rPr>
            <w:rFonts w:ascii="Calibri" w:eastAsia="Calibri" w:hAnsi="Calibri" w:cs="Times New Roman"/>
            <w:kern w:val="0"/>
            <w:szCs w:val="24"/>
            <w14:ligatures w14:val="none"/>
          </w:rPr>
          <w:delText>X</w:delText>
        </w:r>
      </w:del>
      <w:ins w:id="289" w:author="Duan, Sean (MU-Student)" w:date="2025-03-11T12:28:00Z" w16du:dateUtc="2025-03-11T17:28:00Z">
        <w:r w:rsidR="00677840">
          <w:rPr>
            <w:rFonts w:ascii="Calibri" w:eastAsia="Calibri" w:hAnsi="Calibri" w:cs="Times New Roman"/>
            <w:kern w:val="0"/>
            <w:szCs w:val="24"/>
            <w14:ligatures w14:val="none"/>
          </w:rPr>
          <w:t>B</w:t>
        </w:r>
      </w:ins>
      <w:r w:rsidRPr="00F22ED1">
        <w:rPr>
          <w:rFonts w:ascii="Calibri" w:eastAsia="Calibri" w:hAnsi="Calibri" w:cs="Times New Roman"/>
          <w:kern w:val="0"/>
          <w:szCs w:val="24"/>
          <w14:ligatures w14:val="none"/>
        </w:rPr>
        <w:t xml:space="preserve"> for the text of all five conditions. Thus, each participant in our experimental condition would be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w:t>
      </w:r>
      <w:proofErr w:type="gramStart"/>
      <w:r w:rsidRPr="00F22ED1">
        <w:rPr>
          <w:rFonts w:ascii="Calibri" w:eastAsia="Calibri" w:hAnsi="Calibri" w:cs="Times New Roman"/>
          <w:kern w:val="0"/>
          <w:szCs w:val="24"/>
          <w14:ligatures w14:val="none"/>
        </w:rPr>
        <w:t>’, ‘</w:t>
      </w:r>
      <w:proofErr w:type="gramEnd"/>
      <w:r w:rsidRPr="00F22ED1">
        <w:rPr>
          <w:rFonts w:ascii="Calibri" w:eastAsia="Calibri" w:hAnsi="Calibri" w:cs="Times New Roman"/>
          <w:kern w:val="0"/>
          <w:szCs w:val="24"/>
          <w14:ligatures w14:val="none"/>
        </w:rPr>
        <w:t>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90" w:name="_Toc173848411"/>
      <w:bookmarkStart w:id="291" w:name="_Toc190088143"/>
      <w:r w:rsidRPr="00F22ED1">
        <w:rPr>
          <w:rFonts w:ascii="Calibri Light" w:eastAsia="Times New Roman" w:hAnsi="Calibri Light" w:cs="Times New Roman"/>
          <w:b/>
          <w:i/>
          <w:color w:val="000000"/>
          <w:sz w:val="28"/>
          <w:szCs w:val="24"/>
        </w:rPr>
        <w:lastRenderedPageBreak/>
        <w:t>Measures</w:t>
      </w:r>
      <w:bookmarkEnd w:id="290"/>
      <w:bookmarkEnd w:id="291"/>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(e.g., My attitude about [topic] </w:t>
      </w:r>
      <w:proofErr w:type="gramStart"/>
      <w:r w:rsidRPr="00F22ED1">
        <w:rPr>
          <w:rFonts w:ascii="Calibri" w:eastAsia="Calibri" w:hAnsi="Calibri" w:cs="Times New Roman"/>
          <w:kern w:val="0"/>
          <w:szCs w:val="24"/>
          <w14:ligatures w14:val="none"/>
        </w:rPr>
        <w:t>is a reflection of</w:t>
      </w:r>
      <w:proofErr w:type="gramEnd"/>
      <w:r w:rsidRPr="00F22ED1">
        <w:rPr>
          <w:rFonts w:ascii="Calibri" w:eastAsia="Calibri" w:hAnsi="Calibri" w:cs="Times New Roman"/>
          <w:kern w:val="0"/>
          <w:szCs w:val="24"/>
          <w14:ligatures w14:val="none"/>
        </w:rPr>
        <w:t xml:space="preserve">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3C1DEF66"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Openness to belief change on each issue was assessed with </w:t>
      </w:r>
      <w:proofErr w:type="gramStart"/>
      <w:r w:rsidRPr="00F22ED1">
        <w:rPr>
          <w:rFonts w:ascii="Calibri" w:eastAsia="Calibri" w:hAnsi="Calibri" w:cs="Times New Roman"/>
          <w:kern w:val="0"/>
          <w:szCs w:val="24"/>
          <w14:ligatures w14:val="none"/>
        </w:rPr>
        <w:t>single item</w:t>
      </w:r>
      <w:proofErr w:type="gramEnd"/>
      <w:r w:rsidRPr="00F22ED1">
        <w:rPr>
          <w:rFonts w:ascii="Calibri" w:eastAsia="Calibri" w:hAnsi="Calibri" w:cs="Times New Roman"/>
          <w:kern w:val="0"/>
          <w:szCs w:val="24"/>
          <w14:ligatures w14:val="none"/>
        </w:rPr>
        <w:t xml:space="preserve"> direct measure (e.g., How open are you to changing your mind about [</w:t>
      </w:r>
      <w:del w:id="292" w:author="Duan, Sean (MU-Student)" w:date="2025-03-11T12:31:00Z" w16du:dateUtc="2025-03-11T17:31:00Z">
        <w:r w:rsidRPr="00F22ED1" w:rsidDel="00C7245D">
          <w:rPr>
            <w:rFonts w:ascii="Calibri" w:eastAsia="Calibri" w:hAnsi="Calibri" w:cs="Times New Roman"/>
            <w:kern w:val="0"/>
            <w:szCs w:val="24"/>
            <w14:ligatures w14:val="none"/>
          </w:rPr>
          <w:delText>issue</w:delText>
        </w:r>
      </w:del>
      <w:ins w:id="293" w:author="Duan, Sean (MU-Student)" w:date="2025-03-11T12:31:00Z" w16du:dateUtc="2025-03-11T17:31:00Z">
        <w:r w:rsidR="00C7245D">
          <w:rPr>
            <w:rFonts w:ascii="Calibri" w:eastAsia="Calibri" w:hAnsi="Calibri" w:cs="Times New Roman"/>
            <w:kern w:val="0"/>
            <w:szCs w:val="24"/>
            <w14:ligatures w14:val="none"/>
          </w:rPr>
          <w:t>topic</w:t>
        </w:r>
      </w:ins>
      <w:r w:rsidRPr="00F22ED1">
        <w:rPr>
          <w:rFonts w:ascii="Calibri" w:eastAsia="Calibri" w:hAnsi="Calibri" w:cs="Times New Roman"/>
          <w:kern w:val="0"/>
          <w:szCs w:val="24"/>
          <w14:ligatures w14:val="none"/>
        </w:rPr>
        <w:t xml:space="preserve">]). Participant agreement with this statement was measured on a continuous scale ranging from extremely unlikely (-50), to extremely likely (50). </w:t>
      </w:r>
      <w:proofErr w:type="gramStart"/>
      <w:r w:rsidRPr="00F22ED1">
        <w:rPr>
          <w:rFonts w:ascii="Calibri" w:eastAsia="Calibri" w:hAnsi="Calibri" w:cs="Times New Roman"/>
          <w:kern w:val="0"/>
          <w:szCs w:val="24"/>
          <w14:ligatures w14:val="none"/>
        </w:rPr>
        <w:t>Participant’s</w:t>
      </w:r>
      <w:proofErr w:type="gramEnd"/>
      <w:r w:rsidRPr="00F22ED1">
        <w:rPr>
          <w:rFonts w:ascii="Calibri" w:eastAsia="Calibri" w:hAnsi="Calibri" w:cs="Times New Roman"/>
          <w:kern w:val="0"/>
          <w:szCs w:val="24"/>
          <w14:ligatures w14:val="none"/>
        </w:rPr>
        <w:t xml:space="preserve"> perception of essay persuasiveness was assessed likewise assessed with a single item direct measure (e.g., How persuasive was the </w:t>
      </w:r>
      <w:r w:rsidRPr="00F22ED1">
        <w:rPr>
          <w:rFonts w:ascii="Calibri" w:eastAsia="Calibri" w:hAnsi="Calibri" w:cs="Times New Roman"/>
          <w:kern w:val="0"/>
          <w:szCs w:val="24"/>
          <w14:ligatures w14:val="none"/>
        </w:rPr>
        <w:lastRenderedPageBreak/>
        <w:t>above essay on your beliefs regarding [</w:t>
      </w:r>
      <w:del w:id="294" w:author="Duan, Sean (MU-Student)" w:date="2025-03-11T12:31:00Z" w16du:dateUtc="2025-03-11T17:31:00Z">
        <w:r w:rsidRPr="00F22ED1" w:rsidDel="00960E46">
          <w:rPr>
            <w:rFonts w:ascii="Calibri" w:eastAsia="Calibri" w:hAnsi="Calibri" w:cs="Times New Roman"/>
            <w:kern w:val="0"/>
            <w:szCs w:val="24"/>
            <w14:ligatures w14:val="none"/>
          </w:rPr>
          <w:delText>highly polarized issue</w:delText>
        </w:r>
      </w:del>
      <w:ins w:id="295" w:author="Duan, Sean (MU-Student)" w:date="2025-03-11T12:31:00Z" w16du:dateUtc="2025-03-11T17:31:00Z">
        <w:r w:rsidR="00960E46">
          <w:rPr>
            <w:rFonts w:ascii="Calibri" w:eastAsia="Calibri" w:hAnsi="Calibri" w:cs="Times New Roman"/>
            <w:kern w:val="0"/>
            <w:szCs w:val="24"/>
            <w14:ligatures w14:val="none"/>
          </w:rPr>
          <w:t>topic</w:t>
        </w:r>
      </w:ins>
      <w:r w:rsidRPr="00F22ED1">
        <w:rPr>
          <w:rFonts w:ascii="Calibri" w:eastAsia="Calibri" w:hAnsi="Calibri" w:cs="Times New Roman"/>
          <w:kern w:val="0"/>
          <w:szCs w:val="24"/>
          <w14:ligatures w14:val="none"/>
        </w:rPr>
        <w:t>]).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96" w:name="_Toc173848412"/>
      <w:bookmarkStart w:id="297" w:name="_Toc190088144"/>
      <w:r w:rsidRPr="00F22ED1">
        <w:rPr>
          <w:rFonts w:ascii="Calibri Light" w:eastAsia="Times New Roman" w:hAnsi="Calibri Light" w:cs="Times New Roman"/>
          <w:b/>
          <w:i/>
          <w:color w:val="000000"/>
          <w:sz w:val="28"/>
          <w:szCs w:val="24"/>
        </w:rPr>
        <w:t>Power and Statistical Analysis</w:t>
      </w:r>
      <w:bookmarkEnd w:id="296"/>
      <w:bookmarkEnd w:id="297"/>
    </w:p>
    <w:p w14:paraId="24CD96F2" w14:textId="3243C480"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w:t>
      </w:r>
      <w:del w:id="298" w:author="Duan, Sean (MU-Student)" w:date="2025-03-11T12:32:00Z" w16du:dateUtc="2025-03-11T17:32:00Z">
        <w:r w:rsidRPr="00F22ED1" w:rsidDel="00985410">
          <w:rPr>
            <w:rFonts w:ascii="Calibri" w:eastAsia="Calibri" w:hAnsi="Calibri" w:cs="Times New Roman"/>
            <w:szCs w:val="24"/>
          </w:rPr>
          <w:delText xml:space="preserve">support for </w:delText>
        </w:r>
      </w:del>
      <w:r w:rsidRPr="00F22ED1">
        <w:rPr>
          <w:rFonts w:ascii="Calibri" w:eastAsia="Calibri" w:hAnsi="Calibri" w:cs="Times New Roman"/>
          <w:szCs w:val="24"/>
        </w:rPr>
        <w:t>UHC, exercise) was 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99" w:name="_Toc173848413"/>
      <w:bookmarkStart w:id="300" w:name="_Toc190088145"/>
      <w:r w:rsidRPr="00F22ED1">
        <w:rPr>
          <w:rFonts w:ascii="Calibri Light" w:eastAsia="Times New Roman" w:hAnsi="Calibri Light" w:cs="Times New Roman"/>
          <w:b/>
          <w:i/>
          <w:color w:val="000000"/>
          <w:sz w:val="28"/>
          <w:szCs w:val="24"/>
        </w:rPr>
        <w:t>Study 2 Hypothesis:</w:t>
      </w:r>
      <w:bookmarkEnd w:id="299"/>
      <w:bookmarkEnd w:id="300"/>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301" w:name="_Toc173848414"/>
      <w:bookmarkStart w:id="302" w:name="_Toc190088146"/>
      <w:r w:rsidRPr="00F22ED1">
        <w:rPr>
          <w:rFonts w:ascii="Calibri Light" w:eastAsia="Times New Roman" w:hAnsi="Calibri Light" w:cs="Times New Roman"/>
          <w:b/>
          <w:bCs/>
          <w:kern w:val="0"/>
          <w:sz w:val="28"/>
          <w:szCs w:val="28"/>
          <w14:ligatures w14:val="none"/>
        </w:rPr>
        <w:t>Results</w:t>
      </w:r>
      <w:bookmarkEnd w:id="301"/>
      <w:bookmarkEnd w:id="302"/>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 xml:space="preserve">We tested both </w:t>
      </w:r>
      <w:proofErr w:type="gramStart"/>
      <w:r w:rsidRPr="00F22ED1">
        <w:rPr>
          <w:rFonts w:ascii="Calibri" w:eastAsia="Calibri" w:hAnsi="Calibri" w:cs="Times New Roman"/>
          <w:sz w:val="24"/>
          <w:szCs w:val="24"/>
        </w:rPr>
        <w:t>hypothesis</w:t>
      </w:r>
      <w:proofErr w:type="gramEnd"/>
      <w:r w:rsidRPr="00F22ED1">
        <w:rPr>
          <w:rFonts w:ascii="Calibri" w:eastAsia="Calibri" w:hAnsi="Calibri" w:cs="Times New Roman"/>
          <w:sz w:val="24"/>
          <w:szCs w:val="24"/>
        </w:rPr>
        <w:t xml:space="preserve"> with an ANCOVA model comparing our outcome measure (support or level of moral conviction for [topic]) after our moral conviction manipulation. </w:t>
      </w:r>
      <w:r w:rsidRPr="00F22ED1">
        <w:rPr>
          <w:rFonts w:ascii="Calibri" w:eastAsia="Calibri" w:hAnsi="Calibri" w:cs="Times New Roman"/>
          <w:sz w:val="24"/>
          <w:szCs w:val="24"/>
        </w:rPr>
        <w:lastRenderedPageBreak/>
        <w:t>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3" w:name="_Toc173848415"/>
      <w:bookmarkStart w:id="304" w:name="_Toc190088147"/>
      <w:r w:rsidRPr="00F22ED1">
        <w:rPr>
          <w:rFonts w:ascii="Calibri Light" w:eastAsia="Times New Roman" w:hAnsi="Calibri Light" w:cs="Times New Roman"/>
          <w:b/>
          <w:i/>
          <w:color w:val="000000"/>
          <w:sz w:val="28"/>
          <w:szCs w:val="24"/>
        </w:rPr>
        <w:t>Moral Conviction Manipulation – Support for [Topic]</w:t>
      </w:r>
      <w:bookmarkEnd w:id="303"/>
      <w:bookmarkEnd w:id="304"/>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ANCOVA models was composed of our dependent variable (quantified as level of support for our issues), with condition and openness to belief change as our ‘simple effect’ predictors. We also plan on examining the interaction of ‘condition’ and ‘openness to 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w:t>
      </w:r>
      <w:proofErr w:type="gramStart"/>
      <w:r w:rsidRPr="00F22ED1">
        <w:rPr>
          <w:rFonts w:ascii="Calibri" w:eastAsia="Calibri" w:hAnsi="Calibri" w:cs="Times New Roman"/>
        </w:rPr>
        <w:t>condition, ‘</w:t>
      </w:r>
      <w:proofErr w:type="gramEnd"/>
      <w:r w:rsidRPr="00F22ED1">
        <w:rPr>
          <w:rFonts w:ascii="Calibri" w:eastAsia="Calibri" w:hAnsi="Calibri" w:cs="Times New Roman"/>
        </w:rPr>
        <w:t>openness to belief change’, and their interaction. For the topic of UHC, we found a significant main effect of openness to belief change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w:t>
      </w:r>
      <w:proofErr w:type="spellStart"/>
      <w:r w:rsidRPr="00F22ED1">
        <w:rPr>
          <w:rFonts w:ascii="Calibri" w:eastAsia="Calibri" w:hAnsi="Calibri" w:cs="Times New Roman"/>
        </w:rPr>
        <w:t>ß</w:t>
      </w:r>
      <w:r w:rsidRPr="00F22ED1">
        <w:rPr>
          <w:rFonts w:ascii="Calibri" w:eastAsia="Calibri" w:hAnsi="Calibri" w:cs="Times New Roman"/>
          <w:vertAlign w:val="subscript"/>
        </w:rPr>
        <w:t>pragmatic</w:t>
      </w:r>
      <w:proofErr w:type="spellEnd"/>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t>
      </w:r>
      <w:r w:rsidRPr="00F22ED1">
        <w:rPr>
          <w:rFonts w:ascii="Calibri" w:eastAsia="Calibri" w:hAnsi="Calibri" w:cs="Times New Roman"/>
        </w:rPr>
        <w:lastRenderedPageBreak/>
        <w:t>well as significant interactions between openness to belief change and the pragmatic conditions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5" w:name="_Toc173848416"/>
      <w:bookmarkStart w:id="306" w:name="_Toc190088148"/>
      <w:r w:rsidRPr="00F22ED1">
        <w:rPr>
          <w:rFonts w:ascii="Calibri Light" w:eastAsia="Times New Roman" w:hAnsi="Calibri Light" w:cs="Times New Roman"/>
          <w:b/>
          <w:i/>
          <w:color w:val="000000"/>
          <w:sz w:val="28"/>
          <w:szCs w:val="24"/>
        </w:rPr>
        <w:t>Moral Conviction Manipulation – Level of Moral Conviction Regarding [Topic]</w:t>
      </w:r>
      <w:bookmarkEnd w:id="305"/>
      <w:bookmarkEnd w:id="306"/>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change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7" w:name="_Toc173848417"/>
      <w:bookmarkStart w:id="308" w:name="_Toc190088149"/>
      <w:r w:rsidRPr="00F22ED1">
        <w:rPr>
          <w:rFonts w:ascii="Calibri Light" w:eastAsia="Times New Roman" w:hAnsi="Calibri Light" w:cs="Times New Roman"/>
          <w:b/>
          <w:i/>
          <w:color w:val="000000"/>
          <w:sz w:val="28"/>
          <w:szCs w:val="24"/>
        </w:rPr>
        <w:lastRenderedPageBreak/>
        <w:t>Exploratory Analyses</w:t>
      </w:r>
      <w:bookmarkEnd w:id="307"/>
      <w:bookmarkEnd w:id="308"/>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w:t>
      </w:r>
      <w:proofErr w:type="gramStart"/>
      <w:r w:rsidRPr="00F22ED1">
        <w:rPr>
          <w:rFonts w:ascii="Calibri" w:eastAsia="Calibri" w:hAnsi="Calibri" w:cs="Times New Roman"/>
        </w:rPr>
        <w:t>topic</w:t>
      </w:r>
      <w:proofErr w:type="gramEnd"/>
      <w:r w:rsidRPr="00F22ED1">
        <w:rPr>
          <w:rFonts w:ascii="Calibri" w:eastAsia="Calibri" w:hAnsi="Calibri" w:cs="Times New Roman"/>
        </w:rPr>
        <w:t xml:space="preserve">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309" w:name="_Toc190088150"/>
      <w:r w:rsidRPr="00F22ED1">
        <w:rPr>
          <w:rFonts w:ascii="Calibri Light" w:eastAsia="Times New Roman" w:hAnsi="Calibri Light" w:cs="Times New Roman"/>
          <w:b/>
          <w:i/>
          <w:color w:val="000000"/>
          <w:sz w:val="28"/>
          <w:szCs w:val="24"/>
        </w:rPr>
        <w:t>Discussion</w:t>
      </w:r>
      <w:bookmarkEnd w:id="309"/>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w:t>
      </w:r>
      <w:proofErr w:type="gramStart"/>
      <w:r w:rsidR="00C307E5" w:rsidRPr="00F22ED1">
        <w:rPr>
          <w:rFonts w:ascii="Calibri" w:eastAsia="Calibri" w:hAnsi="Calibri" w:cs="Times New Roman"/>
          <w:szCs w:val="24"/>
        </w:rPr>
        <w:t>for a</w:t>
      </w:r>
      <w:proofErr w:type="gramEnd"/>
      <w:r w:rsidR="00C307E5" w:rsidRPr="00F22ED1">
        <w:rPr>
          <w:rFonts w:ascii="Calibri" w:eastAsia="Calibri" w:hAnsi="Calibri" w:cs="Times New Roman"/>
          <w:szCs w:val="24"/>
        </w:rPr>
        <w:t xml:space="preserve">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6FF44403" w:rsidR="00385D15" w:rsidRPr="00F22ED1" w:rsidDel="0093407D" w:rsidRDefault="00470EEB" w:rsidP="00385D15">
      <w:pPr>
        <w:spacing w:after="100" w:afterAutospacing="1" w:line="480" w:lineRule="auto"/>
        <w:ind w:firstLine="720"/>
        <w:rPr>
          <w:del w:id="310" w:author="Duan, Sean (MU-Student)" w:date="2025-03-11T12:32:00Z" w16du:dateUtc="2025-03-11T17:32:00Z"/>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2409CF83" w:rsidR="000F59F8" w:rsidRPr="00F22ED1" w:rsidDel="0093407D" w:rsidRDefault="000F59F8">
      <w:pPr>
        <w:spacing w:after="100" w:afterAutospacing="1" w:line="480" w:lineRule="auto"/>
        <w:ind w:firstLine="720"/>
        <w:rPr>
          <w:del w:id="311" w:author="Duan, Sean (MU-Student)" w:date="2025-03-11T12:32:00Z" w16du:dateUtc="2025-03-11T17:32:00Z"/>
          <w:rFonts w:ascii="Calibri Light" w:eastAsia="Times New Roman" w:hAnsi="Calibri Light" w:cs="Times New Roman"/>
          <w:b/>
          <w:bCs/>
          <w:kern w:val="0"/>
          <w:sz w:val="28"/>
          <w:szCs w:val="28"/>
          <w14:ligatures w14:val="none"/>
        </w:rPr>
        <w:pPrChange w:id="312" w:author="Duan, Sean (MU-Student)" w:date="2025-03-11T12:32:00Z" w16du:dateUtc="2025-03-11T17:32:00Z">
          <w:pPr>
            <w:keepNext/>
            <w:keepLines/>
            <w:spacing w:after="0" w:afterAutospacing="1" w:line="480" w:lineRule="auto"/>
            <w:outlineLvl w:val="1"/>
          </w:pPr>
        </w:pPrChange>
      </w:pPr>
    </w:p>
    <w:p w14:paraId="232C5D59" w14:textId="6DE4B8EE" w:rsidR="000F59F8" w:rsidRPr="00F22ED1" w:rsidDel="0093407D" w:rsidRDefault="000F59F8" w:rsidP="00E425E8">
      <w:pPr>
        <w:keepNext/>
        <w:keepLines/>
        <w:spacing w:after="0" w:afterAutospacing="1" w:line="480" w:lineRule="auto"/>
        <w:outlineLvl w:val="1"/>
        <w:rPr>
          <w:del w:id="313" w:author="Duan, Sean (MU-Student)" w:date="2025-03-11T12:32:00Z" w16du:dateUtc="2025-03-11T17:32:00Z"/>
          <w:rFonts w:ascii="Calibri Light" w:eastAsia="Times New Roman" w:hAnsi="Calibri Light" w:cs="Times New Roman"/>
          <w:b/>
          <w:bCs/>
          <w:kern w:val="0"/>
          <w:sz w:val="28"/>
          <w:szCs w:val="28"/>
          <w14:ligatures w14:val="none"/>
        </w:rPr>
      </w:pPr>
    </w:p>
    <w:p w14:paraId="24ED1CEF" w14:textId="77777777" w:rsidR="000F59F8" w:rsidRDefault="000F59F8" w:rsidP="00E425E8">
      <w:pPr>
        <w:keepNext/>
        <w:keepLines/>
        <w:spacing w:after="0" w:afterAutospacing="1" w:line="480" w:lineRule="auto"/>
        <w:outlineLvl w:val="1"/>
        <w:rPr>
          <w:ins w:id="314" w:author="Duan, Sean (MU-Student)" w:date="2025-03-11T12:32:00Z" w16du:dateUtc="2025-03-11T17:32:00Z"/>
          <w:rFonts w:ascii="Calibri Light" w:eastAsia="Times New Roman" w:hAnsi="Calibri Light" w:cs="Times New Roman"/>
          <w:b/>
          <w:bCs/>
          <w:kern w:val="0"/>
          <w:sz w:val="28"/>
          <w:szCs w:val="28"/>
          <w14:ligatures w14:val="none"/>
        </w:rPr>
      </w:pPr>
    </w:p>
    <w:p w14:paraId="17352350" w14:textId="1981B521" w:rsidR="0093407D" w:rsidRDefault="0093407D">
      <w:pPr>
        <w:rPr>
          <w:ins w:id="315" w:author="Duan, Sean (MU-Student)" w:date="2025-03-11T12:32:00Z" w16du:dateUtc="2025-03-11T17:32:00Z"/>
          <w:rFonts w:ascii="Calibri Light" w:eastAsia="Times New Roman" w:hAnsi="Calibri Light" w:cs="Times New Roman"/>
          <w:b/>
          <w:bCs/>
          <w:kern w:val="0"/>
          <w:sz w:val="28"/>
          <w:szCs w:val="28"/>
          <w14:ligatures w14:val="none"/>
        </w:rPr>
      </w:pPr>
      <w:ins w:id="316" w:author="Duan, Sean (MU-Student)" w:date="2025-03-11T12:32:00Z" w16du:dateUtc="2025-03-11T17:32:00Z">
        <w:r>
          <w:rPr>
            <w:rFonts w:ascii="Calibri Light" w:eastAsia="Times New Roman" w:hAnsi="Calibri Light" w:cs="Times New Roman"/>
            <w:b/>
            <w:bCs/>
            <w:kern w:val="0"/>
            <w:sz w:val="28"/>
            <w:szCs w:val="28"/>
            <w14:ligatures w14:val="none"/>
          </w:rPr>
          <w:br w:type="page"/>
        </w:r>
      </w:ins>
    </w:p>
    <w:p w14:paraId="200E7D65" w14:textId="304A1592" w:rsidR="0093407D" w:rsidRPr="00F22ED1" w:rsidDel="0093407D" w:rsidRDefault="0093407D" w:rsidP="00E425E8">
      <w:pPr>
        <w:keepNext/>
        <w:keepLines/>
        <w:spacing w:after="0" w:afterAutospacing="1" w:line="480" w:lineRule="auto"/>
        <w:outlineLvl w:val="1"/>
        <w:rPr>
          <w:del w:id="317" w:author="Duan, Sean (MU-Student)" w:date="2025-03-11T12:32:00Z" w16du:dateUtc="2025-03-11T17:32:00Z"/>
          <w:rFonts w:ascii="Calibri Light" w:eastAsia="Times New Roman" w:hAnsi="Calibri Light" w:cs="Times New Roman"/>
          <w:b/>
          <w:bCs/>
          <w:kern w:val="0"/>
          <w:sz w:val="28"/>
          <w:szCs w:val="28"/>
          <w14:ligatures w14:val="none"/>
        </w:rPr>
      </w:pPr>
    </w:p>
    <w:p w14:paraId="754D1EBF" w14:textId="77777777" w:rsidR="00E425E8" w:rsidRPr="00F22ED1" w:rsidRDefault="00E425E8" w:rsidP="00E425E8">
      <w:pPr>
        <w:pStyle w:val="Heading1"/>
        <w:rPr>
          <w:rFonts w:eastAsia="Times New Roman"/>
        </w:rPr>
      </w:pPr>
      <w:bookmarkStart w:id="318" w:name="_Toc190088151"/>
      <w:r w:rsidRPr="00F22ED1">
        <w:rPr>
          <w:rFonts w:eastAsia="Times New Roman"/>
        </w:rPr>
        <w:t>Proposed Study 3</w:t>
      </w:r>
      <w:bookmarkEnd w:id="318"/>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319" w:name="_Toc190088152"/>
      <w:r w:rsidRPr="00F22ED1">
        <w:rPr>
          <w:rFonts w:ascii="Calibri Light" w:eastAsia="Times New Roman" w:hAnsi="Calibri Light" w:cs="Times New Roman"/>
          <w:b/>
          <w:bCs/>
          <w:kern w:val="0"/>
          <w:sz w:val="28"/>
          <w:szCs w:val="28"/>
          <w14:ligatures w14:val="none"/>
        </w:rPr>
        <w:t>Method</w:t>
      </w:r>
      <w:bookmarkEnd w:id="319"/>
    </w:p>
    <w:p w14:paraId="0F331EC4" w14:textId="3E436A68"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3 will analyze the interaction between moral conviction and social consensus using a 2x2 within-subjects design. Participants will be randomly assigned to one of two social consensus (low vs. high) and moral conviction manipulation conditions (moral responsibility vs. hedonic framing). The primary outcome, attitude towards the issues, will be measured both before and after experimental manipulation. </w:t>
      </w:r>
      <w:r w:rsidRPr="00F22ED1">
        <w:rPr>
          <w:rFonts w:ascii="Calibri" w:eastAsia="Calibri" w:hAnsi="Calibri" w:cs="Times New Roman"/>
          <w:kern w:val="0"/>
          <w:sz w:val="24"/>
          <w:szCs w:val="24"/>
          <w14:ligatures w14:val="none"/>
        </w:rPr>
        <w:t>The Institutional Review Board at the University of Missouri will review and approve all submitted materials for Study 3 before research begins.</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320" w:name="_Toc190088153"/>
      <w:r w:rsidRPr="00F22ED1">
        <w:rPr>
          <w:rFonts w:ascii="Calibri Light" w:eastAsia="Times New Roman" w:hAnsi="Calibri Light" w:cs="Times New Roman"/>
          <w:b/>
          <w:i/>
          <w:color w:val="000000"/>
          <w:sz w:val="28"/>
          <w:szCs w:val="24"/>
        </w:rPr>
        <w:t>Participants</w:t>
      </w:r>
      <w:bookmarkEnd w:id="320"/>
    </w:p>
    <w:p w14:paraId="24ADC4B1" w14:textId="77777777" w:rsidR="00E425E8" w:rsidRPr="00F22ED1" w:rsidRDefault="00E425E8" w:rsidP="00E425E8">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An estimated 210 undergraduate students 18 years of age or older at the University of Missouri will participate in this study. </w:t>
      </w:r>
      <w:r w:rsidRPr="00F22ED1">
        <w:rPr>
          <w:rFonts w:ascii="Calibri" w:eastAsia="Calibri" w:hAnsi="Calibri" w:cs="Times New Roman"/>
          <w:szCs w:val="24"/>
        </w:rPr>
        <w:t>Participants will be recruited through an online survey platform and offered psychology course credit in exchange for their participation.</w:t>
      </w:r>
      <w:r w:rsidRPr="00F22ED1">
        <w:rPr>
          <w:rFonts w:ascii="Calibri" w:eastAsia="Calibri" w:hAnsi="Calibri" w:cs="Times New Roman"/>
        </w:rPr>
        <w:t xml:space="preserve"> Participants will be asked to select categories that best </w:t>
      </w:r>
      <w:proofErr w:type="gramStart"/>
      <w:r w:rsidRPr="00F22ED1">
        <w:rPr>
          <w:rFonts w:ascii="Calibri" w:eastAsia="Calibri" w:hAnsi="Calibri" w:cs="Times New Roman"/>
        </w:rPr>
        <w:t>described</w:t>
      </w:r>
      <w:proofErr w:type="gramEnd"/>
      <w:r w:rsidRPr="00F22ED1">
        <w:rPr>
          <w:rFonts w:ascii="Calibri" w:eastAsia="Calibri" w:hAnsi="Calibri" w:cs="Times New Roman"/>
        </w:rPr>
        <w:t xml:space="preserve"> their race/ethnicity. Participants will also self-select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321" w:name="_Toc190088154"/>
      <w:r w:rsidRPr="00F22ED1">
        <w:rPr>
          <w:rFonts w:ascii="Calibri Light" w:eastAsia="Times New Roman" w:hAnsi="Calibri Light" w:cs="Times New Roman"/>
          <w:b/>
          <w:i/>
          <w:color w:val="000000"/>
          <w:sz w:val="28"/>
          <w:szCs w:val="24"/>
        </w:rPr>
        <w:t>Materials and Procedure</w:t>
      </w:r>
      <w:bookmarkEnd w:id="321"/>
    </w:p>
    <w:p w14:paraId="1EF76677" w14:textId="45CA3660"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will begin by reading our cover letter and providing consent. Next, they are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the Ethical Standards of Judgement Questionnaire. Then, for our two issues (Universal Health Care and </w:t>
      </w:r>
      <w:r w:rsidR="00BF284D">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participants will provide their level of support for the issue (our primary outcome), as well as how much moral conviction they have regarding their position. </w:t>
      </w:r>
      <w:r w:rsidR="00134A25">
        <w:rPr>
          <w:rFonts w:ascii="Calibri" w:eastAsia="Calibri" w:hAnsi="Calibri" w:cs="Times New Roman"/>
          <w:kern w:val="0"/>
          <w:szCs w:val="24"/>
          <w14:ligatures w14:val="none"/>
        </w:rPr>
        <w:lastRenderedPageBreak/>
        <w:t xml:space="preserve">We chose these issues because Study 2 indicated that exercise was not generally viewed with moral conviction, and that Universal Health Care had the greatest openness to </w:t>
      </w:r>
      <w:proofErr w:type="gramStart"/>
      <w:r w:rsidR="00134A25">
        <w:rPr>
          <w:rFonts w:ascii="Calibri" w:eastAsia="Calibri" w:hAnsi="Calibri" w:cs="Times New Roman"/>
          <w:kern w:val="0"/>
          <w:szCs w:val="24"/>
          <w14:ligatures w14:val="none"/>
        </w:rPr>
        <w:t>belief change</w:t>
      </w:r>
      <w:proofErr w:type="gramEnd"/>
      <w:r w:rsidR="00134A25">
        <w:rPr>
          <w:rFonts w:ascii="Calibri" w:eastAsia="Calibri" w:hAnsi="Calibri" w:cs="Times New Roman"/>
          <w:kern w:val="0"/>
          <w:szCs w:val="24"/>
          <w14:ligatures w14:val="none"/>
        </w:rPr>
        <w:t>.</w:t>
      </w:r>
      <w:r w:rsidR="006E226C">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t xml:space="preserve">Next, as in Study 2, participants will be asked to read a short essay about Universal Health Care and </w:t>
      </w:r>
      <w:r w:rsidR="00BA7874">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designed to manipulate the perception of moral conviction. They will be </w:t>
      </w:r>
      <w:proofErr w:type="gramStart"/>
      <w:r w:rsidRPr="00F22ED1">
        <w:rPr>
          <w:rFonts w:ascii="Calibri" w:eastAsia="Calibri" w:hAnsi="Calibri" w:cs="Times New Roman"/>
          <w:kern w:val="0"/>
          <w:szCs w:val="24"/>
          <w14:ligatures w14:val="none"/>
        </w:rPr>
        <w:t>randomized</w:t>
      </w:r>
      <w:proofErr w:type="gramEnd"/>
      <w:r w:rsidRPr="00F22ED1">
        <w:rPr>
          <w:rFonts w:ascii="Calibri" w:eastAsia="Calibri" w:hAnsi="Calibri" w:cs="Times New Roman"/>
          <w:kern w:val="0"/>
          <w:szCs w:val="24"/>
          <w14:ligatures w14:val="none"/>
        </w:rPr>
        <w:t xml:space="preserve"> one of two conditions: 1) Moral Responsibility or 2) </w:t>
      </w:r>
      <w:r w:rsidR="009C0ECA">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will be receiving two essays, one on each topic, that all share the same moral framing. We chose to focus on </w:t>
      </w:r>
      <w:proofErr w:type="gramStart"/>
      <w:r w:rsidRPr="00F22ED1">
        <w:rPr>
          <w:rFonts w:ascii="Calibri" w:eastAsia="Calibri" w:hAnsi="Calibri" w:cs="Times New Roman"/>
          <w:kern w:val="0"/>
          <w:szCs w:val="24"/>
          <w14:ligatures w14:val="none"/>
        </w:rPr>
        <w:t>the moral</w:t>
      </w:r>
      <w:proofErr w:type="gramEnd"/>
      <w:r w:rsidRPr="00F22ED1">
        <w:rPr>
          <w:rFonts w:ascii="Calibri" w:eastAsia="Calibri" w:hAnsi="Calibri" w:cs="Times New Roman"/>
          <w:kern w:val="0"/>
          <w:szCs w:val="24"/>
          <w14:ligatures w14:val="none"/>
        </w:rPr>
        <w:t xml:space="preserve"> responsibility and </w:t>
      </w:r>
      <w:r w:rsidR="004A3088">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data from Study 2.</w:t>
      </w:r>
      <w:r w:rsidRPr="00F22ED1">
        <w:t xml:space="preserve"> </w:t>
      </w:r>
      <w:r w:rsidRPr="00F22ED1">
        <w:rPr>
          <w:rFonts w:ascii="Calibri" w:eastAsia="Calibri" w:hAnsi="Calibri" w:cs="Times New Roman"/>
          <w:kern w:val="0"/>
          <w:szCs w:val="24"/>
          <w14:ligatures w14:val="none"/>
        </w:rPr>
        <w:t>All essays are readable at a high school level, as assessed by a Flesh-Kincaid readability score and have comparable word counts.</w:t>
      </w:r>
    </w:p>
    <w:p w14:paraId="1422A219" w14:textId="69671FF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Then, as in Study 1, participants will estimate the proportion of the US population in 2018 that would be in support of the two polarized issues. Afterwards, participants will be given information about social consensus on both of these issues. To manipulate the perception of social consensus, participants will be randomized into a ‘high social consensus’ or ‘low social consensus’ condition. In both conditions, participants will be given feedback consisting of the base rate of support that the general American public (in 2018) had for the two issues. Participants in the ‘high social consensus’ condition saw results that will be</w:t>
      </w:r>
      <w:r w:rsidRPr="00F22ED1">
        <w:rPr>
          <w:rFonts w:ascii="Calibri" w:eastAsia="Calibri" w:hAnsi="Calibri" w:cs="Times New Roman"/>
          <w:szCs w:val="24"/>
        </w:rPr>
        <w:t xml:space="preserve"> 20% higher than the true base rate. Participants in our ‘low social consensus’ condition saw results that will be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are asked to indicate their degree of surprise at the stated level of </w:t>
      </w:r>
      <w:r w:rsidRPr="00F22ED1">
        <w:rPr>
          <w:rFonts w:ascii="Calibri" w:eastAsia="Calibri" w:hAnsi="Calibri" w:cs="Times New Roman"/>
          <w:kern w:val="0"/>
          <w:szCs w:val="24"/>
          <w14:ligatures w14:val="none"/>
        </w:rPr>
        <w:lastRenderedPageBreak/>
        <w:t xml:space="preserve">public support and estimate levels of </w:t>
      </w:r>
      <w:proofErr w:type="gramStart"/>
      <w:r w:rsidRPr="00F22ED1">
        <w:rPr>
          <w:rFonts w:ascii="Calibri" w:eastAsia="Calibri" w:hAnsi="Calibri" w:cs="Times New Roman"/>
          <w:kern w:val="0"/>
          <w:szCs w:val="24"/>
          <w14:ligatures w14:val="none"/>
        </w:rPr>
        <w:t>public levels</w:t>
      </w:r>
      <w:proofErr w:type="gramEnd"/>
      <w:r w:rsidRPr="00F22ED1">
        <w:rPr>
          <w:rFonts w:ascii="Calibri" w:eastAsia="Calibri" w:hAnsi="Calibri" w:cs="Times New Roman"/>
          <w:kern w:val="0"/>
          <w:szCs w:val="24"/>
          <w14:ligatures w14:val="none"/>
        </w:rPr>
        <w:t xml:space="preserve"> support in 2024. After receiving both the moral conviction and social consensus manipulations, participants will again complete items measuring their level of support for both issues (the primary outcome). Finally, participants will complete several individual difference measures and provide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322" w:name="_Toc190088155"/>
      <w:r w:rsidRPr="00F22ED1">
        <w:rPr>
          <w:rFonts w:ascii="Calibri Light" w:eastAsia="Times New Roman" w:hAnsi="Calibri Light" w:cs="Times New Roman"/>
          <w:b/>
          <w:i/>
          <w:color w:val="000000"/>
          <w:sz w:val="28"/>
          <w:szCs w:val="24"/>
        </w:rPr>
        <w:t>Measures</w:t>
      </w:r>
      <w:bookmarkEnd w:id="322"/>
    </w:p>
    <w:p w14:paraId="221A615F" w14:textId="1A7B927F"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will be 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and 2) “</w:t>
      </w:r>
      <w:r w:rsidR="00AF7592">
        <w:rPr>
          <w:rFonts w:ascii="Calibri" w:eastAsia="Calibri" w:hAnsi="Calibri" w:cs="Times New Roman"/>
          <w:kern w:val="0"/>
          <w:szCs w:val="24"/>
          <w14:ligatures w14:val="none"/>
        </w:rPr>
        <w:t>Regular exercise is necessary for Americans</w:t>
      </w:r>
      <w:r w:rsidRPr="00F22ED1">
        <w:rPr>
          <w:rFonts w:ascii="Calibri" w:eastAsia="Calibri" w:hAnsi="Calibri" w:cs="Times New Roman"/>
          <w:kern w:val="0"/>
          <w:szCs w:val="24"/>
          <w14:ligatures w14:val="none"/>
        </w:rPr>
        <w:t>” (</w:t>
      </w:r>
      <w:r w:rsidR="00AF7592">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 Likewise, moral conviction will be assessed using the same composite measure as in Study 2.</w:t>
      </w:r>
    </w:p>
    <w:p w14:paraId="691633F4" w14:textId="7E91F83E"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Estimates of public support for the two issues will be obtained by asking participants to estimate what percentage of the American public would agree with the above statements. Participants provided a number ranging from 0-100%. Separate estimates will be obtained for 2018 and 202</w:t>
      </w:r>
      <w:r w:rsidR="008F1636">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also will be asked to rate </w:t>
      </w:r>
      <w:r w:rsidRPr="00F22ED1">
        <w:rPr>
          <w:rFonts w:ascii="Calibri" w:eastAsia="Calibri" w:hAnsi="Calibri" w:cs="Times New Roman"/>
          <w:szCs w:val="24"/>
        </w:rPr>
        <w:t>how ‘surprised’ they will be at the 2018 social consensus information provided. Surprise will be measured with a 5-point Likert scale ranging from ‘Not Surprised’ (1) to ‘Very Surprised’ (5).</w:t>
      </w:r>
    </w:p>
    <w:p w14:paraId="13D40B8F"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will be measured using the Ethical Standards of Judgement Questionnaire (ESJQ) developed by Love, Salinas, and Rotman (2020). Six items measure deontological orientation (e.g., “Solutions to ethical </w:t>
      </w:r>
      <w:r w:rsidRPr="00F22ED1">
        <w:rPr>
          <w:rFonts w:ascii="Calibri" w:eastAsia="Calibri" w:hAnsi="Calibri" w:cs="Times New Roman"/>
          <w:kern w:val="0"/>
          <w:szCs w:val="24"/>
          <w14:ligatures w14:val="none"/>
        </w:rPr>
        <w:lastRenderedPageBreak/>
        <w:t>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48CC205A"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will be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Numeracy will be measured using The Subjective Numeracy Scale (SNS) developed by Zikmund-Fisher, Smith, Ubel, and Fagerlin (2007) which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323" w:name="_Toc190088156"/>
      <w:r w:rsidRPr="00F22ED1">
        <w:rPr>
          <w:rFonts w:ascii="Calibri Light" w:eastAsia="Times New Roman" w:hAnsi="Calibri Light" w:cs="Times New Roman"/>
          <w:b/>
          <w:i/>
          <w:color w:val="000000"/>
          <w:sz w:val="28"/>
          <w:szCs w:val="24"/>
        </w:rPr>
        <w:t>Power and Statistical Analysis</w:t>
      </w:r>
      <w:bookmarkEnd w:id="323"/>
    </w:p>
    <w:p w14:paraId="16171191" w14:textId="77777777"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lastRenderedPageBreak/>
        <w:t>Erdfelder</w:t>
      </w:r>
      <w:proofErr w:type="spellEnd"/>
      <w:r w:rsidRPr="00F22ED1">
        <w:rPr>
          <w:rFonts w:ascii="Calibri" w:eastAsia="Calibri" w:hAnsi="Calibri" w:cs="Times New Roman"/>
          <w:szCs w:val="24"/>
        </w:rPr>
        <w:t>, Buchner, and Lang, 2009).  Support for the two highly polarized issues will be treated as continuous variables. We will examine the effects of the moral conviction condition (increasing or decreasing moral conviction), the effect of the social consensus condition (high or low social consensus), as well as the interaction between moral conviction and social consensus on our outcome measure. All tests will be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324" w:name="_Toc190088157"/>
      <w:r w:rsidRPr="00F22ED1">
        <w:rPr>
          <w:rFonts w:ascii="Calibri Light" w:eastAsia="Times New Roman" w:hAnsi="Calibri Light" w:cs="Times New Roman"/>
          <w:b/>
          <w:i/>
          <w:color w:val="000000"/>
          <w:sz w:val="28"/>
          <w:szCs w:val="24"/>
        </w:rPr>
        <w:t>Study 3 Hypotheses</w:t>
      </w:r>
      <w:bookmarkEnd w:id="324"/>
      <w:r w:rsidRPr="00F22ED1">
        <w:rPr>
          <w:rFonts w:ascii="Calibri Light" w:eastAsia="Times New Roman" w:hAnsi="Calibri Light" w:cs="Times New Roman"/>
          <w:b/>
          <w:i/>
          <w:color w:val="000000"/>
          <w:sz w:val="28"/>
          <w:szCs w:val="24"/>
        </w:rPr>
        <w:t xml:space="preserve"> </w:t>
      </w:r>
    </w:p>
    <w:p w14:paraId="2585CB52" w14:textId="5961DA8E" w:rsidR="00E425E8" w:rsidRPr="00F22ED1" w:rsidRDefault="00E425E8" w:rsidP="00E425E8">
      <w:pPr>
        <w:pStyle w:val="FirstParagraph"/>
        <w:spacing w:line="480" w:lineRule="auto"/>
        <w:ind w:firstLine="720"/>
        <w:rPr>
          <w:rFonts w:cstheme="minorHAnsi"/>
          <w:szCs w:val="28"/>
        </w:rPr>
      </w:pPr>
      <w:r w:rsidRPr="00F22ED1">
        <w:rPr>
          <w:rFonts w:cstheme="minorHAnsi"/>
          <w:szCs w:val="28"/>
        </w:rPr>
        <w:t xml:space="preserve">It is expected that high social consensus would lead to more positive support for issues (H1: a significant main effect of social consensus), which would be a replication of Study 1. Additionally, we expect to observe a significant interaction between the social consensus and moral conviction manipulations on support for Universal Healthcare </w:t>
      </w:r>
      <w:r w:rsidR="002D36E7">
        <w:rPr>
          <w:rFonts w:cstheme="minorHAnsi"/>
          <w:szCs w:val="28"/>
        </w:rPr>
        <w:t xml:space="preserve">and Exercise </w:t>
      </w:r>
      <w:r w:rsidRPr="00F22ED1">
        <w:rPr>
          <w:rFonts w:cstheme="minorHAnsi"/>
          <w:szCs w:val="28"/>
        </w:rPr>
        <w:t>(H2). Specifically, it is expected that increased moral conviction will reduce the effect of social consensus and conversely, decreased moral conviction will increase the effect of social consensus. This seems likely given prior literature indicating that high levels of moral conviction inoculate individuals from the effects of social consensus; however, this has not been experimentally tested previously.</w:t>
      </w: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325" w:name="_Toc190088158"/>
      <w:r w:rsidRPr="0033330D">
        <w:t>References</w:t>
      </w:r>
      <w:bookmarkEnd w:id="325"/>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r>
        <w:fldChar w:fldCharType="begin"/>
      </w:r>
      <w:r>
        <w:instrText>HYPERLINK "https://doi.org/10.1016/j.jemep.2021.100661"</w:instrText>
      </w:r>
      <w:r>
        <w:fldChar w:fldCharType="separate"/>
      </w:r>
      <w:r w:rsidRPr="0033330D">
        <w:rPr>
          <w:rStyle w:val="Hyperlink"/>
          <w:rFonts w:cstheme="minorHAnsi"/>
          <w:bCs/>
        </w:rPr>
        <w:t>https://doi.org/10.1016/j.jemep.2021.100661</w:t>
      </w:r>
      <w:r>
        <w:fldChar w:fldCharType="end"/>
      </w:r>
    </w:p>
    <w:p w14:paraId="04CB226A" w14:textId="77777777" w:rsidR="0033330D" w:rsidRPr="0033330D" w:rsidRDefault="0033330D" w:rsidP="0033330D">
      <w:pPr>
        <w:ind w:hanging="720"/>
      </w:pPr>
      <w:r w:rsidRPr="0033330D">
        <w:t xml:space="preserve">Albarracin, D., Johnson, B. T., Zanna, M. P., &amp; </w:t>
      </w:r>
      <w:proofErr w:type="spellStart"/>
      <w:r w:rsidRPr="0033330D">
        <w:t>Kumkale</w:t>
      </w:r>
      <w:proofErr w:type="spellEnd"/>
      <w:r w:rsidRPr="0033330D">
        <w:t xml:space="preserv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w:t>
      </w:r>
      <w:proofErr w:type="spellStart"/>
      <w:r w:rsidRPr="0033330D">
        <w:t>Shavitt</w:t>
      </w:r>
      <w:proofErr w:type="spellEnd"/>
      <w:r w:rsidRPr="0033330D">
        <w:t xml:space="preserve">, S. (2017). </w:t>
      </w:r>
      <w:r w:rsidRPr="0033330D">
        <w:rPr>
          <w:i/>
          <w:iCs/>
        </w:rPr>
        <w:t>Attitudes and Attitude Change</w:t>
      </w:r>
      <w:r w:rsidRPr="0033330D">
        <w:t>.</w:t>
      </w:r>
    </w:p>
    <w:p w14:paraId="4BD76D64" w14:textId="77777777" w:rsidR="0033330D" w:rsidRPr="0033330D" w:rsidRDefault="0033330D" w:rsidP="0033330D">
      <w:pPr>
        <w:ind w:hanging="720"/>
      </w:pPr>
      <w:r w:rsidRPr="0033330D">
        <w:lastRenderedPageBreak/>
        <w:t xml:space="preserve">Alspaugh, A., </w:t>
      </w:r>
      <w:proofErr w:type="spellStart"/>
      <w:r w:rsidRPr="0033330D">
        <w:t>Lanshaw</w:t>
      </w:r>
      <w:proofErr w:type="spellEnd"/>
      <w:r w:rsidRPr="0033330D">
        <w:t xml:space="preserve">, N., </w:t>
      </w:r>
      <w:proofErr w:type="spellStart"/>
      <w:r w:rsidRPr="0033330D">
        <w:t>Kriebs</w:t>
      </w:r>
      <w:proofErr w:type="spellEnd"/>
      <w:r w:rsidRPr="0033330D">
        <w:t xml:space="preserve">,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r>
        <w:fldChar w:fldCharType="begin"/>
      </w:r>
      <w:r>
        <w:instrText>HYPERLINK "https://doi.org/10.1111/jmwh.13233"</w:instrText>
      </w:r>
      <w:r>
        <w:fldChar w:fldCharType="separate"/>
      </w:r>
      <w:r w:rsidRPr="0033330D">
        <w:rPr>
          <w:rStyle w:val="Hyperlink"/>
          <w:rFonts w:cstheme="minorHAnsi"/>
          <w:bCs/>
        </w:rPr>
        <w:t>https://doi.org/10.1111/jmwh.13233</w:t>
      </w:r>
      <w:r>
        <w:fldChar w:fldCharType="end"/>
      </w:r>
    </w:p>
    <w:p w14:paraId="228C7A42" w14:textId="77777777" w:rsidR="0033330D" w:rsidRPr="0033330D" w:rsidRDefault="0033330D" w:rsidP="0033330D">
      <w:pPr>
        <w:ind w:hanging="720"/>
      </w:pPr>
      <w:proofErr w:type="spellStart"/>
      <w:r w:rsidRPr="0033330D">
        <w:t>Aramovich</w:t>
      </w:r>
      <w:proofErr w:type="spellEnd"/>
      <w:r w:rsidRPr="0033330D">
        <w:t xml:space="preserve">, N. P., Lytle, B. L., &amp; </w:t>
      </w:r>
      <w:proofErr w:type="spellStart"/>
      <w:r w:rsidRPr="0033330D">
        <w:t>Skitka</w:t>
      </w:r>
      <w:proofErr w:type="spellEnd"/>
      <w:r w:rsidRPr="0033330D">
        <w:t xml:space="preserve">,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r>
        <w:fldChar w:fldCharType="begin"/>
      </w:r>
      <w:r>
        <w:instrText>HYPERLINK "https://doi.org/10.1080/15534510.2011.640199"</w:instrText>
      </w:r>
      <w:r>
        <w:fldChar w:fldCharType="separate"/>
      </w:r>
      <w:r w:rsidRPr="0033330D">
        <w:rPr>
          <w:rStyle w:val="Hyperlink"/>
          <w:rFonts w:cstheme="minorHAnsi"/>
          <w:bCs/>
        </w:rPr>
        <w:t>https://doi.org/10.1080/15534510.2011.640199</w:t>
      </w:r>
      <w:r>
        <w:fldChar w:fldCharType="end"/>
      </w:r>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 xml:space="preserve">Psychological Monographs: General and </w:t>
      </w:r>
      <w:proofErr w:type="gramStart"/>
      <w:r w:rsidRPr="0033330D">
        <w:rPr>
          <w:i/>
          <w:iCs/>
        </w:rPr>
        <w:t>Applied</w:t>
      </w:r>
      <w:proofErr w:type="gramEnd"/>
      <w:r w:rsidRPr="0033330D">
        <w:t xml:space="preserve">, </w:t>
      </w:r>
      <w:r w:rsidRPr="0033330D">
        <w:rPr>
          <w:i/>
          <w:iCs/>
        </w:rPr>
        <w:t>70</w:t>
      </w:r>
      <w:r w:rsidRPr="0033330D">
        <w:t xml:space="preserve">(9), 1–70. </w:t>
      </w:r>
      <w:r>
        <w:fldChar w:fldCharType="begin"/>
      </w:r>
      <w:r>
        <w:instrText>HYPERLINK "https://doi.org/10.1037/h0093718"</w:instrText>
      </w:r>
      <w:r>
        <w:fldChar w:fldCharType="separate"/>
      </w:r>
      <w:r w:rsidRPr="0033330D">
        <w:rPr>
          <w:rStyle w:val="Hyperlink"/>
          <w:rFonts w:cstheme="minorHAnsi"/>
          <w:bCs/>
        </w:rPr>
        <w:t>https://doi.org/10.1037/h0093718</w:t>
      </w:r>
      <w:r>
        <w:fldChar w:fldCharType="end"/>
      </w:r>
    </w:p>
    <w:p w14:paraId="2CF4CC75" w14:textId="77777777" w:rsidR="0033330D" w:rsidRPr="0033330D" w:rsidRDefault="0033330D" w:rsidP="0033330D">
      <w:pPr>
        <w:ind w:hanging="720"/>
      </w:pPr>
      <w:proofErr w:type="spellStart"/>
      <w:r w:rsidRPr="0033330D">
        <w:t>Béland</w:t>
      </w:r>
      <w:proofErr w:type="spellEnd"/>
      <w:r w:rsidRPr="0033330D">
        <w:t xml:space="preserve">, D., Rocco, P., &amp; </w:t>
      </w:r>
      <w:proofErr w:type="spellStart"/>
      <w:r w:rsidRPr="0033330D">
        <w:t>Waddan</w:t>
      </w:r>
      <w:proofErr w:type="spellEnd"/>
      <w:r w:rsidRPr="0033330D">
        <w:t xml:space="preserve">,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r>
        <w:fldChar w:fldCharType="begin"/>
      </w:r>
      <w:r>
        <w:instrText>HYPERLINK "https://doi.org/10.1111/spol.12237"</w:instrText>
      </w:r>
      <w:r>
        <w:fldChar w:fldCharType="separate"/>
      </w:r>
      <w:r w:rsidRPr="0033330D">
        <w:rPr>
          <w:rStyle w:val="Hyperlink"/>
          <w:rFonts w:cstheme="minorHAnsi"/>
          <w:bCs/>
        </w:rPr>
        <w:t>https://doi.org/10.1111/spol.12237</w:t>
      </w:r>
      <w:r>
        <w:fldChar w:fldCharType="end"/>
      </w:r>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r>
        <w:fldChar w:fldCharType="begin"/>
      </w:r>
      <w:r>
        <w:instrText>HYPERLINK "https://doi.org/10.1037/0022-3514.81.4.566"</w:instrText>
      </w:r>
      <w:r>
        <w:fldChar w:fldCharType="separate"/>
      </w:r>
      <w:r w:rsidRPr="0033330D">
        <w:rPr>
          <w:rStyle w:val="Hyperlink"/>
          <w:rFonts w:cstheme="minorHAnsi"/>
          <w:bCs/>
        </w:rPr>
        <w:t>https://doi.org/10.1037/0022-3514.81.4.566</w:t>
      </w:r>
      <w:r>
        <w:fldChar w:fldCharType="end"/>
      </w:r>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r>
        <w:fldChar w:fldCharType="begin"/>
      </w:r>
      <w:r>
        <w:instrText>HYPERLINK "https://doi.org/10.1007/BF00705573"</w:instrText>
      </w:r>
      <w:r>
        <w:fldChar w:fldCharType="separate"/>
      </w:r>
      <w:r w:rsidRPr="0033330D">
        <w:rPr>
          <w:rStyle w:val="Hyperlink"/>
          <w:rFonts w:cstheme="minorHAnsi"/>
          <w:bCs/>
        </w:rPr>
        <w:t>https://doi.org/10.1007/BF00705573</w:t>
      </w:r>
      <w:r>
        <w:fldChar w:fldCharType="end"/>
      </w:r>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r>
        <w:fldChar w:fldCharType="begin"/>
      </w:r>
      <w:r>
        <w:instrText>HYPERLINK "https://doi.org/10.4135/9781452218410.n7"</w:instrText>
      </w:r>
      <w:r>
        <w:fldChar w:fldCharType="separate"/>
      </w:r>
      <w:r w:rsidRPr="0033330D">
        <w:rPr>
          <w:rStyle w:val="Hyperlink"/>
          <w:rFonts w:cstheme="minorHAnsi"/>
          <w:bCs/>
        </w:rPr>
        <w:t>https://doi.org/10.4135/9781452218410.n7</w:t>
      </w:r>
      <w:r>
        <w:fldChar w:fldCharType="end"/>
      </w:r>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r>
        <w:fldChar w:fldCharType="begin"/>
      </w:r>
      <w:r>
        <w:instrText>HYPERLINK "https://doi.org/10.1207/s15327965pli1001_6"</w:instrText>
      </w:r>
      <w:r>
        <w:fldChar w:fldCharType="separate"/>
      </w:r>
      <w:r w:rsidRPr="0033330D">
        <w:rPr>
          <w:rStyle w:val="Hyperlink"/>
          <w:rFonts w:cstheme="minorHAnsi"/>
          <w:bCs/>
        </w:rPr>
        <w:t>https://doi.org/10.1207/s15327965pli1001_6</w:t>
      </w:r>
      <w:r>
        <w:fldChar w:fldCharType="end"/>
      </w:r>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r>
        <w:fldChar w:fldCharType="begin"/>
      </w:r>
      <w:r>
        <w:instrText>HYPERLINK "https://doi.org/10.1111/pops.12507"</w:instrText>
      </w:r>
      <w:r>
        <w:fldChar w:fldCharType="separate"/>
      </w:r>
      <w:r w:rsidRPr="0033330D">
        <w:rPr>
          <w:rStyle w:val="Hyperlink"/>
          <w:rFonts w:cstheme="minorHAnsi"/>
          <w:bCs/>
        </w:rPr>
        <w:t>https://doi.org/10.1111/pops.12507</w:t>
      </w:r>
      <w:r>
        <w:fldChar w:fldCharType="end"/>
      </w:r>
    </w:p>
    <w:p w14:paraId="367F9750" w14:textId="77777777" w:rsidR="0033330D" w:rsidRPr="0033330D" w:rsidRDefault="0033330D" w:rsidP="0033330D">
      <w:pPr>
        <w:ind w:hanging="720"/>
      </w:pPr>
      <w:r w:rsidRPr="0033330D">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r>
        <w:fldChar w:fldCharType="begin"/>
      </w:r>
      <w:r>
        <w:instrText>HYPERLINK "https://doi.org/10.1177/0146167208322557"</w:instrText>
      </w:r>
      <w:r>
        <w:fldChar w:fldCharType="separate"/>
      </w:r>
      <w:r w:rsidRPr="0033330D">
        <w:rPr>
          <w:rStyle w:val="Hyperlink"/>
          <w:rFonts w:cstheme="minorHAnsi"/>
          <w:bCs/>
        </w:rPr>
        <w:t>https://doi.org/10.1177/0146167208322557</w:t>
      </w:r>
      <w:r>
        <w:fldChar w:fldCharType="end"/>
      </w:r>
    </w:p>
    <w:p w14:paraId="57DC98CD" w14:textId="77777777" w:rsidR="0033330D" w:rsidRPr="0033330D" w:rsidRDefault="0033330D" w:rsidP="0033330D">
      <w:pPr>
        <w:ind w:hanging="720"/>
      </w:pPr>
      <w:r w:rsidRPr="0033330D">
        <w:t xml:space="preserve">Crano, W. D., &amp; </w:t>
      </w:r>
      <w:proofErr w:type="spellStart"/>
      <w:r w:rsidRPr="0033330D">
        <w:t>Prislin</w:t>
      </w:r>
      <w:proofErr w:type="spellEnd"/>
      <w:r w:rsidRPr="0033330D">
        <w:t xml:space="preserve">, R. (2006). Attitudes and Persuasion. </w:t>
      </w:r>
      <w:r w:rsidRPr="0033330D">
        <w:rPr>
          <w:i/>
          <w:iCs/>
        </w:rPr>
        <w:t>Annual Review of Psychology</w:t>
      </w:r>
      <w:r w:rsidRPr="0033330D">
        <w:t xml:space="preserve">, </w:t>
      </w:r>
      <w:r w:rsidRPr="0033330D">
        <w:rPr>
          <w:i/>
          <w:iCs/>
        </w:rPr>
        <w:t>57</w:t>
      </w:r>
      <w:r w:rsidRPr="0033330D">
        <w:t xml:space="preserve">(1), 345–374. </w:t>
      </w:r>
      <w:r>
        <w:fldChar w:fldCharType="begin"/>
      </w:r>
      <w:r>
        <w:instrText>HYPERLINK "https://doi.org/10.1146/annurev.psych.57.102904.190034"</w:instrText>
      </w:r>
      <w:r>
        <w:fldChar w:fldCharType="separate"/>
      </w:r>
      <w:r w:rsidRPr="0033330D">
        <w:rPr>
          <w:rStyle w:val="Hyperlink"/>
          <w:rFonts w:cstheme="minorHAnsi"/>
          <w:bCs/>
        </w:rPr>
        <w:t>https://doi.org/10.1146/annurev.psych.57.102904.190034</w:t>
      </w:r>
      <w:r>
        <w:fldChar w:fldCharType="end"/>
      </w:r>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r>
        <w:fldChar w:fldCharType="begin"/>
      </w:r>
      <w:r>
        <w:instrText>HYPERLINK "https://doi.org/10.1016/j.amjmed.2015.01.032"</w:instrText>
      </w:r>
      <w:r>
        <w:fldChar w:fldCharType="separate"/>
      </w:r>
      <w:r w:rsidRPr="0033330D">
        <w:rPr>
          <w:rStyle w:val="Hyperlink"/>
          <w:rFonts w:cstheme="minorHAnsi"/>
          <w:bCs/>
        </w:rPr>
        <w:t>https://doi.org/10.1016/j.amjmed.2015.01.032</w:t>
      </w:r>
      <w:r>
        <w:fldChar w:fldCharType="end"/>
      </w:r>
    </w:p>
    <w:p w14:paraId="31A834E0" w14:textId="77777777" w:rsidR="0033330D" w:rsidRPr="0033330D" w:rsidRDefault="0033330D" w:rsidP="0033330D">
      <w:pPr>
        <w:ind w:hanging="720"/>
      </w:pPr>
      <w:r w:rsidRPr="0033330D">
        <w:lastRenderedPageBreak/>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r>
        <w:fldChar w:fldCharType="begin"/>
      </w:r>
      <w:r>
        <w:instrText>HYPERLINK "https://doi.org/10.3390/cli8110130"</w:instrText>
      </w:r>
      <w:r>
        <w:fldChar w:fldCharType="separate"/>
      </w:r>
      <w:r w:rsidRPr="0033330D">
        <w:rPr>
          <w:rStyle w:val="Hyperlink"/>
          <w:rFonts w:cstheme="minorHAnsi"/>
          <w:bCs/>
        </w:rPr>
        <w:t>https://doi.org/10.3390/cli8110130</w:t>
      </w:r>
      <w:r>
        <w:fldChar w:fldCharType="end"/>
      </w:r>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r>
        <w:fldChar w:fldCharType="begin"/>
      </w:r>
      <w:r>
        <w:instrText>HYPERLINK "https://doi.org/10.1037/0021-9010.86.6.1191"</w:instrText>
      </w:r>
      <w:r>
        <w:fldChar w:fldCharType="separate"/>
      </w:r>
      <w:r w:rsidRPr="0033330D">
        <w:rPr>
          <w:rStyle w:val="Hyperlink"/>
          <w:rFonts w:cstheme="minorHAnsi"/>
          <w:bCs/>
        </w:rPr>
        <w:t>https://doi.org/10.1037/0021-9010.86.6.1191</w:t>
      </w:r>
      <w:r>
        <w:fldChar w:fldCharType="end"/>
      </w:r>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r>
        <w:fldChar w:fldCharType="begin"/>
      </w:r>
      <w:r>
        <w:instrText>HYPERLINK "https://doi.org/10.1037/h0046408"</w:instrText>
      </w:r>
      <w:r>
        <w:fldChar w:fldCharType="separate"/>
      </w:r>
      <w:r w:rsidRPr="0033330D">
        <w:rPr>
          <w:rStyle w:val="Hyperlink"/>
          <w:rFonts w:cstheme="minorHAnsi"/>
          <w:bCs/>
        </w:rPr>
        <w:t>https://doi.org/10.1037/h0046408</w:t>
      </w:r>
      <w:r>
        <w:fldChar w:fldCharType="end"/>
      </w:r>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r>
        <w:fldChar w:fldCharType="begin"/>
      </w:r>
      <w:r>
        <w:instrText>HYPERLINK "https://www.kff.org/affordable-care-act/poll-finding/kaiser-health-policy-tracking-poll-december-2014/"</w:instrText>
      </w:r>
      <w:r>
        <w:fldChar w:fldCharType="separate"/>
      </w:r>
      <w:r w:rsidRPr="0033330D">
        <w:rPr>
          <w:rStyle w:val="Hyperlink"/>
          <w:rFonts w:cstheme="minorHAnsi"/>
          <w:bCs/>
        </w:rPr>
        <w:t>https://www.kff.org/affordable-care-act/poll-finding/kaiser-health-policy-tracking-poll-december-2014/</w:t>
      </w:r>
      <w:r>
        <w:fldChar w:fldCharType="end"/>
      </w:r>
    </w:p>
    <w:p w14:paraId="01C7A411" w14:textId="77777777" w:rsidR="0033330D" w:rsidRPr="0033330D" w:rsidRDefault="0033330D" w:rsidP="0033330D">
      <w:pPr>
        <w:ind w:hanging="720"/>
      </w:pPr>
      <w:proofErr w:type="spellStart"/>
      <w:r w:rsidRPr="0033330D">
        <w:t>Eagly</w:t>
      </w:r>
      <w:proofErr w:type="spellEnd"/>
      <w:r w:rsidRPr="0033330D">
        <w:t xml:space="preserve">,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w:t>
      </w:r>
      <w:proofErr w:type="spellStart"/>
      <w:r w:rsidRPr="0033330D">
        <w:t>Hedhli</w:t>
      </w:r>
      <w:proofErr w:type="spellEnd"/>
      <w:r w:rsidRPr="0033330D">
        <w:t xml:space="preserve">, K., &amp; </w:t>
      </w:r>
      <w:proofErr w:type="spellStart"/>
      <w:r w:rsidRPr="0033330D">
        <w:t>Zourrig</w:t>
      </w:r>
      <w:proofErr w:type="spellEnd"/>
      <w:r w:rsidRPr="0033330D">
        <w:t xml:space="preserve">, H. (2023). Dual routes or a one-way to persuasion? The elaboration likelihood model versus the </w:t>
      </w:r>
      <w:proofErr w:type="spellStart"/>
      <w:r w:rsidRPr="0033330D">
        <w:t>unimodel</w:t>
      </w:r>
      <w:proofErr w:type="spellEnd"/>
      <w:r w:rsidRPr="0033330D">
        <w:t xml:space="preserve">. </w:t>
      </w:r>
      <w:r w:rsidRPr="0033330D">
        <w:rPr>
          <w:i/>
          <w:iCs/>
        </w:rPr>
        <w:t>Journal of Marketing Communications</w:t>
      </w:r>
      <w:r w:rsidRPr="0033330D">
        <w:t xml:space="preserve">, </w:t>
      </w:r>
      <w:r w:rsidRPr="0033330D">
        <w:rPr>
          <w:i/>
          <w:iCs/>
        </w:rPr>
        <w:t>29</w:t>
      </w:r>
      <w:r w:rsidRPr="0033330D">
        <w:t xml:space="preserve">(5), 433–454. </w:t>
      </w:r>
      <w:r>
        <w:fldChar w:fldCharType="begin"/>
      </w:r>
      <w:r>
        <w:instrText>HYPERLINK "https://doi.org/10.1080/13527266.2022.2034033"</w:instrText>
      </w:r>
      <w:r>
        <w:fldChar w:fldCharType="separate"/>
      </w:r>
      <w:r w:rsidRPr="0033330D">
        <w:rPr>
          <w:rStyle w:val="Hyperlink"/>
          <w:rFonts w:cstheme="minorHAnsi"/>
          <w:bCs/>
        </w:rPr>
        <w:t>https://doi.org/10.1080/13527266.2022.2034033</w:t>
      </w:r>
      <w:r>
        <w:fldChar w:fldCharType="end"/>
      </w:r>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r>
        <w:fldChar w:fldCharType="begin"/>
      </w:r>
      <w:r>
        <w:instrText>HYPERLINK "https://doi.org/10.1080/08870440802311348"</w:instrText>
      </w:r>
      <w:r>
        <w:fldChar w:fldCharType="separate"/>
      </w:r>
      <w:r w:rsidRPr="0033330D">
        <w:rPr>
          <w:rStyle w:val="Hyperlink"/>
          <w:rFonts w:cstheme="minorHAnsi"/>
          <w:bCs/>
        </w:rPr>
        <w:t>https://doi.org/10.1080/08870440802311348</w:t>
      </w:r>
      <w:r>
        <w:fldChar w:fldCharType="end"/>
      </w:r>
    </w:p>
    <w:p w14:paraId="330EDE36"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r>
        <w:fldChar w:fldCharType="begin"/>
      </w:r>
      <w:r>
        <w:instrText>HYPERLINK "https://doi.org/10.3758/BRM.41.4.1149"</w:instrText>
      </w:r>
      <w:r>
        <w:fldChar w:fldCharType="separate"/>
      </w:r>
      <w:r w:rsidRPr="0033330D">
        <w:rPr>
          <w:rStyle w:val="Hyperlink"/>
          <w:rFonts w:cstheme="minorHAnsi"/>
          <w:bCs/>
        </w:rPr>
        <w:t>https://doi.org/10.3758/BRM.41.4.1149</w:t>
      </w:r>
      <w:r>
        <w:fldChar w:fldCharType="end"/>
      </w:r>
    </w:p>
    <w:p w14:paraId="5C6F86D2"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r>
        <w:fldChar w:fldCharType="begin"/>
      </w:r>
      <w:r>
        <w:instrText>HYPERLINK "https://doi.org/10.3758/BF03193146"</w:instrText>
      </w:r>
      <w:r>
        <w:fldChar w:fldCharType="separate"/>
      </w:r>
      <w:r w:rsidRPr="0033330D">
        <w:rPr>
          <w:rStyle w:val="Hyperlink"/>
          <w:rFonts w:cstheme="minorHAnsi"/>
          <w:bCs/>
        </w:rPr>
        <w:t>https://doi.org/10.3758/BF03193146</w:t>
      </w:r>
      <w:r>
        <w:fldChar w:fldCharType="end"/>
      </w:r>
    </w:p>
    <w:p w14:paraId="3D9411E3" w14:textId="77777777" w:rsidR="0033330D" w:rsidRPr="0033330D" w:rsidRDefault="0033330D" w:rsidP="0033330D">
      <w:pPr>
        <w:ind w:hanging="720"/>
      </w:pPr>
      <w:r w:rsidRPr="0033330D">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r>
        <w:fldChar w:fldCharType="begin"/>
      </w:r>
      <w:r>
        <w:instrText>HYPERLINK "https://doi.org/10.1215/03616878-3161212"</w:instrText>
      </w:r>
      <w:r>
        <w:fldChar w:fldCharType="separate"/>
      </w:r>
      <w:r w:rsidRPr="0033330D">
        <w:rPr>
          <w:rStyle w:val="Hyperlink"/>
          <w:rFonts w:cstheme="minorHAnsi"/>
          <w:bCs/>
        </w:rPr>
        <w:t>https://doi.org/10.1215/03616878-3161212</w:t>
      </w:r>
      <w:r>
        <w:fldChar w:fldCharType="end"/>
      </w:r>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r>
        <w:fldChar w:fldCharType="begin"/>
      </w:r>
      <w:r>
        <w:instrText>HYPERLINK "https://doi.org/10.1016/S0140-6736(17)32148-7"</w:instrText>
      </w:r>
      <w:r>
        <w:fldChar w:fldCharType="separate"/>
      </w:r>
      <w:r w:rsidRPr="0033330D">
        <w:rPr>
          <w:rStyle w:val="Hyperlink"/>
          <w:rFonts w:cstheme="minorHAnsi"/>
          <w:bCs/>
        </w:rPr>
        <w:t>https://doi.org/10.1016/S0140-6736(17)32148-7</w:t>
      </w:r>
      <w:r>
        <w:fldChar w:fldCharType="end"/>
      </w:r>
    </w:p>
    <w:p w14:paraId="5F044473" w14:textId="77777777" w:rsidR="0033330D" w:rsidRPr="0033330D" w:rsidRDefault="0033330D" w:rsidP="0033330D">
      <w:pPr>
        <w:ind w:hanging="720"/>
      </w:pPr>
      <w:r w:rsidRPr="0033330D">
        <w:lastRenderedPageBreak/>
        <w:t xml:space="preserve">Gibson, J. (2023). </w:t>
      </w:r>
      <w:r w:rsidRPr="0033330D">
        <w:rPr>
          <w:i/>
          <w:iCs/>
        </w:rPr>
        <w:t>Replication Data for: Losing Legitimacy: The Challenges of the Dobbs Ruling to Conventional Legitimacy Theory</w:t>
      </w:r>
      <w:r w:rsidRPr="0033330D">
        <w:t xml:space="preserve"> [Dataset]. Harvard Dataverse. </w:t>
      </w:r>
      <w:r>
        <w:fldChar w:fldCharType="begin"/>
      </w:r>
      <w:r>
        <w:instrText>HYPERLINK "https://doi.org/10.7910/DVN/AO7IYJ"</w:instrText>
      </w:r>
      <w:r>
        <w:fldChar w:fldCharType="separate"/>
      </w:r>
      <w:r w:rsidRPr="0033330D">
        <w:rPr>
          <w:rStyle w:val="Hyperlink"/>
          <w:rFonts w:cstheme="minorHAnsi"/>
          <w:bCs/>
        </w:rPr>
        <w:t>https://doi.org/10.7910/DVN/AO7IYJ</w:t>
      </w:r>
      <w:r>
        <w:fldChar w:fldCharType="end"/>
      </w:r>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t>
      </w:r>
      <w:proofErr w:type="spellStart"/>
      <w:r w:rsidRPr="0033330D">
        <w:t>Woolhandler</w:t>
      </w:r>
      <w:proofErr w:type="spellEnd"/>
      <w:r w:rsidRPr="0033330D">
        <w:t xml:space="preserve">, S. (2005). Illness And Injury </w:t>
      </w:r>
      <w:proofErr w:type="gramStart"/>
      <w:r w:rsidRPr="0033330D">
        <w:t>As</w:t>
      </w:r>
      <w:proofErr w:type="gramEnd"/>
      <w:r w:rsidRPr="0033330D">
        <w:t xml:space="preserve">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r>
        <w:fldChar w:fldCharType="begin"/>
      </w:r>
      <w:r>
        <w:instrText>HYPERLINK "https://doi.org/10.1377/hlthaff.W5.63"</w:instrText>
      </w:r>
      <w:r>
        <w:fldChar w:fldCharType="separate"/>
      </w:r>
      <w:r w:rsidRPr="0033330D">
        <w:rPr>
          <w:rStyle w:val="Hyperlink"/>
          <w:rFonts w:cstheme="minorHAnsi"/>
          <w:bCs/>
        </w:rPr>
        <w:t>https://doi.org/10.1377/hlthaff.W5.63</w:t>
      </w:r>
      <w:r>
        <w:fldChar w:fldCharType="end"/>
      </w:r>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r>
        <w:fldChar w:fldCharType="begin"/>
      </w:r>
      <w:r>
        <w:instrText>HYPERLINK "https://doi.org/10.1207/S15324834BASP2303_6"</w:instrText>
      </w:r>
      <w:r>
        <w:fldChar w:fldCharType="separate"/>
      </w:r>
      <w:r w:rsidRPr="0033330D">
        <w:rPr>
          <w:rStyle w:val="Hyperlink"/>
          <w:rFonts w:cstheme="minorHAnsi"/>
          <w:bCs/>
        </w:rPr>
        <w:t>https://doi.org/10.1207/S15324834BASP2303_6</w:t>
      </w:r>
      <w:r>
        <w:fldChar w:fldCharType="end"/>
      </w:r>
    </w:p>
    <w:p w14:paraId="25BD2B6B" w14:textId="77777777" w:rsidR="0033330D" w:rsidRPr="0033330D" w:rsidRDefault="0033330D" w:rsidP="0033330D">
      <w:pPr>
        <w:ind w:hanging="720"/>
      </w:pPr>
      <w:r w:rsidRPr="0033330D">
        <w:t xml:space="preserve">Holland, R. W., </w:t>
      </w:r>
      <w:proofErr w:type="spellStart"/>
      <w:r w:rsidRPr="0033330D">
        <w:t>Verplanken</w:t>
      </w:r>
      <w:proofErr w:type="spellEnd"/>
      <w:r w:rsidRPr="0033330D">
        <w:t xml:space="preserve">,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r>
        <w:fldChar w:fldCharType="begin"/>
      </w:r>
      <w:r>
        <w:instrText>HYPERLINK "https://doi.org/10.1016/S0022-1031(03)00038-6"</w:instrText>
      </w:r>
      <w:r>
        <w:fldChar w:fldCharType="separate"/>
      </w:r>
      <w:r w:rsidRPr="0033330D">
        <w:rPr>
          <w:rStyle w:val="Hyperlink"/>
          <w:rFonts w:cstheme="minorHAnsi"/>
          <w:bCs/>
        </w:rPr>
        <w:t>https://doi.org/10.1016/S0022-1031(03)00038-6</w:t>
      </w:r>
      <w:r>
        <w:fldChar w:fldCharType="end"/>
      </w:r>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r>
        <w:fldChar w:fldCharType="begin"/>
      </w:r>
      <w:r>
        <w:instrText>HYPERLINK "https://doi.org/10.1016/j.socscimed.2016.12.006"</w:instrText>
      </w:r>
      <w:r>
        <w:fldChar w:fldCharType="separate"/>
      </w:r>
      <w:r w:rsidRPr="0033330D">
        <w:rPr>
          <w:rStyle w:val="Hyperlink"/>
          <w:rFonts w:cstheme="minorHAnsi"/>
          <w:bCs/>
        </w:rPr>
        <w:t>https://doi.org/10.1016/j.socscimed.2016.12.006</w:t>
      </w:r>
      <w:r>
        <w:fldChar w:fldCharType="end"/>
      </w:r>
    </w:p>
    <w:p w14:paraId="18D1EA55" w14:textId="77777777" w:rsidR="0033330D" w:rsidRPr="0033330D" w:rsidRDefault="0033330D" w:rsidP="0033330D">
      <w:pPr>
        <w:ind w:hanging="720"/>
      </w:pPr>
      <w:r w:rsidRPr="0033330D">
        <w:t xml:space="preserve">Jia, K. M., </w:t>
      </w:r>
      <w:proofErr w:type="spellStart"/>
      <w:r w:rsidRPr="0033330D">
        <w:t>Hanage</w:t>
      </w:r>
      <w:proofErr w:type="spellEnd"/>
      <w:r w:rsidRPr="0033330D">
        <w:t xml:space="preserve">, W. P., </w:t>
      </w:r>
      <w:proofErr w:type="spellStart"/>
      <w:r w:rsidRPr="0033330D">
        <w:t>Lipsitch</w:t>
      </w:r>
      <w:proofErr w:type="spellEnd"/>
      <w:r w:rsidRPr="0033330D">
        <w:t xml:space="preserve">, M., Johnson, A. G., Amin, A. B., Ali, A. R., Scobie, H. M., &amp; Swerdlow, D. L. (2023). Estimated preventable COVID-19-associated deaths due to non-vaccination in the United States. </w:t>
      </w:r>
      <w:r w:rsidRPr="0033330D">
        <w:rPr>
          <w:i/>
          <w:iCs/>
        </w:rPr>
        <w:t>European Journal of Epidemiology</w:t>
      </w:r>
      <w:r w:rsidRPr="0033330D">
        <w:t xml:space="preserve">, </w:t>
      </w:r>
      <w:r w:rsidRPr="0033330D">
        <w:rPr>
          <w:i/>
          <w:iCs/>
        </w:rPr>
        <w:t>38</w:t>
      </w:r>
      <w:r w:rsidRPr="0033330D">
        <w:t xml:space="preserve">(11), 1125–1128. </w:t>
      </w:r>
      <w:r>
        <w:fldChar w:fldCharType="begin"/>
      </w:r>
      <w:r>
        <w:instrText>HYPERLINK "https://doi.org/10.1007/s10654-023-01006-3"</w:instrText>
      </w:r>
      <w:r>
        <w:fldChar w:fldCharType="separate"/>
      </w:r>
      <w:r w:rsidRPr="0033330D">
        <w:rPr>
          <w:rStyle w:val="Hyperlink"/>
          <w:rFonts w:cstheme="minorHAnsi"/>
          <w:bCs/>
        </w:rPr>
        <w:t>https://doi.org/10.1007/s10654-023-01006-3</w:t>
      </w:r>
      <w:r>
        <w:fldChar w:fldCharType="end"/>
      </w:r>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w:t>
      </w:r>
      <w:proofErr w:type="spellStart"/>
      <w:r w:rsidRPr="0033330D">
        <w:t>Kiechel</w:t>
      </w:r>
      <w:proofErr w:type="spellEnd"/>
      <w:r w:rsidRPr="0033330D">
        <w:t xml:space="preserve">,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r>
        <w:fldChar w:fldCharType="begin"/>
      </w:r>
      <w:r>
        <w:instrText>HYPERLINK "https://doi.org/10.1111/j.1467-9280.1996.tb00344.x"</w:instrText>
      </w:r>
      <w:r>
        <w:fldChar w:fldCharType="separate"/>
      </w:r>
      <w:r w:rsidRPr="0033330D">
        <w:rPr>
          <w:rStyle w:val="Hyperlink"/>
          <w:rFonts w:cstheme="minorHAnsi"/>
          <w:bCs/>
        </w:rPr>
        <w:t>https://doi.org/10.1111/j.1467-9280.1996.tb00344.x</w:t>
      </w:r>
      <w:r>
        <w:fldChar w:fldCharType="end"/>
      </w:r>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lastRenderedPageBreak/>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r>
        <w:fldChar w:fldCharType="begin"/>
      </w:r>
      <w:r>
        <w:instrText>HYPERLINK "https://doi.org/10.1177/1075547017748948"</w:instrText>
      </w:r>
      <w:r>
        <w:fldChar w:fldCharType="separate"/>
      </w:r>
      <w:r w:rsidRPr="0033330D">
        <w:rPr>
          <w:rStyle w:val="Hyperlink"/>
          <w:rFonts w:cstheme="minorHAnsi"/>
          <w:bCs/>
        </w:rPr>
        <w:t>https://doi.org/10.1177/1075547017748948</w:t>
      </w:r>
      <w:r>
        <w:fldChar w:fldCharType="end"/>
      </w:r>
    </w:p>
    <w:p w14:paraId="292883BC" w14:textId="77777777" w:rsidR="0033330D" w:rsidRPr="0033330D" w:rsidRDefault="0033330D" w:rsidP="0033330D">
      <w:pPr>
        <w:ind w:hanging="720"/>
      </w:pPr>
      <w:proofErr w:type="spellStart"/>
      <w:r w:rsidRPr="0033330D">
        <w:t>Kodapanakkal</w:t>
      </w:r>
      <w:proofErr w:type="spellEnd"/>
      <w:r w:rsidRPr="0033330D">
        <w:t xml:space="preserve">, R. I., Brandt, M. J., Kogler, C., &amp; Van </w:t>
      </w:r>
      <w:proofErr w:type="spellStart"/>
      <w:r w:rsidRPr="0033330D">
        <w:t>Beest</w:t>
      </w:r>
      <w:proofErr w:type="spellEnd"/>
      <w:r w:rsidRPr="0033330D">
        <w:t xml:space="preserve">,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r>
        <w:fldChar w:fldCharType="begin"/>
      </w:r>
      <w:r>
        <w:instrText>HYPERLINK "https://doi.org/10.1177/09567976211040803"</w:instrText>
      </w:r>
      <w:r>
        <w:fldChar w:fldCharType="separate"/>
      </w:r>
      <w:r w:rsidRPr="0033330D">
        <w:rPr>
          <w:rStyle w:val="Hyperlink"/>
          <w:rFonts w:cstheme="minorHAnsi"/>
          <w:bCs/>
        </w:rPr>
        <w:t>https://doi.org/10.1177/09567976211040803</w:t>
      </w:r>
      <w:r>
        <w:fldChar w:fldCharType="end"/>
      </w:r>
    </w:p>
    <w:p w14:paraId="12528BFB" w14:textId="77777777" w:rsidR="0033330D" w:rsidRPr="0033330D" w:rsidRDefault="0033330D" w:rsidP="0033330D">
      <w:pPr>
        <w:ind w:hanging="720"/>
      </w:pPr>
      <w:proofErr w:type="spellStart"/>
      <w:r w:rsidRPr="0033330D">
        <w:t>Kruglanski</w:t>
      </w:r>
      <w:proofErr w:type="spellEnd"/>
      <w:r w:rsidRPr="0033330D">
        <w:t xml:space="preserve">, A. W., &amp; Thompson, E. P. (1999). Persuasion by a Single Route: A View </w:t>
      </w:r>
      <w:proofErr w:type="gramStart"/>
      <w:r w:rsidRPr="0033330D">
        <w:t>From</w:t>
      </w:r>
      <w:proofErr w:type="gramEnd"/>
      <w:r w:rsidRPr="0033330D">
        <w:t xml:space="preserve"> the </w:t>
      </w:r>
      <w:proofErr w:type="spellStart"/>
      <w:r w:rsidRPr="0033330D">
        <w:t>Unimodel</w:t>
      </w:r>
      <w:proofErr w:type="spellEnd"/>
      <w:r w:rsidRPr="0033330D">
        <w:t xml:space="preserve">. </w:t>
      </w:r>
      <w:r w:rsidRPr="0033330D">
        <w:rPr>
          <w:i/>
          <w:iCs/>
        </w:rPr>
        <w:t>Psychological Inquiry</w:t>
      </w:r>
      <w:r w:rsidRPr="0033330D">
        <w:t xml:space="preserve">, </w:t>
      </w:r>
      <w:r w:rsidRPr="0033330D">
        <w:rPr>
          <w:i/>
          <w:iCs/>
        </w:rPr>
        <w:t>10</w:t>
      </w:r>
      <w:r w:rsidRPr="0033330D">
        <w:t xml:space="preserve">(2), 83–109. </w:t>
      </w:r>
      <w:r>
        <w:fldChar w:fldCharType="begin"/>
      </w:r>
      <w:r>
        <w:instrText>HYPERLINK "https://doi.org/10.1207/S15327965PL100201"</w:instrText>
      </w:r>
      <w:r>
        <w:fldChar w:fldCharType="separate"/>
      </w:r>
      <w:r w:rsidRPr="0033330D">
        <w:rPr>
          <w:rStyle w:val="Hyperlink"/>
          <w:rFonts w:cstheme="minorHAnsi"/>
          <w:bCs/>
        </w:rPr>
        <w:t>https://doi.org/10.1207/S15327965PL100201</w:t>
      </w:r>
      <w:r>
        <w:fldChar w:fldCharType="end"/>
      </w:r>
    </w:p>
    <w:p w14:paraId="03D0D702" w14:textId="77777777" w:rsidR="0033330D" w:rsidRPr="0033330D" w:rsidRDefault="0033330D" w:rsidP="0033330D">
      <w:pPr>
        <w:ind w:hanging="720"/>
      </w:pPr>
      <w:proofErr w:type="spellStart"/>
      <w:r w:rsidRPr="0033330D">
        <w:t>Kutlaca</w:t>
      </w:r>
      <w:proofErr w:type="spellEnd"/>
      <w:r w:rsidRPr="0033330D">
        <w:t xml:space="preserve">, M., Van </w:t>
      </w:r>
      <w:proofErr w:type="spellStart"/>
      <w:r w:rsidRPr="0033330D">
        <w:t>Zomeren</w:t>
      </w:r>
      <w:proofErr w:type="spellEnd"/>
      <w:r w:rsidRPr="0033330D">
        <w:t xml:space="preserve">, M., &amp; </w:t>
      </w:r>
      <w:proofErr w:type="spellStart"/>
      <w:r w:rsidRPr="0033330D">
        <w:t>Epstude</w:t>
      </w:r>
      <w:proofErr w:type="spellEnd"/>
      <w:r w:rsidRPr="0033330D">
        <w:t xml:space="preserve">, K. (2016). Preaching to, or </w:t>
      </w:r>
      <w:proofErr w:type="gramStart"/>
      <w:r w:rsidRPr="0033330D">
        <w:t>Beyond</w:t>
      </w:r>
      <w:proofErr w:type="gramEnd"/>
      <w:r w:rsidRPr="0033330D">
        <w:t xml:space="preserve">,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r>
        <w:fldChar w:fldCharType="begin"/>
      </w:r>
      <w:r>
        <w:instrText>HYPERLINK "https://doi.org/10.1027/1864-9335/a000254"</w:instrText>
      </w:r>
      <w:r>
        <w:fldChar w:fldCharType="separate"/>
      </w:r>
      <w:r w:rsidRPr="0033330D">
        <w:rPr>
          <w:rStyle w:val="Hyperlink"/>
          <w:rFonts w:cstheme="minorHAnsi"/>
          <w:bCs/>
        </w:rPr>
        <w:t>https://doi.org/10.1027/1864-9335/a000254</w:t>
      </w:r>
      <w:r>
        <w:fldChar w:fldCharType="end"/>
      </w:r>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r>
        <w:fldChar w:fldCharType="begin"/>
      </w:r>
      <w:r>
        <w:instrText>HYPERLINK "https://doi.org/10.1038/s41598-022-17430-6"</w:instrText>
      </w:r>
      <w:r>
        <w:fldChar w:fldCharType="separate"/>
      </w:r>
      <w:r w:rsidRPr="0033330D">
        <w:rPr>
          <w:rStyle w:val="Hyperlink"/>
          <w:rFonts w:cstheme="minorHAnsi"/>
          <w:bCs/>
        </w:rPr>
        <w:t>https://doi.org/10.1038/s41598-022-17430-6</w:t>
      </w:r>
      <w:r>
        <w:fldChar w:fldCharType="end"/>
      </w:r>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r>
        <w:fldChar w:fldCharType="begin"/>
      </w:r>
      <w:r>
        <w:instrText>HYPERLINK "https://doi.org/10.1007/s10551-018-3937-8"</w:instrText>
      </w:r>
      <w:r>
        <w:fldChar w:fldCharType="separate"/>
      </w:r>
      <w:r w:rsidRPr="0033330D">
        <w:rPr>
          <w:rStyle w:val="Hyperlink"/>
          <w:rFonts w:cstheme="minorHAnsi"/>
          <w:bCs/>
        </w:rPr>
        <w:t>https://doi.org/10.1007/s10551-018-3937-8</w:t>
      </w:r>
      <w:r>
        <w:fldChar w:fldCharType="end"/>
      </w:r>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r>
        <w:fldChar w:fldCharType="begin"/>
      </w:r>
      <w:r>
        <w:instrText>HYPERLINK "https://doi.org/10.1016/S1057-7408(08)80058-7"</w:instrText>
      </w:r>
      <w:r>
        <w:fldChar w:fldCharType="separate"/>
      </w:r>
      <w:r w:rsidRPr="0033330D">
        <w:rPr>
          <w:rStyle w:val="Hyperlink"/>
          <w:rFonts w:cstheme="minorHAnsi"/>
          <w:bCs/>
        </w:rPr>
        <w:t>https://doi.org/10.1016/S1057-7408(08)80058-7</w:t>
      </w:r>
      <w:r>
        <w:fldChar w:fldCharType="end"/>
      </w:r>
    </w:p>
    <w:p w14:paraId="6C9028C6" w14:textId="77777777" w:rsidR="0033330D" w:rsidRPr="0033330D" w:rsidRDefault="0033330D" w:rsidP="0033330D">
      <w:pPr>
        <w:ind w:hanging="720"/>
      </w:pPr>
      <w:r w:rsidRPr="0033330D">
        <w:t xml:space="preserve">Morris, N. S., MacLean, C. D., Chew, L. D., &amp; </w:t>
      </w:r>
      <w:proofErr w:type="spellStart"/>
      <w:r w:rsidRPr="0033330D">
        <w:t>Littenberg</w:t>
      </w:r>
      <w:proofErr w:type="spellEnd"/>
      <w:r w:rsidRPr="0033330D">
        <w:t xml:space="preserve">,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r>
        <w:fldChar w:fldCharType="begin"/>
      </w:r>
      <w:r>
        <w:instrText>HYPERLINK "https://doi.org/10.1186/1471-2296-7-21"</w:instrText>
      </w:r>
      <w:r>
        <w:fldChar w:fldCharType="separate"/>
      </w:r>
      <w:r w:rsidRPr="0033330D">
        <w:rPr>
          <w:rStyle w:val="Hyperlink"/>
          <w:rFonts w:cstheme="minorHAnsi"/>
          <w:bCs/>
        </w:rPr>
        <w:t>https://doi.org/10.1186/1471-2296-7-21</w:t>
      </w:r>
      <w:r>
        <w:fldChar w:fldCharType="end"/>
      </w:r>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r>
        <w:fldChar w:fldCharType="begin"/>
      </w:r>
      <w:r>
        <w:instrText>HYPERLINK "https://doi.org/10.1002/9781118766804.wbiect067"</w:instrText>
      </w:r>
      <w:r>
        <w:fldChar w:fldCharType="separate"/>
      </w:r>
      <w:r w:rsidRPr="0033330D">
        <w:rPr>
          <w:rStyle w:val="Hyperlink"/>
          <w:rFonts w:cstheme="minorHAnsi"/>
          <w:bCs/>
        </w:rPr>
        <w:t>https://doi.org/10.1002/9781118766804.wbiect067</w:t>
      </w:r>
      <w:r>
        <w:fldChar w:fldCharType="end"/>
      </w:r>
    </w:p>
    <w:p w14:paraId="2B7BBBD3" w14:textId="77777777" w:rsidR="0033330D" w:rsidRPr="0033330D" w:rsidRDefault="0033330D" w:rsidP="0033330D">
      <w:pPr>
        <w:ind w:hanging="720"/>
      </w:pPr>
      <w:proofErr w:type="spellStart"/>
      <w:r w:rsidRPr="0033330D">
        <w:t>Panpiemras</w:t>
      </w:r>
      <w:proofErr w:type="spellEnd"/>
      <w:r w:rsidRPr="0033330D">
        <w:t xml:space="preserve">, J., </w:t>
      </w:r>
      <w:proofErr w:type="spellStart"/>
      <w:r w:rsidRPr="0033330D">
        <w:t>Puttitanun</w:t>
      </w:r>
      <w:proofErr w:type="spellEnd"/>
      <w:r w:rsidRPr="0033330D">
        <w:t xml:space="preserve">, T., </w:t>
      </w:r>
      <w:proofErr w:type="spellStart"/>
      <w:r w:rsidRPr="0033330D">
        <w:t>Samphantharak</w:t>
      </w:r>
      <w:proofErr w:type="spellEnd"/>
      <w:r w:rsidRPr="0033330D">
        <w:t xml:space="preserve">, K., &amp; </w:t>
      </w:r>
      <w:proofErr w:type="spellStart"/>
      <w:r w:rsidRPr="0033330D">
        <w:t>Thampanishvong</w:t>
      </w:r>
      <w:proofErr w:type="spellEnd"/>
      <w:r w:rsidRPr="0033330D">
        <w:t xml:space="preserve">,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r>
        <w:fldChar w:fldCharType="begin"/>
      </w:r>
      <w:r>
        <w:instrText>HYPERLINK "https://doi.org/10.1016/j.healthpol.2011.08.008"</w:instrText>
      </w:r>
      <w:r>
        <w:fldChar w:fldCharType="separate"/>
      </w:r>
      <w:r w:rsidRPr="0033330D">
        <w:rPr>
          <w:rStyle w:val="Hyperlink"/>
          <w:rFonts w:cstheme="minorHAnsi"/>
          <w:bCs/>
        </w:rPr>
        <w:t>https://doi.org/10.1016/j.healthpol.2011.08.008</w:t>
      </w:r>
      <w:r>
        <w:fldChar w:fldCharType="end"/>
      </w:r>
    </w:p>
    <w:p w14:paraId="44E16625" w14:textId="77777777" w:rsidR="0033330D" w:rsidRPr="0033330D" w:rsidRDefault="0033330D" w:rsidP="0033330D">
      <w:pPr>
        <w:ind w:hanging="720"/>
      </w:pPr>
      <w:proofErr w:type="spellStart"/>
      <w:r w:rsidRPr="0033330D">
        <w:t>Papanicolas</w:t>
      </w:r>
      <w:proofErr w:type="spellEnd"/>
      <w:r w:rsidRPr="0033330D">
        <w:t xml:space="preserve">, I., </w:t>
      </w:r>
      <w:proofErr w:type="spellStart"/>
      <w:r w:rsidRPr="0033330D">
        <w:t>Woskie</w:t>
      </w:r>
      <w:proofErr w:type="spellEnd"/>
      <w:r w:rsidRPr="0033330D">
        <w:t xml:space="preserv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r>
        <w:fldChar w:fldCharType="begin"/>
      </w:r>
      <w:r>
        <w:instrText>HYPERLINK "https://doi.org/10.1001/jama.2018.1150"</w:instrText>
      </w:r>
      <w:r>
        <w:fldChar w:fldCharType="separate"/>
      </w:r>
      <w:r w:rsidRPr="0033330D">
        <w:rPr>
          <w:rStyle w:val="Hyperlink"/>
          <w:rFonts w:cstheme="minorHAnsi"/>
          <w:bCs/>
        </w:rPr>
        <w:t>https://doi.org/10.1001/jama.2018.1150</w:t>
      </w:r>
      <w:r>
        <w:fldChar w:fldCharType="end"/>
      </w:r>
    </w:p>
    <w:p w14:paraId="161860C7" w14:textId="77777777" w:rsidR="0033330D" w:rsidRPr="0033330D" w:rsidRDefault="0033330D" w:rsidP="0033330D">
      <w:pPr>
        <w:ind w:hanging="720"/>
      </w:pPr>
      <w:r w:rsidRPr="0033330D">
        <w:lastRenderedPageBreak/>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w:t>
      </w:r>
      <w:proofErr w:type="spellStart"/>
      <w:r w:rsidRPr="0033330D">
        <w:t>LaViers</w:t>
      </w:r>
      <w:proofErr w:type="spellEnd"/>
      <w:r w:rsidRPr="0033330D">
        <w:t xml:space="preserve">, L., </w:t>
      </w:r>
      <w:proofErr w:type="spellStart"/>
      <w:r w:rsidRPr="0033330D">
        <w:t>Prietula</w:t>
      </w:r>
      <w:proofErr w:type="spellEnd"/>
      <w:r w:rsidRPr="0033330D">
        <w:t xml:space="preserve">,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w:t>
      </w:r>
      <w:proofErr w:type="spellStart"/>
      <w:r w:rsidRPr="0033330D">
        <w:t>Thoma</w:t>
      </w:r>
      <w:proofErr w:type="spellEnd"/>
      <w:r w:rsidRPr="0033330D">
        <w:t xml:space="preserve">,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r>
        <w:fldChar w:fldCharType="begin"/>
      </w:r>
      <w:r>
        <w:instrText>HYPERLINK "https://doi.org/10.1023/A:1022053215271"</w:instrText>
      </w:r>
      <w:r>
        <w:fldChar w:fldCharType="separate"/>
      </w:r>
      <w:r w:rsidRPr="0033330D">
        <w:rPr>
          <w:rStyle w:val="Hyperlink"/>
          <w:rFonts w:cstheme="minorHAnsi"/>
          <w:bCs/>
        </w:rPr>
        <w:t>https://doi.org/10.1023/A:1022053215271</w:t>
      </w:r>
      <w:r>
        <w:fldChar w:fldCharType="end"/>
      </w:r>
    </w:p>
    <w:p w14:paraId="146E59ED" w14:textId="77777777" w:rsidR="0033330D" w:rsidRPr="0033330D" w:rsidRDefault="0033330D" w:rsidP="0033330D">
      <w:pPr>
        <w:ind w:hanging="720"/>
      </w:pPr>
      <w:r w:rsidRPr="0033330D">
        <w:t xml:space="preserve">Richard, M.-O., &amp; </w:t>
      </w:r>
      <w:proofErr w:type="spellStart"/>
      <w:r w:rsidRPr="0033330D">
        <w:t>Chebat</w:t>
      </w:r>
      <w:proofErr w:type="spellEnd"/>
      <w:r w:rsidRPr="0033330D">
        <w:t xml:space="preserve">,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r>
        <w:fldChar w:fldCharType="begin"/>
      </w:r>
      <w:r>
        <w:instrText>HYPERLINK "https://doi.org/10.1016/j.jbusres.2015.05.010"</w:instrText>
      </w:r>
      <w:r>
        <w:fldChar w:fldCharType="separate"/>
      </w:r>
      <w:r w:rsidRPr="0033330D">
        <w:rPr>
          <w:rStyle w:val="Hyperlink"/>
          <w:rFonts w:cstheme="minorHAnsi"/>
          <w:bCs/>
        </w:rPr>
        <w:t>https://doi.org/10.1016/j.jbusres.2015.05.010</w:t>
      </w:r>
      <w:r>
        <w:fldChar w:fldCharType="end"/>
      </w:r>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r>
        <w:fldChar w:fldCharType="begin"/>
      </w:r>
      <w:r>
        <w:instrText>HYPERLINK "https://doi.org/10.1177/0194599813515839"</w:instrText>
      </w:r>
      <w:r>
        <w:fldChar w:fldCharType="separate"/>
      </w:r>
      <w:r w:rsidRPr="0033330D">
        <w:rPr>
          <w:rStyle w:val="Hyperlink"/>
          <w:rFonts w:cstheme="minorHAnsi"/>
          <w:bCs/>
        </w:rPr>
        <w:t>https://doi.org/10.1177/0194599813515839</w:t>
      </w:r>
      <w:r>
        <w:fldChar w:fldCharType="end"/>
      </w:r>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r>
        <w:fldChar w:fldCharType="begin"/>
      </w:r>
      <w:r>
        <w:instrText>HYPERLINK "https://doi.org/10.1111/1467-9280.00139"</w:instrText>
      </w:r>
      <w:r>
        <w:fldChar w:fldCharType="separate"/>
      </w:r>
      <w:r w:rsidRPr="0033330D">
        <w:rPr>
          <w:rStyle w:val="Hyperlink"/>
          <w:rFonts w:cstheme="minorHAnsi"/>
          <w:bCs/>
        </w:rPr>
        <w:t>https://doi.org/10.1111/1467-9280.00139</w:t>
      </w:r>
      <w:r>
        <w:fldChar w:fldCharType="end"/>
      </w:r>
    </w:p>
    <w:p w14:paraId="35436420" w14:textId="77777777" w:rsidR="0033330D" w:rsidRPr="0033330D" w:rsidRDefault="0033330D" w:rsidP="0033330D">
      <w:pPr>
        <w:ind w:hanging="720"/>
      </w:pPr>
      <w:r w:rsidRPr="0033330D">
        <w:t xml:space="preserve">Schoen, C., Doty, M. M., Collins, S. R., &amp; Holmgren, A. L. (2005). Insured But Not Protected: How Many Adults Are </w:t>
      </w:r>
      <w:proofErr w:type="gramStart"/>
      <w:r w:rsidRPr="0033330D">
        <w:t>Underinsured?:</w:t>
      </w:r>
      <w:proofErr w:type="gramEnd"/>
      <w:r w:rsidRPr="0033330D">
        <w:t xml:space="preserve">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r>
        <w:fldChar w:fldCharType="begin"/>
      </w:r>
      <w:r>
        <w:instrText>HYPERLINK "https://doi.org/10.1377/hlthaff.W5.289"</w:instrText>
      </w:r>
      <w:r>
        <w:fldChar w:fldCharType="separate"/>
      </w:r>
      <w:r w:rsidRPr="0033330D">
        <w:rPr>
          <w:rStyle w:val="Hyperlink"/>
          <w:rFonts w:cstheme="minorHAnsi"/>
          <w:bCs/>
        </w:rPr>
        <w:t>https://doi.org/10.1377/hlthaff.W5.289</w:t>
      </w:r>
      <w:r>
        <w:fldChar w:fldCharType="end"/>
      </w:r>
    </w:p>
    <w:p w14:paraId="7565024D" w14:textId="77777777" w:rsidR="0033330D" w:rsidRPr="0033330D" w:rsidRDefault="0033330D" w:rsidP="0033330D">
      <w:pPr>
        <w:ind w:hanging="720"/>
      </w:pPr>
      <w:r w:rsidRPr="0033330D">
        <w:t>Schuldt, J. P., Konrath, S. H., &amp; Schwarz, N. (2011). “Global warming” or “climate change</w:t>
      </w:r>
      <w:proofErr w:type="gramStart"/>
      <w:r w:rsidRPr="0033330D">
        <w:t>”?:</w:t>
      </w:r>
      <w:proofErr w:type="gramEnd"/>
      <w:r w:rsidRPr="0033330D">
        <w:t xml:space="preserv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r>
        <w:fldChar w:fldCharType="begin"/>
      </w:r>
      <w:r>
        <w:instrText>HYPERLINK "https://doi.org/10.1093/poq/nfq073"</w:instrText>
      </w:r>
      <w:r>
        <w:fldChar w:fldCharType="separate"/>
      </w:r>
      <w:r w:rsidRPr="0033330D">
        <w:rPr>
          <w:rStyle w:val="Hyperlink"/>
          <w:rFonts w:cstheme="minorHAnsi"/>
          <w:bCs/>
        </w:rPr>
        <w:t>https://doi.org/10.1093/poq/nfq073</w:t>
      </w:r>
      <w:r>
        <w:fldChar w:fldCharType="end"/>
      </w:r>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r>
        <w:fldChar w:fldCharType="begin"/>
      </w:r>
      <w:r>
        <w:instrText>HYPERLINK "https://doi.org/10.1016/j.cogpsych.2011.03.001"</w:instrText>
      </w:r>
      <w:r>
        <w:fldChar w:fldCharType="separate"/>
      </w:r>
      <w:r w:rsidRPr="0033330D">
        <w:rPr>
          <w:rStyle w:val="Hyperlink"/>
          <w:rFonts w:cstheme="minorHAnsi"/>
          <w:bCs/>
        </w:rPr>
        <w:t>https://doi.org/10.1016/j.cogpsych.2011.03.001</w:t>
      </w:r>
      <w:r>
        <w:fldChar w:fldCharType="end"/>
      </w:r>
    </w:p>
    <w:p w14:paraId="55871568" w14:textId="77777777" w:rsidR="0033330D" w:rsidRPr="0033330D" w:rsidRDefault="0033330D" w:rsidP="0033330D">
      <w:pPr>
        <w:ind w:hanging="720"/>
      </w:pPr>
      <w:proofErr w:type="spellStart"/>
      <w:r w:rsidRPr="0033330D">
        <w:t>Skitka</w:t>
      </w:r>
      <w:proofErr w:type="spellEnd"/>
      <w:r w:rsidRPr="0033330D">
        <w:t xml:space="preserve">,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r>
        <w:fldChar w:fldCharType="begin"/>
      </w:r>
      <w:r>
        <w:instrText>HYPERLINK "https://doi.org/10.1111/j.1751-9004.2010.00254.x"</w:instrText>
      </w:r>
      <w:r>
        <w:fldChar w:fldCharType="separate"/>
      </w:r>
      <w:r w:rsidRPr="0033330D">
        <w:rPr>
          <w:rStyle w:val="Hyperlink"/>
          <w:rFonts w:cstheme="minorHAnsi"/>
          <w:bCs/>
        </w:rPr>
        <w:t>https://doi.org/10.1111/j.1751-9004.2010.00254.x</w:t>
      </w:r>
      <w:r>
        <w:fldChar w:fldCharType="end"/>
      </w:r>
    </w:p>
    <w:p w14:paraId="3A4D0ADA" w14:textId="77777777" w:rsidR="0033330D" w:rsidRPr="0033330D" w:rsidRDefault="0033330D" w:rsidP="0033330D">
      <w:pPr>
        <w:ind w:hanging="720"/>
      </w:pPr>
      <w:proofErr w:type="spellStart"/>
      <w:r w:rsidRPr="0033330D">
        <w:t>Skitka</w:t>
      </w:r>
      <w:proofErr w:type="spellEnd"/>
      <w:r w:rsidRPr="0033330D">
        <w:t xml:space="preserve">, L. J., Bauman, C. W., &amp; Lytle, B. (2009). The Limits of Legitimacy: Morality as a Constraint on Deference to Authority. </w:t>
      </w:r>
      <w:r w:rsidRPr="0033330D">
        <w:rPr>
          <w:i/>
          <w:iCs/>
        </w:rPr>
        <w:t>SSRN Electronic Journal</w:t>
      </w:r>
      <w:r w:rsidRPr="0033330D">
        <w:t xml:space="preserve">. </w:t>
      </w:r>
      <w:r>
        <w:fldChar w:fldCharType="begin"/>
      </w:r>
      <w:r>
        <w:instrText>HYPERLINK "https://doi.org/10.2139/ssrn.1493520"</w:instrText>
      </w:r>
      <w:r>
        <w:fldChar w:fldCharType="separate"/>
      </w:r>
      <w:r w:rsidRPr="0033330D">
        <w:rPr>
          <w:rStyle w:val="Hyperlink"/>
          <w:rFonts w:cstheme="minorHAnsi"/>
          <w:bCs/>
        </w:rPr>
        <w:t>https://doi.org/10.2139/ssrn.1493520</w:t>
      </w:r>
      <w:r>
        <w:fldChar w:fldCharType="end"/>
      </w:r>
    </w:p>
    <w:p w14:paraId="38A61F64" w14:textId="77777777" w:rsidR="0033330D" w:rsidRPr="0033330D" w:rsidRDefault="0033330D" w:rsidP="0033330D">
      <w:pPr>
        <w:ind w:hanging="720"/>
      </w:pPr>
      <w:proofErr w:type="spellStart"/>
      <w:r w:rsidRPr="0033330D">
        <w:t>Skitka</w:t>
      </w:r>
      <w:proofErr w:type="spellEnd"/>
      <w:r w:rsidRPr="0033330D">
        <w:t xml:space="preserve">,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r>
        <w:fldChar w:fldCharType="begin"/>
      </w:r>
      <w:r>
        <w:instrText>HYPERLINK "https://doi.org/10.1037/0022-3514.88.6.895"</w:instrText>
      </w:r>
      <w:r>
        <w:fldChar w:fldCharType="separate"/>
      </w:r>
      <w:r w:rsidRPr="0033330D">
        <w:rPr>
          <w:rStyle w:val="Hyperlink"/>
          <w:rFonts w:cstheme="minorHAnsi"/>
          <w:bCs/>
        </w:rPr>
        <w:t>https://doi.org/10.1037/0022-3514.88.6.895</w:t>
      </w:r>
      <w:r>
        <w:fldChar w:fldCharType="end"/>
      </w:r>
    </w:p>
    <w:p w14:paraId="580F2322" w14:textId="77777777" w:rsidR="0033330D" w:rsidRPr="0033330D" w:rsidRDefault="0033330D" w:rsidP="0033330D">
      <w:pPr>
        <w:ind w:hanging="720"/>
      </w:pPr>
      <w:proofErr w:type="spellStart"/>
      <w:r w:rsidRPr="0033330D">
        <w:t>Skitka</w:t>
      </w:r>
      <w:proofErr w:type="spellEnd"/>
      <w:r w:rsidRPr="0033330D">
        <w:t xml:space="preserve">,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proofErr w:type="spellStart"/>
      <w:r w:rsidRPr="0033330D">
        <w:lastRenderedPageBreak/>
        <w:t>Skitka</w:t>
      </w:r>
      <w:proofErr w:type="spellEnd"/>
      <w:r w:rsidRPr="0033330D">
        <w:t xml:space="preserve">,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r>
        <w:fldChar w:fldCharType="begin"/>
      </w:r>
      <w:r>
        <w:instrText>HYPERLINK "https://doi.org/10.1111/pops.12166"</w:instrText>
      </w:r>
      <w:r>
        <w:fldChar w:fldCharType="separate"/>
      </w:r>
      <w:r w:rsidRPr="0033330D">
        <w:rPr>
          <w:rStyle w:val="Hyperlink"/>
          <w:rFonts w:cstheme="minorHAnsi"/>
          <w:bCs/>
        </w:rPr>
        <w:t>https://doi.org/10.1111/pops.12166</w:t>
      </w:r>
      <w:r>
        <w:fldChar w:fldCharType="end"/>
      </w:r>
    </w:p>
    <w:p w14:paraId="07EE1219" w14:textId="77777777" w:rsidR="0033330D" w:rsidRPr="0033330D" w:rsidRDefault="0033330D" w:rsidP="0033330D">
      <w:pPr>
        <w:ind w:hanging="720"/>
      </w:pPr>
      <w:proofErr w:type="spellStart"/>
      <w:r w:rsidRPr="0033330D">
        <w:t>Skitka</w:t>
      </w:r>
      <w:proofErr w:type="spellEnd"/>
      <w:r w:rsidRPr="0033330D">
        <w:t xml:space="preserve">,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r>
        <w:fldChar w:fldCharType="begin"/>
      </w:r>
      <w:r>
        <w:instrText>HYPERLINK "https://doi.org/10.1016/j.copsyc.2015.03.025"</w:instrText>
      </w:r>
      <w:r>
        <w:fldChar w:fldCharType="separate"/>
      </w:r>
      <w:r w:rsidRPr="0033330D">
        <w:rPr>
          <w:rStyle w:val="Hyperlink"/>
          <w:rFonts w:cstheme="minorHAnsi"/>
          <w:bCs/>
        </w:rPr>
        <w:t>https://doi.org/10.1016/j.copsyc.2015.03.025</w:t>
      </w:r>
      <w:r>
        <w:fldChar w:fldCharType="end"/>
      </w:r>
    </w:p>
    <w:p w14:paraId="5338FC68" w14:textId="77777777" w:rsidR="0033330D" w:rsidRPr="0033330D" w:rsidRDefault="0033330D" w:rsidP="0033330D">
      <w:pPr>
        <w:ind w:hanging="720"/>
      </w:pPr>
      <w:proofErr w:type="spellStart"/>
      <w:r w:rsidRPr="0033330D">
        <w:t>Skitka</w:t>
      </w:r>
      <w:proofErr w:type="spellEnd"/>
      <w:r w:rsidRPr="0033330D">
        <w:t xml:space="preserve">,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r>
        <w:fldChar w:fldCharType="begin"/>
      </w:r>
      <w:r>
        <w:instrText>HYPERLINK "https://doi.org/10.1177/0963721417727861"</w:instrText>
      </w:r>
      <w:r>
        <w:fldChar w:fldCharType="separate"/>
      </w:r>
      <w:r w:rsidRPr="0033330D">
        <w:rPr>
          <w:rStyle w:val="Hyperlink"/>
          <w:rFonts w:cstheme="minorHAnsi"/>
          <w:bCs/>
        </w:rPr>
        <w:t>https://doi.org/10.1177/0963721417727861</w:t>
      </w:r>
      <w:r>
        <w:fldChar w:fldCharType="end"/>
      </w:r>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r>
        <w:fldChar w:fldCharType="begin"/>
      </w:r>
      <w:r>
        <w:instrText>HYPERLINK "https://doi.org/10.1542/peds.2007-1760"</w:instrText>
      </w:r>
      <w:r>
        <w:fldChar w:fldCharType="separate"/>
      </w:r>
      <w:r w:rsidRPr="0033330D">
        <w:rPr>
          <w:rStyle w:val="Hyperlink"/>
          <w:rFonts w:cstheme="minorHAnsi"/>
          <w:bCs/>
        </w:rPr>
        <w:t>https://doi.org/10.1542/peds.2007-1760</w:t>
      </w:r>
      <w:r>
        <w:fldChar w:fldCharType="end"/>
      </w:r>
    </w:p>
    <w:p w14:paraId="1D2C985F" w14:textId="77777777" w:rsidR="0033330D" w:rsidRPr="0033330D" w:rsidRDefault="0033330D" w:rsidP="0033330D">
      <w:pPr>
        <w:ind w:hanging="720"/>
      </w:pPr>
      <w:proofErr w:type="spellStart"/>
      <w:r w:rsidRPr="0033330D">
        <w:t>Stangor</w:t>
      </w:r>
      <w:proofErr w:type="spellEnd"/>
      <w:r w:rsidRPr="0033330D">
        <w:t xml:space="preserve">,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r>
        <w:fldChar w:fldCharType="begin"/>
      </w:r>
      <w:r>
        <w:instrText>HYPERLINK "https://doi.org/10.1177/0146167201274009"</w:instrText>
      </w:r>
      <w:r>
        <w:fldChar w:fldCharType="separate"/>
      </w:r>
      <w:r w:rsidRPr="0033330D">
        <w:rPr>
          <w:rStyle w:val="Hyperlink"/>
          <w:rFonts w:cstheme="minorHAnsi"/>
          <w:bCs/>
        </w:rPr>
        <w:t>https://doi.org/10.1177/0146167201274009</w:t>
      </w:r>
      <w:r>
        <w:fldChar w:fldCharType="end"/>
      </w:r>
    </w:p>
    <w:p w14:paraId="52DE41FD" w14:textId="77777777" w:rsidR="0033330D" w:rsidRPr="0033330D" w:rsidRDefault="0033330D" w:rsidP="0033330D">
      <w:pPr>
        <w:ind w:hanging="720"/>
      </w:pPr>
      <w:proofErr w:type="spellStart"/>
      <w:r w:rsidRPr="0033330D">
        <w:t>Steiker</w:t>
      </w:r>
      <w:proofErr w:type="spellEnd"/>
      <w:r w:rsidRPr="0033330D">
        <w:t xml:space="preserve">,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proofErr w:type="spellStart"/>
      <w:r w:rsidRPr="0033330D">
        <w:t>Täuber</w:t>
      </w:r>
      <w:proofErr w:type="spellEnd"/>
      <w:r w:rsidRPr="0033330D">
        <w:t xml:space="preserve">, S., &amp; Van </w:t>
      </w:r>
      <w:proofErr w:type="spellStart"/>
      <w:r w:rsidRPr="0033330D">
        <w:t>Zomeren</w:t>
      </w:r>
      <w:proofErr w:type="spellEnd"/>
      <w:r w:rsidRPr="0033330D">
        <w:t xml:space="preserve">,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r>
        <w:fldChar w:fldCharType="begin"/>
      </w:r>
      <w:r>
        <w:instrText>HYPERLINK "https://doi.org/10.1002/ejsp.1930"</w:instrText>
      </w:r>
      <w:r>
        <w:fldChar w:fldCharType="separate"/>
      </w:r>
      <w:r w:rsidRPr="0033330D">
        <w:rPr>
          <w:rStyle w:val="Hyperlink"/>
          <w:rFonts w:cstheme="minorHAnsi"/>
          <w:bCs/>
        </w:rPr>
        <w:t>https://doi.org/10.1002/ejsp.1930</w:t>
      </w:r>
      <w:r>
        <w:fldChar w:fldCharType="end"/>
      </w:r>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xml:space="preserve">. University of Illinois </w:t>
      </w:r>
      <w:proofErr w:type="gramStart"/>
      <w:r w:rsidRPr="0033330D">
        <w:t>press</w:t>
      </w:r>
      <w:proofErr w:type="gramEnd"/>
      <w:r w:rsidRPr="0033330D">
        <w:t>.</w:t>
      </w:r>
    </w:p>
    <w:p w14:paraId="4DB961E7" w14:textId="77777777" w:rsidR="0033330D" w:rsidRPr="0033330D" w:rsidRDefault="0033330D" w:rsidP="0033330D">
      <w:pPr>
        <w:ind w:hanging="720"/>
      </w:pPr>
      <w:r w:rsidRPr="0033330D">
        <w:t xml:space="preserve">Trump, D. J. (Guest). (n.d.). </w:t>
      </w:r>
      <w:r w:rsidRPr="0033330D">
        <w:rPr>
          <w:i/>
          <w:iCs/>
        </w:rPr>
        <w:t xml:space="preserve">2016 Republican Party </w:t>
      </w:r>
      <w:proofErr w:type="spellStart"/>
      <w:r w:rsidRPr="0033330D">
        <w:rPr>
          <w:i/>
          <w:iCs/>
        </w:rPr>
        <w:t>Presidental</w:t>
      </w:r>
      <w:proofErr w:type="spellEnd"/>
      <w:r w:rsidRPr="0033330D">
        <w:rPr>
          <w:i/>
          <w:iCs/>
        </w:rPr>
        <w:t xml:space="preserve">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r>
        <w:fldChar w:fldCharType="begin"/>
      </w:r>
      <w:r>
        <w:instrText>HYPERLINK "https://doi.org/10.3390/ijerph18168565"</w:instrText>
      </w:r>
      <w:r>
        <w:fldChar w:fldCharType="separate"/>
      </w:r>
      <w:r w:rsidRPr="0033330D">
        <w:rPr>
          <w:rStyle w:val="Hyperlink"/>
          <w:rFonts w:cstheme="minorHAnsi"/>
          <w:bCs/>
        </w:rPr>
        <w:t>https://doi.org/10.3390/ijerph18168565</w:t>
      </w:r>
      <w:r>
        <w:fldChar w:fldCharType="end"/>
      </w:r>
    </w:p>
    <w:p w14:paraId="47F776C3" w14:textId="77777777" w:rsidR="0033330D" w:rsidRPr="0033330D" w:rsidRDefault="0033330D" w:rsidP="0033330D">
      <w:pPr>
        <w:ind w:hanging="720"/>
      </w:pPr>
      <w:r w:rsidRPr="0033330D">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r>
        <w:fldChar w:fldCharType="begin"/>
      </w:r>
      <w:r>
        <w:instrText>HYPERLINK "https://doi.org/10.1126/science.185.4157.1124"</w:instrText>
      </w:r>
      <w:r>
        <w:fldChar w:fldCharType="separate"/>
      </w:r>
      <w:r w:rsidRPr="0033330D">
        <w:rPr>
          <w:rStyle w:val="Hyperlink"/>
          <w:rFonts w:cstheme="minorHAnsi"/>
          <w:bCs/>
        </w:rPr>
        <w:t>https://doi.org/10.1126/science.185.4157.1124</w:t>
      </w:r>
      <w:r>
        <w:fldChar w:fldCharType="end"/>
      </w:r>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r>
        <w:fldChar w:fldCharType="begin"/>
      </w:r>
      <w:r>
        <w:instrText>HYPERLINK "https://doi.org/10.1016/j.pmedr.2018.10.003"</w:instrText>
      </w:r>
      <w:r>
        <w:fldChar w:fldCharType="separate"/>
      </w:r>
      <w:r w:rsidRPr="0033330D">
        <w:rPr>
          <w:rStyle w:val="Hyperlink"/>
          <w:rFonts w:cstheme="minorHAnsi"/>
          <w:bCs/>
        </w:rPr>
        <w:t>https://doi.org/10.1016/j.pmedr.2018.10.003</w:t>
      </w:r>
      <w:r>
        <w:fldChar w:fldCharType="end"/>
      </w:r>
    </w:p>
    <w:p w14:paraId="763FEC79" w14:textId="77777777" w:rsidR="0033330D" w:rsidRPr="0033330D" w:rsidRDefault="0033330D" w:rsidP="0033330D">
      <w:pPr>
        <w:ind w:hanging="720"/>
      </w:pPr>
      <w:r w:rsidRPr="0033330D">
        <w:t xml:space="preserve">Van Bavel, </w:t>
      </w:r>
      <w:proofErr w:type="gramStart"/>
      <w:r w:rsidRPr="0033330D">
        <w:t>J.</w:t>
      </w:r>
      <w:proofErr w:type="gramEnd"/>
      <w:r w:rsidRPr="0033330D">
        <w:t xml:space="preserve">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r>
        <w:fldChar w:fldCharType="begin"/>
      </w:r>
      <w:r>
        <w:instrText>HYPERLINK "https://doi.org/10.1111/j.1751-9004.2012.00438.x"</w:instrText>
      </w:r>
      <w:r>
        <w:fldChar w:fldCharType="separate"/>
      </w:r>
      <w:r w:rsidRPr="0033330D">
        <w:rPr>
          <w:rStyle w:val="Hyperlink"/>
          <w:rFonts w:cstheme="minorHAnsi"/>
          <w:bCs/>
        </w:rPr>
        <w:t>https://doi.org/10.1111/j.1751-9004.2012.00438.x</w:t>
      </w:r>
      <w:r>
        <w:fldChar w:fldCharType="end"/>
      </w:r>
    </w:p>
    <w:p w14:paraId="0D5FDE76" w14:textId="77777777" w:rsidR="0033330D" w:rsidRPr="0033330D" w:rsidRDefault="0033330D" w:rsidP="0033330D">
      <w:pPr>
        <w:ind w:hanging="720"/>
      </w:pPr>
      <w:r w:rsidRPr="0033330D">
        <w:lastRenderedPageBreak/>
        <w:t xml:space="preserve">Van </w:t>
      </w:r>
      <w:proofErr w:type="spellStart"/>
      <w:r w:rsidRPr="0033330D">
        <w:t>Harreveld</w:t>
      </w:r>
      <w:proofErr w:type="spellEnd"/>
      <w:r w:rsidRPr="0033330D">
        <w:t xml:space="preserve">, F., Van Der </w:t>
      </w:r>
      <w:proofErr w:type="spellStart"/>
      <w:r w:rsidRPr="0033330D">
        <w:t>Pligt</w:t>
      </w:r>
      <w:proofErr w:type="spellEnd"/>
      <w:r w:rsidRPr="0033330D">
        <w:t xml:space="preserve">, J., De Vries, N. K., Wenneker, C., &amp; </w:t>
      </w:r>
      <w:proofErr w:type="spellStart"/>
      <w:r w:rsidRPr="0033330D">
        <w:t>Verhue</w:t>
      </w:r>
      <w:proofErr w:type="spellEnd"/>
      <w:r w:rsidRPr="0033330D">
        <w:t xml:space="preserv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r>
        <w:fldChar w:fldCharType="begin"/>
      </w:r>
      <w:r>
        <w:instrText>HYPERLINK "https://doi.org/10.1348/0144666042037971"</w:instrText>
      </w:r>
      <w:r>
        <w:fldChar w:fldCharType="separate"/>
      </w:r>
      <w:r w:rsidRPr="0033330D">
        <w:rPr>
          <w:rStyle w:val="Hyperlink"/>
          <w:rFonts w:cstheme="minorHAnsi"/>
          <w:bCs/>
        </w:rPr>
        <w:t>https://doi.org/10.1348/0144666042037971</w:t>
      </w:r>
      <w:r>
        <w:fldChar w:fldCharType="end"/>
      </w:r>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r>
        <w:fldChar w:fldCharType="begin"/>
      </w:r>
      <w:r>
        <w:instrText>HYPERLINK "https://doi.org/10.1016/j.jen.2014.11.001"</w:instrText>
      </w:r>
      <w:r>
        <w:fldChar w:fldCharType="separate"/>
      </w:r>
      <w:r w:rsidRPr="0033330D">
        <w:rPr>
          <w:rStyle w:val="Hyperlink"/>
          <w:rFonts w:cstheme="minorHAnsi"/>
          <w:bCs/>
        </w:rPr>
        <w:t>https://doi.org/10.1016/j.jen.2014.11.001</w:t>
      </w:r>
      <w:r>
        <w:fldChar w:fldCharType="end"/>
      </w:r>
    </w:p>
    <w:p w14:paraId="63D1C77F" w14:textId="77777777" w:rsidR="0033330D" w:rsidRPr="0033330D" w:rsidRDefault="0033330D" w:rsidP="0033330D">
      <w:pPr>
        <w:ind w:hanging="720"/>
      </w:pPr>
      <w:r w:rsidRPr="0033330D">
        <w:t xml:space="preserve">Weaver, J. R., &amp; Bosson, J. K. (2011). I Feel Like I Know </w:t>
      </w:r>
      <w:proofErr w:type="gramStart"/>
      <w:r w:rsidRPr="0033330D">
        <w:t>You</w:t>
      </w:r>
      <w:proofErr w:type="gramEnd"/>
      <w:r w:rsidRPr="0033330D">
        <w:t xml:space="preserve">: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r>
        <w:fldChar w:fldCharType="begin"/>
      </w:r>
      <w:r>
        <w:instrText>HYPERLINK "https://doi.org/10.1177/0146167211398364"</w:instrText>
      </w:r>
      <w:r>
        <w:fldChar w:fldCharType="separate"/>
      </w:r>
      <w:r w:rsidRPr="0033330D">
        <w:rPr>
          <w:rStyle w:val="Hyperlink"/>
          <w:rFonts w:cstheme="minorHAnsi"/>
          <w:bCs/>
        </w:rPr>
        <w:t>https://doi.org/10.1177/0146167211398364</w:t>
      </w:r>
      <w:r>
        <w:fldChar w:fldCharType="end"/>
      </w:r>
    </w:p>
    <w:p w14:paraId="01DF451B" w14:textId="77777777" w:rsidR="0033330D" w:rsidRPr="0033330D" w:rsidRDefault="0033330D" w:rsidP="0033330D">
      <w:pPr>
        <w:ind w:hanging="720"/>
      </w:pPr>
      <w:r w:rsidRPr="0033330D">
        <w:t xml:space="preserve">Welch, Susan, &amp; </w:t>
      </w:r>
      <w:proofErr w:type="spellStart"/>
      <w:r w:rsidRPr="0033330D">
        <w:t>Sigelman</w:t>
      </w:r>
      <w:proofErr w:type="spellEnd"/>
      <w:r w:rsidRPr="0033330D">
        <w:t xml:space="preserve">, Lee. (n.d.). The “Obama Effect” and White Racial Attitudes. </w:t>
      </w:r>
      <w:r w:rsidRPr="0033330D">
        <w:rPr>
          <w:i/>
          <w:iCs/>
        </w:rPr>
        <w:t xml:space="preserve">The ANNALS of the American Academy of </w:t>
      </w:r>
      <w:proofErr w:type="spellStart"/>
      <w:r w:rsidRPr="0033330D">
        <w:rPr>
          <w:i/>
          <w:iCs/>
        </w:rPr>
        <w:t>Politcal</w:t>
      </w:r>
      <w:proofErr w:type="spellEnd"/>
      <w:r w:rsidRPr="0033330D">
        <w:rPr>
          <w:i/>
          <w:iCs/>
        </w:rPr>
        <w:t xml:space="preserve"> and Social Science</w:t>
      </w:r>
      <w:r w:rsidRPr="0033330D">
        <w:t xml:space="preserve">, </w:t>
      </w:r>
      <w:r w:rsidRPr="0033330D">
        <w:rPr>
          <w:i/>
          <w:iCs/>
        </w:rPr>
        <w:t>634</w:t>
      </w:r>
      <w:r w:rsidRPr="0033330D">
        <w:t xml:space="preserve">(1). </w:t>
      </w:r>
      <w:r>
        <w:fldChar w:fldCharType="begin"/>
      </w:r>
      <w:r>
        <w:instrText>HYPERLINK "https://doi.org/10.1177/000271621038630"</w:instrText>
      </w:r>
      <w:r>
        <w:fldChar w:fldCharType="separate"/>
      </w:r>
      <w:r w:rsidRPr="0033330D">
        <w:rPr>
          <w:rStyle w:val="Hyperlink"/>
          <w:rFonts w:cstheme="minorHAnsi"/>
          <w:bCs/>
        </w:rPr>
        <w:t>https://doi.org/10.1177/000271621038630</w:t>
      </w:r>
      <w:r>
        <w:fldChar w:fldCharType="end"/>
      </w:r>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r>
        <w:fldChar w:fldCharType="begin"/>
      </w:r>
      <w:r>
        <w:instrText>HYPERLINK "https://doi.org/10.1017/pls.2020.22"</w:instrText>
      </w:r>
      <w:r>
        <w:fldChar w:fldCharType="separate"/>
      </w:r>
      <w:r w:rsidRPr="0033330D">
        <w:rPr>
          <w:rStyle w:val="Hyperlink"/>
          <w:rFonts w:cstheme="minorHAnsi"/>
          <w:bCs/>
        </w:rPr>
        <w:t>https://doi.org/10.1017/pls.2020.22</w:t>
      </w:r>
      <w:r>
        <w:fldChar w:fldCharType="end"/>
      </w:r>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r>
        <w:fldChar w:fldCharType="begin"/>
      </w:r>
      <w:r>
        <w:instrText>HYPERLINK "https://iris.who.int/handle/10665/112671"</w:instrText>
      </w:r>
      <w:r>
        <w:fldChar w:fldCharType="separate"/>
      </w:r>
      <w:r w:rsidRPr="0033330D">
        <w:rPr>
          <w:rStyle w:val="Hyperlink"/>
          <w:rFonts w:cstheme="minorHAnsi"/>
          <w:bCs/>
        </w:rPr>
        <w:t>https://iris.who.int/handle/10665/112671</w:t>
      </w:r>
      <w:r>
        <w:fldChar w:fldCharType="end"/>
      </w:r>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326" w:name="_Toc173848418"/>
      <w:bookmarkStart w:id="327" w:name="_Toc190088159"/>
      <w:r w:rsidRPr="00F22ED1">
        <w:t>Appendices</w:t>
      </w:r>
      <w:bookmarkEnd w:id="326"/>
      <w:bookmarkEnd w:id="327"/>
    </w:p>
    <w:p w14:paraId="3A7D5E45" w14:textId="77777777" w:rsidR="007D6B8D" w:rsidRPr="00F22ED1" w:rsidRDefault="007D6B8D" w:rsidP="007D6B8D"/>
    <w:p w14:paraId="0020B900" w14:textId="25DF5F32" w:rsidR="007D6B8D" w:rsidRPr="00F22ED1" w:rsidRDefault="007D6B8D" w:rsidP="007D6B8D">
      <w:pPr>
        <w:pStyle w:val="Heading2"/>
      </w:pPr>
      <w:bookmarkStart w:id="328" w:name="_Toc173848419"/>
      <w:bookmarkStart w:id="329" w:name="_Toc190088160"/>
      <w:r w:rsidRPr="00F22ED1">
        <w:t>Appendix A – Material</w:t>
      </w:r>
      <w:r w:rsidR="001A4A69" w:rsidRPr="00F22ED1">
        <w:t>s</w:t>
      </w:r>
      <w:r w:rsidRPr="00F22ED1">
        <w:t xml:space="preserve"> for Study 1</w:t>
      </w:r>
      <w:bookmarkEnd w:id="328"/>
      <w:bookmarkEnd w:id="329"/>
    </w:p>
    <w:p w14:paraId="5602BC4A" w14:textId="75C04680" w:rsidR="003C3732" w:rsidRPr="00F22ED1" w:rsidRDefault="003C3732" w:rsidP="003C3732">
      <w:pPr>
        <w:pStyle w:val="Heading3"/>
      </w:pPr>
      <w:bookmarkStart w:id="330" w:name="_Toc173848420"/>
      <w:bookmarkStart w:id="331" w:name="_Toc190088161"/>
      <w:r w:rsidRPr="00F22ED1">
        <w:t>Cover Letter</w:t>
      </w:r>
      <w:bookmarkEnd w:id="330"/>
      <w:bookmarkEnd w:id="331"/>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 xml:space="preserve">You are being asked to participate in a research study. The purpose of the research study is to examine what characteristics issues, and the individuals assessing those issues, have in determining the accuracy of recollection. You are being asked for this study to predict what you </w:t>
      </w:r>
      <w:r w:rsidRPr="00F22ED1">
        <w:lastRenderedPageBreak/>
        <w:t>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w:t>
      </w:r>
      <w:proofErr w:type="gramStart"/>
      <w:r w:rsidRPr="00F22ED1">
        <w:t>being be</w:t>
      </w:r>
      <w:proofErr w:type="gramEnd"/>
      <w:r w:rsidRPr="00F22ED1">
        <w:t xml:space="preserve"> asked to participate in </w:t>
      </w:r>
      <w:proofErr w:type="spellStart"/>
      <w:r w:rsidRPr="00F22ED1">
        <w:t>a</w:t>
      </w:r>
      <w:proofErr w:type="spellEnd"/>
      <w:r w:rsidRPr="00F22ED1">
        <w:t xml:space="preserve">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 xml:space="preserve">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w:t>
      </w:r>
      <w:r w:rsidRPr="00F22ED1">
        <w:lastRenderedPageBreak/>
        <w:t>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r>
      <w:r w:rsidRPr="00F22ED1">
        <w:lastRenderedPageBreak/>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332" w:name="_Toc173848421"/>
      <w:bookmarkStart w:id="333" w:name="_Toc190088162"/>
      <w:r w:rsidRPr="00F22ED1">
        <w:t>Debrief</w:t>
      </w:r>
      <w:bookmarkEnd w:id="332"/>
      <w:bookmarkEnd w:id="333"/>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proofErr w:type="gramStart"/>
      <w:r w:rsidRPr="00F22ED1">
        <w:lastRenderedPageBreak/>
        <w:t>Additionally</w:t>
      </w:r>
      <w:proofErr w:type="gramEnd"/>
      <w:r w:rsidRPr="00F22ED1">
        <w:t xml:space="preserve">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 xml:space="preserve">Thank you, </w:t>
      </w:r>
      <w:proofErr w:type="gramStart"/>
      <w:r w:rsidRPr="00F22ED1">
        <w:rPr>
          <w:b/>
          <w:bCs/>
        </w:rPr>
        <w:t>specifically</w:t>
      </w:r>
      <w:proofErr w:type="gramEnd"/>
      <w:r w:rsidRPr="00F22ED1">
        <w:rPr>
          <w:b/>
          <w:bCs/>
        </w:rPr>
        <w:t>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334" w:name="_Toc173848422"/>
      <w:bookmarkStart w:id="335" w:name="_Toc190088163"/>
      <w:r w:rsidRPr="00F22ED1">
        <w:t>Measures</w:t>
      </w:r>
      <w:bookmarkEnd w:id="334"/>
      <w:bookmarkEnd w:id="335"/>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drawing>
          <wp:inline distT="0" distB="0" distL="0" distR="0" wp14:anchorId="3578B7FA" wp14:editId="41D4A0E8">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lastRenderedPageBreak/>
        <w:drawing>
          <wp:inline distT="0" distB="0" distL="0" distR="0" wp14:anchorId="4DEAAD01" wp14:editId="110D2F1A">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54B3CEB1">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lastRenderedPageBreak/>
        <w:drawing>
          <wp:inline distT="0" distB="0" distL="0" distR="0" wp14:anchorId="100CF4D4" wp14:editId="3F37A4A3">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336" w:name="_Toc173848423"/>
      <w:bookmarkStart w:id="337" w:name="_Toc190088164"/>
      <w:r w:rsidRPr="00F22ED1">
        <w:lastRenderedPageBreak/>
        <w:t>Appendix B</w:t>
      </w:r>
      <w:r w:rsidR="001A4A69" w:rsidRPr="00F22ED1">
        <w:t xml:space="preserve"> – Materials for Study 2</w:t>
      </w:r>
      <w:bookmarkEnd w:id="336"/>
      <w:bookmarkEnd w:id="337"/>
    </w:p>
    <w:p w14:paraId="6FFA0373" w14:textId="3AD8D7F9" w:rsidR="003C3732" w:rsidRPr="00F22ED1" w:rsidRDefault="003C3732" w:rsidP="003C3732">
      <w:pPr>
        <w:pStyle w:val="Heading3"/>
      </w:pPr>
      <w:bookmarkStart w:id="338" w:name="_Toc173848424"/>
      <w:bookmarkStart w:id="339" w:name="_Toc190088165"/>
      <w:r w:rsidRPr="00F22ED1">
        <w:t>Cover Letter</w:t>
      </w:r>
      <w:bookmarkEnd w:id="338"/>
      <w:bookmarkEnd w:id="339"/>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340" w:name="_Toc173848425"/>
      <w:bookmarkStart w:id="341" w:name="_Toc190088166"/>
      <w:r w:rsidRPr="00F22ED1">
        <w:t>Debrief</w:t>
      </w:r>
      <w:bookmarkEnd w:id="340"/>
      <w:bookmarkEnd w:id="341"/>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F22ED1">
        <w:t>hearts,</w:t>
      </w:r>
      <w:proofErr w:type="gramEnd"/>
      <w:r w:rsidRPr="00F22ED1">
        <w:t xml:space="preserve">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342" w:name="_Toc173848426"/>
      <w:bookmarkStart w:id="343" w:name="_Toc190088167"/>
      <w:r w:rsidRPr="00F22ED1">
        <w:t>Materials</w:t>
      </w:r>
      <w:bookmarkEnd w:id="342"/>
      <w:bookmarkEnd w:id="343"/>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 xml:space="preserve">The answer is the U.S. government. The U.S. government has an obligation to fulfill its promise of life, liberty, and the pursuit of happiness. These guaranteed rights are a moral </w:t>
      </w:r>
      <w:proofErr w:type="gramStart"/>
      <w:r w:rsidRPr="00F22ED1">
        <w:t>issue, and</w:t>
      </w:r>
      <w:proofErr w:type="gramEnd"/>
      <w:r w:rsidRPr="00F22ED1">
        <w:t xml:space="preserve">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 xml:space="preserve">Wellness is a virtue. Exercise is good for you and </w:t>
      </w:r>
      <w:proofErr w:type="gramStart"/>
      <w:r w:rsidRPr="00F22ED1">
        <w:t>moral</w:t>
      </w:r>
      <w:proofErr w:type="gramEnd"/>
      <w:r w:rsidRPr="00F22ED1">
        <w:t>.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 xml:space="preserve">Good health </w:t>
      </w:r>
      <w:proofErr w:type="gramStart"/>
      <w:r w:rsidRPr="00F22ED1">
        <w:t>has</w:t>
      </w:r>
      <w:proofErr w:type="gramEnd"/>
      <w:r w:rsidRPr="00F22ED1">
        <w:t xml:space="preserve">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 xml:space="preserve">Most people agree that lives have value. Human life is precious and worth protecting. Capital punishment runs counter to this moral principle. Killing should be avoided because it is morally wrong to end life. Executing the </w:t>
      </w:r>
      <w:proofErr w:type="gramStart"/>
      <w:r w:rsidRPr="00F22ED1">
        <w:t>guilty</w:t>
      </w:r>
      <w:proofErr w:type="gramEnd"/>
      <w:r w:rsidRPr="00F22ED1">
        <w:t xml:space="preserve"> is not worth decreasing the value of human life. Harming others is not the goal of 'justice'. Abandoning the principles of sanctity of life is a slippery slope. Easily leading to sacrificing human lives and safety for profit.</w:t>
      </w:r>
      <w:r w:rsidRPr="00F22ED1">
        <w:br/>
      </w:r>
      <w:r w:rsidRPr="00F22ED1">
        <w:br/>
        <w:t xml:space="preserve">If protecting life is ethically important, then we cannot support the death penalty. Society bears large moral costs in doing so. The state-sanctioned ending of </w:t>
      </w:r>
      <w:proofErr w:type="gramStart"/>
      <w:r w:rsidRPr="00F22ED1">
        <w:t>lives</w:t>
      </w:r>
      <w:proofErr w:type="gramEnd"/>
      <w:r w:rsidRPr="00F22ED1">
        <w:t>,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We can first think about what is important to us. If exercise helps our important values, then we should do it. For example, discipline and responsibility matter. Exercise is useful for getting more of both! These values improve your health. Not exercising can lead to some negative </w:t>
      </w:r>
      <w:proofErr w:type="gramStart"/>
      <w:r w:rsidRPr="00F22ED1">
        <w:t>values</w:t>
      </w:r>
      <w:proofErr w:type="gramEnd"/>
      <w:r w:rsidRPr="00F22ED1">
        <w:t xml:space="preserve"> as well. Nobody wants to be lazy and unproductive! Exercise helps fight both of these. Keeping this </w:t>
      </w:r>
      <w:proofErr w:type="gramStart"/>
      <w:r w:rsidRPr="00F22ED1">
        <w:t>all in</w:t>
      </w:r>
      <w:proofErr w:type="gramEnd"/>
      <w:r w:rsidRPr="00F22ED1">
        <w:t xml:space="preserve">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 xml:space="preserve">More healthcare coverage helps American citizens directly. UHC leads to lower healthcare costs, lower </w:t>
      </w:r>
      <w:proofErr w:type="gramStart"/>
      <w:r w:rsidRPr="00F22ED1">
        <w:t>infant</w:t>
      </w:r>
      <w:proofErr w:type="gramEnd"/>
      <w:r w:rsidRPr="00F22ED1">
        <w:t xml:space="preserve">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rsidRPr="00F22ED1">
        <w:t>life-span</w:t>
      </w:r>
      <w:proofErr w:type="gramEnd"/>
      <w:r w:rsidRPr="00F22ED1">
        <w:t xml:space="preserve">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 xml:space="preserve">Capital punishment in America is expensive. Capital punishment cases need over twice as many hearings and court filings (20 and 65, as opposed to 10 and 29). Sentencing also takes a lot longer. Capital punishment cases need about 200 days more than </w:t>
      </w:r>
      <w:proofErr w:type="gramStart"/>
      <w:r w:rsidRPr="00F22ED1">
        <w:t>other,</w:t>
      </w:r>
      <w:proofErr w:type="gramEnd"/>
      <w:r w:rsidRPr="00F22ED1">
        <w:t xml:space="preserve">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rsidRPr="00F22ED1">
        <w:t>Youtube</w:t>
      </w:r>
      <w:proofErr w:type="spellEnd"/>
      <w:r w:rsidRPr="00F22ED1">
        <w:t xml:space="preserv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the economic impact. Excess carbon costs about $51 per ton, in the form of reduced air and water quality, and extreme weather events. Carbon taxes in America set at $25 per ton </w:t>
      </w:r>
      <w:proofErr w:type="gramStart"/>
      <w:r w:rsidRPr="00F22ED1">
        <w:t>leads</w:t>
      </w:r>
      <w:proofErr w:type="gramEnd"/>
      <w:r w:rsidRPr="00F22ED1">
        <w:t xml:space="preserve">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w:t>
      </w:r>
      <w:proofErr w:type="gramStart"/>
      <w:r w:rsidRPr="00F22ED1">
        <w:t>trip, or</w:t>
      </w:r>
      <w:proofErr w:type="gramEnd"/>
      <w:r w:rsidRPr="00F22ED1">
        <w:t xml:space="preserve">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 xml:space="preserve">Execution leads to higher </w:t>
      </w:r>
      <w:proofErr w:type="gramStart"/>
      <w:r w:rsidRPr="00F22ED1">
        <w:t>taxes .</w:t>
      </w:r>
      <w:proofErr w:type="gramEnd"/>
      <w:r w:rsidRPr="00F22ED1">
        <w:t xml:space="preserve">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how climate change affects you directly. Millions of premature deaths occur every year due to air pollution. Nobody wants to live in a place where the air smells awful </w:t>
      </w:r>
      <w:proofErr w:type="gramStart"/>
      <w:r w:rsidRPr="00F22ED1">
        <w:t>and</w:t>
      </w:r>
      <w:proofErr w:type="gramEnd"/>
      <w:r w:rsidRPr="00F22ED1">
        <w:t xml:space="preserve">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344" w:name="_Toc173848427"/>
      <w:bookmarkStart w:id="345" w:name="_Toc190088168"/>
      <w:r w:rsidRPr="00F22ED1">
        <w:t>Measures</w:t>
      </w:r>
      <w:bookmarkEnd w:id="344"/>
      <w:bookmarkEnd w:id="345"/>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346" w:name="_Toc173848428"/>
      <w:bookmarkStart w:id="347" w:name="_Toc190088169"/>
      <w:r w:rsidRPr="00F22ED1">
        <w:lastRenderedPageBreak/>
        <w:t>Appendix C – Materials for Study 3</w:t>
      </w:r>
      <w:bookmarkEnd w:id="346"/>
      <w:bookmarkEnd w:id="347"/>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348" w:name="_Toc190088170"/>
      <w:r w:rsidRPr="00F22ED1">
        <w:t>Cover Letter</w:t>
      </w:r>
      <w:bookmarkEnd w:id="348"/>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 xml:space="preserve">You are being asked to participate in a research study. The purpose of the research study is to examine how moral conviction towards issues as well as individual </w:t>
      </w:r>
      <w:proofErr w:type="gramStart"/>
      <w:r w:rsidRPr="00F22ED1">
        <w:t>differences,</w:t>
      </w:r>
      <w:proofErr w:type="gramEnd"/>
      <w:r w:rsidRPr="00F22ED1">
        <w:t xml:space="preserve">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 xml:space="preserve">There are minimal risks expected when taking part in this study. The most likely risk will be discomfort if our participant strongly disagrees with the information on </w:t>
      </w:r>
      <w:proofErr w:type="gramStart"/>
      <w:r w:rsidRPr="00F22ED1">
        <w:t>the  topics</w:t>
      </w:r>
      <w:proofErr w:type="gramEnd"/>
      <w:r w:rsidRPr="00F22ED1">
        <w:t xml:space="preserve">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 xml:space="preserve">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349" w:name="_Toc190088171"/>
      <w:r w:rsidRPr="00F22ED1">
        <w:t>Debrief</w:t>
      </w:r>
      <w:bookmarkEnd w:id="349"/>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 xml:space="preserve">differing levels of moral conviction </w:t>
      </w:r>
      <w:proofErr w:type="gramStart"/>
      <w:r w:rsidRPr="00E116F2">
        <w:t>interacts</w:t>
      </w:r>
      <w:proofErr w:type="gramEnd"/>
      <w:r w:rsidRPr="00E116F2">
        <w:t xml:space="preserve">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To describe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E116F2">
        <w:t>hearts,</w:t>
      </w:r>
      <w:proofErr w:type="gramEnd"/>
      <w:r w:rsidRPr="00E116F2">
        <w:t xml:space="preserve"> that it is the 'right' thing to do and is worth fighting for.</w:t>
      </w:r>
    </w:p>
    <w:p w14:paraId="7202F564" w14:textId="77777777" w:rsidR="00E116F2" w:rsidRPr="00E116F2" w:rsidRDefault="00E116F2" w:rsidP="00E116F2">
      <w:pPr>
        <w:pStyle w:val="BodyText"/>
      </w:pPr>
      <w:r w:rsidRPr="00E116F2">
        <w:br/>
        <w:t xml:space="preserve">Interestingly enough, this could go in both directions! There are people who would </w:t>
      </w:r>
      <w:proofErr w:type="gramStart"/>
      <w:r w:rsidRPr="00E116F2">
        <w:t>care</w:t>
      </w:r>
      <w:proofErr w:type="gramEnd"/>
      <w:r w:rsidRPr="00E116F2">
        <w:t xml:space="preserv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350" w:name="_Toc190088172"/>
      <w:r w:rsidRPr="00F22ED1">
        <w:t>Measures</w:t>
      </w:r>
      <w:bookmarkEnd w:id="350"/>
    </w:p>
    <w:p w14:paraId="142A2C63" w14:textId="570CE636" w:rsidR="00E116F2" w:rsidRPr="00E116F2" w:rsidRDefault="00E116F2" w:rsidP="00E116F2">
      <w:pPr>
        <w:pStyle w:val="BodyText"/>
      </w:pPr>
    </w:p>
    <w:sectPr w:rsidR="00E116F2" w:rsidRPr="00E116F2" w:rsidSect="004F3A3D">
      <w:footerReference w:type="even" r:id="rId38"/>
      <w:footerReference w:type="default" r:id="rId39"/>
      <w:pgSz w:w="12240" w:h="15840"/>
      <w:pgMar w:top="1440" w:right="1440" w:bottom="1440" w:left="1440" w:header="720" w:footer="720" w:gutter="0"/>
      <w:cols w:space="720"/>
      <w:titlePg/>
      <w:docGrid w:linePitch="360"/>
      <w:sectPrChange w:id="363" w:author="Shaffer, Victoria" w:date="2025-02-25T13:39:00Z" w16du:dateUtc="2025-02-25T19:39:00Z">
        <w:sectPr w:rsidR="00E116F2" w:rsidRPr="00E116F2" w:rsidSect="004F3A3D">
          <w:pgMar w:top="1440" w:right="1440" w:bottom="1440" w:left="1440" w:header="720" w:footer="720" w:gutter="0"/>
          <w:titlePg w:val="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Shaffer, Victoria" w:date="2025-02-25T15:15:00Z" w:initials="SVA">
    <w:p w14:paraId="25D811AD" w14:textId="77777777" w:rsidR="0020378D" w:rsidRDefault="0020378D" w:rsidP="0020378D">
      <w:r>
        <w:rPr>
          <w:rStyle w:val="CommentReference"/>
        </w:rPr>
        <w:annotationRef/>
      </w:r>
      <w:r>
        <w:rPr>
          <w:color w:val="000000"/>
          <w:sz w:val="20"/>
          <w:szCs w:val="20"/>
        </w:rPr>
        <w:t>Don’t hit return a bunch of times to get a heading on the next page. It will get all out of wack when you make any changes to the document. Instead, use page breaks or section breaks.</w:t>
      </w:r>
    </w:p>
  </w:comment>
  <w:comment w:id="42" w:author="Shaffer, Victoria" w:date="2025-02-25T13:27:00Z" w:initials="SVA">
    <w:p w14:paraId="195D0326" w14:textId="608BDF03" w:rsidR="0048399B" w:rsidRDefault="0048399B" w:rsidP="0048399B">
      <w:r>
        <w:rPr>
          <w:rStyle w:val="CommentReference"/>
        </w:rPr>
        <w:annotationRef/>
      </w:r>
      <w:r>
        <w:rPr>
          <w:color w:val="000000"/>
          <w:sz w:val="20"/>
          <w:szCs w:val="20"/>
        </w:rPr>
        <w:t>Capitalizing ‘unimodal’ or not? I don’t have a strong preference, just be consistent.</w:t>
      </w:r>
    </w:p>
  </w:comment>
  <w:comment w:id="53" w:author="Shaffer, Victoria" w:date="2025-02-25T13:31:00Z" w:initials="SVA">
    <w:p w14:paraId="3B057FC1" w14:textId="77777777" w:rsidR="007070ED" w:rsidRDefault="00F17D53" w:rsidP="007070ED">
      <w:r>
        <w:rPr>
          <w:rStyle w:val="CommentReference"/>
        </w:rPr>
        <w:annotationRef/>
      </w:r>
      <w:r w:rsidR="007070ED">
        <w:rPr>
          <w:sz w:val="20"/>
          <w:szCs w:val="20"/>
        </w:rPr>
        <w:t>You capitalized and used the abbreviation UHC earlier. Pick one approach and use consistently.</w:t>
      </w:r>
    </w:p>
  </w:comment>
  <w:comment w:id="94" w:author="Shaffer, Victoria" w:date="2025-02-25T15:07:00Z" w:initials="SVA">
    <w:p w14:paraId="33203F46" w14:textId="77777777" w:rsidR="008E4C55" w:rsidRDefault="008E4C55" w:rsidP="008E4C55">
      <w:r>
        <w:rPr>
          <w:rStyle w:val="CommentReference"/>
        </w:rPr>
        <w:annotationRef/>
      </w:r>
      <w:r>
        <w:rPr>
          <w:color w:val="000000"/>
          <w:sz w:val="20"/>
          <w:szCs w:val="20"/>
        </w:rPr>
        <w:t>I almost think we should drop this section on individual differences all together. It is the most difficult to understand and the links between the topics are tenuous. I suggest dropping these two paragraphs and just talking about individual differences when you mention them in the study methods.</w:t>
      </w:r>
    </w:p>
  </w:comment>
  <w:comment w:id="99" w:author="Shaffer, Victoria" w:date="2025-02-25T15:05:00Z" w:initials="SVA">
    <w:p w14:paraId="09615535" w14:textId="40B59EB2" w:rsidR="00B764EA" w:rsidRDefault="00B764EA" w:rsidP="00B764EA">
      <w:r>
        <w:rPr>
          <w:rStyle w:val="CommentReference"/>
        </w:rPr>
        <w:annotationRef/>
      </w:r>
      <w:r>
        <w:rPr>
          <w:color w:val="000000"/>
          <w:sz w:val="20"/>
          <w:szCs w:val="20"/>
        </w:rPr>
        <w:t>This is too vague to be helpful. I think it might make more sense to define the two first before saying how they relate to moral conviction and attitudes/persuasion.</w:t>
      </w:r>
    </w:p>
  </w:comment>
  <w:comment w:id="149" w:author="Shaffer, Victoria" w:date="2025-02-25T15:11:00Z" w:initials="SVA">
    <w:p w14:paraId="7A4B7B76" w14:textId="77777777" w:rsidR="007127A1" w:rsidRDefault="007127A1" w:rsidP="007127A1">
      <w:r>
        <w:rPr>
          <w:rStyle w:val="CommentReference"/>
        </w:rPr>
        <w:annotationRef/>
      </w:r>
      <w:r>
        <w:rPr>
          <w:color w:val="000000"/>
          <w:sz w:val="20"/>
          <w:szCs w:val="20"/>
        </w:rPr>
        <w:t>These needs more meet on the bone. How should these features interact? Then state that no single study has examined the two constructs together (if that is a true statement)</w:t>
      </w:r>
    </w:p>
  </w:comment>
  <w:comment w:id="171" w:author="Shaffer, Victoria" w:date="2025-02-25T15:10:00Z" w:initials="SVA">
    <w:p w14:paraId="1ADD56EF" w14:textId="4A56272A" w:rsidR="0040508E" w:rsidRDefault="0040508E" w:rsidP="0040508E">
      <w:r>
        <w:rPr>
          <w:rStyle w:val="CommentReference"/>
        </w:rPr>
        <w:annotationRef/>
      </w:r>
      <w:r>
        <w:rPr>
          <w:color w:val="000000"/>
          <w:sz w:val="20"/>
          <w:szCs w:val="20"/>
        </w:rPr>
        <w:t>This is a helpful example but since I think it would be cleaner to get rid of the section on Individual Differences, I think you should provide examples from social consensus and moral conviction literatures.</w:t>
      </w:r>
    </w:p>
  </w:comment>
  <w:comment w:id="174" w:author="Shaffer, Victoria" w:date="2025-02-25T15:11:00Z" w:initials="SVA">
    <w:p w14:paraId="3B638D6B" w14:textId="77777777" w:rsidR="00007F5D" w:rsidRDefault="00007F5D" w:rsidP="00007F5D">
      <w:r>
        <w:rPr>
          <w:rStyle w:val="CommentReference"/>
        </w:rPr>
        <w:annotationRef/>
      </w:r>
      <w:r>
        <w:rPr>
          <w:color w:val="000000"/>
          <w:sz w:val="20"/>
          <w:szCs w:val="20"/>
        </w:rPr>
        <w:t>Are you referring to statistical interactions?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D811AD" w15:done="0"/>
  <w15:commentEx w15:paraId="195D0326" w15:done="0"/>
  <w15:commentEx w15:paraId="3B057FC1" w15:done="0"/>
  <w15:commentEx w15:paraId="33203F46" w15:done="0"/>
  <w15:commentEx w15:paraId="09615535" w15:done="0"/>
  <w15:commentEx w15:paraId="7A4B7B76" w15:done="0"/>
  <w15:commentEx w15:paraId="1ADD56EF" w15:done="0"/>
  <w15:commentEx w15:paraId="3B638D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A9175A" w16cex:dateUtc="2025-02-25T21:15:00Z"/>
  <w16cex:commentExtensible w16cex:durableId="41EA6228" w16cex:dateUtc="2025-02-25T19:27:00Z">
    <w16cex:extLst>
      <w16:ext w16:uri="{CE6994B0-6A32-4C9F-8C6B-6E91EDA988CE}">
        <cr:reactions xmlns:cr="http://schemas.microsoft.com/office/comments/2020/reactions">
          <cr:reaction reactionType="1">
            <cr:reactionInfo dateUtc="2025-03-10T17:56:56Z">
              <cr:user userId="S::sxdff5@umsystem.edu::b9866d13-2382-44e1-bd01-d5a655a2be91" userProvider="AD" userName="Duan, Sean (MU-Student)"/>
            </cr:reactionInfo>
          </cr:reaction>
        </cr:reactions>
      </w16:ext>
    </w16cex:extLst>
  </w16cex:commentExtensible>
  <w16cex:commentExtensible w16cex:durableId="52F74F6B" w16cex:dateUtc="2025-02-25T19:31:00Z"/>
  <w16cex:commentExtensible w16cex:durableId="2F536F48" w16cex:dateUtc="2025-02-25T21:07:00Z"/>
  <w16cex:commentExtensible w16cex:durableId="6848445B" w16cex:dateUtc="2025-02-25T21:05:00Z"/>
  <w16cex:commentExtensible w16cex:durableId="14FF3AA8" w16cex:dateUtc="2025-02-25T21:11:00Z"/>
  <w16cex:commentExtensible w16cex:durableId="592ABF8F" w16cex:dateUtc="2025-02-25T21:10:00Z"/>
  <w16cex:commentExtensible w16cex:durableId="371C7C96" w16cex:dateUtc="2025-02-25T2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D811AD" w16cid:durableId="78A9175A"/>
  <w16cid:commentId w16cid:paraId="195D0326" w16cid:durableId="41EA6228"/>
  <w16cid:commentId w16cid:paraId="3B057FC1" w16cid:durableId="52F74F6B"/>
  <w16cid:commentId w16cid:paraId="33203F46" w16cid:durableId="2F536F48"/>
  <w16cid:commentId w16cid:paraId="09615535" w16cid:durableId="6848445B"/>
  <w16cid:commentId w16cid:paraId="7A4B7B76" w16cid:durableId="14FF3AA8"/>
  <w16cid:commentId w16cid:paraId="1ADD56EF" w16cid:durableId="592ABF8F"/>
  <w16cid:commentId w16cid:paraId="3B638D6B" w16cid:durableId="371C7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EA216" w14:textId="77777777" w:rsidR="00FF0D39" w:rsidRDefault="00FF0D39" w:rsidP="009C230E">
      <w:pPr>
        <w:spacing w:after="0" w:line="240" w:lineRule="auto"/>
      </w:pPr>
      <w:r>
        <w:separator/>
      </w:r>
    </w:p>
  </w:endnote>
  <w:endnote w:type="continuationSeparator" w:id="0">
    <w:p w14:paraId="04D88673" w14:textId="77777777" w:rsidR="00FF0D39" w:rsidRDefault="00FF0D39" w:rsidP="009C2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id="351" w:author="Shaffer, Victoria" w:date="2025-02-25T13:39:00Z"/>
  <w:sdt>
    <w:sdtPr>
      <w:rPr>
        <w:rStyle w:val="PageNumber"/>
      </w:rPr>
      <w:id w:val="1298572276"/>
      <w:docPartObj>
        <w:docPartGallery w:val="Page Numbers (Bottom of Page)"/>
        <w:docPartUnique/>
      </w:docPartObj>
    </w:sdtPr>
    <w:sdtContent>
      <w:customXmlInsRangeEnd w:id="351"/>
      <w:p w14:paraId="5D2BD10F" w14:textId="21CF3F13" w:rsidR="004F3A3D" w:rsidRDefault="004F3A3D" w:rsidP="00F04795">
        <w:pPr>
          <w:pStyle w:val="Footer"/>
          <w:framePr w:wrap="none" w:vAnchor="text" w:hAnchor="margin" w:xAlign="right" w:y="1"/>
          <w:rPr>
            <w:ins w:id="352" w:author="Shaffer, Victoria" w:date="2025-02-25T13:39:00Z" w16du:dateUtc="2025-02-25T19:39:00Z"/>
            <w:rStyle w:val="PageNumber"/>
          </w:rPr>
        </w:pPr>
        <w:ins w:id="353" w:author="Shaffer, Victoria" w:date="2025-02-25T13:39:00Z" w16du:dateUtc="2025-02-25T19:39:00Z">
          <w:r>
            <w:rPr>
              <w:rStyle w:val="PageNumber"/>
            </w:rPr>
            <w:fldChar w:fldCharType="begin"/>
          </w:r>
          <w:r>
            <w:rPr>
              <w:rStyle w:val="PageNumber"/>
            </w:rPr>
            <w:instrText xml:space="preserve"> PAGE </w:instrText>
          </w:r>
          <w:r>
            <w:rPr>
              <w:rStyle w:val="PageNumber"/>
            </w:rPr>
            <w:fldChar w:fldCharType="end"/>
          </w:r>
        </w:ins>
      </w:p>
      <w:customXmlInsRangeStart w:id="354" w:author="Shaffer, Victoria" w:date="2025-02-25T13:39:00Z"/>
    </w:sdtContent>
  </w:sdt>
  <w:customXmlInsRangeEnd w:id="354"/>
  <w:p w14:paraId="0D1B6A42" w14:textId="77777777" w:rsidR="009C230E" w:rsidRDefault="009C230E">
    <w:pPr>
      <w:pStyle w:val="Footer"/>
      <w:ind w:right="360"/>
      <w:pPrChange w:id="355" w:author="Shaffer, Victoria" w:date="2025-02-25T13:39:00Z" w16du:dateUtc="2025-02-25T19:3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id="356" w:author="Shaffer, Victoria" w:date="2025-02-25T13:39:00Z"/>
  <w:sdt>
    <w:sdtPr>
      <w:rPr>
        <w:rStyle w:val="PageNumber"/>
      </w:rPr>
      <w:id w:val="186251697"/>
      <w:docPartObj>
        <w:docPartGallery w:val="Page Numbers (Bottom of Page)"/>
        <w:docPartUnique/>
      </w:docPartObj>
    </w:sdtPr>
    <w:sdtContent>
      <w:customXmlInsRangeEnd w:id="356"/>
      <w:p w14:paraId="0FF08A4E" w14:textId="4AF72A9F" w:rsidR="004F3A3D" w:rsidRDefault="004F3A3D">
        <w:pPr>
          <w:pStyle w:val="Footer"/>
          <w:framePr w:wrap="none" w:vAnchor="text" w:hAnchor="margin" w:xAlign="right" w:y="1"/>
          <w:jc w:val="center"/>
          <w:rPr>
            <w:ins w:id="357" w:author="Shaffer, Victoria" w:date="2025-02-25T13:39:00Z" w16du:dateUtc="2025-02-25T19:39:00Z"/>
            <w:rStyle w:val="PageNumber"/>
          </w:rPr>
          <w:pPrChange w:id="358" w:author="Shaffer, Victoria" w:date="2025-02-25T13:39:00Z" w16du:dateUtc="2025-02-25T19:39:00Z">
            <w:pPr>
              <w:pStyle w:val="Footer"/>
              <w:framePr w:wrap="none" w:vAnchor="text" w:hAnchor="margin" w:xAlign="right" w:y="1"/>
            </w:pPr>
          </w:pPrChange>
        </w:pPr>
        <w:ins w:id="359" w:author="Shaffer, Victoria" w:date="2025-02-25T13:39:00Z" w16du:dateUtc="2025-02-25T19:39:00Z">
          <w:r>
            <w:rPr>
              <w:rStyle w:val="PageNumber"/>
            </w:rPr>
            <w:fldChar w:fldCharType="begin"/>
          </w:r>
          <w:r>
            <w:rPr>
              <w:rStyle w:val="PageNumber"/>
            </w:rPr>
            <w:instrText xml:space="preserve"> PAGE </w:instrText>
          </w:r>
        </w:ins>
        <w:r>
          <w:rPr>
            <w:rStyle w:val="PageNumber"/>
          </w:rPr>
          <w:fldChar w:fldCharType="separate"/>
        </w:r>
        <w:r>
          <w:rPr>
            <w:rStyle w:val="PageNumber"/>
            <w:noProof/>
          </w:rPr>
          <w:t>13</w:t>
        </w:r>
        <w:ins w:id="360" w:author="Shaffer, Victoria" w:date="2025-02-25T13:39:00Z" w16du:dateUtc="2025-02-25T19:39:00Z">
          <w:r>
            <w:rPr>
              <w:rStyle w:val="PageNumber"/>
            </w:rPr>
            <w:fldChar w:fldCharType="end"/>
          </w:r>
        </w:ins>
      </w:p>
      <w:customXmlInsRangeStart w:id="361" w:author="Shaffer, Victoria" w:date="2025-02-25T13:39:00Z"/>
    </w:sdtContent>
  </w:sdt>
  <w:customXmlInsRangeEnd w:id="361"/>
  <w:p w14:paraId="6DE0C224" w14:textId="77777777" w:rsidR="009C230E" w:rsidRDefault="009C230E">
    <w:pPr>
      <w:pStyle w:val="Footer"/>
      <w:ind w:right="360"/>
      <w:pPrChange w:id="362" w:author="Shaffer, Victoria" w:date="2025-02-25T13:39:00Z" w16du:dateUtc="2025-02-25T19:39: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FD4DA" w14:textId="77777777" w:rsidR="00FF0D39" w:rsidRDefault="00FF0D39" w:rsidP="009C230E">
      <w:pPr>
        <w:spacing w:after="0" w:line="240" w:lineRule="auto"/>
      </w:pPr>
      <w:r>
        <w:separator/>
      </w:r>
    </w:p>
  </w:footnote>
  <w:footnote w:type="continuationSeparator" w:id="0">
    <w:p w14:paraId="59C3DE8F" w14:textId="77777777" w:rsidR="00FF0D39" w:rsidRDefault="00FF0D39" w:rsidP="009C2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ffer, Victoria">
    <w15:presenceInfo w15:providerId="AD" w15:userId="S::shafferv@umsystem.edu::3737675d-055d-4657-a01a-acb3ff992568"/>
  </w15:person>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07F5D"/>
    <w:rsid w:val="000102DB"/>
    <w:rsid w:val="00010AAA"/>
    <w:rsid w:val="00012E6F"/>
    <w:rsid w:val="000130B1"/>
    <w:rsid w:val="00013B8D"/>
    <w:rsid w:val="000147D7"/>
    <w:rsid w:val="000157AE"/>
    <w:rsid w:val="00017A8C"/>
    <w:rsid w:val="0002093F"/>
    <w:rsid w:val="000220B0"/>
    <w:rsid w:val="00022377"/>
    <w:rsid w:val="000267EB"/>
    <w:rsid w:val="00030B52"/>
    <w:rsid w:val="000312A3"/>
    <w:rsid w:val="00031A92"/>
    <w:rsid w:val="00031CC1"/>
    <w:rsid w:val="0003269C"/>
    <w:rsid w:val="0003610D"/>
    <w:rsid w:val="00036953"/>
    <w:rsid w:val="000374FA"/>
    <w:rsid w:val="00037DDD"/>
    <w:rsid w:val="00040103"/>
    <w:rsid w:val="000406A6"/>
    <w:rsid w:val="00041829"/>
    <w:rsid w:val="00043635"/>
    <w:rsid w:val="00047ABC"/>
    <w:rsid w:val="00050062"/>
    <w:rsid w:val="0005078C"/>
    <w:rsid w:val="00050C0A"/>
    <w:rsid w:val="00050D4C"/>
    <w:rsid w:val="00054717"/>
    <w:rsid w:val="00055454"/>
    <w:rsid w:val="00056273"/>
    <w:rsid w:val="00057C0F"/>
    <w:rsid w:val="000606EE"/>
    <w:rsid w:val="000613E1"/>
    <w:rsid w:val="00062489"/>
    <w:rsid w:val="0006277F"/>
    <w:rsid w:val="00062933"/>
    <w:rsid w:val="0006707F"/>
    <w:rsid w:val="0007040A"/>
    <w:rsid w:val="00070753"/>
    <w:rsid w:val="0007184C"/>
    <w:rsid w:val="00071A12"/>
    <w:rsid w:val="00072093"/>
    <w:rsid w:val="00073288"/>
    <w:rsid w:val="000738EF"/>
    <w:rsid w:val="00073C0B"/>
    <w:rsid w:val="00075F58"/>
    <w:rsid w:val="0007602C"/>
    <w:rsid w:val="0007627F"/>
    <w:rsid w:val="0007735E"/>
    <w:rsid w:val="00077F56"/>
    <w:rsid w:val="00080016"/>
    <w:rsid w:val="000815CA"/>
    <w:rsid w:val="00081940"/>
    <w:rsid w:val="0008210A"/>
    <w:rsid w:val="0008211F"/>
    <w:rsid w:val="00082169"/>
    <w:rsid w:val="000825FF"/>
    <w:rsid w:val="00083B71"/>
    <w:rsid w:val="00085ADB"/>
    <w:rsid w:val="00086EE1"/>
    <w:rsid w:val="0008769C"/>
    <w:rsid w:val="00090D5F"/>
    <w:rsid w:val="00091093"/>
    <w:rsid w:val="00092003"/>
    <w:rsid w:val="000922AD"/>
    <w:rsid w:val="000934B9"/>
    <w:rsid w:val="00093F8E"/>
    <w:rsid w:val="000949D2"/>
    <w:rsid w:val="00096478"/>
    <w:rsid w:val="0009670F"/>
    <w:rsid w:val="0009761F"/>
    <w:rsid w:val="000A2C14"/>
    <w:rsid w:val="000A2E0D"/>
    <w:rsid w:val="000A53F7"/>
    <w:rsid w:val="000A5673"/>
    <w:rsid w:val="000A633E"/>
    <w:rsid w:val="000A6674"/>
    <w:rsid w:val="000A6D15"/>
    <w:rsid w:val="000B1423"/>
    <w:rsid w:val="000B1CDD"/>
    <w:rsid w:val="000B23DF"/>
    <w:rsid w:val="000B24EA"/>
    <w:rsid w:val="000B26C2"/>
    <w:rsid w:val="000B3095"/>
    <w:rsid w:val="000B366C"/>
    <w:rsid w:val="000B72B4"/>
    <w:rsid w:val="000B7D4D"/>
    <w:rsid w:val="000C1336"/>
    <w:rsid w:val="000C1622"/>
    <w:rsid w:val="000C2546"/>
    <w:rsid w:val="000C31D2"/>
    <w:rsid w:val="000C4350"/>
    <w:rsid w:val="000C4504"/>
    <w:rsid w:val="000C52F7"/>
    <w:rsid w:val="000C5D42"/>
    <w:rsid w:val="000C746B"/>
    <w:rsid w:val="000D0FFF"/>
    <w:rsid w:val="000D36DF"/>
    <w:rsid w:val="000D3910"/>
    <w:rsid w:val="000D3BA6"/>
    <w:rsid w:val="000D459E"/>
    <w:rsid w:val="000D5A8C"/>
    <w:rsid w:val="000D5B28"/>
    <w:rsid w:val="000D7B4D"/>
    <w:rsid w:val="000E0476"/>
    <w:rsid w:val="000E1260"/>
    <w:rsid w:val="000E1674"/>
    <w:rsid w:val="000E24E6"/>
    <w:rsid w:val="000E2C79"/>
    <w:rsid w:val="000E2D84"/>
    <w:rsid w:val="000E2F46"/>
    <w:rsid w:val="000E46AE"/>
    <w:rsid w:val="000E6075"/>
    <w:rsid w:val="000E6674"/>
    <w:rsid w:val="000E6AB4"/>
    <w:rsid w:val="000F312E"/>
    <w:rsid w:val="000F4AC4"/>
    <w:rsid w:val="000F4B60"/>
    <w:rsid w:val="000F59F8"/>
    <w:rsid w:val="000F65AE"/>
    <w:rsid w:val="000F760E"/>
    <w:rsid w:val="000F7C46"/>
    <w:rsid w:val="00102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5A6"/>
    <w:rsid w:val="00134A25"/>
    <w:rsid w:val="00134ECC"/>
    <w:rsid w:val="00136BE5"/>
    <w:rsid w:val="001419B4"/>
    <w:rsid w:val="00141EDF"/>
    <w:rsid w:val="00142C7B"/>
    <w:rsid w:val="00143EA2"/>
    <w:rsid w:val="001447D2"/>
    <w:rsid w:val="001449E8"/>
    <w:rsid w:val="00145396"/>
    <w:rsid w:val="00145943"/>
    <w:rsid w:val="00147EE7"/>
    <w:rsid w:val="001512B7"/>
    <w:rsid w:val="001531CF"/>
    <w:rsid w:val="00153ADB"/>
    <w:rsid w:val="00153AFA"/>
    <w:rsid w:val="001543E6"/>
    <w:rsid w:val="00154B81"/>
    <w:rsid w:val="00154D31"/>
    <w:rsid w:val="001550F3"/>
    <w:rsid w:val="0015589C"/>
    <w:rsid w:val="00155952"/>
    <w:rsid w:val="00155B7F"/>
    <w:rsid w:val="00155DC1"/>
    <w:rsid w:val="00156385"/>
    <w:rsid w:val="001570C5"/>
    <w:rsid w:val="0016058D"/>
    <w:rsid w:val="0016099B"/>
    <w:rsid w:val="00160CB7"/>
    <w:rsid w:val="001610DF"/>
    <w:rsid w:val="00161171"/>
    <w:rsid w:val="00161495"/>
    <w:rsid w:val="001616AD"/>
    <w:rsid w:val="00162DEB"/>
    <w:rsid w:val="00163283"/>
    <w:rsid w:val="00163319"/>
    <w:rsid w:val="0016359C"/>
    <w:rsid w:val="00165669"/>
    <w:rsid w:val="00173063"/>
    <w:rsid w:val="001731D0"/>
    <w:rsid w:val="0017353E"/>
    <w:rsid w:val="0017446C"/>
    <w:rsid w:val="0017633D"/>
    <w:rsid w:val="001778ED"/>
    <w:rsid w:val="001800D0"/>
    <w:rsid w:val="00180559"/>
    <w:rsid w:val="00182251"/>
    <w:rsid w:val="0018282D"/>
    <w:rsid w:val="00182F92"/>
    <w:rsid w:val="00187F6A"/>
    <w:rsid w:val="00187FBA"/>
    <w:rsid w:val="00190451"/>
    <w:rsid w:val="00191815"/>
    <w:rsid w:val="0019182E"/>
    <w:rsid w:val="00192E8A"/>
    <w:rsid w:val="00192F10"/>
    <w:rsid w:val="00194CD1"/>
    <w:rsid w:val="00196364"/>
    <w:rsid w:val="00196427"/>
    <w:rsid w:val="00196F53"/>
    <w:rsid w:val="001977D0"/>
    <w:rsid w:val="001A18B7"/>
    <w:rsid w:val="001A276F"/>
    <w:rsid w:val="001A4A18"/>
    <w:rsid w:val="001A4A69"/>
    <w:rsid w:val="001A4D4B"/>
    <w:rsid w:val="001A5ED5"/>
    <w:rsid w:val="001A64E0"/>
    <w:rsid w:val="001A69CB"/>
    <w:rsid w:val="001B2216"/>
    <w:rsid w:val="001B29E6"/>
    <w:rsid w:val="001B2A85"/>
    <w:rsid w:val="001B32C8"/>
    <w:rsid w:val="001B45E6"/>
    <w:rsid w:val="001B5BA5"/>
    <w:rsid w:val="001B5D0A"/>
    <w:rsid w:val="001B78C2"/>
    <w:rsid w:val="001C079F"/>
    <w:rsid w:val="001C0D61"/>
    <w:rsid w:val="001C0E2F"/>
    <w:rsid w:val="001C1103"/>
    <w:rsid w:val="001C15AF"/>
    <w:rsid w:val="001C19FE"/>
    <w:rsid w:val="001C56A8"/>
    <w:rsid w:val="001C5F13"/>
    <w:rsid w:val="001C6F01"/>
    <w:rsid w:val="001C7147"/>
    <w:rsid w:val="001C7ADE"/>
    <w:rsid w:val="001D0146"/>
    <w:rsid w:val="001D023E"/>
    <w:rsid w:val="001D15E1"/>
    <w:rsid w:val="001D29E1"/>
    <w:rsid w:val="001D39F2"/>
    <w:rsid w:val="001D5178"/>
    <w:rsid w:val="001D5411"/>
    <w:rsid w:val="001D6517"/>
    <w:rsid w:val="001D6CEB"/>
    <w:rsid w:val="001D7167"/>
    <w:rsid w:val="001E28A7"/>
    <w:rsid w:val="001E2DE6"/>
    <w:rsid w:val="001E3DDE"/>
    <w:rsid w:val="001E4518"/>
    <w:rsid w:val="001E4FE9"/>
    <w:rsid w:val="001E502C"/>
    <w:rsid w:val="001E5078"/>
    <w:rsid w:val="001E5282"/>
    <w:rsid w:val="001E71B9"/>
    <w:rsid w:val="001F281E"/>
    <w:rsid w:val="001F3413"/>
    <w:rsid w:val="001F5823"/>
    <w:rsid w:val="001F761F"/>
    <w:rsid w:val="00200DDB"/>
    <w:rsid w:val="00202130"/>
    <w:rsid w:val="0020378D"/>
    <w:rsid w:val="00205B81"/>
    <w:rsid w:val="00207804"/>
    <w:rsid w:val="002107FA"/>
    <w:rsid w:val="0021090F"/>
    <w:rsid w:val="002115F1"/>
    <w:rsid w:val="002118DD"/>
    <w:rsid w:val="00214E6E"/>
    <w:rsid w:val="002156F7"/>
    <w:rsid w:val="00215878"/>
    <w:rsid w:val="00217CF2"/>
    <w:rsid w:val="00217D5F"/>
    <w:rsid w:val="002234C0"/>
    <w:rsid w:val="0022387B"/>
    <w:rsid w:val="002247A6"/>
    <w:rsid w:val="00224AA2"/>
    <w:rsid w:val="00225143"/>
    <w:rsid w:val="00225B0A"/>
    <w:rsid w:val="0022776E"/>
    <w:rsid w:val="00231F3D"/>
    <w:rsid w:val="00233CAB"/>
    <w:rsid w:val="00234B1B"/>
    <w:rsid w:val="00234D29"/>
    <w:rsid w:val="002357E7"/>
    <w:rsid w:val="00235815"/>
    <w:rsid w:val="00235D5E"/>
    <w:rsid w:val="002366FA"/>
    <w:rsid w:val="002368B7"/>
    <w:rsid w:val="00236B86"/>
    <w:rsid w:val="00240775"/>
    <w:rsid w:val="0024154A"/>
    <w:rsid w:val="00241A97"/>
    <w:rsid w:val="00242186"/>
    <w:rsid w:val="002421CD"/>
    <w:rsid w:val="00243154"/>
    <w:rsid w:val="00244CF4"/>
    <w:rsid w:val="00245BDF"/>
    <w:rsid w:val="002471F5"/>
    <w:rsid w:val="00250F82"/>
    <w:rsid w:val="002517D9"/>
    <w:rsid w:val="00252841"/>
    <w:rsid w:val="0025338B"/>
    <w:rsid w:val="00253D48"/>
    <w:rsid w:val="00253E56"/>
    <w:rsid w:val="0025458D"/>
    <w:rsid w:val="002547F3"/>
    <w:rsid w:val="00254971"/>
    <w:rsid w:val="00255927"/>
    <w:rsid w:val="00256FCD"/>
    <w:rsid w:val="002609A7"/>
    <w:rsid w:val="00260B5D"/>
    <w:rsid w:val="0026159F"/>
    <w:rsid w:val="00261689"/>
    <w:rsid w:val="00263B2E"/>
    <w:rsid w:val="0026458B"/>
    <w:rsid w:val="00266B25"/>
    <w:rsid w:val="002702B1"/>
    <w:rsid w:val="00273F22"/>
    <w:rsid w:val="00273FB3"/>
    <w:rsid w:val="00274AB3"/>
    <w:rsid w:val="00275331"/>
    <w:rsid w:val="002753CB"/>
    <w:rsid w:val="00275F12"/>
    <w:rsid w:val="002776B1"/>
    <w:rsid w:val="0028022B"/>
    <w:rsid w:val="00280E8C"/>
    <w:rsid w:val="0028118E"/>
    <w:rsid w:val="002835AE"/>
    <w:rsid w:val="0028752F"/>
    <w:rsid w:val="00287B78"/>
    <w:rsid w:val="00287E29"/>
    <w:rsid w:val="00287E84"/>
    <w:rsid w:val="0029094F"/>
    <w:rsid w:val="002909D6"/>
    <w:rsid w:val="002910CB"/>
    <w:rsid w:val="002911A2"/>
    <w:rsid w:val="00292C65"/>
    <w:rsid w:val="00292DA3"/>
    <w:rsid w:val="002932B1"/>
    <w:rsid w:val="0029377E"/>
    <w:rsid w:val="002942E8"/>
    <w:rsid w:val="00296832"/>
    <w:rsid w:val="002A19BB"/>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1D79"/>
    <w:rsid w:val="002C2B5F"/>
    <w:rsid w:val="002C359D"/>
    <w:rsid w:val="002C3BA9"/>
    <w:rsid w:val="002C52D4"/>
    <w:rsid w:val="002C562D"/>
    <w:rsid w:val="002C6C59"/>
    <w:rsid w:val="002C73A1"/>
    <w:rsid w:val="002C7916"/>
    <w:rsid w:val="002C7B61"/>
    <w:rsid w:val="002D3041"/>
    <w:rsid w:val="002D36E7"/>
    <w:rsid w:val="002D4462"/>
    <w:rsid w:val="002D5023"/>
    <w:rsid w:val="002D524A"/>
    <w:rsid w:val="002D52C1"/>
    <w:rsid w:val="002D68EE"/>
    <w:rsid w:val="002D7FD8"/>
    <w:rsid w:val="002E03DD"/>
    <w:rsid w:val="002E15D3"/>
    <w:rsid w:val="002E1B69"/>
    <w:rsid w:val="002E210E"/>
    <w:rsid w:val="002E23D5"/>
    <w:rsid w:val="002E41D4"/>
    <w:rsid w:val="002E4510"/>
    <w:rsid w:val="002E5E04"/>
    <w:rsid w:val="002E7F1D"/>
    <w:rsid w:val="002F016B"/>
    <w:rsid w:val="002F1163"/>
    <w:rsid w:val="002F139D"/>
    <w:rsid w:val="002F1C42"/>
    <w:rsid w:val="002F3701"/>
    <w:rsid w:val="002F3AAC"/>
    <w:rsid w:val="002F548A"/>
    <w:rsid w:val="002F6EC0"/>
    <w:rsid w:val="002F7751"/>
    <w:rsid w:val="002F7B8F"/>
    <w:rsid w:val="002F7DCD"/>
    <w:rsid w:val="00300194"/>
    <w:rsid w:val="003001C0"/>
    <w:rsid w:val="003022A1"/>
    <w:rsid w:val="003030D0"/>
    <w:rsid w:val="00304349"/>
    <w:rsid w:val="00304947"/>
    <w:rsid w:val="00304E63"/>
    <w:rsid w:val="00305A91"/>
    <w:rsid w:val="00307961"/>
    <w:rsid w:val="00307963"/>
    <w:rsid w:val="00307BAE"/>
    <w:rsid w:val="00311A43"/>
    <w:rsid w:val="00311C36"/>
    <w:rsid w:val="00314087"/>
    <w:rsid w:val="00314B6E"/>
    <w:rsid w:val="00314FB4"/>
    <w:rsid w:val="00315276"/>
    <w:rsid w:val="00315652"/>
    <w:rsid w:val="0031640F"/>
    <w:rsid w:val="003207E7"/>
    <w:rsid w:val="003209D9"/>
    <w:rsid w:val="0032149D"/>
    <w:rsid w:val="003215F3"/>
    <w:rsid w:val="00321767"/>
    <w:rsid w:val="0032235D"/>
    <w:rsid w:val="00323458"/>
    <w:rsid w:val="003241CC"/>
    <w:rsid w:val="003242D3"/>
    <w:rsid w:val="00324340"/>
    <w:rsid w:val="0032434E"/>
    <w:rsid w:val="00326F65"/>
    <w:rsid w:val="00327C07"/>
    <w:rsid w:val="0033330D"/>
    <w:rsid w:val="00333393"/>
    <w:rsid w:val="003340C0"/>
    <w:rsid w:val="00334D87"/>
    <w:rsid w:val="00335967"/>
    <w:rsid w:val="003362ED"/>
    <w:rsid w:val="00336BE3"/>
    <w:rsid w:val="003409C2"/>
    <w:rsid w:val="003409D3"/>
    <w:rsid w:val="00340C53"/>
    <w:rsid w:val="00341795"/>
    <w:rsid w:val="00343413"/>
    <w:rsid w:val="00343D51"/>
    <w:rsid w:val="00344201"/>
    <w:rsid w:val="0034434E"/>
    <w:rsid w:val="0034451E"/>
    <w:rsid w:val="00346D54"/>
    <w:rsid w:val="00346EF8"/>
    <w:rsid w:val="00347730"/>
    <w:rsid w:val="00347E4C"/>
    <w:rsid w:val="00350112"/>
    <w:rsid w:val="00355EDB"/>
    <w:rsid w:val="003563F2"/>
    <w:rsid w:val="00357F80"/>
    <w:rsid w:val="00361C6D"/>
    <w:rsid w:val="00363064"/>
    <w:rsid w:val="00363D75"/>
    <w:rsid w:val="00364DBB"/>
    <w:rsid w:val="0036685C"/>
    <w:rsid w:val="003672A2"/>
    <w:rsid w:val="00367774"/>
    <w:rsid w:val="00367858"/>
    <w:rsid w:val="0037080D"/>
    <w:rsid w:val="00370BAB"/>
    <w:rsid w:val="003728BD"/>
    <w:rsid w:val="00372DDF"/>
    <w:rsid w:val="00372F82"/>
    <w:rsid w:val="003745C4"/>
    <w:rsid w:val="0037564D"/>
    <w:rsid w:val="00377289"/>
    <w:rsid w:val="00377D69"/>
    <w:rsid w:val="0038031B"/>
    <w:rsid w:val="00380428"/>
    <w:rsid w:val="003808FF"/>
    <w:rsid w:val="00380A02"/>
    <w:rsid w:val="00381D6F"/>
    <w:rsid w:val="003839ED"/>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97ECF"/>
    <w:rsid w:val="003A0EB5"/>
    <w:rsid w:val="003A3204"/>
    <w:rsid w:val="003A32AD"/>
    <w:rsid w:val="003A396A"/>
    <w:rsid w:val="003A399F"/>
    <w:rsid w:val="003A4296"/>
    <w:rsid w:val="003A43AB"/>
    <w:rsid w:val="003A499C"/>
    <w:rsid w:val="003B251C"/>
    <w:rsid w:val="003B25AB"/>
    <w:rsid w:val="003B2E9B"/>
    <w:rsid w:val="003B320C"/>
    <w:rsid w:val="003B3C3C"/>
    <w:rsid w:val="003B4805"/>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0CD4"/>
    <w:rsid w:val="003D33E7"/>
    <w:rsid w:val="003D4987"/>
    <w:rsid w:val="003D552F"/>
    <w:rsid w:val="003D60B5"/>
    <w:rsid w:val="003D63D0"/>
    <w:rsid w:val="003D7B6E"/>
    <w:rsid w:val="003E05AA"/>
    <w:rsid w:val="003E21D5"/>
    <w:rsid w:val="003E6D5F"/>
    <w:rsid w:val="003E6EB2"/>
    <w:rsid w:val="003E7556"/>
    <w:rsid w:val="003F0FA0"/>
    <w:rsid w:val="003F179A"/>
    <w:rsid w:val="003F293B"/>
    <w:rsid w:val="003F5334"/>
    <w:rsid w:val="003F5C58"/>
    <w:rsid w:val="00401378"/>
    <w:rsid w:val="00401BB0"/>
    <w:rsid w:val="0040235D"/>
    <w:rsid w:val="004029E4"/>
    <w:rsid w:val="00402AFA"/>
    <w:rsid w:val="00402F75"/>
    <w:rsid w:val="00402FB3"/>
    <w:rsid w:val="004031F9"/>
    <w:rsid w:val="0040508E"/>
    <w:rsid w:val="00405E30"/>
    <w:rsid w:val="00405EF8"/>
    <w:rsid w:val="004062D6"/>
    <w:rsid w:val="0040793B"/>
    <w:rsid w:val="004100F1"/>
    <w:rsid w:val="00410FFE"/>
    <w:rsid w:val="00411ABD"/>
    <w:rsid w:val="00411BB8"/>
    <w:rsid w:val="00414463"/>
    <w:rsid w:val="00415193"/>
    <w:rsid w:val="00417D08"/>
    <w:rsid w:val="00420025"/>
    <w:rsid w:val="00421250"/>
    <w:rsid w:val="00423E4A"/>
    <w:rsid w:val="004242F4"/>
    <w:rsid w:val="00424F0E"/>
    <w:rsid w:val="00425533"/>
    <w:rsid w:val="00425EE3"/>
    <w:rsid w:val="00430341"/>
    <w:rsid w:val="00431035"/>
    <w:rsid w:val="00432B06"/>
    <w:rsid w:val="00432B1B"/>
    <w:rsid w:val="004339BC"/>
    <w:rsid w:val="004340E2"/>
    <w:rsid w:val="004345DF"/>
    <w:rsid w:val="004348E6"/>
    <w:rsid w:val="00436A0D"/>
    <w:rsid w:val="00436C63"/>
    <w:rsid w:val="00440599"/>
    <w:rsid w:val="004408E4"/>
    <w:rsid w:val="00443343"/>
    <w:rsid w:val="004441A2"/>
    <w:rsid w:val="00444D7C"/>
    <w:rsid w:val="0044504E"/>
    <w:rsid w:val="004452ED"/>
    <w:rsid w:val="00445C07"/>
    <w:rsid w:val="00445C7E"/>
    <w:rsid w:val="00445EB9"/>
    <w:rsid w:val="004473C1"/>
    <w:rsid w:val="00447D44"/>
    <w:rsid w:val="0045226A"/>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291"/>
    <w:rsid w:val="00471431"/>
    <w:rsid w:val="00471CA8"/>
    <w:rsid w:val="00472C6E"/>
    <w:rsid w:val="00474316"/>
    <w:rsid w:val="004752E5"/>
    <w:rsid w:val="004760B1"/>
    <w:rsid w:val="00476652"/>
    <w:rsid w:val="00480A53"/>
    <w:rsid w:val="0048103A"/>
    <w:rsid w:val="0048399B"/>
    <w:rsid w:val="00486010"/>
    <w:rsid w:val="004878AB"/>
    <w:rsid w:val="0049194D"/>
    <w:rsid w:val="00494A40"/>
    <w:rsid w:val="0049509B"/>
    <w:rsid w:val="004969D2"/>
    <w:rsid w:val="00496BDC"/>
    <w:rsid w:val="00496D58"/>
    <w:rsid w:val="004973D0"/>
    <w:rsid w:val="004978EA"/>
    <w:rsid w:val="00497E14"/>
    <w:rsid w:val="00497EFE"/>
    <w:rsid w:val="004A1533"/>
    <w:rsid w:val="004A17A6"/>
    <w:rsid w:val="004A1C71"/>
    <w:rsid w:val="004A2ADE"/>
    <w:rsid w:val="004A2B55"/>
    <w:rsid w:val="004A3088"/>
    <w:rsid w:val="004A51BD"/>
    <w:rsid w:val="004A7105"/>
    <w:rsid w:val="004A737C"/>
    <w:rsid w:val="004B0B90"/>
    <w:rsid w:val="004B0F87"/>
    <w:rsid w:val="004B11FD"/>
    <w:rsid w:val="004B2F9D"/>
    <w:rsid w:val="004B6098"/>
    <w:rsid w:val="004B6B20"/>
    <w:rsid w:val="004C0742"/>
    <w:rsid w:val="004C1877"/>
    <w:rsid w:val="004C1C2F"/>
    <w:rsid w:val="004C3C00"/>
    <w:rsid w:val="004C535E"/>
    <w:rsid w:val="004D105F"/>
    <w:rsid w:val="004D12B4"/>
    <w:rsid w:val="004D367A"/>
    <w:rsid w:val="004D3934"/>
    <w:rsid w:val="004D3C2D"/>
    <w:rsid w:val="004D43E0"/>
    <w:rsid w:val="004D7158"/>
    <w:rsid w:val="004E0A21"/>
    <w:rsid w:val="004E1673"/>
    <w:rsid w:val="004E52DD"/>
    <w:rsid w:val="004F1CFB"/>
    <w:rsid w:val="004F1FD0"/>
    <w:rsid w:val="004F3432"/>
    <w:rsid w:val="004F3A3D"/>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16BC"/>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273BF"/>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2E50"/>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C12"/>
    <w:rsid w:val="00585CBD"/>
    <w:rsid w:val="0058632C"/>
    <w:rsid w:val="0058693C"/>
    <w:rsid w:val="005900EA"/>
    <w:rsid w:val="005904CC"/>
    <w:rsid w:val="005918AB"/>
    <w:rsid w:val="005928E2"/>
    <w:rsid w:val="00593A2E"/>
    <w:rsid w:val="00593B3C"/>
    <w:rsid w:val="00595823"/>
    <w:rsid w:val="00595B11"/>
    <w:rsid w:val="0059685A"/>
    <w:rsid w:val="005A109B"/>
    <w:rsid w:val="005A1C16"/>
    <w:rsid w:val="005A2537"/>
    <w:rsid w:val="005A370E"/>
    <w:rsid w:val="005A3DC7"/>
    <w:rsid w:val="005A4566"/>
    <w:rsid w:val="005A5361"/>
    <w:rsid w:val="005B2241"/>
    <w:rsid w:val="005B236E"/>
    <w:rsid w:val="005B6395"/>
    <w:rsid w:val="005B7D08"/>
    <w:rsid w:val="005C0AA5"/>
    <w:rsid w:val="005C1FC0"/>
    <w:rsid w:val="005C34F2"/>
    <w:rsid w:val="005C3C6B"/>
    <w:rsid w:val="005C420E"/>
    <w:rsid w:val="005C5142"/>
    <w:rsid w:val="005C5895"/>
    <w:rsid w:val="005C5A13"/>
    <w:rsid w:val="005C5C70"/>
    <w:rsid w:val="005C6164"/>
    <w:rsid w:val="005C6840"/>
    <w:rsid w:val="005C6B5D"/>
    <w:rsid w:val="005C7225"/>
    <w:rsid w:val="005C7A7B"/>
    <w:rsid w:val="005D2226"/>
    <w:rsid w:val="005D2892"/>
    <w:rsid w:val="005D360D"/>
    <w:rsid w:val="005D4C60"/>
    <w:rsid w:val="005D69AB"/>
    <w:rsid w:val="005D73EB"/>
    <w:rsid w:val="005D7B3C"/>
    <w:rsid w:val="005E08B0"/>
    <w:rsid w:val="005E1BEF"/>
    <w:rsid w:val="005E31E1"/>
    <w:rsid w:val="005E3AA3"/>
    <w:rsid w:val="005F1248"/>
    <w:rsid w:val="005F1F84"/>
    <w:rsid w:val="005F238D"/>
    <w:rsid w:val="005F32F8"/>
    <w:rsid w:val="005F3B02"/>
    <w:rsid w:val="005F3FBC"/>
    <w:rsid w:val="005F6B21"/>
    <w:rsid w:val="005F6BD5"/>
    <w:rsid w:val="005F7EC4"/>
    <w:rsid w:val="006003B0"/>
    <w:rsid w:val="00602D4F"/>
    <w:rsid w:val="006060FC"/>
    <w:rsid w:val="00607450"/>
    <w:rsid w:val="00607E3A"/>
    <w:rsid w:val="00610E05"/>
    <w:rsid w:val="006116C0"/>
    <w:rsid w:val="00611731"/>
    <w:rsid w:val="00612788"/>
    <w:rsid w:val="00612ECD"/>
    <w:rsid w:val="00615B94"/>
    <w:rsid w:val="0061640A"/>
    <w:rsid w:val="00616AEF"/>
    <w:rsid w:val="00617556"/>
    <w:rsid w:val="00626A03"/>
    <w:rsid w:val="00626CF7"/>
    <w:rsid w:val="00627D1B"/>
    <w:rsid w:val="00632A54"/>
    <w:rsid w:val="00633347"/>
    <w:rsid w:val="0063394A"/>
    <w:rsid w:val="00635576"/>
    <w:rsid w:val="0063738F"/>
    <w:rsid w:val="00637913"/>
    <w:rsid w:val="00637E5E"/>
    <w:rsid w:val="00640837"/>
    <w:rsid w:val="00642015"/>
    <w:rsid w:val="00642ED9"/>
    <w:rsid w:val="00644753"/>
    <w:rsid w:val="00645BE2"/>
    <w:rsid w:val="006460E4"/>
    <w:rsid w:val="006467BA"/>
    <w:rsid w:val="00646922"/>
    <w:rsid w:val="00646C1B"/>
    <w:rsid w:val="006477D1"/>
    <w:rsid w:val="00650002"/>
    <w:rsid w:val="006513E0"/>
    <w:rsid w:val="00651F7D"/>
    <w:rsid w:val="0065237B"/>
    <w:rsid w:val="0065267C"/>
    <w:rsid w:val="006530FA"/>
    <w:rsid w:val="006554E9"/>
    <w:rsid w:val="006570A4"/>
    <w:rsid w:val="00660DB1"/>
    <w:rsid w:val="006621EE"/>
    <w:rsid w:val="006631A3"/>
    <w:rsid w:val="0066503A"/>
    <w:rsid w:val="006656E8"/>
    <w:rsid w:val="006704CF"/>
    <w:rsid w:val="006723F8"/>
    <w:rsid w:val="00673A19"/>
    <w:rsid w:val="00674D63"/>
    <w:rsid w:val="00676228"/>
    <w:rsid w:val="00676C36"/>
    <w:rsid w:val="00677840"/>
    <w:rsid w:val="006800CE"/>
    <w:rsid w:val="006828F6"/>
    <w:rsid w:val="0068302F"/>
    <w:rsid w:val="00684C26"/>
    <w:rsid w:val="00685B15"/>
    <w:rsid w:val="0068783B"/>
    <w:rsid w:val="0068788E"/>
    <w:rsid w:val="00687BE1"/>
    <w:rsid w:val="006923A1"/>
    <w:rsid w:val="00693A99"/>
    <w:rsid w:val="0069451A"/>
    <w:rsid w:val="006961FE"/>
    <w:rsid w:val="006A1163"/>
    <w:rsid w:val="006A2877"/>
    <w:rsid w:val="006A4903"/>
    <w:rsid w:val="006A4F81"/>
    <w:rsid w:val="006A6608"/>
    <w:rsid w:val="006A683F"/>
    <w:rsid w:val="006A6F91"/>
    <w:rsid w:val="006A75E5"/>
    <w:rsid w:val="006A7BA6"/>
    <w:rsid w:val="006B12DA"/>
    <w:rsid w:val="006B2829"/>
    <w:rsid w:val="006B33F4"/>
    <w:rsid w:val="006B3666"/>
    <w:rsid w:val="006B395C"/>
    <w:rsid w:val="006B4894"/>
    <w:rsid w:val="006B5478"/>
    <w:rsid w:val="006B6D58"/>
    <w:rsid w:val="006C0CB5"/>
    <w:rsid w:val="006C1B3D"/>
    <w:rsid w:val="006C1D37"/>
    <w:rsid w:val="006C796F"/>
    <w:rsid w:val="006C7E14"/>
    <w:rsid w:val="006D20C6"/>
    <w:rsid w:val="006D2169"/>
    <w:rsid w:val="006D61B0"/>
    <w:rsid w:val="006D65AD"/>
    <w:rsid w:val="006D7797"/>
    <w:rsid w:val="006E08BE"/>
    <w:rsid w:val="006E18EB"/>
    <w:rsid w:val="006E1DE8"/>
    <w:rsid w:val="006E209F"/>
    <w:rsid w:val="006E226C"/>
    <w:rsid w:val="006E28C6"/>
    <w:rsid w:val="006E2A1C"/>
    <w:rsid w:val="006E3784"/>
    <w:rsid w:val="006E3975"/>
    <w:rsid w:val="006E4F1B"/>
    <w:rsid w:val="006E62A3"/>
    <w:rsid w:val="006E7514"/>
    <w:rsid w:val="006F07D7"/>
    <w:rsid w:val="006F15CC"/>
    <w:rsid w:val="006F239B"/>
    <w:rsid w:val="006F333A"/>
    <w:rsid w:val="006F3530"/>
    <w:rsid w:val="006F5BA5"/>
    <w:rsid w:val="006F6679"/>
    <w:rsid w:val="007038F8"/>
    <w:rsid w:val="007049C5"/>
    <w:rsid w:val="00704FA7"/>
    <w:rsid w:val="007055DA"/>
    <w:rsid w:val="007058CB"/>
    <w:rsid w:val="00705D1E"/>
    <w:rsid w:val="00706BF8"/>
    <w:rsid w:val="007070ED"/>
    <w:rsid w:val="00712173"/>
    <w:rsid w:val="007127A1"/>
    <w:rsid w:val="00713D03"/>
    <w:rsid w:val="00713F8A"/>
    <w:rsid w:val="00714797"/>
    <w:rsid w:val="0071571E"/>
    <w:rsid w:val="00715A25"/>
    <w:rsid w:val="00715DA1"/>
    <w:rsid w:val="00717799"/>
    <w:rsid w:val="00720A76"/>
    <w:rsid w:val="007211BB"/>
    <w:rsid w:val="00722A9A"/>
    <w:rsid w:val="00723098"/>
    <w:rsid w:val="00723DD1"/>
    <w:rsid w:val="0072549C"/>
    <w:rsid w:val="00725CC1"/>
    <w:rsid w:val="0073045C"/>
    <w:rsid w:val="00730613"/>
    <w:rsid w:val="00731742"/>
    <w:rsid w:val="00732195"/>
    <w:rsid w:val="007324A3"/>
    <w:rsid w:val="0073313D"/>
    <w:rsid w:val="00734CF9"/>
    <w:rsid w:val="00740228"/>
    <w:rsid w:val="00741120"/>
    <w:rsid w:val="00741E84"/>
    <w:rsid w:val="00742BE2"/>
    <w:rsid w:val="007439B3"/>
    <w:rsid w:val="00744DB8"/>
    <w:rsid w:val="00745191"/>
    <w:rsid w:val="007457BA"/>
    <w:rsid w:val="0075018A"/>
    <w:rsid w:val="00750974"/>
    <w:rsid w:val="00755F8A"/>
    <w:rsid w:val="0075614F"/>
    <w:rsid w:val="007566ED"/>
    <w:rsid w:val="007574E0"/>
    <w:rsid w:val="0076072C"/>
    <w:rsid w:val="007607A4"/>
    <w:rsid w:val="0076097A"/>
    <w:rsid w:val="00760A07"/>
    <w:rsid w:val="00760FEC"/>
    <w:rsid w:val="0076241D"/>
    <w:rsid w:val="007627FF"/>
    <w:rsid w:val="007630EC"/>
    <w:rsid w:val="007634F7"/>
    <w:rsid w:val="00763D0E"/>
    <w:rsid w:val="00763E71"/>
    <w:rsid w:val="00763FBF"/>
    <w:rsid w:val="00763FCE"/>
    <w:rsid w:val="00764A27"/>
    <w:rsid w:val="00764B66"/>
    <w:rsid w:val="0076599A"/>
    <w:rsid w:val="007659CD"/>
    <w:rsid w:val="00766EFB"/>
    <w:rsid w:val="00772994"/>
    <w:rsid w:val="00773B06"/>
    <w:rsid w:val="00774437"/>
    <w:rsid w:val="007745D9"/>
    <w:rsid w:val="007754CC"/>
    <w:rsid w:val="00775DEE"/>
    <w:rsid w:val="007761ED"/>
    <w:rsid w:val="00777B0A"/>
    <w:rsid w:val="0078014F"/>
    <w:rsid w:val="0078180A"/>
    <w:rsid w:val="00781E6B"/>
    <w:rsid w:val="00785B59"/>
    <w:rsid w:val="00785E39"/>
    <w:rsid w:val="00787B4B"/>
    <w:rsid w:val="007909CD"/>
    <w:rsid w:val="007912AB"/>
    <w:rsid w:val="00792B63"/>
    <w:rsid w:val="00793015"/>
    <w:rsid w:val="0079354D"/>
    <w:rsid w:val="0079522C"/>
    <w:rsid w:val="007952E7"/>
    <w:rsid w:val="00797482"/>
    <w:rsid w:val="00797BFF"/>
    <w:rsid w:val="007A0216"/>
    <w:rsid w:val="007A05D1"/>
    <w:rsid w:val="007A07F0"/>
    <w:rsid w:val="007A0975"/>
    <w:rsid w:val="007A2560"/>
    <w:rsid w:val="007A37BD"/>
    <w:rsid w:val="007A3F8C"/>
    <w:rsid w:val="007A6945"/>
    <w:rsid w:val="007B0803"/>
    <w:rsid w:val="007B2A40"/>
    <w:rsid w:val="007B5B06"/>
    <w:rsid w:val="007B5F96"/>
    <w:rsid w:val="007B6395"/>
    <w:rsid w:val="007C08A9"/>
    <w:rsid w:val="007C0E91"/>
    <w:rsid w:val="007C12FC"/>
    <w:rsid w:val="007C197B"/>
    <w:rsid w:val="007C1D5F"/>
    <w:rsid w:val="007C26F6"/>
    <w:rsid w:val="007C32C6"/>
    <w:rsid w:val="007C3D41"/>
    <w:rsid w:val="007C5E98"/>
    <w:rsid w:val="007C6E82"/>
    <w:rsid w:val="007C703E"/>
    <w:rsid w:val="007D09DB"/>
    <w:rsid w:val="007D0B43"/>
    <w:rsid w:val="007D224F"/>
    <w:rsid w:val="007D2B58"/>
    <w:rsid w:val="007D436E"/>
    <w:rsid w:val="007D4F5A"/>
    <w:rsid w:val="007D4F5B"/>
    <w:rsid w:val="007D6B8D"/>
    <w:rsid w:val="007D6BE1"/>
    <w:rsid w:val="007D7059"/>
    <w:rsid w:val="007E2DD3"/>
    <w:rsid w:val="007E367A"/>
    <w:rsid w:val="007E3692"/>
    <w:rsid w:val="007E380F"/>
    <w:rsid w:val="007E57D8"/>
    <w:rsid w:val="007E5A4D"/>
    <w:rsid w:val="007E5B5D"/>
    <w:rsid w:val="007E5DC6"/>
    <w:rsid w:val="007E72B9"/>
    <w:rsid w:val="007E78ED"/>
    <w:rsid w:val="007F0CFA"/>
    <w:rsid w:val="007F28E0"/>
    <w:rsid w:val="007F2A44"/>
    <w:rsid w:val="007F2C13"/>
    <w:rsid w:val="007F596D"/>
    <w:rsid w:val="007F68A2"/>
    <w:rsid w:val="007F7599"/>
    <w:rsid w:val="008001A5"/>
    <w:rsid w:val="008001C9"/>
    <w:rsid w:val="00800498"/>
    <w:rsid w:val="00800749"/>
    <w:rsid w:val="0080265A"/>
    <w:rsid w:val="00802B60"/>
    <w:rsid w:val="00803B17"/>
    <w:rsid w:val="0080550B"/>
    <w:rsid w:val="00805A83"/>
    <w:rsid w:val="00806C43"/>
    <w:rsid w:val="00806CA0"/>
    <w:rsid w:val="0080747C"/>
    <w:rsid w:val="008079D4"/>
    <w:rsid w:val="008118B3"/>
    <w:rsid w:val="00812049"/>
    <w:rsid w:val="008126E9"/>
    <w:rsid w:val="00812A7E"/>
    <w:rsid w:val="00812DC1"/>
    <w:rsid w:val="00813653"/>
    <w:rsid w:val="00813832"/>
    <w:rsid w:val="00813F17"/>
    <w:rsid w:val="008149C0"/>
    <w:rsid w:val="00815C29"/>
    <w:rsid w:val="008161D6"/>
    <w:rsid w:val="008171C2"/>
    <w:rsid w:val="00817364"/>
    <w:rsid w:val="00821C53"/>
    <w:rsid w:val="00821C86"/>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6EC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28"/>
    <w:rsid w:val="00863563"/>
    <w:rsid w:val="008676FD"/>
    <w:rsid w:val="00870A44"/>
    <w:rsid w:val="00871747"/>
    <w:rsid w:val="00872CDE"/>
    <w:rsid w:val="0087393B"/>
    <w:rsid w:val="00874A2D"/>
    <w:rsid w:val="00874B83"/>
    <w:rsid w:val="0088021D"/>
    <w:rsid w:val="00882912"/>
    <w:rsid w:val="00883A7F"/>
    <w:rsid w:val="008859BE"/>
    <w:rsid w:val="008901FF"/>
    <w:rsid w:val="0089118E"/>
    <w:rsid w:val="00892908"/>
    <w:rsid w:val="0089299E"/>
    <w:rsid w:val="00892E13"/>
    <w:rsid w:val="00893396"/>
    <w:rsid w:val="008947D8"/>
    <w:rsid w:val="00897027"/>
    <w:rsid w:val="00897901"/>
    <w:rsid w:val="008A05D5"/>
    <w:rsid w:val="008A11D0"/>
    <w:rsid w:val="008A1CE9"/>
    <w:rsid w:val="008A2D2A"/>
    <w:rsid w:val="008A5597"/>
    <w:rsid w:val="008B0996"/>
    <w:rsid w:val="008B1F04"/>
    <w:rsid w:val="008B2AC2"/>
    <w:rsid w:val="008B38A2"/>
    <w:rsid w:val="008B545E"/>
    <w:rsid w:val="008B6AF9"/>
    <w:rsid w:val="008B6D9A"/>
    <w:rsid w:val="008B79BE"/>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BA5"/>
    <w:rsid w:val="008E4C55"/>
    <w:rsid w:val="008E4E33"/>
    <w:rsid w:val="008E5472"/>
    <w:rsid w:val="008E5802"/>
    <w:rsid w:val="008E59D5"/>
    <w:rsid w:val="008E7EEB"/>
    <w:rsid w:val="008F1636"/>
    <w:rsid w:val="008F2E30"/>
    <w:rsid w:val="008F440B"/>
    <w:rsid w:val="008F45BB"/>
    <w:rsid w:val="008F55E8"/>
    <w:rsid w:val="008F593E"/>
    <w:rsid w:val="008F5A81"/>
    <w:rsid w:val="008F5AB5"/>
    <w:rsid w:val="008F6286"/>
    <w:rsid w:val="008F7061"/>
    <w:rsid w:val="008F71BC"/>
    <w:rsid w:val="008F7317"/>
    <w:rsid w:val="008F782B"/>
    <w:rsid w:val="008F7D9E"/>
    <w:rsid w:val="00901A75"/>
    <w:rsid w:val="009022DD"/>
    <w:rsid w:val="009023C6"/>
    <w:rsid w:val="00902DE9"/>
    <w:rsid w:val="0090530C"/>
    <w:rsid w:val="009055C5"/>
    <w:rsid w:val="00906BE3"/>
    <w:rsid w:val="009112B1"/>
    <w:rsid w:val="00913293"/>
    <w:rsid w:val="00914014"/>
    <w:rsid w:val="00914031"/>
    <w:rsid w:val="00923C48"/>
    <w:rsid w:val="00925001"/>
    <w:rsid w:val="00926B2A"/>
    <w:rsid w:val="0092719A"/>
    <w:rsid w:val="009274C3"/>
    <w:rsid w:val="00930109"/>
    <w:rsid w:val="00930FA2"/>
    <w:rsid w:val="00933DE8"/>
    <w:rsid w:val="0093407D"/>
    <w:rsid w:val="00935287"/>
    <w:rsid w:val="009360B0"/>
    <w:rsid w:val="00936689"/>
    <w:rsid w:val="00937533"/>
    <w:rsid w:val="009425FA"/>
    <w:rsid w:val="00944CA4"/>
    <w:rsid w:val="00945332"/>
    <w:rsid w:val="00946CFE"/>
    <w:rsid w:val="009503DF"/>
    <w:rsid w:val="00950E34"/>
    <w:rsid w:val="00952DD1"/>
    <w:rsid w:val="00953A23"/>
    <w:rsid w:val="00954B98"/>
    <w:rsid w:val="0095514A"/>
    <w:rsid w:val="00955ECE"/>
    <w:rsid w:val="009560EB"/>
    <w:rsid w:val="0095699B"/>
    <w:rsid w:val="009605DD"/>
    <w:rsid w:val="00960B13"/>
    <w:rsid w:val="00960E46"/>
    <w:rsid w:val="00962CE7"/>
    <w:rsid w:val="00963FBC"/>
    <w:rsid w:val="00965EA9"/>
    <w:rsid w:val="00967AC0"/>
    <w:rsid w:val="009708F6"/>
    <w:rsid w:val="00971123"/>
    <w:rsid w:val="009734E7"/>
    <w:rsid w:val="0097392E"/>
    <w:rsid w:val="0097399A"/>
    <w:rsid w:val="009750F6"/>
    <w:rsid w:val="009768C6"/>
    <w:rsid w:val="00976FA6"/>
    <w:rsid w:val="009778F9"/>
    <w:rsid w:val="00981184"/>
    <w:rsid w:val="009836F6"/>
    <w:rsid w:val="00983C88"/>
    <w:rsid w:val="00984130"/>
    <w:rsid w:val="00984AE8"/>
    <w:rsid w:val="00985410"/>
    <w:rsid w:val="009870E3"/>
    <w:rsid w:val="00990ACA"/>
    <w:rsid w:val="0099195B"/>
    <w:rsid w:val="00991D6F"/>
    <w:rsid w:val="009921D7"/>
    <w:rsid w:val="00993D4B"/>
    <w:rsid w:val="009952FE"/>
    <w:rsid w:val="00996107"/>
    <w:rsid w:val="00997884"/>
    <w:rsid w:val="009A13FA"/>
    <w:rsid w:val="009A14E6"/>
    <w:rsid w:val="009A1C85"/>
    <w:rsid w:val="009A2351"/>
    <w:rsid w:val="009A4A4A"/>
    <w:rsid w:val="009A4AA9"/>
    <w:rsid w:val="009A691B"/>
    <w:rsid w:val="009A6F8B"/>
    <w:rsid w:val="009B0160"/>
    <w:rsid w:val="009B23F7"/>
    <w:rsid w:val="009B3C2F"/>
    <w:rsid w:val="009B52B1"/>
    <w:rsid w:val="009B597C"/>
    <w:rsid w:val="009B5D2F"/>
    <w:rsid w:val="009B76FA"/>
    <w:rsid w:val="009C0E6B"/>
    <w:rsid w:val="009C0ECA"/>
    <w:rsid w:val="009C1A77"/>
    <w:rsid w:val="009C230E"/>
    <w:rsid w:val="009C3620"/>
    <w:rsid w:val="009C3FC4"/>
    <w:rsid w:val="009C665D"/>
    <w:rsid w:val="009C6FD6"/>
    <w:rsid w:val="009D0101"/>
    <w:rsid w:val="009D0275"/>
    <w:rsid w:val="009D0940"/>
    <w:rsid w:val="009D1C1C"/>
    <w:rsid w:val="009D260F"/>
    <w:rsid w:val="009D2990"/>
    <w:rsid w:val="009D3A87"/>
    <w:rsid w:val="009D400D"/>
    <w:rsid w:val="009D4329"/>
    <w:rsid w:val="009D579A"/>
    <w:rsid w:val="009D5C12"/>
    <w:rsid w:val="009D60A1"/>
    <w:rsid w:val="009D6A50"/>
    <w:rsid w:val="009D706F"/>
    <w:rsid w:val="009E116F"/>
    <w:rsid w:val="009E2D82"/>
    <w:rsid w:val="009E3B4A"/>
    <w:rsid w:val="009E41E6"/>
    <w:rsid w:val="009E7884"/>
    <w:rsid w:val="009F16A5"/>
    <w:rsid w:val="009F223A"/>
    <w:rsid w:val="009F26BF"/>
    <w:rsid w:val="009F5E72"/>
    <w:rsid w:val="009F6128"/>
    <w:rsid w:val="009F6F50"/>
    <w:rsid w:val="00A001BF"/>
    <w:rsid w:val="00A007D8"/>
    <w:rsid w:val="00A01013"/>
    <w:rsid w:val="00A03251"/>
    <w:rsid w:val="00A05AAA"/>
    <w:rsid w:val="00A05AEB"/>
    <w:rsid w:val="00A06A31"/>
    <w:rsid w:val="00A06E88"/>
    <w:rsid w:val="00A07382"/>
    <w:rsid w:val="00A07A92"/>
    <w:rsid w:val="00A118E0"/>
    <w:rsid w:val="00A1210C"/>
    <w:rsid w:val="00A12C69"/>
    <w:rsid w:val="00A148CC"/>
    <w:rsid w:val="00A14C95"/>
    <w:rsid w:val="00A152D2"/>
    <w:rsid w:val="00A15634"/>
    <w:rsid w:val="00A162F3"/>
    <w:rsid w:val="00A2104C"/>
    <w:rsid w:val="00A21C87"/>
    <w:rsid w:val="00A22162"/>
    <w:rsid w:val="00A22255"/>
    <w:rsid w:val="00A225CE"/>
    <w:rsid w:val="00A23870"/>
    <w:rsid w:val="00A23CCF"/>
    <w:rsid w:val="00A23D71"/>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3E54"/>
    <w:rsid w:val="00A44946"/>
    <w:rsid w:val="00A44EC4"/>
    <w:rsid w:val="00A47763"/>
    <w:rsid w:val="00A50468"/>
    <w:rsid w:val="00A511AC"/>
    <w:rsid w:val="00A537D7"/>
    <w:rsid w:val="00A53A3B"/>
    <w:rsid w:val="00A53F94"/>
    <w:rsid w:val="00A54CC3"/>
    <w:rsid w:val="00A56FCD"/>
    <w:rsid w:val="00A61486"/>
    <w:rsid w:val="00A62A38"/>
    <w:rsid w:val="00A62ECE"/>
    <w:rsid w:val="00A632A6"/>
    <w:rsid w:val="00A6358A"/>
    <w:rsid w:val="00A63BA8"/>
    <w:rsid w:val="00A643F5"/>
    <w:rsid w:val="00A649DB"/>
    <w:rsid w:val="00A65CF5"/>
    <w:rsid w:val="00A66429"/>
    <w:rsid w:val="00A67424"/>
    <w:rsid w:val="00A7050A"/>
    <w:rsid w:val="00A71536"/>
    <w:rsid w:val="00A72188"/>
    <w:rsid w:val="00A73599"/>
    <w:rsid w:val="00A73CB4"/>
    <w:rsid w:val="00A73E43"/>
    <w:rsid w:val="00A745CA"/>
    <w:rsid w:val="00A75080"/>
    <w:rsid w:val="00A751B5"/>
    <w:rsid w:val="00A75355"/>
    <w:rsid w:val="00A756A5"/>
    <w:rsid w:val="00A757EF"/>
    <w:rsid w:val="00A75F20"/>
    <w:rsid w:val="00A7629F"/>
    <w:rsid w:val="00A762FE"/>
    <w:rsid w:val="00A8088F"/>
    <w:rsid w:val="00A80C83"/>
    <w:rsid w:val="00A82884"/>
    <w:rsid w:val="00A83841"/>
    <w:rsid w:val="00A85FE2"/>
    <w:rsid w:val="00A86055"/>
    <w:rsid w:val="00A860C0"/>
    <w:rsid w:val="00A86CA0"/>
    <w:rsid w:val="00A87C6B"/>
    <w:rsid w:val="00A87F9C"/>
    <w:rsid w:val="00A9139C"/>
    <w:rsid w:val="00A93E3A"/>
    <w:rsid w:val="00A950CB"/>
    <w:rsid w:val="00A966D6"/>
    <w:rsid w:val="00A97B6F"/>
    <w:rsid w:val="00AA23D4"/>
    <w:rsid w:val="00AA34A8"/>
    <w:rsid w:val="00AA6956"/>
    <w:rsid w:val="00AA6AA1"/>
    <w:rsid w:val="00AA7B8B"/>
    <w:rsid w:val="00AB0CB3"/>
    <w:rsid w:val="00AB1D63"/>
    <w:rsid w:val="00AB2A0E"/>
    <w:rsid w:val="00AB2E93"/>
    <w:rsid w:val="00AB2F22"/>
    <w:rsid w:val="00AB3EE1"/>
    <w:rsid w:val="00AB538C"/>
    <w:rsid w:val="00AB5ADA"/>
    <w:rsid w:val="00AB6900"/>
    <w:rsid w:val="00AB6B75"/>
    <w:rsid w:val="00AB6D1C"/>
    <w:rsid w:val="00AB7027"/>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E5877"/>
    <w:rsid w:val="00AF1569"/>
    <w:rsid w:val="00AF2808"/>
    <w:rsid w:val="00AF385F"/>
    <w:rsid w:val="00AF5533"/>
    <w:rsid w:val="00AF56F5"/>
    <w:rsid w:val="00AF7592"/>
    <w:rsid w:val="00AF7985"/>
    <w:rsid w:val="00B01764"/>
    <w:rsid w:val="00B01EEF"/>
    <w:rsid w:val="00B0456C"/>
    <w:rsid w:val="00B07128"/>
    <w:rsid w:val="00B11168"/>
    <w:rsid w:val="00B118BF"/>
    <w:rsid w:val="00B14020"/>
    <w:rsid w:val="00B14054"/>
    <w:rsid w:val="00B14321"/>
    <w:rsid w:val="00B153EA"/>
    <w:rsid w:val="00B174F9"/>
    <w:rsid w:val="00B17B18"/>
    <w:rsid w:val="00B2152D"/>
    <w:rsid w:val="00B240F5"/>
    <w:rsid w:val="00B246EE"/>
    <w:rsid w:val="00B249A9"/>
    <w:rsid w:val="00B24A47"/>
    <w:rsid w:val="00B24F05"/>
    <w:rsid w:val="00B25625"/>
    <w:rsid w:val="00B25B61"/>
    <w:rsid w:val="00B25D60"/>
    <w:rsid w:val="00B2664E"/>
    <w:rsid w:val="00B268BC"/>
    <w:rsid w:val="00B32324"/>
    <w:rsid w:val="00B3236C"/>
    <w:rsid w:val="00B324BE"/>
    <w:rsid w:val="00B32D0A"/>
    <w:rsid w:val="00B33D4D"/>
    <w:rsid w:val="00B36097"/>
    <w:rsid w:val="00B413B1"/>
    <w:rsid w:val="00B42995"/>
    <w:rsid w:val="00B42DE9"/>
    <w:rsid w:val="00B434C9"/>
    <w:rsid w:val="00B44EBB"/>
    <w:rsid w:val="00B51AD5"/>
    <w:rsid w:val="00B53004"/>
    <w:rsid w:val="00B54058"/>
    <w:rsid w:val="00B54631"/>
    <w:rsid w:val="00B555B8"/>
    <w:rsid w:val="00B60D00"/>
    <w:rsid w:val="00B61C56"/>
    <w:rsid w:val="00B641D5"/>
    <w:rsid w:val="00B65204"/>
    <w:rsid w:val="00B66397"/>
    <w:rsid w:val="00B6653D"/>
    <w:rsid w:val="00B665BF"/>
    <w:rsid w:val="00B702EE"/>
    <w:rsid w:val="00B70B05"/>
    <w:rsid w:val="00B764EA"/>
    <w:rsid w:val="00B77844"/>
    <w:rsid w:val="00B77C39"/>
    <w:rsid w:val="00B80238"/>
    <w:rsid w:val="00B81746"/>
    <w:rsid w:val="00B8185F"/>
    <w:rsid w:val="00B827FF"/>
    <w:rsid w:val="00B840FC"/>
    <w:rsid w:val="00B8411D"/>
    <w:rsid w:val="00B8493E"/>
    <w:rsid w:val="00B8582D"/>
    <w:rsid w:val="00B85EBD"/>
    <w:rsid w:val="00B864EB"/>
    <w:rsid w:val="00B87372"/>
    <w:rsid w:val="00B87CC7"/>
    <w:rsid w:val="00B87CE5"/>
    <w:rsid w:val="00B9007C"/>
    <w:rsid w:val="00B9067A"/>
    <w:rsid w:val="00B91059"/>
    <w:rsid w:val="00B9198E"/>
    <w:rsid w:val="00B9254C"/>
    <w:rsid w:val="00B93F7F"/>
    <w:rsid w:val="00B94C41"/>
    <w:rsid w:val="00B9527D"/>
    <w:rsid w:val="00B955A0"/>
    <w:rsid w:val="00B9645D"/>
    <w:rsid w:val="00BA146B"/>
    <w:rsid w:val="00BA17BE"/>
    <w:rsid w:val="00BA3D51"/>
    <w:rsid w:val="00BA3D84"/>
    <w:rsid w:val="00BA576A"/>
    <w:rsid w:val="00BA7874"/>
    <w:rsid w:val="00BB06AE"/>
    <w:rsid w:val="00BB0A37"/>
    <w:rsid w:val="00BB10D7"/>
    <w:rsid w:val="00BB19D8"/>
    <w:rsid w:val="00BB232E"/>
    <w:rsid w:val="00BB27EF"/>
    <w:rsid w:val="00BB3748"/>
    <w:rsid w:val="00BB5895"/>
    <w:rsid w:val="00BB6236"/>
    <w:rsid w:val="00BB74E5"/>
    <w:rsid w:val="00BC0412"/>
    <w:rsid w:val="00BC28C5"/>
    <w:rsid w:val="00BC2D6F"/>
    <w:rsid w:val="00BC2E4A"/>
    <w:rsid w:val="00BC74F7"/>
    <w:rsid w:val="00BC77E9"/>
    <w:rsid w:val="00BC7C1A"/>
    <w:rsid w:val="00BC7D41"/>
    <w:rsid w:val="00BD0AF8"/>
    <w:rsid w:val="00BD119D"/>
    <w:rsid w:val="00BD1862"/>
    <w:rsid w:val="00BD1992"/>
    <w:rsid w:val="00BD3603"/>
    <w:rsid w:val="00BD4FB2"/>
    <w:rsid w:val="00BD50B6"/>
    <w:rsid w:val="00BE0A8A"/>
    <w:rsid w:val="00BE17F2"/>
    <w:rsid w:val="00BE50C1"/>
    <w:rsid w:val="00BE53AF"/>
    <w:rsid w:val="00BE5440"/>
    <w:rsid w:val="00BE5493"/>
    <w:rsid w:val="00BE619E"/>
    <w:rsid w:val="00BE74E4"/>
    <w:rsid w:val="00BF058E"/>
    <w:rsid w:val="00BF0953"/>
    <w:rsid w:val="00BF275A"/>
    <w:rsid w:val="00BF284D"/>
    <w:rsid w:val="00BF2EBC"/>
    <w:rsid w:val="00BF2EEE"/>
    <w:rsid w:val="00BF4496"/>
    <w:rsid w:val="00BF4527"/>
    <w:rsid w:val="00BF5E07"/>
    <w:rsid w:val="00BF60EC"/>
    <w:rsid w:val="00BF6226"/>
    <w:rsid w:val="00BF6AE8"/>
    <w:rsid w:val="00C00CAA"/>
    <w:rsid w:val="00C00E42"/>
    <w:rsid w:val="00C01131"/>
    <w:rsid w:val="00C012A4"/>
    <w:rsid w:val="00C06333"/>
    <w:rsid w:val="00C07429"/>
    <w:rsid w:val="00C1004B"/>
    <w:rsid w:val="00C1181F"/>
    <w:rsid w:val="00C11ECB"/>
    <w:rsid w:val="00C125BD"/>
    <w:rsid w:val="00C12FF3"/>
    <w:rsid w:val="00C14886"/>
    <w:rsid w:val="00C14BFF"/>
    <w:rsid w:val="00C155EF"/>
    <w:rsid w:val="00C1680B"/>
    <w:rsid w:val="00C169D4"/>
    <w:rsid w:val="00C16F70"/>
    <w:rsid w:val="00C17021"/>
    <w:rsid w:val="00C20432"/>
    <w:rsid w:val="00C21013"/>
    <w:rsid w:val="00C21432"/>
    <w:rsid w:val="00C22108"/>
    <w:rsid w:val="00C24D72"/>
    <w:rsid w:val="00C25211"/>
    <w:rsid w:val="00C265F9"/>
    <w:rsid w:val="00C27F74"/>
    <w:rsid w:val="00C307E5"/>
    <w:rsid w:val="00C31556"/>
    <w:rsid w:val="00C3174C"/>
    <w:rsid w:val="00C3280F"/>
    <w:rsid w:val="00C339DC"/>
    <w:rsid w:val="00C33C53"/>
    <w:rsid w:val="00C34163"/>
    <w:rsid w:val="00C343C6"/>
    <w:rsid w:val="00C361A1"/>
    <w:rsid w:val="00C3635C"/>
    <w:rsid w:val="00C37475"/>
    <w:rsid w:val="00C402DB"/>
    <w:rsid w:val="00C402EE"/>
    <w:rsid w:val="00C41B99"/>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5D56"/>
    <w:rsid w:val="00C67E27"/>
    <w:rsid w:val="00C70056"/>
    <w:rsid w:val="00C7062F"/>
    <w:rsid w:val="00C70B1B"/>
    <w:rsid w:val="00C7245D"/>
    <w:rsid w:val="00C741F8"/>
    <w:rsid w:val="00C7442F"/>
    <w:rsid w:val="00C74A2A"/>
    <w:rsid w:val="00C75AD4"/>
    <w:rsid w:val="00C760C9"/>
    <w:rsid w:val="00C764D5"/>
    <w:rsid w:val="00C77CFD"/>
    <w:rsid w:val="00C8219D"/>
    <w:rsid w:val="00C827A0"/>
    <w:rsid w:val="00C82C19"/>
    <w:rsid w:val="00C83495"/>
    <w:rsid w:val="00C84EFC"/>
    <w:rsid w:val="00C86722"/>
    <w:rsid w:val="00C876C6"/>
    <w:rsid w:val="00C87CBD"/>
    <w:rsid w:val="00C919EC"/>
    <w:rsid w:val="00C925BC"/>
    <w:rsid w:val="00C930C7"/>
    <w:rsid w:val="00C9363A"/>
    <w:rsid w:val="00CA1FF1"/>
    <w:rsid w:val="00CA254B"/>
    <w:rsid w:val="00CA5E26"/>
    <w:rsid w:val="00CA741B"/>
    <w:rsid w:val="00CA7A03"/>
    <w:rsid w:val="00CA7D96"/>
    <w:rsid w:val="00CA7E6D"/>
    <w:rsid w:val="00CB718D"/>
    <w:rsid w:val="00CB7E8E"/>
    <w:rsid w:val="00CC0D90"/>
    <w:rsid w:val="00CC156A"/>
    <w:rsid w:val="00CC1C5E"/>
    <w:rsid w:val="00CC25C1"/>
    <w:rsid w:val="00CC2F46"/>
    <w:rsid w:val="00CC3735"/>
    <w:rsid w:val="00CC3A2C"/>
    <w:rsid w:val="00CC5337"/>
    <w:rsid w:val="00CC612D"/>
    <w:rsid w:val="00CC76AD"/>
    <w:rsid w:val="00CD00E4"/>
    <w:rsid w:val="00CD0F75"/>
    <w:rsid w:val="00CD2054"/>
    <w:rsid w:val="00CD22A7"/>
    <w:rsid w:val="00CD25AF"/>
    <w:rsid w:val="00CD2BEE"/>
    <w:rsid w:val="00CD6C09"/>
    <w:rsid w:val="00CD6DF1"/>
    <w:rsid w:val="00CE032E"/>
    <w:rsid w:val="00CE0752"/>
    <w:rsid w:val="00CE28C8"/>
    <w:rsid w:val="00CE3439"/>
    <w:rsid w:val="00CE372D"/>
    <w:rsid w:val="00CE3D1C"/>
    <w:rsid w:val="00CE4853"/>
    <w:rsid w:val="00CE4863"/>
    <w:rsid w:val="00CE51ED"/>
    <w:rsid w:val="00CE5730"/>
    <w:rsid w:val="00CE7FCF"/>
    <w:rsid w:val="00CF07BA"/>
    <w:rsid w:val="00CF7C62"/>
    <w:rsid w:val="00D01A38"/>
    <w:rsid w:val="00D01C1B"/>
    <w:rsid w:val="00D0287E"/>
    <w:rsid w:val="00D03B66"/>
    <w:rsid w:val="00D04842"/>
    <w:rsid w:val="00D049D2"/>
    <w:rsid w:val="00D06A73"/>
    <w:rsid w:val="00D0758D"/>
    <w:rsid w:val="00D10473"/>
    <w:rsid w:val="00D126DB"/>
    <w:rsid w:val="00D14CE5"/>
    <w:rsid w:val="00D15227"/>
    <w:rsid w:val="00D160C1"/>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18C5"/>
    <w:rsid w:val="00D42139"/>
    <w:rsid w:val="00D43619"/>
    <w:rsid w:val="00D43BAE"/>
    <w:rsid w:val="00D43BB4"/>
    <w:rsid w:val="00D43D48"/>
    <w:rsid w:val="00D43DCE"/>
    <w:rsid w:val="00D4436A"/>
    <w:rsid w:val="00D449E2"/>
    <w:rsid w:val="00D44D59"/>
    <w:rsid w:val="00D45475"/>
    <w:rsid w:val="00D45A3F"/>
    <w:rsid w:val="00D45F78"/>
    <w:rsid w:val="00D50BEF"/>
    <w:rsid w:val="00D51ED9"/>
    <w:rsid w:val="00D535E8"/>
    <w:rsid w:val="00D5410F"/>
    <w:rsid w:val="00D55535"/>
    <w:rsid w:val="00D55B2F"/>
    <w:rsid w:val="00D55CBC"/>
    <w:rsid w:val="00D560DA"/>
    <w:rsid w:val="00D56206"/>
    <w:rsid w:val="00D5671D"/>
    <w:rsid w:val="00D568C0"/>
    <w:rsid w:val="00D56A41"/>
    <w:rsid w:val="00D57012"/>
    <w:rsid w:val="00D5708D"/>
    <w:rsid w:val="00D614AA"/>
    <w:rsid w:val="00D6192A"/>
    <w:rsid w:val="00D63CD8"/>
    <w:rsid w:val="00D6403F"/>
    <w:rsid w:val="00D643EF"/>
    <w:rsid w:val="00D652C2"/>
    <w:rsid w:val="00D65FF8"/>
    <w:rsid w:val="00D667A8"/>
    <w:rsid w:val="00D66911"/>
    <w:rsid w:val="00D6708F"/>
    <w:rsid w:val="00D705E7"/>
    <w:rsid w:val="00D709A7"/>
    <w:rsid w:val="00D71E15"/>
    <w:rsid w:val="00D72268"/>
    <w:rsid w:val="00D72A08"/>
    <w:rsid w:val="00D72A4A"/>
    <w:rsid w:val="00D734E2"/>
    <w:rsid w:val="00D73FDD"/>
    <w:rsid w:val="00D74C06"/>
    <w:rsid w:val="00D751BB"/>
    <w:rsid w:val="00D767B8"/>
    <w:rsid w:val="00D777D0"/>
    <w:rsid w:val="00D80338"/>
    <w:rsid w:val="00D83AD2"/>
    <w:rsid w:val="00D83B69"/>
    <w:rsid w:val="00D84788"/>
    <w:rsid w:val="00D90059"/>
    <w:rsid w:val="00D90180"/>
    <w:rsid w:val="00D9067A"/>
    <w:rsid w:val="00D912CD"/>
    <w:rsid w:val="00D91865"/>
    <w:rsid w:val="00D91D7D"/>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2B7A"/>
    <w:rsid w:val="00DC5A89"/>
    <w:rsid w:val="00DC7F85"/>
    <w:rsid w:val="00DD07E8"/>
    <w:rsid w:val="00DD1715"/>
    <w:rsid w:val="00DD20DA"/>
    <w:rsid w:val="00DD39EB"/>
    <w:rsid w:val="00DD3A0C"/>
    <w:rsid w:val="00DD3D82"/>
    <w:rsid w:val="00DD5760"/>
    <w:rsid w:val="00DD6570"/>
    <w:rsid w:val="00DD6812"/>
    <w:rsid w:val="00DD6A63"/>
    <w:rsid w:val="00DE184D"/>
    <w:rsid w:val="00DE18AE"/>
    <w:rsid w:val="00DE3EC5"/>
    <w:rsid w:val="00DE53A0"/>
    <w:rsid w:val="00DE56A0"/>
    <w:rsid w:val="00DE578C"/>
    <w:rsid w:val="00DE6E20"/>
    <w:rsid w:val="00DF1FA1"/>
    <w:rsid w:val="00DF21E8"/>
    <w:rsid w:val="00DF2673"/>
    <w:rsid w:val="00DF403D"/>
    <w:rsid w:val="00DF5F36"/>
    <w:rsid w:val="00DF76A2"/>
    <w:rsid w:val="00DF7FE7"/>
    <w:rsid w:val="00E00A68"/>
    <w:rsid w:val="00E00E7A"/>
    <w:rsid w:val="00E02221"/>
    <w:rsid w:val="00E02274"/>
    <w:rsid w:val="00E034CD"/>
    <w:rsid w:val="00E04C0B"/>
    <w:rsid w:val="00E05313"/>
    <w:rsid w:val="00E07683"/>
    <w:rsid w:val="00E104BB"/>
    <w:rsid w:val="00E110E0"/>
    <w:rsid w:val="00E112C4"/>
    <w:rsid w:val="00E116F2"/>
    <w:rsid w:val="00E11EDC"/>
    <w:rsid w:val="00E12F0F"/>
    <w:rsid w:val="00E13643"/>
    <w:rsid w:val="00E13985"/>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413F"/>
    <w:rsid w:val="00E24259"/>
    <w:rsid w:val="00E26399"/>
    <w:rsid w:val="00E26FB4"/>
    <w:rsid w:val="00E31E0E"/>
    <w:rsid w:val="00E31EEA"/>
    <w:rsid w:val="00E3289B"/>
    <w:rsid w:val="00E331E4"/>
    <w:rsid w:val="00E33853"/>
    <w:rsid w:val="00E33BC4"/>
    <w:rsid w:val="00E34DE7"/>
    <w:rsid w:val="00E36ECC"/>
    <w:rsid w:val="00E3701E"/>
    <w:rsid w:val="00E425E8"/>
    <w:rsid w:val="00E44A57"/>
    <w:rsid w:val="00E464DC"/>
    <w:rsid w:val="00E47972"/>
    <w:rsid w:val="00E52487"/>
    <w:rsid w:val="00E53ADE"/>
    <w:rsid w:val="00E5435E"/>
    <w:rsid w:val="00E5496E"/>
    <w:rsid w:val="00E57619"/>
    <w:rsid w:val="00E5761F"/>
    <w:rsid w:val="00E57634"/>
    <w:rsid w:val="00E6364B"/>
    <w:rsid w:val="00E64886"/>
    <w:rsid w:val="00E6521D"/>
    <w:rsid w:val="00E655C7"/>
    <w:rsid w:val="00E66486"/>
    <w:rsid w:val="00E66DD0"/>
    <w:rsid w:val="00E67625"/>
    <w:rsid w:val="00E73FAE"/>
    <w:rsid w:val="00E74C4B"/>
    <w:rsid w:val="00E759C1"/>
    <w:rsid w:val="00E75C1F"/>
    <w:rsid w:val="00E77BFB"/>
    <w:rsid w:val="00E81485"/>
    <w:rsid w:val="00E81943"/>
    <w:rsid w:val="00E8223F"/>
    <w:rsid w:val="00E82429"/>
    <w:rsid w:val="00E85263"/>
    <w:rsid w:val="00E8626A"/>
    <w:rsid w:val="00E87B3B"/>
    <w:rsid w:val="00E90401"/>
    <w:rsid w:val="00E90A9A"/>
    <w:rsid w:val="00E9171F"/>
    <w:rsid w:val="00E91987"/>
    <w:rsid w:val="00E927AE"/>
    <w:rsid w:val="00E931AD"/>
    <w:rsid w:val="00E95260"/>
    <w:rsid w:val="00E97009"/>
    <w:rsid w:val="00E972E5"/>
    <w:rsid w:val="00E97363"/>
    <w:rsid w:val="00E9744F"/>
    <w:rsid w:val="00EA036D"/>
    <w:rsid w:val="00EA0AA6"/>
    <w:rsid w:val="00EA26CC"/>
    <w:rsid w:val="00EA3174"/>
    <w:rsid w:val="00EA3820"/>
    <w:rsid w:val="00EA39F1"/>
    <w:rsid w:val="00EA3B1C"/>
    <w:rsid w:val="00EA4007"/>
    <w:rsid w:val="00EA7250"/>
    <w:rsid w:val="00EB01E9"/>
    <w:rsid w:val="00EB102A"/>
    <w:rsid w:val="00EB2F15"/>
    <w:rsid w:val="00EB3C7D"/>
    <w:rsid w:val="00EB42F8"/>
    <w:rsid w:val="00EB6366"/>
    <w:rsid w:val="00EC0569"/>
    <w:rsid w:val="00EC0B8E"/>
    <w:rsid w:val="00EC3323"/>
    <w:rsid w:val="00EC47F0"/>
    <w:rsid w:val="00EC4F07"/>
    <w:rsid w:val="00EC532E"/>
    <w:rsid w:val="00EC5D68"/>
    <w:rsid w:val="00EC682D"/>
    <w:rsid w:val="00EC6AB7"/>
    <w:rsid w:val="00EC73A9"/>
    <w:rsid w:val="00EC7871"/>
    <w:rsid w:val="00ED0B55"/>
    <w:rsid w:val="00ED1824"/>
    <w:rsid w:val="00ED1BF8"/>
    <w:rsid w:val="00ED276D"/>
    <w:rsid w:val="00ED3FBF"/>
    <w:rsid w:val="00ED5C08"/>
    <w:rsid w:val="00EE1021"/>
    <w:rsid w:val="00EE1363"/>
    <w:rsid w:val="00EE17BE"/>
    <w:rsid w:val="00EE4395"/>
    <w:rsid w:val="00EE4449"/>
    <w:rsid w:val="00EE48D0"/>
    <w:rsid w:val="00EE5913"/>
    <w:rsid w:val="00EE5971"/>
    <w:rsid w:val="00EE5994"/>
    <w:rsid w:val="00EE6C73"/>
    <w:rsid w:val="00EF0DD4"/>
    <w:rsid w:val="00EF451E"/>
    <w:rsid w:val="00EF4D88"/>
    <w:rsid w:val="00EF6226"/>
    <w:rsid w:val="00EF6993"/>
    <w:rsid w:val="00F01F40"/>
    <w:rsid w:val="00F042E4"/>
    <w:rsid w:val="00F076A5"/>
    <w:rsid w:val="00F07C32"/>
    <w:rsid w:val="00F07E5D"/>
    <w:rsid w:val="00F10638"/>
    <w:rsid w:val="00F11309"/>
    <w:rsid w:val="00F13BFB"/>
    <w:rsid w:val="00F140C2"/>
    <w:rsid w:val="00F155A4"/>
    <w:rsid w:val="00F15711"/>
    <w:rsid w:val="00F1577D"/>
    <w:rsid w:val="00F168DA"/>
    <w:rsid w:val="00F179E5"/>
    <w:rsid w:val="00F17C97"/>
    <w:rsid w:val="00F17D28"/>
    <w:rsid w:val="00F17D53"/>
    <w:rsid w:val="00F2087E"/>
    <w:rsid w:val="00F22DEA"/>
    <w:rsid w:val="00F22ED1"/>
    <w:rsid w:val="00F23528"/>
    <w:rsid w:val="00F242B8"/>
    <w:rsid w:val="00F24921"/>
    <w:rsid w:val="00F2503D"/>
    <w:rsid w:val="00F25382"/>
    <w:rsid w:val="00F26518"/>
    <w:rsid w:val="00F26FE2"/>
    <w:rsid w:val="00F273CA"/>
    <w:rsid w:val="00F305C7"/>
    <w:rsid w:val="00F30754"/>
    <w:rsid w:val="00F30EEB"/>
    <w:rsid w:val="00F31563"/>
    <w:rsid w:val="00F31EAD"/>
    <w:rsid w:val="00F32F32"/>
    <w:rsid w:val="00F34C35"/>
    <w:rsid w:val="00F35483"/>
    <w:rsid w:val="00F3549B"/>
    <w:rsid w:val="00F371EB"/>
    <w:rsid w:val="00F40068"/>
    <w:rsid w:val="00F43901"/>
    <w:rsid w:val="00F43A5D"/>
    <w:rsid w:val="00F43A6E"/>
    <w:rsid w:val="00F45B8A"/>
    <w:rsid w:val="00F45C93"/>
    <w:rsid w:val="00F46F7D"/>
    <w:rsid w:val="00F501F3"/>
    <w:rsid w:val="00F52BBE"/>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60B"/>
    <w:rsid w:val="00F732AA"/>
    <w:rsid w:val="00F735B6"/>
    <w:rsid w:val="00F74A00"/>
    <w:rsid w:val="00F80F52"/>
    <w:rsid w:val="00F841CC"/>
    <w:rsid w:val="00F8474A"/>
    <w:rsid w:val="00F85400"/>
    <w:rsid w:val="00F86571"/>
    <w:rsid w:val="00F9075E"/>
    <w:rsid w:val="00F91160"/>
    <w:rsid w:val="00F920AB"/>
    <w:rsid w:val="00F92C0C"/>
    <w:rsid w:val="00F937F7"/>
    <w:rsid w:val="00F94D65"/>
    <w:rsid w:val="00F97FA9"/>
    <w:rsid w:val="00FA00DE"/>
    <w:rsid w:val="00FA11F1"/>
    <w:rsid w:val="00FA1D0A"/>
    <w:rsid w:val="00FA2A43"/>
    <w:rsid w:val="00FA2DCF"/>
    <w:rsid w:val="00FA348F"/>
    <w:rsid w:val="00FA4543"/>
    <w:rsid w:val="00FA4CB4"/>
    <w:rsid w:val="00FA55A7"/>
    <w:rsid w:val="00FA593A"/>
    <w:rsid w:val="00FA65FD"/>
    <w:rsid w:val="00FB3011"/>
    <w:rsid w:val="00FB3C63"/>
    <w:rsid w:val="00FB5E78"/>
    <w:rsid w:val="00FB5FFA"/>
    <w:rsid w:val="00FB624A"/>
    <w:rsid w:val="00FB71EF"/>
    <w:rsid w:val="00FB7FAF"/>
    <w:rsid w:val="00FC074D"/>
    <w:rsid w:val="00FC2494"/>
    <w:rsid w:val="00FC2966"/>
    <w:rsid w:val="00FC435B"/>
    <w:rsid w:val="00FC5A0C"/>
    <w:rsid w:val="00FC5DB6"/>
    <w:rsid w:val="00FD0B9B"/>
    <w:rsid w:val="00FD0BDD"/>
    <w:rsid w:val="00FD22BC"/>
    <w:rsid w:val="00FD42AA"/>
    <w:rsid w:val="00FD4533"/>
    <w:rsid w:val="00FD4B2E"/>
    <w:rsid w:val="00FD4F9D"/>
    <w:rsid w:val="00FD515C"/>
    <w:rsid w:val="00FD6F98"/>
    <w:rsid w:val="00FD7EC8"/>
    <w:rsid w:val="00FE2B78"/>
    <w:rsid w:val="00FE3069"/>
    <w:rsid w:val="00FE365F"/>
    <w:rsid w:val="00FE3EDC"/>
    <w:rsid w:val="00FE58D4"/>
    <w:rsid w:val="00FE5F93"/>
    <w:rsid w:val="00FE654B"/>
    <w:rsid w:val="00FE7601"/>
    <w:rsid w:val="00FF0874"/>
    <w:rsid w:val="00FF0A02"/>
    <w:rsid w:val="00FF0D39"/>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 w:type="paragraph" w:styleId="Header">
    <w:name w:val="header"/>
    <w:basedOn w:val="Normal"/>
    <w:link w:val="HeaderChar"/>
    <w:uiPriority w:val="99"/>
    <w:unhideWhenUsed/>
    <w:rsid w:val="009C2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30E"/>
    <w:rPr>
      <w:sz w:val="24"/>
    </w:rPr>
  </w:style>
  <w:style w:type="paragraph" w:styleId="Footer">
    <w:name w:val="footer"/>
    <w:basedOn w:val="Normal"/>
    <w:link w:val="FooterChar"/>
    <w:uiPriority w:val="99"/>
    <w:unhideWhenUsed/>
    <w:rsid w:val="009C2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30E"/>
    <w:rPr>
      <w:sz w:val="24"/>
    </w:rPr>
  </w:style>
  <w:style w:type="character" w:styleId="PageNumber">
    <w:name w:val="page number"/>
    <w:basedOn w:val="DefaultParagraphFont"/>
    <w:uiPriority w:val="99"/>
    <w:semiHidden/>
    <w:unhideWhenUsed/>
    <w:rsid w:val="004F3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2.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4.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 template</Template>
  <TotalTime>189</TotalTime>
  <Pages>78</Pages>
  <Words>20815</Words>
  <Characters>118648</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146</cp:revision>
  <dcterms:created xsi:type="dcterms:W3CDTF">2025-02-19T16:38:00Z</dcterms:created>
  <dcterms:modified xsi:type="dcterms:W3CDTF">2025-03-18T19:00:00Z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