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D7C1D" w14:textId="77777777" w:rsidR="00AA5AD7" w:rsidRPr="00F22ED1" w:rsidRDefault="00AA5AD7" w:rsidP="00AA5AD7">
      <w:pPr>
        <w:pStyle w:val="Heading1"/>
        <w:rPr>
          <w:rFonts w:eastAsia="Times New Roman"/>
        </w:rPr>
      </w:pPr>
      <w:bookmarkStart w:id="0" w:name="_Toc190088151"/>
      <w:r w:rsidRPr="00F22ED1">
        <w:rPr>
          <w:rFonts w:eastAsia="Times New Roman"/>
        </w:rPr>
        <w:t>Study 3</w:t>
      </w:r>
      <w:bookmarkEnd w:id="0"/>
    </w:p>
    <w:p w14:paraId="257368E4" w14:textId="54797C85" w:rsidR="00E46869" w:rsidRPr="00F22ED1" w:rsidRDefault="00E46869" w:rsidP="00E46869">
      <w:pPr>
        <w:keepNext/>
        <w:keepLines/>
        <w:spacing w:after="0" w:afterAutospacing="1" w:line="480" w:lineRule="auto"/>
        <w:outlineLvl w:val="1"/>
        <w:rPr>
          <w:ins w:id="1" w:author="Duan, Sean (MU-Student)" w:date="2025-03-27T10:00:00Z" w16du:dateUtc="2025-03-27T15:00:00Z"/>
          <w:rFonts w:ascii="Calibri Light" w:eastAsia="Times New Roman" w:hAnsi="Calibri Light" w:cs="Times New Roman"/>
          <w:b/>
          <w:bCs/>
          <w:kern w:val="0"/>
          <w:sz w:val="28"/>
          <w:szCs w:val="28"/>
          <w14:ligatures w14:val="none"/>
        </w:rPr>
      </w:pPr>
      <w:bookmarkStart w:id="2" w:name="_Toc190088152"/>
      <w:ins w:id="3" w:author="Duan, Sean (MU-Student)" w:date="2025-03-27T10:00:00Z" w16du:dateUtc="2025-03-27T15:00:00Z">
        <w:r>
          <w:rPr>
            <w:rFonts w:ascii="Calibri Light" w:eastAsia="Times New Roman" w:hAnsi="Calibri Light" w:cs="Times New Roman"/>
            <w:b/>
            <w:bCs/>
            <w:kern w:val="0"/>
            <w:sz w:val="28"/>
            <w:szCs w:val="28"/>
            <w14:ligatures w14:val="none"/>
          </w:rPr>
          <w:t>Introduction</w:t>
        </w:r>
      </w:ins>
    </w:p>
    <w:p w14:paraId="3467BE53" w14:textId="3832163B" w:rsidR="00431240" w:rsidRDefault="0048648F" w:rsidP="00AA5AD7">
      <w:pPr>
        <w:keepNext/>
        <w:keepLines/>
        <w:spacing w:after="0" w:afterAutospacing="1" w:line="480" w:lineRule="auto"/>
        <w:outlineLvl w:val="1"/>
        <w:rPr>
          <w:ins w:id="4" w:author="Duan, Sean (MU-Student)" w:date="2025-03-27T10:00:00Z" w16du:dateUtc="2025-03-27T15:00:00Z"/>
          <w:rFonts w:ascii="Calibri Light" w:eastAsia="Times New Roman" w:hAnsi="Calibri Light" w:cs="Times New Roman"/>
          <w:b/>
          <w:bCs/>
          <w:kern w:val="0"/>
          <w:sz w:val="28"/>
          <w:szCs w:val="28"/>
          <w14:ligatures w14:val="none"/>
        </w:rPr>
      </w:pPr>
      <w:moveToRangeStart w:id="5" w:author="Duan, Sean (MU-Student)" w:date="2025-03-27T10:00:00Z" w:name="move193962057"/>
      <w:commentRangeStart w:id="6"/>
      <w:moveTo w:id="7" w:author="Duan, Sean (MU-Student)" w:date="2025-03-27T10:00:00Z" w16du:dateUtc="2025-03-27T15:00:00Z">
        <w:r w:rsidRPr="005B579D">
          <w:rPr>
            <w:rFonts w:ascii="Calibri" w:hAnsi="Calibri" w:cs="Calibri"/>
            <w:szCs w:val="28"/>
          </w:rPr>
          <w:t>We predicted this due to previous literature indicating that high levels of moral conviction inoculate individuals from the effects of social consensus; however, this has not been experimentally tested previously.</w:t>
        </w:r>
        <w:commentRangeEnd w:id="6"/>
        <w:r>
          <w:rPr>
            <w:rStyle w:val="CommentReference"/>
          </w:rPr>
          <w:commentReference w:id="6"/>
        </w:r>
      </w:moveTo>
      <w:moveToRangeEnd w:id="5"/>
    </w:p>
    <w:p w14:paraId="0C9F47AB" w14:textId="191421F7" w:rsidR="00AA5AD7" w:rsidRPr="00F22ED1" w:rsidRDefault="00AA5AD7" w:rsidP="00AA5AD7">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F22ED1">
        <w:rPr>
          <w:rFonts w:ascii="Calibri Light" w:eastAsia="Times New Roman" w:hAnsi="Calibri Light" w:cs="Times New Roman"/>
          <w:b/>
          <w:bCs/>
          <w:kern w:val="0"/>
          <w:sz w:val="28"/>
          <w:szCs w:val="28"/>
          <w14:ligatures w14:val="none"/>
        </w:rPr>
        <w:t>Method</w:t>
      </w:r>
      <w:bookmarkEnd w:id="2"/>
    </w:p>
    <w:p w14:paraId="558D2A82" w14:textId="467D82EB" w:rsidR="00AA5AD7" w:rsidRPr="00F22ED1" w:rsidRDefault="00AA5AD7" w:rsidP="00AA5AD7">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w:t>
      </w:r>
      <w:r>
        <w:rPr>
          <w:rFonts w:ascii="Calibri" w:hAnsi="Calibri" w:cs="Calibri"/>
          <w:sz w:val="24"/>
          <w:szCs w:val="24"/>
        </w:rPr>
        <w:t>3</w:t>
      </w:r>
      <w:r w:rsidRPr="00F22ED1">
        <w:rPr>
          <w:rFonts w:ascii="Calibri" w:hAnsi="Calibri" w:cs="Calibri"/>
          <w:sz w:val="24"/>
          <w:szCs w:val="24"/>
        </w:rPr>
        <w:t xml:space="preserve"> </w:t>
      </w:r>
      <w:r>
        <w:rPr>
          <w:rFonts w:ascii="Calibri" w:hAnsi="Calibri" w:cs="Calibri"/>
          <w:sz w:val="24"/>
          <w:szCs w:val="24"/>
        </w:rPr>
        <w:t>analyzed the</w:t>
      </w:r>
      <w:r w:rsidRPr="00F22ED1">
        <w:rPr>
          <w:rFonts w:ascii="Calibri" w:hAnsi="Calibri" w:cs="Calibri"/>
          <w:sz w:val="24"/>
          <w:szCs w:val="24"/>
        </w:rPr>
        <w:t xml:space="preserve"> interaction between moral conviction and social consensus</w:t>
      </w:r>
      <w:r>
        <w:rPr>
          <w:rFonts w:ascii="Calibri" w:hAnsi="Calibri" w:cs="Calibri"/>
          <w:sz w:val="24"/>
          <w:szCs w:val="24"/>
        </w:rPr>
        <w:t xml:space="preserve"> on </w:t>
      </w:r>
      <w:commentRangeStart w:id="8"/>
      <w:del w:id="9" w:author="Duan, Sean (MU-Student)" w:date="2025-03-27T09:33:00Z" w16du:dateUtc="2025-03-27T14:33:00Z">
        <w:r w:rsidDel="002C0BA1">
          <w:rPr>
            <w:rFonts w:ascii="Calibri" w:hAnsi="Calibri" w:cs="Calibri"/>
            <w:sz w:val="24"/>
            <w:szCs w:val="24"/>
          </w:rPr>
          <w:delText>polarized beliefs</w:delText>
        </w:r>
      </w:del>
      <w:ins w:id="10" w:author="Duan, Sean (MU-Student)" w:date="2025-03-27T09:33:00Z" w16du:dateUtc="2025-03-27T14:33:00Z">
        <w:r w:rsidR="002C0BA1">
          <w:rPr>
            <w:rFonts w:ascii="Calibri" w:hAnsi="Calibri" w:cs="Calibri"/>
            <w:sz w:val="24"/>
            <w:szCs w:val="24"/>
          </w:rPr>
          <w:t>a series of polarized and non-polarized beliefs</w:t>
        </w:r>
      </w:ins>
      <w:r w:rsidRPr="00F22ED1">
        <w:rPr>
          <w:rFonts w:ascii="Calibri" w:hAnsi="Calibri" w:cs="Calibri"/>
          <w:sz w:val="24"/>
          <w:szCs w:val="24"/>
        </w:rPr>
        <w:t xml:space="preserve"> </w:t>
      </w:r>
      <w:commentRangeEnd w:id="8"/>
      <w:r w:rsidR="00F61B85">
        <w:rPr>
          <w:rStyle w:val="CommentReference"/>
        </w:rPr>
        <w:commentReference w:id="8"/>
      </w:r>
      <w:r w:rsidRPr="00F22ED1">
        <w:rPr>
          <w:rFonts w:ascii="Calibri" w:hAnsi="Calibri" w:cs="Calibri"/>
          <w:sz w:val="24"/>
          <w:szCs w:val="24"/>
        </w:rPr>
        <w:t xml:space="preserve">using a 2x2 within-subjects design. Participants </w:t>
      </w:r>
      <w:r>
        <w:rPr>
          <w:rFonts w:ascii="Calibri" w:hAnsi="Calibri" w:cs="Calibri"/>
          <w:sz w:val="24"/>
          <w:szCs w:val="24"/>
        </w:rPr>
        <w:t xml:space="preserve">were </w:t>
      </w:r>
      <w:r w:rsidRPr="00F22ED1">
        <w:rPr>
          <w:rFonts w:ascii="Calibri" w:hAnsi="Calibri" w:cs="Calibri"/>
          <w:sz w:val="24"/>
          <w:szCs w:val="24"/>
        </w:rPr>
        <w:t xml:space="preserve">randomly assigned to one of two social consensus (low vs. high) and moral conviction manipulation conditions (moral responsibility vs. </w:t>
      </w:r>
      <w:r>
        <w:rPr>
          <w:rFonts w:ascii="Calibri" w:hAnsi="Calibri" w:cs="Calibri"/>
          <w:sz w:val="24"/>
          <w:szCs w:val="24"/>
        </w:rPr>
        <w:t xml:space="preserve">pragmatic </w:t>
      </w:r>
      <w:r w:rsidRPr="00F22ED1">
        <w:rPr>
          <w:rFonts w:ascii="Calibri" w:hAnsi="Calibri" w:cs="Calibri"/>
          <w:sz w:val="24"/>
          <w:szCs w:val="24"/>
        </w:rPr>
        <w:t xml:space="preserve">framing). The primary outcome, </w:t>
      </w:r>
      <w:r w:rsidR="00C251A2">
        <w:rPr>
          <w:rFonts w:ascii="Calibri" w:hAnsi="Calibri" w:cs="Calibri"/>
          <w:sz w:val="24"/>
          <w:szCs w:val="24"/>
        </w:rPr>
        <w:t>support for [topic]</w:t>
      </w:r>
      <w:r w:rsidRPr="00F22ED1">
        <w:rPr>
          <w:rFonts w:ascii="Calibri" w:hAnsi="Calibri" w:cs="Calibri"/>
          <w:sz w:val="24"/>
          <w:szCs w:val="24"/>
        </w:rPr>
        <w:t>, w</w:t>
      </w:r>
      <w:r>
        <w:rPr>
          <w:rFonts w:ascii="Calibri" w:hAnsi="Calibri" w:cs="Calibri"/>
          <w:sz w:val="24"/>
          <w:szCs w:val="24"/>
        </w:rPr>
        <w:t>as</w:t>
      </w:r>
      <w:r w:rsidRPr="00F22ED1">
        <w:rPr>
          <w:rFonts w:ascii="Calibri" w:hAnsi="Calibri" w:cs="Calibri"/>
          <w:sz w:val="24"/>
          <w:szCs w:val="24"/>
        </w:rPr>
        <w:t xml:space="preserve"> measured both before and after experimental manipulation. </w:t>
      </w:r>
      <w:r w:rsidRPr="00F22ED1">
        <w:rPr>
          <w:rFonts w:ascii="Calibri" w:eastAsia="Calibri" w:hAnsi="Calibri" w:cs="Times New Roman"/>
          <w:kern w:val="0"/>
          <w:sz w:val="24"/>
          <w:szCs w:val="24"/>
          <w14:ligatures w14:val="none"/>
        </w:rPr>
        <w:t xml:space="preserve">The Institutional Review Board at the University of Missouri </w:t>
      </w:r>
      <w:r>
        <w:rPr>
          <w:rFonts w:ascii="Calibri" w:eastAsia="Calibri" w:hAnsi="Calibri" w:cs="Times New Roman"/>
          <w:kern w:val="0"/>
          <w:sz w:val="24"/>
          <w:szCs w:val="24"/>
          <w14:ligatures w14:val="none"/>
        </w:rPr>
        <w:t>reviewed and approved</w:t>
      </w:r>
      <w:r w:rsidRPr="00F22ED1">
        <w:rPr>
          <w:rFonts w:ascii="Calibri" w:eastAsia="Calibri" w:hAnsi="Calibri" w:cs="Times New Roman"/>
          <w:kern w:val="0"/>
          <w:sz w:val="24"/>
          <w:szCs w:val="24"/>
          <w14:ligatures w14:val="none"/>
        </w:rPr>
        <w:t xml:space="preserve"> all submitted materials for Study 3.</w:t>
      </w:r>
    </w:p>
    <w:p w14:paraId="23A4B0B1" w14:textId="77777777" w:rsidR="00AA5AD7" w:rsidRPr="00F22ED1" w:rsidRDefault="00AA5AD7" w:rsidP="00AA5AD7">
      <w:pPr>
        <w:pStyle w:val="NoSpacing"/>
        <w:spacing w:line="480" w:lineRule="auto"/>
      </w:pPr>
    </w:p>
    <w:p w14:paraId="001B4C9F"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11" w:name="_Toc190088153"/>
      <w:r w:rsidRPr="00F22ED1">
        <w:rPr>
          <w:rFonts w:ascii="Calibri Light" w:eastAsia="Times New Roman" w:hAnsi="Calibri Light" w:cs="Times New Roman"/>
          <w:b/>
          <w:i/>
          <w:color w:val="000000"/>
          <w:sz w:val="28"/>
          <w:szCs w:val="24"/>
        </w:rPr>
        <w:t>Participants</w:t>
      </w:r>
      <w:bookmarkEnd w:id="11"/>
    </w:p>
    <w:p w14:paraId="32572CD4" w14:textId="2F90FC7C" w:rsidR="00AA5AD7" w:rsidRPr="00F22ED1"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 xml:space="preserve">A total of 491 undergraduate students </w:t>
      </w:r>
      <w:r w:rsidRPr="00F22ED1">
        <w:rPr>
          <w:rFonts w:ascii="Calibri" w:eastAsia="Calibri" w:hAnsi="Calibri" w:cs="Times New Roman"/>
        </w:rPr>
        <w:t xml:space="preserve">18 years of age or older at the University of Missouri </w:t>
      </w:r>
      <w:r>
        <w:rPr>
          <w:rFonts w:ascii="Calibri" w:eastAsia="Calibri" w:hAnsi="Calibri" w:cs="Times New Roman"/>
        </w:rPr>
        <w:t>participated in this study</w:t>
      </w:r>
      <w:r w:rsidRPr="00F22ED1">
        <w:rPr>
          <w:rFonts w:ascii="Calibri" w:eastAsia="Calibri" w:hAnsi="Calibri" w:cs="Times New Roman"/>
        </w:rPr>
        <w:t xml:space="preserve">. </w:t>
      </w:r>
      <w:r w:rsidRPr="00F22ED1">
        <w:rPr>
          <w:rFonts w:ascii="Calibri" w:eastAsia="Calibri" w:hAnsi="Calibri" w:cs="Times New Roman"/>
          <w:szCs w:val="24"/>
        </w:rPr>
        <w:t>Participants w</w:t>
      </w:r>
      <w:r>
        <w:rPr>
          <w:rFonts w:ascii="Calibri" w:eastAsia="Calibri" w:hAnsi="Calibri" w:cs="Times New Roman"/>
          <w:szCs w:val="24"/>
        </w:rPr>
        <w:t>ere</w:t>
      </w:r>
      <w:r w:rsidRPr="00F22ED1">
        <w:rPr>
          <w:rFonts w:ascii="Calibri" w:eastAsia="Calibri" w:hAnsi="Calibri" w:cs="Times New Roman"/>
          <w:szCs w:val="24"/>
        </w:rPr>
        <w:t xml:space="preserve"> recruited through an online survey platform and offered psychology course credit in exchange for their participation.</w:t>
      </w:r>
      <w:r w:rsidRPr="00F22ED1">
        <w:rPr>
          <w:rFonts w:ascii="Calibri" w:eastAsia="Calibri" w:hAnsi="Calibri" w:cs="Times New Roman"/>
        </w:rPr>
        <w:t xml:space="preserve"> Participants </w:t>
      </w:r>
      <w:r>
        <w:rPr>
          <w:rFonts w:ascii="Calibri" w:eastAsia="Calibri" w:hAnsi="Calibri" w:cs="Times New Roman"/>
        </w:rPr>
        <w:t>were</w:t>
      </w:r>
      <w:r w:rsidRPr="00F22ED1">
        <w:rPr>
          <w:rFonts w:ascii="Calibri" w:eastAsia="Calibri" w:hAnsi="Calibri" w:cs="Times New Roman"/>
        </w:rPr>
        <w:t xml:space="preserve"> asked to select categories that best described their race/ethnicity.</w:t>
      </w:r>
      <w:ins w:id="12" w:author="Duan, Sean (MU-Student)" w:date="2025-03-27T09:34:00Z" w16du:dateUtc="2025-03-27T14:34:00Z">
        <w:r w:rsidR="00230AAC" w:rsidRPr="00230AAC">
          <w:t xml:space="preserve"> </w:t>
        </w:r>
        <w:r w:rsidR="00230AAC" w:rsidRPr="00230AAC">
          <w:rPr>
            <w:rFonts w:ascii="Calibri" w:eastAsia="Calibri" w:hAnsi="Calibri" w:cs="Times New Roman"/>
          </w:rPr>
          <w:t>Participants self-</w:t>
        </w:r>
        <w:r w:rsidR="00230AAC" w:rsidRPr="00230AAC">
          <w:rPr>
            <w:rFonts w:ascii="Calibri" w:eastAsia="Calibri" w:hAnsi="Calibri" w:cs="Times New Roman"/>
          </w:rPr>
          <w:lastRenderedPageBreak/>
          <w:t>identified as: White (</w:t>
        </w:r>
      </w:ins>
      <w:ins w:id="13" w:author="Duan, Sean (MU-Student)" w:date="2025-03-27T09:38:00Z" w16du:dateUtc="2025-03-27T14:38:00Z">
        <w:r w:rsidR="00006FA0">
          <w:rPr>
            <w:rFonts w:ascii="Calibri" w:eastAsia="Calibri" w:hAnsi="Calibri" w:cs="Times New Roman"/>
          </w:rPr>
          <w:t>90</w:t>
        </w:r>
      </w:ins>
      <w:ins w:id="14" w:author="Duan, Sean (MU-Student)" w:date="2025-03-27T09:34:00Z" w16du:dateUtc="2025-03-27T14:34:00Z">
        <w:r w:rsidR="00230AAC" w:rsidRPr="00230AAC">
          <w:rPr>
            <w:rFonts w:ascii="Calibri" w:eastAsia="Calibri" w:hAnsi="Calibri" w:cs="Times New Roman"/>
          </w:rPr>
          <w:t>%), Black (</w:t>
        </w:r>
      </w:ins>
      <w:ins w:id="15" w:author="Duan, Sean (MU-Student)" w:date="2025-03-27T09:38:00Z" w16du:dateUtc="2025-03-27T14:38:00Z">
        <w:r w:rsidR="00006FA0">
          <w:rPr>
            <w:rFonts w:ascii="Calibri" w:eastAsia="Calibri" w:hAnsi="Calibri" w:cs="Times New Roman"/>
          </w:rPr>
          <w:t>6</w:t>
        </w:r>
      </w:ins>
      <w:ins w:id="16" w:author="Duan, Sean (MU-Student)" w:date="2025-03-27T09:34:00Z" w16du:dateUtc="2025-03-27T14:34:00Z">
        <w:r w:rsidR="00230AAC" w:rsidRPr="00230AAC">
          <w:rPr>
            <w:rFonts w:ascii="Calibri" w:eastAsia="Calibri" w:hAnsi="Calibri" w:cs="Times New Roman"/>
          </w:rPr>
          <w:t>.</w:t>
        </w:r>
      </w:ins>
      <w:ins w:id="17" w:author="Duan, Sean (MU-Student)" w:date="2025-03-27T09:37:00Z" w16du:dateUtc="2025-03-27T14:37:00Z">
        <w:r w:rsidR="00AE71A9">
          <w:rPr>
            <w:rFonts w:ascii="Calibri" w:eastAsia="Calibri" w:hAnsi="Calibri" w:cs="Times New Roman"/>
          </w:rPr>
          <w:t>1</w:t>
        </w:r>
      </w:ins>
      <w:ins w:id="18" w:author="Duan, Sean (MU-Student)" w:date="2025-03-27T09:34:00Z" w16du:dateUtc="2025-03-27T14:34:00Z">
        <w:r w:rsidR="00230AAC" w:rsidRPr="00230AAC">
          <w:rPr>
            <w:rFonts w:ascii="Calibri" w:eastAsia="Calibri" w:hAnsi="Calibri" w:cs="Times New Roman"/>
          </w:rPr>
          <w:t>%), Hispanic (</w:t>
        </w:r>
      </w:ins>
      <w:ins w:id="19" w:author="Duan, Sean (MU-Student)" w:date="2025-03-27T09:39:00Z" w16du:dateUtc="2025-03-27T14:39:00Z">
        <w:r w:rsidR="001C072A">
          <w:rPr>
            <w:rFonts w:ascii="Calibri" w:eastAsia="Calibri" w:hAnsi="Calibri" w:cs="Times New Roman"/>
          </w:rPr>
          <w:t>5</w:t>
        </w:r>
      </w:ins>
      <w:ins w:id="20" w:author="Duan, Sean (MU-Student)" w:date="2025-03-27T09:34:00Z" w16du:dateUtc="2025-03-27T14:34:00Z">
        <w:r w:rsidR="00230AAC" w:rsidRPr="00230AAC">
          <w:rPr>
            <w:rFonts w:ascii="Calibri" w:eastAsia="Calibri" w:hAnsi="Calibri" w:cs="Times New Roman"/>
          </w:rPr>
          <w:t>.7%), Asian (</w:t>
        </w:r>
      </w:ins>
      <w:ins w:id="21" w:author="Duan, Sean (MU-Student)" w:date="2025-03-27T09:39:00Z" w16du:dateUtc="2025-03-27T14:39:00Z">
        <w:r w:rsidR="00D42DC9">
          <w:rPr>
            <w:rFonts w:ascii="Calibri" w:eastAsia="Calibri" w:hAnsi="Calibri" w:cs="Times New Roman"/>
          </w:rPr>
          <w:t>4</w:t>
        </w:r>
      </w:ins>
      <w:ins w:id="22" w:author="Duan, Sean (MU-Student)" w:date="2025-03-27T09:34:00Z" w16du:dateUtc="2025-03-27T14:34:00Z">
        <w:r w:rsidR="00230AAC" w:rsidRPr="00230AAC">
          <w:rPr>
            <w:rFonts w:ascii="Calibri" w:eastAsia="Calibri" w:hAnsi="Calibri" w:cs="Times New Roman"/>
          </w:rPr>
          <w:t>.</w:t>
        </w:r>
      </w:ins>
      <w:ins w:id="23" w:author="Duan, Sean (MU-Student)" w:date="2025-03-27T09:39:00Z" w16du:dateUtc="2025-03-27T14:39:00Z">
        <w:r w:rsidR="00D42DC9">
          <w:rPr>
            <w:rFonts w:ascii="Calibri" w:eastAsia="Calibri" w:hAnsi="Calibri" w:cs="Times New Roman"/>
          </w:rPr>
          <w:t>5</w:t>
        </w:r>
      </w:ins>
      <w:ins w:id="24" w:author="Duan, Sean (MU-Student)" w:date="2025-03-27T09:34:00Z" w16du:dateUtc="2025-03-27T14:34:00Z">
        <w:r w:rsidR="00230AAC" w:rsidRPr="00230AAC">
          <w:rPr>
            <w:rFonts w:ascii="Calibri" w:eastAsia="Calibri" w:hAnsi="Calibri" w:cs="Times New Roman"/>
          </w:rPr>
          <w:t>%), Native American (</w:t>
        </w:r>
      </w:ins>
      <w:ins w:id="25" w:author="Duan, Sean (MU-Student)" w:date="2025-03-27T09:39:00Z" w16du:dateUtc="2025-03-27T14:39:00Z">
        <w:r w:rsidR="00D42DC9">
          <w:rPr>
            <w:rFonts w:ascii="Calibri" w:eastAsia="Calibri" w:hAnsi="Calibri" w:cs="Times New Roman"/>
          </w:rPr>
          <w:t>1</w:t>
        </w:r>
      </w:ins>
      <w:ins w:id="26" w:author="Duan, Sean (MU-Student)" w:date="2025-03-27T09:34:00Z" w16du:dateUtc="2025-03-27T14:34:00Z">
        <w:r w:rsidR="00230AAC" w:rsidRPr="00230AAC">
          <w:rPr>
            <w:rFonts w:ascii="Calibri" w:eastAsia="Calibri" w:hAnsi="Calibri" w:cs="Times New Roman"/>
          </w:rPr>
          <w:t>.</w:t>
        </w:r>
      </w:ins>
      <w:ins w:id="27" w:author="Duan, Sean (MU-Student)" w:date="2025-03-27T09:39:00Z" w16du:dateUtc="2025-03-27T14:39:00Z">
        <w:r w:rsidR="00D42DC9">
          <w:rPr>
            <w:rFonts w:ascii="Calibri" w:eastAsia="Calibri" w:hAnsi="Calibri" w:cs="Times New Roman"/>
          </w:rPr>
          <w:t>2</w:t>
        </w:r>
      </w:ins>
      <w:ins w:id="28" w:author="Duan, Sean (MU-Student)" w:date="2025-03-27T09:34:00Z" w16du:dateUtc="2025-03-27T14:34:00Z">
        <w:r w:rsidR="00230AAC" w:rsidRPr="00230AAC">
          <w:rPr>
            <w:rFonts w:ascii="Calibri" w:eastAsia="Calibri" w:hAnsi="Calibri" w:cs="Times New Roman"/>
          </w:rPr>
          <w:t xml:space="preserve">%), </w:t>
        </w:r>
      </w:ins>
      <w:ins w:id="29" w:author="Duan, Sean (MU-Student)" w:date="2025-03-27T09:39:00Z" w16du:dateUtc="2025-03-27T14:39:00Z">
        <w:r w:rsidR="00EC0F8D">
          <w:rPr>
            <w:rFonts w:ascii="Calibri" w:eastAsia="Calibri" w:hAnsi="Calibri" w:cs="Times New Roman"/>
          </w:rPr>
          <w:t xml:space="preserve">or </w:t>
        </w:r>
      </w:ins>
      <w:ins w:id="30" w:author="Duan, Sean (MU-Student)" w:date="2025-03-27T09:34:00Z" w16du:dateUtc="2025-03-27T14:34:00Z">
        <w:r w:rsidR="00230AAC" w:rsidRPr="00230AAC">
          <w:rPr>
            <w:rFonts w:ascii="Calibri" w:eastAsia="Calibri" w:hAnsi="Calibri" w:cs="Times New Roman"/>
          </w:rPr>
          <w:t>‘other’ (</w:t>
        </w:r>
      </w:ins>
      <w:ins w:id="31" w:author="Duan, Sean (MU-Student)" w:date="2025-03-27T09:40:00Z" w16du:dateUtc="2025-03-27T14:40:00Z">
        <w:r w:rsidR="00B75599">
          <w:rPr>
            <w:rFonts w:ascii="Calibri" w:eastAsia="Calibri" w:hAnsi="Calibri" w:cs="Times New Roman"/>
          </w:rPr>
          <w:t>0</w:t>
        </w:r>
      </w:ins>
      <w:ins w:id="32" w:author="Duan, Sean (MU-Student)" w:date="2025-03-27T09:34:00Z" w16du:dateUtc="2025-03-27T14:34:00Z">
        <w:r w:rsidR="00230AAC" w:rsidRPr="00230AAC">
          <w:rPr>
            <w:rFonts w:ascii="Calibri" w:eastAsia="Calibri" w:hAnsi="Calibri" w:cs="Times New Roman"/>
          </w:rPr>
          <w:t>.</w:t>
        </w:r>
      </w:ins>
      <w:ins w:id="33" w:author="Duan, Sean (MU-Student)" w:date="2025-03-27T09:40:00Z" w16du:dateUtc="2025-03-27T14:40:00Z">
        <w:r w:rsidR="00B75599">
          <w:rPr>
            <w:rFonts w:ascii="Calibri" w:eastAsia="Calibri" w:hAnsi="Calibri" w:cs="Times New Roman"/>
          </w:rPr>
          <w:t>8</w:t>
        </w:r>
      </w:ins>
      <w:ins w:id="34" w:author="Duan, Sean (MU-Student)" w:date="2025-03-27T09:34:00Z" w16du:dateUtc="2025-03-27T14:34:00Z">
        <w:r w:rsidR="00230AAC" w:rsidRPr="00230AAC">
          <w:rPr>
            <w:rFonts w:ascii="Calibri" w:eastAsia="Calibri" w:hAnsi="Calibri" w:cs="Times New Roman"/>
          </w:rPr>
          <w:t xml:space="preserve">%). </w:t>
        </w:r>
      </w:ins>
      <w:r w:rsidRPr="00F22ED1">
        <w:rPr>
          <w:rFonts w:ascii="Calibri" w:eastAsia="Calibri" w:hAnsi="Calibri" w:cs="Times New Roman"/>
        </w:rPr>
        <w:t xml:space="preserve"> Participants also self-select</w:t>
      </w:r>
      <w:r>
        <w:rPr>
          <w:rFonts w:ascii="Calibri" w:eastAsia="Calibri" w:hAnsi="Calibri" w:cs="Times New Roman"/>
        </w:rPr>
        <w:t>ed</w:t>
      </w:r>
      <w:r w:rsidRPr="00F22ED1">
        <w:rPr>
          <w:rFonts w:ascii="Calibri" w:eastAsia="Calibri" w:hAnsi="Calibri" w:cs="Times New Roman"/>
        </w:rPr>
        <w:t xml:space="preserve"> their preferred gender </w:t>
      </w:r>
      <w:commentRangeStart w:id="35"/>
      <w:r w:rsidRPr="00F22ED1">
        <w:rPr>
          <w:rFonts w:ascii="Calibri" w:eastAsia="Calibri" w:hAnsi="Calibri" w:cs="Times New Roman"/>
        </w:rPr>
        <w:t>identity</w:t>
      </w:r>
      <w:commentRangeEnd w:id="35"/>
      <w:r w:rsidR="00067799">
        <w:rPr>
          <w:rStyle w:val="CommentReference"/>
        </w:rPr>
        <w:commentReference w:id="35"/>
      </w:r>
      <w:r w:rsidRPr="00F22ED1">
        <w:rPr>
          <w:rFonts w:ascii="Calibri" w:eastAsia="Calibri" w:hAnsi="Calibri" w:cs="Times New Roman"/>
        </w:rPr>
        <w:t>.</w:t>
      </w:r>
      <w:ins w:id="36" w:author="Duan, Sean (MU-Student)" w:date="2025-03-27T09:34:00Z" w16du:dateUtc="2025-03-27T14:34:00Z">
        <w:r w:rsidR="00230AAC">
          <w:rPr>
            <w:rFonts w:ascii="Calibri" w:eastAsia="Calibri" w:hAnsi="Calibri" w:cs="Times New Roman"/>
          </w:rPr>
          <w:t xml:space="preserve"> </w:t>
        </w:r>
      </w:ins>
      <w:ins w:id="37" w:author="Duan, Sean (MU-Student)" w:date="2025-03-27T09:35:00Z" w16du:dateUtc="2025-03-27T14:35:00Z">
        <w:r w:rsidR="00230AAC" w:rsidRPr="00F22ED1">
          <w:rPr>
            <w:rFonts w:ascii="Calibri" w:eastAsia="Calibri" w:hAnsi="Calibri" w:cs="Times New Roman"/>
          </w:rPr>
          <w:t>6</w:t>
        </w:r>
      </w:ins>
      <w:ins w:id="38" w:author="Duan, Sean (MU-Student)" w:date="2025-03-27T09:40:00Z" w16du:dateUtc="2025-03-27T14:40:00Z">
        <w:r w:rsidR="005E6C20">
          <w:rPr>
            <w:rFonts w:ascii="Calibri" w:eastAsia="Calibri" w:hAnsi="Calibri" w:cs="Times New Roman"/>
          </w:rPr>
          <w:t>9</w:t>
        </w:r>
      </w:ins>
      <w:ins w:id="39" w:author="Duan, Sean (MU-Student)" w:date="2025-03-27T09:35:00Z" w16du:dateUtc="2025-03-27T14:35:00Z">
        <w:r w:rsidR="00230AAC" w:rsidRPr="00F22ED1">
          <w:rPr>
            <w:rFonts w:ascii="Calibri" w:eastAsia="Calibri" w:hAnsi="Calibri" w:cs="Times New Roman"/>
          </w:rPr>
          <w:t>% participants identified as ‘Female’, 3</w:t>
        </w:r>
      </w:ins>
      <w:ins w:id="40" w:author="Duan, Sean (MU-Student)" w:date="2025-03-27T09:40:00Z" w16du:dateUtc="2025-03-27T14:40:00Z">
        <w:r w:rsidR="00564C2C">
          <w:rPr>
            <w:rFonts w:ascii="Calibri" w:eastAsia="Calibri" w:hAnsi="Calibri" w:cs="Times New Roman"/>
          </w:rPr>
          <w:t>0</w:t>
        </w:r>
      </w:ins>
      <w:ins w:id="41" w:author="Duan, Sean (MU-Student)" w:date="2025-03-27T09:35:00Z" w16du:dateUtc="2025-03-27T14:35:00Z">
        <w:r w:rsidR="00230AAC" w:rsidRPr="00F22ED1">
          <w:rPr>
            <w:rFonts w:ascii="Calibri" w:eastAsia="Calibri" w:hAnsi="Calibri" w:cs="Times New Roman"/>
          </w:rPr>
          <w:t xml:space="preserve">% ‘Male’, </w:t>
        </w:r>
      </w:ins>
      <w:ins w:id="42" w:author="Duan, Sean (MU-Student)" w:date="2025-03-27T09:40:00Z" w16du:dateUtc="2025-03-27T14:40:00Z">
        <w:r w:rsidR="00F743FF">
          <w:rPr>
            <w:rFonts w:ascii="Calibri" w:eastAsia="Calibri" w:hAnsi="Calibri" w:cs="Times New Roman"/>
          </w:rPr>
          <w:t>and 0</w:t>
        </w:r>
      </w:ins>
      <w:ins w:id="43" w:author="Duan, Sean (MU-Student)" w:date="2025-03-27T09:35:00Z" w16du:dateUtc="2025-03-27T14:35:00Z">
        <w:r w:rsidR="00230AAC" w:rsidRPr="00F22ED1">
          <w:rPr>
            <w:rFonts w:ascii="Calibri" w:eastAsia="Calibri" w:hAnsi="Calibri" w:cs="Times New Roman"/>
          </w:rPr>
          <w:t xml:space="preserve">.4% </w:t>
        </w:r>
      </w:ins>
      <w:ins w:id="44" w:author="Duan, Sean (MU-Student)" w:date="2025-03-27T09:40:00Z" w16du:dateUtc="2025-03-27T14:40:00Z">
        <w:r w:rsidR="00345A59">
          <w:rPr>
            <w:rFonts w:ascii="Calibri" w:eastAsia="Calibri" w:hAnsi="Calibri" w:cs="Times New Roman"/>
          </w:rPr>
          <w:t xml:space="preserve">as </w:t>
        </w:r>
      </w:ins>
      <w:ins w:id="45" w:author="Duan, Sean (MU-Student)" w:date="2025-03-27T09:35:00Z" w16du:dateUtc="2025-03-27T14:35:00Z">
        <w:r w:rsidR="00230AAC" w:rsidRPr="00F22ED1">
          <w:rPr>
            <w:rFonts w:ascii="Calibri" w:eastAsia="Calibri" w:hAnsi="Calibri" w:cs="Times New Roman"/>
          </w:rPr>
          <w:t xml:space="preserve">‘Gender Variant or Nonconforming’. They ranged in age from 18 to </w:t>
        </w:r>
      </w:ins>
      <w:ins w:id="46" w:author="Duan, Sean (MU-Student)" w:date="2025-03-27T09:41:00Z" w16du:dateUtc="2025-03-27T14:41:00Z">
        <w:r w:rsidR="008416E8">
          <w:rPr>
            <w:rFonts w:ascii="Calibri" w:eastAsia="Calibri" w:hAnsi="Calibri" w:cs="Times New Roman"/>
          </w:rPr>
          <w:t>46</w:t>
        </w:r>
      </w:ins>
      <w:ins w:id="47" w:author="Duan, Sean (MU-Student)" w:date="2025-03-27T09:35:00Z" w16du:dateUtc="2025-03-27T14:35:00Z">
        <w:r w:rsidR="00230AAC" w:rsidRPr="00F22ED1">
          <w:rPr>
            <w:rFonts w:ascii="Calibri" w:eastAsia="Calibri" w:hAnsi="Calibri" w:cs="Times New Roman"/>
          </w:rPr>
          <w:t xml:space="preserve"> years (</w:t>
        </w:r>
        <w:r w:rsidR="00230AAC" w:rsidRPr="00F22ED1">
          <w:rPr>
            <w:rFonts w:ascii="Calibri" w:eastAsia="Calibri" w:hAnsi="Calibri" w:cs="Times New Roman"/>
            <w:i/>
            <w:iCs/>
          </w:rPr>
          <w:t xml:space="preserve">M </w:t>
        </w:r>
        <w:r w:rsidR="00230AAC" w:rsidRPr="00F22ED1">
          <w:rPr>
            <w:rFonts w:ascii="Calibri" w:eastAsia="Calibri" w:hAnsi="Calibri" w:cs="Times New Roman"/>
          </w:rPr>
          <w:t>= 18.</w:t>
        </w:r>
      </w:ins>
      <w:ins w:id="48" w:author="Duan, Sean (MU-Student)" w:date="2025-03-27T09:41:00Z" w16du:dateUtc="2025-03-27T14:41:00Z">
        <w:r w:rsidR="008416E8">
          <w:rPr>
            <w:rFonts w:ascii="Calibri" w:eastAsia="Calibri" w:hAnsi="Calibri" w:cs="Times New Roman"/>
          </w:rPr>
          <w:t>7</w:t>
        </w:r>
      </w:ins>
      <w:ins w:id="49" w:author="Duan, Sean (MU-Student)" w:date="2025-03-27T09:35:00Z" w16du:dateUtc="2025-03-27T14:35:00Z">
        <w:r w:rsidR="00230AAC" w:rsidRPr="00F22ED1">
          <w:rPr>
            <w:rFonts w:ascii="Calibri" w:eastAsia="Calibri" w:hAnsi="Calibri" w:cs="Times New Roman"/>
          </w:rPr>
          <w:t xml:space="preserve">, </w:t>
        </w:r>
        <w:r w:rsidR="00230AAC" w:rsidRPr="00F22ED1">
          <w:rPr>
            <w:rFonts w:ascii="Calibri" w:eastAsia="Calibri" w:hAnsi="Calibri" w:cs="Times New Roman"/>
            <w:i/>
            <w:iCs/>
          </w:rPr>
          <w:t>SD</w:t>
        </w:r>
        <w:r w:rsidR="00230AAC" w:rsidRPr="00F22ED1">
          <w:rPr>
            <w:rFonts w:ascii="Calibri" w:eastAsia="Calibri" w:hAnsi="Calibri" w:cs="Times New Roman"/>
          </w:rPr>
          <w:t xml:space="preserve"> = </w:t>
        </w:r>
      </w:ins>
      <w:ins w:id="50" w:author="Duan, Sean (MU-Student)" w:date="2025-03-27T09:41:00Z" w16du:dateUtc="2025-03-27T14:41:00Z">
        <w:r w:rsidR="008416E8">
          <w:rPr>
            <w:rFonts w:ascii="Calibri" w:eastAsia="Calibri" w:hAnsi="Calibri" w:cs="Times New Roman"/>
          </w:rPr>
          <w:t>2.07</w:t>
        </w:r>
      </w:ins>
      <w:ins w:id="51" w:author="Duan, Sean (MU-Student)" w:date="2025-03-27T09:35:00Z" w16du:dateUtc="2025-03-27T14:35:00Z">
        <w:r w:rsidR="00230AAC" w:rsidRPr="00F22ED1">
          <w:rPr>
            <w:rFonts w:ascii="Calibri" w:eastAsia="Calibri" w:hAnsi="Calibri" w:cs="Times New Roman"/>
          </w:rPr>
          <w:t>).</w:t>
        </w:r>
      </w:ins>
    </w:p>
    <w:p w14:paraId="555F9C47"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90088154"/>
      <w:r w:rsidRPr="00F22ED1">
        <w:rPr>
          <w:rFonts w:ascii="Calibri Light" w:eastAsia="Times New Roman" w:hAnsi="Calibri Light" w:cs="Times New Roman"/>
          <w:b/>
          <w:i/>
          <w:color w:val="000000"/>
          <w:sz w:val="28"/>
          <w:szCs w:val="24"/>
        </w:rPr>
        <w:t>Materials and Procedure</w:t>
      </w:r>
      <w:bookmarkEnd w:id="52"/>
    </w:p>
    <w:p w14:paraId="4FFB4129" w14:textId="5E041954" w:rsidR="00AA5AD7" w:rsidRPr="008A667C"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t>
      </w:r>
      <w:del w:id="53" w:author="Shaffer, Victoria" w:date="2025-03-21T10:37:00Z" w16du:dateUtc="2025-03-21T15:37:00Z">
        <w:r w:rsidDel="00223ECB">
          <w:rPr>
            <w:rFonts w:ascii="Calibri" w:eastAsia="Calibri" w:hAnsi="Calibri" w:cs="Times New Roman"/>
            <w:kern w:val="0"/>
            <w:szCs w:val="24"/>
            <w14:ligatures w14:val="none"/>
          </w:rPr>
          <w:delText>began</w:delText>
        </w:r>
        <w:r w:rsidRPr="00F22ED1" w:rsidDel="00223ECB">
          <w:rPr>
            <w:rFonts w:ascii="Calibri" w:eastAsia="Calibri" w:hAnsi="Calibri" w:cs="Times New Roman"/>
            <w:kern w:val="0"/>
            <w:szCs w:val="24"/>
            <w14:ligatures w14:val="none"/>
          </w:rPr>
          <w:delText xml:space="preserve"> by reading our cover letter and providing consent. Next, they </w:delText>
        </w:r>
        <w:r w:rsidDel="00223ECB">
          <w:rPr>
            <w:rFonts w:ascii="Calibri" w:eastAsia="Calibri" w:hAnsi="Calibri" w:cs="Times New Roman"/>
            <w:kern w:val="0"/>
            <w:szCs w:val="24"/>
            <w14:ligatures w14:val="none"/>
          </w:rPr>
          <w:delText xml:space="preserve">were </w:delText>
        </w:r>
        <w:r w:rsidRPr="00F22ED1" w:rsidDel="00223ECB">
          <w:rPr>
            <w:rFonts w:ascii="Calibri" w:eastAsia="Calibri" w:hAnsi="Calibri" w:cs="Times New Roman"/>
            <w:kern w:val="0"/>
            <w:szCs w:val="24"/>
            <w14:ligatures w14:val="none"/>
          </w:rPr>
          <w:delText xml:space="preserve">provided with </w:delText>
        </w:r>
      </w:del>
      <w:ins w:id="54" w:author="Shaffer, Victoria" w:date="2025-03-21T10:37:00Z" w16du:dateUtc="2025-03-21T15:37:00Z">
        <w:r w:rsidR="00223ECB">
          <w:rPr>
            <w:rFonts w:ascii="Calibri" w:eastAsia="Calibri" w:hAnsi="Calibri" w:cs="Times New Roman"/>
            <w:kern w:val="0"/>
            <w:szCs w:val="24"/>
            <w14:ligatures w14:val="none"/>
          </w:rPr>
          <w:t xml:space="preserve">first completed </w:t>
        </w:r>
      </w:ins>
      <w:r w:rsidRPr="00F22ED1">
        <w:rPr>
          <w:rFonts w:ascii="Calibri" w:eastAsia="Calibri" w:hAnsi="Calibri" w:cs="Times New Roman"/>
          <w:kern w:val="0"/>
          <w:szCs w:val="24"/>
          <w14:ligatures w14:val="none"/>
        </w:rPr>
        <w:t xml:space="preserve">the Ethical Standards of Judgement Questionnaire. Then, for </w:t>
      </w:r>
      <w:r>
        <w:rPr>
          <w:rFonts w:ascii="Calibri" w:eastAsia="Calibri" w:hAnsi="Calibri" w:cs="Times New Roman"/>
          <w:kern w:val="0"/>
          <w:szCs w:val="24"/>
          <w14:ligatures w14:val="none"/>
        </w:rPr>
        <w:t xml:space="preserve">each of </w:t>
      </w:r>
      <w:del w:id="55" w:author="Shaffer, Victoria" w:date="2025-03-21T10:37:00Z" w16du:dateUtc="2025-03-21T15:37:00Z">
        <w:r w:rsidDel="00223ECB">
          <w:rPr>
            <w:rFonts w:ascii="Calibri" w:eastAsia="Calibri" w:hAnsi="Calibri" w:cs="Times New Roman"/>
            <w:kern w:val="0"/>
            <w:szCs w:val="24"/>
            <w14:ligatures w14:val="none"/>
          </w:rPr>
          <w:delText xml:space="preserve">our </w:delText>
        </w:r>
      </w:del>
      <w:ins w:id="56" w:author="Shaffer, Victoria" w:date="2025-03-21T10:37:00Z" w16du:dateUtc="2025-03-21T15:37:00Z">
        <w:r w:rsidR="00223ECB">
          <w:rPr>
            <w:rFonts w:ascii="Calibri" w:eastAsia="Calibri" w:hAnsi="Calibri" w:cs="Times New Roman"/>
            <w:kern w:val="0"/>
            <w:szCs w:val="24"/>
            <w14:ligatures w14:val="none"/>
          </w:rPr>
          <w:t xml:space="preserve">the </w:t>
        </w:r>
      </w:ins>
      <w:r>
        <w:rPr>
          <w:rFonts w:ascii="Calibri" w:eastAsia="Calibri" w:hAnsi="Calibri" w:cs="Times New Roman"/>
          <w:kern w:val="0"/>
          <w:szCs w:val="24"/>
          <w14:ligatures w14:val="none"/>
        </w:rPr>
        <w:t xml:space="preserve">three </w:t>
      </w:r>
      <w:del w:id="57" w:author="Shaffer, Victoria" w:date="2025-03-21T10:37:00Z" w16du:dateUtc="2025-03-21T15:37:00Z">
        <w:r w:rsidR="00456A99" w:rsidDel="00223ECB">
          <w:rPr>
            <w:rFonts w:ascii="Calibri" w:eastAsia="Calibri" w:hAnsi="Calibri" w:cs="Times New Roman"/>
            <w:kern w:val="0"/>
            <w:szCs w:val="24"/>
            <w14:ligatures w14:val="none"/>
          </w:rPr>
          <w:delText>[</w:delText>
        </w:r>
      </w:del>
      <w:r w:rsidR="00456A99">
        <w:rPr>
          <w:rFonts w:ascii="Calibri" w:eastAsia="Calibri" w:hAnsi="Calibri" w:cs="Times New Roman"/>
          <w:kern w:val="0"/>
          <w:szCs w:val="24"/>
          <w14:ligatures w14:val="none"/>
        </w:rPr>
        <w:t>topics</w:t>
      </w:r>
      <w:del w:id="58" w:author="Shaffer, Victoria" w:date="2025-03-21T10:37:00Z" w16du:dateUtc="2025-03-21T15:37:00Z">
        <w:r w:rsidR="00456A99" w:rsidDel="00223ECB">
          <w:rPr>
            <w:rFonts w:ascii="Calibri" w:eastAsia="Calibri" w:hAnsi="Calibri" w:cs="Times New Roman"/>
            <w:kern w:val="0"/>
            <w:szCs w:val="24"/>
            <w14:ligatures w14:val="none"/>
          </w:rPr>
          <w:delText>]</w:delText>
        </w:r>
      </w:del>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capital punishment, and usage of AI in the workplace)</w:t>
      </w:r>
      <w:r w:rsidRPr="00F22ED1">
        <w:rPr>
          <w:rFonts w:ascii="Calibri" w:eastAsia="Calibri" w:hAnsi="Calibri" w:cs="Times New Roman"/>
          <w:kern w:val="0"/>
          <w:szCs w:val="24"/>
          <w14:ligatures w14:val="none"/>
        </w:rPr>
        <w:t xml:space="preserve">, participants </w:t>
      </w:r>
      <w:r>
        <w:rPr>
          <w:rFonts w:ascii="Calibri" w:eastAsia="Calibri" w:hAnsi="Calibri" w:cs="Times New Roman"/>
          <w:kern w:val="0"/>
          <w:szCs w:val="24"/>
          <w14:ligatures w14:val="none"/>
        </w:rPr>
        <w:t>provided</w:t>
      </w:r>
      <w:r w:rsidRPr="00F22ED1">
        <w:rPr>
          <w:rFonts w:ascii="Calibri" w:eastAsia="Calibri" w:hAnsi="Calibri" w:cs="Times New Roman"/>
          <w:kern w:val="0"/>
          <w:szCs w:val="24"/>
          <w14:ligatures w14:val="none"/>
        </w:rPr>
        <w:t xml:space="preserve"> their</w:t>
      </w:r>
      <w:r>
        <w:rPr>
          <w:rFonts w:ascii="Calibri" w:eastAsia="Calibri" w:hAnsi="Calibri" w:cs="Times New Roman"/>
          <w:kern w:val="0"/>
          <w:szCs w:val="24"/>
          <w14:ligatures w14:val="none"/>
        </w:rPr>
        <w:t xml:space="preserve"> initial</w:t>
      </w:r>
      <w:r w:rsidRPr="00F22ED1">
        <w:rPr>
          <w:rFonts w:ascii="Calibri" w:eastAsia="Calibri" w:hAnsi="Calibri" w:cs="Times New Roman"/>
          <w:kern w:val="0"/>
          <w:szCs w:val="24"/>
          <w14:ligatures w14:val="none"/>
        </w:rPr>
        <w:t xml:space="preserve"> level of support for the </w:t>
      </w:r>
      <w:del w:id="59" w:author="Shaffer, Victoria" w:date="2025-03-21T10:37:00Z" w16du:dateUtc="2025-03-21T15:37:00Z">
        <w:r w:rsidR="00C15038" w:rsidDel="00223ECB">
          <w:rPr>
            <w:rFonts w:ascii="Calibri" w:eastAsia="Calibri" w:hAnsi="Calibri" w:cs="Times New Roman"/>
            <w:kern w:val="0"/>
            <w:szCs w:val="24"/>
            <w14:ligatures w14:val="none"/>
          </w:rPr>
          <w:delText>[</w:delText>
        </w:r>
      </w:del>
      <w:r w:rsidR="00C15038">
        <w:rPr>
          <w:rFonts w:ascii="Calibri" w:eastAsia="Calibri" w:hAnsi="Calibri" w:cs="Times New Roman"/>
          <w:kern w:val="0"/>
          <w:szCs w:val="24"/>
          <w14:ligatures w14:val="none"/>
        </w:rPr>
        <w:t>topic</w:t>
      </w:r>
      <w:del w:id="60" w:author="Shaffer, Victoria" w:date="2025-03-21T10:37:00Z" w16du:dateUtc="2025-03-21T15:37:00Z">
        <w:r w:rsidR="00C15038" w:rsidDel="00223ECB">
          <w:rPr>
            <w:rFonts w:ascii="Calibri" w:eastAsia="Calibri" w:hAnsi="Calibri" w:cs="Times New Roman"/>
            <w:kern w:val="0"/>
            <w:szCs w:val="24"/>
            <w14:ligatures w14:val="none"/>
          </w:rPr>
          <w:delText>]</w:delText>
        </w:r>
      </w:del>
      <w:r w:rsidRPr="00F22ED1">
        <w:rPr>
          <w:rFonts w:ascii="Calibri" w:eastAsia="Calibri" w:hAnsi="Calibri" w:cs="Times New Roman"/>
          <w:kern w:val="0"/>
          <w:szCs w:val="24"/>
          <w14:ligatures w14:val="none"/>
        </w:rPr>
        <w:t xml:space="preserve"> (</w:t>
      </w:r>
      <w:del w:id="61" w:author="Shaffer, Victoria" w:date="2025-03-21T10:37:00Z" w16du:dateUtc="2025-03-21T15:37:00Z">
        <w:r w:rsidRPr="00F22ED1" w:rsidDel="00223ECB">
          <w:rPr>
            <w:rFonts w:ascii="Calibri" w:eastAsia="Calibri" w:hAnsi="Calibri" w:cs="Times New Roman"/>
            <w:kern w:val="0"/>
            <w:szCs w:val="24"/>
            <w14:ligatures w14:val="none"/>
          </w:rPr>
          <w:delText xml:space="preserve">our </w:delText>
        </w:r>
      </w:del>
      <w:ins w:id="62" w:author="Shaffer, Victoria" w:date="2025-03-21T10:37:00Z" w16du:dateUtc="2025-03-21T15:37:00Z">
        <w:r w:rsidR="00223ECB">
          <w:rPr>
            <w:rFonts w:ascii="Calibri" w:eastAsia="Calibri" w:hAnsi="Calibri" w:cs="Times New Roman"/>
            <w:kern w:val="0"/>
            <w:szCs w:val="24"/>
            <w14:ligatures w14:val="none"/>
          </w:rPr>
          <w:t xml:space="preserve">the </w:t>
        </w:r>
      </w:ins>
      <w:r w:rsidRPr="00F22ED1">
        <w:rPr>
          <w:rFonts w:ascii="Calibri" w:eastAsia="Calibri" w:hAnsi="Calibri" w:cs="Times New Roman"/>
          <w:kern w:val="0"/>
          <w:szCs w:val="24"/>
          <w14:ligatures w14:val="none"/>
        </w:rPr>
        <w:t>primary outcome), as well as how much moral conviction they have regarding their position.</w:t>
      </w:r>
      <w:r>
        <w:rPr>
          <w:rFonts w:ascii="Calibri" w:eastAsia="Calibri" w:hAnsi="Calibri" w:cs="Times New Roman"/>
          <w:kern w:val="0"/>
          <w:szCs w:val="24"/>
          <w14:ligatures w14:val="none"/>
        </w:rPr>
        <w:t xml:space="preserve"> Additionally, our participants self-reported their level of familiarity with each </w:t>
      </w:r>
      <w:del w:id="63" w:author="Shaffer, Victoria" w:date="2025-03-21T10:37:00Z" w16du:dateUtc="2025-03-21T15:37:00Z">
        <w:r w:rsidR="00FD491D" w:rsidDel="00223ECB">
          <w:rPr>
            <w:rFonts w:ascii="Calibri" w:eastAsia="Calibri" w:hAnsi="Calibri" w:cs="Times New Roman"/>
            <w:kern w:val="0"/>
            <w:szCs w:val="24"/>
            <w14:ligatures w14:val="none"/>
          </w:rPr>
          <w:delText>[</w:delText>
        </w:r>
      </w:del>
      <w:r>
        <w:rPr>
          <w:rFonts w:ascii="Calibri" w:eastAsia="Calibri" w:hAnsi="Calibri" w:cs="Times New Roman"/>
          <w:kern w:val="0"/>
          <w:szCs w:val="24"/>
          <w14:ligatures w14:val="none"/>
        </w:rPr>
        <w:t>topic</w:t>
      </w:r>
      <w:del w:id="64" w:author="Shaffer, Victoria" w:date="2025-03-21T10:37:00Z" w16du:dateUtc="2025-03-21T15:37:00Z">
        <w:r w:rsidR="00FD491D" w:rsidDel="00223ECB">
          <w:rPr>
            <w:rFonts w:ascii="Calibri" w:eastAsia="Calibri" w:hAnsi="Calibri" w:cs="Times New Roman"/>
            <w:kern w:val="0"/>
            <w:szCs w:val="24"/>
            <w14:ligatures w14:val="none"/>
          </w:rPr>
          <w:delText>]</w:delText>
        </w:r>
      </w:del>
      <w:r>
        <w:rPr>
          <w:rFonts w:ascii="Calibri" w:eastAsia="Calibri" w:hAnsi="Calibri" w:cs="Times New Roman"/>
          <w:kern w:val="0"/>
          <w:szCs w:val="24"/>
          <w14:ligatures w14:val="none"/>
        </w:rPr>
        <w:t>, as well as their openness to changing their mind.</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The three topics selected were designed to vary in general political orientation towards the topic, as well as the level of familiarity. Support for universal health care and capital punishment is traditionally associated with diametrically opposed political leanings (e.g., conservatives tend to support capital punishment and liberals tend to support universal health care), furthermore, both topics have been actively discussed in the US for decades, and thus Americans likely have reasonable familiarity with them</w:t>
      </w:r>
      <w:r w:rsidR="00500047">
        <w:rPr>
          <w:rFonts w:ascii="Calibri" w:eastAsia="Calibri" w:hAnsi="Calibri" w:cs="Times New Roman"/>
          <w:kern w:val="0"/>
          <w:szCs w:val="24"/>
          <w14:ligatures w14:val="none"/>
        </w:rPr>
        <w:t xml:space="preserve"> (</w:t>
      </w:r>
      <w:r w:rsidR="00960487" w:rsidRPr="002E5A2C">
        <w:rPr>
          <w:rFonts w:ascii="Calibri" w:eastAsia="Calibri" w:hAnsi="Calibri" w:cs="Times New Roman"/>
          <w:kern w:val="0"/>
          <w:szCs w:val="24"/>
          <w:highlight w:val="yellow"/>
          <w14:ligatures w14:val="none"/>
        </w:rPr>
        <w:t xml:space="preserve">Stein, 2017; </w:t>
      </w:r>
      <w:r w:rsidR="00500047" w:rsidRPr="002E5A2C">
        <w:rPr>
          <w:rFonts w:ascii="Calibri" w:eastAsia="Calibri" w:hAnsi="Calibri" w:cs="Times New Roman"/>
          <w:kern w:val="0"/>
          <w:szCs w:val="24"/>
          <w:highlight w:val="yellow"/>
          <w14:ligatures w14:val="none"/>
        </w:rPr>
        <w:t>B</w:t>
      </w:r>
      <w:r w:rsidR="00500047" w:rsidRPr="00960487">
        <w:rPr>
          <w:rFonts w:ascii="Calibri" w:eastAsia="Calibri" w:hAnsi="Calibri" w:cs="Times New Roman"/>
          <w:kern w:val="0"/>
          <w:szCs w:val="24"/>
          <w:highlight w:val="yellow"/>
          <w14:ligatures w14:val="none"/>
        </w:rPr>
        <w:t>ump</w:t>
      </w:r>
      <w:r w:rsidR="00960487" w:rsidRPr="00960487">
        <w:rPr>
          <w:rFonts w:ascii="Calibri" w:eastAsia="Calibri" w:hAnsi="Calibri" w:cs="Times New Roman"/>
          <w:kern w:val="0"/>
          <w:szCs w:val="24"/>
          <w:highlight w:val="yellow"/>
          <w14:ligatures w14:val="none"/>
        </w:rPr>
        <w:t>,</w:t>
      </w:r>
      <w:r w:rsidR="00500047" w:rsidRPr="00960487">
        <w:rPr>
          <w:rFonts w:ascii="Calibri" w:eastAsia="Calibri" w:hAnsi="Calibri" w:cs="Times New Roman"/>
          <w:kern w:val="0"/>
          <w:szCs w:val="24"/>
          <w:highlight w:val="yellow"/>
          <w14:ligatures w14:val="none"/>
        </w:rPr>
        <w:t xml:space="preserve"> 2015</w:t>
      </w:r>
      <w:r w:rsidR="00500047">
        <w:rPr>
          <w:rFonts w:ascii="Calibri" w:eastAsia="Calibri" w:hAnsi="Calibri" w:cs="Times New Roman"/>
          <w:kern w:val="0"/>
          <w:szCs w:val="24"/>
          <w14:ligatures w14:val="none"/>
        </w:rPr>
        <w:t>)</w:t>
      </w:r>
      <w:r>
        <w:rPr>
          <w:rFonts w:ascii="Calibri" w:eastAsia="Calibri" w:hAnsi="Calibri" w:cs="Times New Roman"/>
          <w:kern w:val="0"/>
          <w:szCs w:val="24"/>
          <w14:ligatures w14:val="none"/>
        </w:rPr>
        <w:t>. Usage of AI in the workplace was chosen as a topic explicitly because of its high level of novelty. The usage of AI is not currently seen in a politically polarized way, and the</w:t>
      </w:r>
      <w:r w:rsidR="00701834">
        <w:rPr>
          <w:rFonts w:ascii="Calibri" w:eastAsia="Calibri" w:hAnsi="Calibri" w:cs="Times New Roman"/>
          <w:kern w:val="0"/>
          <w:szCs w:val="24"/>
          <w14:ligatures w14:val="none"/>
        </w:rPr>
        <w:t xml:space="preserve"> public does not have the</w:t>
      </w:r>
      <w:r>
        <w:rPr>
          <w:rFonts w:ascii="Calibri" w:eastAsia="Calibri" w:hAnsi="Calibri" w:cs="Times New Roman"/>
          <w:kern w:val="0"/>
          <w:szCs w:val="24"/>
          <w14:ligatures w14:val="none"/>
        </w:rPr>
        <w:t xml:space="preserve"> same level of familiarity as the other two topics, given its relative newness</w:t>
      </w:r>
      <w:r w:rsidR="00773F96">
        <w:rPr>
          <w:rFonts w:ascii="Calibri" w:eastAsia="Calibri" w:hAnsi="Calibri" w:cs="Times New Roman"/>
          <w:kern w:val="0"/>
          <w:szCs w:val="24"/>
          <w14:ligatures w14:val="none"/>
        </w:rPr>
        <w:t xml:space="preserve"> </w:t>
      </w:r>
      <w:r w:rsidR="00773F96" w:rsidRPr="00773F96">
        <w:rPr>
          <w:rFonts w:ascii="Calibri" w:eastAsia="Calibri" w:hAnsi="Calibri" w:cs="Times New Roman"/>
          <w:kern w:val="0"/>
          <w:szCs w:val="24"/>
          <w:highlight w:val="yellow"/>
          <w14:ligatures w14:val="none"/>
        </w:rPr>
        <w:t>(Fast &amp; Horvitz, 2017)</w:t>
      </w:r>
      <w:r>
        <w:rPr>
          <w:rFonts w:ascii="Calibri" w:eastAsia="Calibri" w:hAnsi="Calibri" w:cs="Times New Roman"/>
          <w:kern w:val="0"/>
          <w:szCs w:val="24"/>
          <w14:ligatures w14:val="none"/>
        </w:rPr>
        <w:t>.</w:t>
      </w:r>
    </w:p>
    <w:p w14:paraId="74FF94EA" w14:textId="69C3CFF9"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del w:id="65" w:author="Shaffer, Victoria" w:date="2025-03-21T10:38:00Z" w16du:dateUtc="2025-03-21T15:38:00Z">
        <w:r w:rsidRPr="00F22ED1" w:rsidDel="00EB22FE">
          <w:rPr>
            <w:rFonts w:ascii="Calibri" w:eastAsia="Calibri" w:hAnsi="Calibri" w:cs="Times New Roman"/>
            <w:kern w:val="0"/>
            <w:szCs w:val="24"/>
            <w14:ligatures w14:val="none"/>
          </w:rPr>
          <w:lastRenderedPageBreak/>
          <w:delText xml:space="preserve">Next, as </w:delText>
        </w:r>
      </w:del>
      <w:ins w:id="66" w:author="Shaffer, Victoria" w:date="2025-03-21T10:38:00Z" w16du:dateUtc="2025-03-21T15:38:00Z">
        <w:r w:rsidR="00EB22FE">
          <w:rPr>
            <w:rFonts w:ascii="Calibri" w:eastAsia="Calibri" w:hAnsi="Calibri" w:cs="Times New Roman"/>
            <w:kern w:val="0"/>
            <w:szCs w:val="24"/>
            <w14:ligatures w14:val="none"/>
          </w:rPr>
          <w:t xml:space="preserve">As </w:t>
        </w:r>
      </w:ins>
      <w:r w:rsidRPr="00F22ED1">
        <w:rPr>
          <w:rFonts w:ascii="Calibri" w:eastAsia="Calibri" w:hAnsi="Calibri" w:cs="Times New Roman"/>
          <w:kern w:val="0"/>
          <w:szCs w:val="24"/>
          <w14:ligatures w14:val="none"/>
        </w:rPr>
        <w:t xml:space="preserve">in Study 2,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w:t>
      </w:r>
      <w:ins w:id="67" w:author="Shaffer, Victoria" w:date="2025-03-21T10:38:00Z" w16du:dateUtc="2025-03-21T15:38:00Z">
        <w:r w:rsidR="00EB22FE">
          <w:rPr>
            <w:rFonts w:ascii="Calibri" w:eastAsia="Calibri" w:hAnsi="Calibri" w:cs="Times New Roman"/>
            <w:kern w:val="0"/>
            <w:szCs w:val="24"/>
            <w14:ligatures w14:val="none"/>
          </w:rPr>
          <w:t xml:space="preserve">then </w:t>
        </w:r>
      </w:ins>
      <w:r w:rsidRPr="00F22ED1">
        <w:rPr>
          <w:rFonts w:ascii="Calibri" w:eastAsia="Calibri" w:hAnsi="Calibri" w:cs="Times New Roman"/>
          <w:kern w:val="0"/>
          <w:szCs w:val="24"/>
          <w14:ligatures w14:val="none"/>
        </w:rPr>
        <w:t xml:space="preserve">asked to read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short essay</w:t>
      </w:r>
      <w:r>
        <w:rPr>
          <w:rFonts w:ascii="Calibri" w:eastAsia="Calibri" w:hAnsi="Calibri" w:cs="Times New Roman"/>
          <w:kern w:val="0"/>
          <w:szCs w:val="24"/>
          <w14:ligatures w14:val="none"/>
        </w:rPr>
        <w:t>s</w:t>
      </w:r>
      <w:r w:rsidRPr="00F22ED1">
        <w:rPr>
          <w:rFonts w:ascii="Calibri" w:eastAsia="Calibri" w:hAnsi="Calibri" w:cs="Times New Roman"/>
          <w:kern w:val="0"/>
          <w:szCs w:val="24"/>
          <w14:ligatures w14:val="none"/>
        </w:rPr>
        <w:t xml:space="preserve"> about </w:t>
      </w:r>
      <w:r>
        <w:rPr>
          <w:rFonts w:ascii="Calibri" w:eastAsia="Calibri" w:hAnsi="Calibri" w:cs="Times New Roman"/>
          <w:kern w:val="0"/>
          <w:szCs w:val="24"/>
          <w14:ligatures w14:val="none"/>
        </w:rPr>
        <w:t>u</w:t>
      </w:r>
      <w:r w:rsidRPr="00F22ED1">
        <w:rPr>
          <w:rFonts w:ascii="Calibri" w:eastAsia="Calibri" w:hAnsi="Calibri" w:cs="Times New Roman"/>
          <w:kern w:val="0"/>
          <w:szCs w:val="24"/>
          <w14:ligatures w14:val="none"/>
        </w:rPr>
        <w:t xml:space="preserve">niversal </w:t>
      </w:r>
      <w:r>
        <w:rPr>
          <w:rFonts w:ascii="Calibri" w:eastAsia="Calibri" w:hAnsi="Calibri" w:cs="Times New Roman"/>
          <w:kern w:val="0"/>
          <w:szCs w:val="24"/>
          <w14:ligatures w14:val="none"/>
        </w:rPr>
        <w:t>h</w:t>
      </w:r>
      <w:r w:rsidRPr="00F22ED1">
        <w:rPr>
          <w:rFonts w:ascii="Calibri" w:eastAsia="Calibri" w:hAnsi="Calibri" w:cs="Times New Roman"/>
          <w:kern w:val="0"/>
          <w:szCs w:val="24"/>
          <w14:ligatures w14:val="none"/>
        </w:rPr>
        <w:t xml:space="preserve">ealth </w:t>
      </w:r>
      <w:r>
        <w:rPr>
          <w:rFonts w:ascii="Calibri" w:eastAsia="Calibri" w:hAnsi="Calibri" w:cs="Times New Roman"/>
          <w:kern w:val="0"/>
          <w:szCs w:val="24"/>
          <w14:ligatures w14:val="none"/>
        </w:rPr>
        <w:t>c</w:t>
      </w:r>
      <w:r w:rsidRPr="00F22ED1">
        <w:rPr>
          <w:rFonts w:ascii="Calibri" w:eastAsia="Calibri" w:hAnsi="Calibri" w:cs="Times New Roman"/>
          <w:kern w:val="0"/>
          <w:szCs w:val="24"/>
          <w14:ligatures w14:val="none"/>
        </w:rPr>
        <w:t>are</w:t>
      </w:r>
      <w:r>
        <w:rPr>
          <w:rFonts w:ascii="Calibri" w:eastAsia="Calibri" w:hAnsi="Calibri" w:cs="Times New Roman"/>
          <w:kern w:val="0"/>
          <w:szCs w:val="24"/>
          <w14:ligatures w14:val="none"/>
        </w:rPr>
        <w:t>, capital punishment, and the usage of AI in the workplace</w:t>
      </w:r>
      <w:r w:rsidRPr="00F22ED1">
        <w:rPr>
          <w:rFonts w:ascii="Calibri" w:eastAsia="Calibri" w:hAnsi="Calibri" w:cs="Times New Roman"/>
          <w:kern w:val="0"/>
          <w:szCs w:val="24"/>
          <w14:ligatures w14:val="none"/>
        </w:rPr>
        <w:t xml:space="preserve"> designed to manipulate the perception of moral conviction. They </w:t>
      </w:r>
      <w:r>
        <w:rPr>
          <w:rFonts w:ascii="Calibri" w:eastAsia="Calibri" w:hAnsi="Calibri" w:cs="Times New Roman"/>
          <w:kern w:val="0"/>
          <w:szCs w:val="24"/>
          <w14:ligatures w14:val="none"/>
        </w:rPr>
        <w:t xml:space="preserve">were </w:t>
      </w:r>
      <w:r w:rsidRPr="00F22ED1">
        <w:rPr>
          <w:rFonts w:ascii="Calibri" w:eastAsia="Calibri" w:hAnsi="Calibri" w:cs="Times New Roman"/>
          <w:kern w:val="0"/>
          <w:szCs w:val="24"/>
          <w14:ligatures w14:val="none"/>
        </w:rPr>
        <w:t>randomized</w:t>
      </w:r>
      <w:r>
        <w:rPr>
          <w:rFonts w:ascii="Calibri" w:eastAsia="Calibri" w:hAnsi="Calibri" w:cs="Times New Roman"/>
          <w:kern w:val="0"/>
          <w:szCs w:val="24"/>
          <w14:ligatures w14:val="none"/>
        </w:rPr>
        <w:t xml:space="preserve"> into</w:t>
      </w:r>
      <w:r w:rsidRPr="00F22ED1">
        <w:rPr>
          <w:rFonts w:ascii="Calibri" w:eastAsia="Calibri" w:hAnsi="Calibri" w:cs="Times New Roman"/>
          <w:kern w:val="0"/>
          <w:szCs w:val="24"/>
          <w14:ligatures w14:val="none"/>
        </w:rPr>
        <w:t xml:space="preserve"> one of two conditions: 1) Moral Responsibility or 2) </w:t>
      </w:r>
      <w:r>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t>
      </w:r>
      <w:r>
        <w:rPr>
          <w:rFonts w:ascii="Calibri" w:eastAsia="Calibri" w:hAnsi="Calibri" w:cs="Times New Roman"/>
          <w:kern w:val="0"/>
          <w:szCs w:val="24"/>
          <w14:ligatures w14:val="none"/>
        </w:rPr>
        <w:t>received</w:t>
      </w:r>
      <w:r w:rsidRPr="00F22ED1">
        <w:rPr>
          <w:rFonts w:ascii="Calibri" w:eastAsia="Calibri" w:hAnsi="Calibri" w:cs="Times New Roman"/>
          <w:kern w:val="0"/>
          <w:szCs w:val="24"/>
          <w14:ligatures w14:val="none"/>
        </w:rPr>
        <w:t xml:space="preserve"> t</w:t>
      </w:r>
      <w:r>
        <w:rPr>
          <w:rFonts w:ascii="Calibri" w:eastAsia="Calibri" w:hAnsi="Calibri" w:cs="Times New Roman"/>
          <w:kern w:val="0"/>
          <w:szCs w:val="24"/>
          <w14:ligatures w14:val="none"/>
        </w:rPr>
        <w:t>hree</w:t>
      </w:r>
      <w:r w:rsidRPr="00F22ED1">
        <w:rPr>
          <w:rFonts w:ascii="Calibri" w:eastAsia="Calibri" w:hAnsi="Calibri" w:cs="Times New Roman"/>
          <w:kern w:val="0"/>
          <w:szCs w:val="24"/>
          <w14:ligatures w14:val="none"/>
        </w:rPr>
        <w:t xml:space="preserve"> essays, one on each topic, that all share the same moral framing. </w:t>
      </w:r>
      <w:r>
        <w:rPr>
          <w:rFonts w:ascii="Calibri" w:eastAsia="Calibri" w:hAnsi="Calibri" w:cs="Times New Roman"/>
          <w:kern w:val="0"/>
          <w:szCs w:val="24"/>
          <w14:ligatures w14:val="none"/>
        </w:rPr>
        <w:t xml:space="preserve">As in Study 2, </w:t>
      </w:r>
      <w:del w:id="68" w:author="Shaffer, Victoria" w:date="2025-03-21T10:38:00Z" w16du:dateUtc="2025-03-21T15:38:00Z">
        <w:r w:rsidRPr="00F22ED1" w:rsidDel="00A13155">
          <w:rPr>
            <w:rFonts w:ascii="Calibri" w:eastAsia="Calibri" w:hAnsi="Calibri" w:cs="Times New Roman"/>
            <w:kern w:val="0"/>
            <w:szCs w:val="24"/>
            <w14:ligatures w14:val="none"/>
          </w:rPr>
          <w:delText xml:space="preserve">We </w:delText>
        </w:r>
      </w:del>
      <w:ins w:id="69" w:author="Shaffer, Victoria" w:date="2025-03-21T10:38:00Z" w16du:dateUtc="2025-03-21T15:38:00Z">
        <w:r w:rsidR="00A13155">
          <w:rPr>
            <w:rFonts w:ascii="Calibri" w:eastAsia="Calibri" w:hAnsi="Calibri" w:cs="Times New Roman"/>
            <w:kern w:val="0"/>
            <w:szCs w:val="24"/>
            <w14:ligatures w14:val="none"/>
          </w:rPr>
          <w:t xml:space="preserve">the </w:t>
        </w:r>
      </w:ins>
      <w:del w:id="70" w:author="Shaffer, Victoria" w:date="2025-03-21T10:38:00Z" w16du:dateUtc="2025-03-21T15:38:00Z">
        <w:r w:rsidRPr="00F22ED1" w:rsidDel="00A13155">
          <w:rPr>
            <w:rFonts w:ascii="Calibri" w:eastAsia="Calibri" w:hAnsi="Calibri" w:cs="Times New Roman"/>
            <w:kern w:val="0"/>
            <w:szCs w:val="24"/>
            <w14:ligatures w14:val="none"/>
          </w:rPr>
          <w:delText xml:space="preserve">chose to </w:delText>
        </w:r>
      </w:del>
      <w:r w:rsidRPr="00F22ED1">
        <w:rPr>
          <w:rFonts w:ascii="Calibri" w:eastAsia="Calibri" w:hAnsi="Calibri" w:cs="Times New Roman"/>
          <w:kern w:val="0"/>
          <w:szCs w:val="24"/>
          <w14:ligatures w14:val="none"/>
        </w:rPr>
        <w:t xml:space="preserve">focus </w:t>
      </w:r>
      <w:ins w:id="71" w:author="Shaffer, Victoria" w:date="2025-03-21T10:38:00Z" w16du:dateUtc="2025-03-21T15:38:00Z">
        <w:r w:rsidR="00A13155">
          <w:rPr>
            <w:rFonts w:ascii="Calibri" w:eastAsia="Calibri" w:hAnsi="Calibri" w:cs="Times New Roman"/>
            <w:kern w:val="0"/>
            <w:szCs w:val="24"/>
            <w14:ligatures w14:val="none"/>
          </w:rPr>
          <w:t xml:space="preserve">was </w:t>
        </w:r>
      </w:ins>
      <w:r w:rsidRPr="00F22ED1">
        <w:rPr>
          <w:rFonts w:ascii="Calibri" w:eastAsia="Calibri" w:hAnsi="Calibri" w:cs="Times New Roman"/>
          <w:kern w:val="0"/>
          <w:szCs w:val="24"/>
          <w14:ligatures w14:val="none"/>
        </w:rPr>
        <w:t xml:space="preserve">on the moral responsibility and </w:t>
      </w:r>
      <w:r>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w:t>
      </w:r>
      <w:r>
        <w:rPr>
          <w:rFonts w:ascii="Calibri" w:eastAsia="Calibri" w:hAnsi="Calibri" w:cs="Times New Roman"/>
          <w:kern w:val="0"/>
          <w:szCs w:val="24"/>
          <w14:ligatures w14:val="none"/>
        </w:rPr>
        <w:t>data</w:t>
      </w:r>
      <w:r w:rsidRPr="00F22ED1">
        <w:rPr>
          <w:rFonts w:ascii="Calibri" w:eastAsia="Calibri" w:hAnsi="Calibri" w:cs="Times New Roman"/>
          <w:kern w:val="0"/>
          <w:szCs w:val="24"/>
          <w14:ligatures w14:val="none"/>
        </w:rPr>
        <w:t>.</w:t>
      </w:r>
      <w:r w:rsidRPr="00F22ED1">
        <w:t xml:space="preserve"> </w:t>
      </w:r>
      <w:r w:rsidRPr="00F22ED1">
        <w:rPr>
          <w:rFonts w:ascii="Calibri" w:eastAsia="Calibri" w:hAnsi="Calibri" w:cs="Times New Roman"/>
          <w:kern w:val="0"/>
          <w:szCs w:val="24"/>
          <w14:ligatures w14:val="none"/>
        </w:rPr>
        <w:t xml:space="preserve">All essays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readable at a high school level, as assessed by a Flesh-Kincaid readability score</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have comparable word counts.</w:t>
      </w:r>
    </w:p>
    <w:p w14:paraId="0C00B8BE" w14:textId="38C74BA6"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t>
      </w:r>
      <w:r>
        <w:rPr>
          <w:rFonts w:ascii="Calibri" w:eastAsia="Calibri" w:hAnsi="Calibri" w:cs="Times New Roman"/>
          <w:kern w:val="0"/>
          <w:szCs w:val="24"/>
          <w14:ligatures w14:val="none"/>
        </w:rPr>
        <w:t>estimated the</w:t>
      </w:r>
      <w:r w:rsidRPr="00F22ED1">
        <w:rPr>
          <w:rFonts w:ascii="Calibri" w:eastAsia="Calibri" w:hAnsi="Calibri" w:cs="Times New Roman"/>
          <w:kern w:val="0"/>
          <w:szCs w:val="24"/>
          <w14:ligatures w14:val="none"/>
        </w:rPr>
        <w:t xml:space="preserve"> proportion of the US population in 2018 that would be in support of the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Afterwards,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information about social consensus on both of these issues. To manipulate the perception of social consensus,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randomized into a ‘high social consensus’ or ‘low social consensus’ condition. In both conditions,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given feedback consisting of the base rate of support that the general American public (in 2018) had for the </w:t>
      </w:r>
      <w:r>
        <w:rPr>
          <w:rFonts w:ascii="Calibri" w:eastAsia="Calibri" w:hAnsi="Calibri" w:cs="Times New Roman"/>
          <w:kern w:val="0"/>
          <w:szCs w:val="24"/>
          <w14:ligatures w14:val="none"/>
        </w:rPr>
        <w:t>three</w:t>
      </w:r>
      <w:r w:rsidRPr="00F22ED1">
        <w:rPr>
          <w:rFonts w:ascii="Calibri" w:eastAsia="Calibri" w:hAnsi="Calibri" w:cs="Times New Roman"/>
          <w:kern w:val="0"/>
          <w:szCs w:val="24"/>
          <w14:ligatures w14:val="none"/>
        </w:rPr>
        <w:t xml:space="preserve"> issues. Participants in the ‘high social consensus’ condition saw results that </w:t>
      </w:r>
      <w:r>
        <w:rPr>
          <w:rFonts w:ascii="Calibri" w:eastAsia="Calibri" w:hAnsi="Calibri" w:cs="Times New Roman"/>
          <w:kern w:val="0"/>
          <w:szCs w:val="24"/>
          <w14:ligatures w14:val="none"/>
        </w:rPr>
        <w:t>were</w:t>
      </w:r>
      <w:r w:rsidRPr="00F22ED1">
        <w:rPr>
          <w:rFonts w:ascii="Calibri" w:eastAsia="Calibri" w:hAnsi="Calibri" w:cs="Times New Roman"/>
          <w:szCs w:val="24"/>
        </w:rPr>
        <w:t xml:space="preserve"> 20% higher than the true base rate. Participants in our ‘low social consensus’ condition saw results that</w:t>
      </w:r>
      <w:r>
        <w:rPr>
          <w:rFonts w:ascii="Calibri" w:eastAsia="Calibri" w:hAnsi="Calibri" w:cs="Times New Roman"/>
          <w:szCs w:val="24"/>
        </w:rPr>
        <w:t xml:space="preserve"> were</w:t>
      </w:r>
      <w:r w:rsidRPr="00F22ED1">
        <w:rPr>
          <w:rFonts w:ascii="Calibri" w:eastAsia="Calibri" w:hAnsi="Calibri" w:cs="Times New Roman"/>
          <w:szCs w:val="24"/>
        </w:rPr>
        <w:t xml:space="preserve"> 20% lower than the true base rate. For example, if 65% of Americans agree</w:t>
      </w:r>
      <w:r>
        <w:rPr>
          <w:rFonts w:ascii="Calibri" w:eastAsia="Calibri" w:hAnsi="Calibri" w:cs="Times New Roman"/>
          <w:szCs w:val="24"/>
        </w:rPr>
        <w:t>d</w:t>
      </w:r>
      <w:r w:rsidRPr="00F22ED1">
        <w:rPr>
          <w:rFonts w:ascii="Calibri" w:eastAsia="Calibri" w:hAnsi="Calibri" w:cs="Times New Roman"/>
          <w:szCs w:val="24"/>
        </w:rPr>
        <w:t xml:space="preserve"> that</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capital punishment</w:t>
      </w:r>
      <w:r w:rsidRPr="00F22ED1">
        <w:rPr>
          <w:rFonts w:ascii="Calibri" w:eastAsia="Calibri" w:hAnsi="Calibri" w:cs="Times New Roman"/>
          <w:kern w:val="0"/>
          <w:szCs w:val="24"/>
          <w14:ligatures w14:val="none"/>
        </w:rPr>
        <w:t xml:space="preserve">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asked to indicate their degree of surprise at the stated level of public support and</w:t>
      </w:r>
      <w:r>
        <w:rPr>
          <w:rFonts w:ascii="Calibri" w:eastAsia="Calibri" w:hAnsi="Calibri" w:cs="Times New Roman"/>
          <w:kern w:val="0"/>
          <w:szCs w:val="24"/>
          <w14:ligatures w14:val="none"/>
        </w:rPr>
        <w:t xml:space="preserve"> then</w:t>
      </w:r>
      <w:r w:rsidRPr="00F22ED1">
        <w:rPr>
          <w:rFonts w:ascii="Calibri" w:eastAsia="Calibri" w:hAnsi="Calibri" w:cs="Times New Roman"/>
          <w:kern w:val="0"/>
          <w:szCs w:val="24"/>
          <w14:ligatures w14:val="none"/>
        </w:rPr>
        <w:t xml:space="preserve"> estimate levels of public levels support in 2024. After receiving both the moral conviction and social consensus manipulations, participants again complete</w:t>
      </w:r>
      <w:r>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items </w:t>
      </w:r>
      <w:r w:rsidRPr="00F22ED1">
        <w:rPr>
          <w:rFonts w:ascii="Calibri" w:eastAsia="Calibri" w:hAnsi="Calibri" w:cs="Times New Roman"/>
          <w:kern w:val="0"/>
          <w:szCs w:val="24"/>
          <w14:ligatures w14:val="none"/>
        </w:rPr>
        <w:lastRenderedPageBreak/>
        <w:t xml:space="preserve">measuring their level of support </w:t>
      </w:r>
      <w:r>
        <w:rPr>
          <w:rFonts w:ascii="Calibri" w:eastAsia="Calibri" w:hAnsi="Calibri" w:cs="Times New Roman"/>
          <w:kern w:val="0"/>
          <w:szCs w:val="24"/>
          <w14:ligatures w14:val="none"/>
        </w:rPr>
        <w:t xml:space="preserve">as well as their level of moral conviction </w:t>
      </w:r>
      <w:r w:rsidRPr="00F22ED1">
        <w:rPr>
          <w:rFonts w:ascii="Calibri" w:eastAsia="Calibri" w:hAnsi="Calibri" w:cs="Times New Roman"/>
          <w:kern w:val="0"/>
          <w:szCs w:val="24"/>
          <w14:ligatures w14:val="none"/>
        </w:rPr>
        <w:t xml:space="preserve">for </w:t>
      </w:r>
      <w:r>
        <w:rPr>
          <w:rFonts w:ascii="Calibri" w:eastAsia="Calibri" w:hAnsi="Calibri" w:cs="Times New Roman"/>
          <w:kern w:val="0"/>
          <w:szCs w:val="24"/>
          <w14:ligatures w14:val="none"/>
        </w:rPr>
        <w:t>all three</w:t>
      </w:r>
      <w:r w:rsidRPr="00F22ED1">
        <w:rPr>
          <w:rFonts w:ascii="Calibri" w:eastAsia="Calibri" w:hAnsi="Calibri" w:cs="Times New Roman"/>
          <w:kern w:val="0"/>
          <w:szCs w:val="24"/>
          <w14:ligatures w14:val="none"/>
        </w:rPr>
        <w:t xml:space="preserve"> </w:t>
      </w:r>
      <w:del w:id="72" w:author="Shaffer, Victoria" w:date="2025-03-21T10:39:00Z" w16du:dateUtc="2025-03-21T15:39:00Z">
        <w:r w:rsidRPr="00F22ED1" w:rsidDel="00A059E6">
          <w:rPr>
            <w:rFonts w:ascii="Calibri" w:eastAsia="Calibri" w:hAnsi="Calibri" w:cs="Times New Roman"/>
            <w:kern w:val="0"/>
            <w:szCs w:val="24"/>
            <w14:ligatures w14:val="none"/>
          </w:rPr>
          <w:delText>issues</w:delText>
        </w:r>
      </w:del>
      <w:ins w:id="73" w:author="Shaffer, Victoria" w:date="2025-03-21T10:39:00Z" w16du:dateUtc="2025-03-21T15:39:00Z">
        <w:r w:rsidR="00A059E6">
          <w:rPr>
            <w:rFonts w:ascii="Calibri" w:eastAsia="Calibri" w:hAnsi="Calibri" w:cs="Times New Roman"/>
            <w:kern w:val="0"/>
            <w:szCs w:val="24"/>
            <w14:ligatures w14:val="none"/>
          </w:rPr>
          <w:t>topics</w:t>
        </w:r>
      </w:ins>
      <w:r w:rsidRPr="00F22ED1">
        <w:rPr>
          <w:rFonts w:ascii="Calibri" w:eastAsia="Calibri" w:hAnsi="Calibri" w:cs="Times New Roman"/>
          <w:kern w:val="0"/>
          <w:szCs w:val="24"/>
          <w14:ligatures w14:val="none"/>
        </w:rPr>
        <w:t xml:space="preserve">. Finally, participants </w:t>
      </w:r>
      <w:r>
        <w:rPr>
          <w:rFonts w:ascii="Calibri" w:eastAsia="Calibri" w:hAnsi="Calibri" w:cs="Times New Roman"/>
          <w:kern w:val="0"/>
          <w:szCs w:val="24"/>
          <w14:ligatures w14:val="none"/>
        </w:rPr>
        <w:t xml:space="preserve">completed </w:t>
      </w:r>
      <w:r w:rsidRPr="00F22ED1">
        <w:rPr>
          <w:rFonts w:ascii="Calibri" w:eastAsia="Calibri" w:hAnsi="Calibri" w:cs="Times New Roman"/>
          <w:kern w:val="0"/>
          <w:szCs w:val="24"/>
          <w14:ligatures w14:val="none"/>
        </w:rPr>
        <w:t>several individual difference measures and provide</w:t>
      </w:r>
      <w:r>
        <w:rPr>
          <w:rFonts w:ascii="Calibri" w:eastAsia="Calibri" w:hAnsi="Calibri" w:cs="Times New Roman"/>
          <w:kern w:val="0"/>
          <w:szCs w:val="24"/>
          <w14:ligatures w14:val="none"/>
        </w:rPr>
        <w:t>d</w:t>
      </w:r>
      <w:r w:rsidRPr="00F22ED1">
        <w:rPr>
          <w:rFonts w:ascii="Calibri" w:eastAsia="Calibri" w:hAnsi="Calibri" w:cs="Times New Roman"/>
          <w:kern w:val="0"/>
          <w:szCs w:val="24"/>
          <w14:ligatures w14:val="none"/>
        </w:rPr>
        <w:t xml:space="preserve"> demographic information.</w:t>
      </w:r>
    </w:p>
    <w:p w14:paraId="12BBFB83"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74" w:name="_Toc190088155"/>
      <w:r w:rsidRPr="00F22ED1">
        <w:rPr>
          <w:rFonts w:ascii="Calibri Light" w:eastAsia="Times New Roman" w:hAnsi="Calibri Light" w:cs="Times New Roman"/>
          <w:b/>
          <w:i/>
          <w:color w:val="000000"/>
          <w:sz w:val="28"/>
          <w:szCs w:val="24"/>
        </w:rPr>
        <w:t>Measures</w:t>
      </w:r>
      <w:bookmarkEnd w:id="74"/>
    </w:p>
    <w:p w14:paraId="50AC83B1" w14:textId="77777777"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t>
      </w:r>
      <w:r>
        <w:rPr>
          <w:rFonts w:ascii="Calibri" w:eastAsia="Calibri" w:hAnsi="Calibri" w:cs="Times New Roman"/>
          <w:kern w:val="0"/>
          <w:szCs w:val="24"/>
          <w14:ligatures w14:val="none"/>
        </w:rPr>
        <w:t xml:space="preserve">was </w:t>
      </w:r>
      <w:r w:rsidRPr="00F22ED1">
        <w:rPr>
          <w:rFonts w:ascii="Calibri" w:eastAsia="Calibri" w:hAnsi="Calibri" w:cs="Times New Roman"/>
          <w:kern w:val="0"/>
          <w:szCs w:val="24"/>
          <w14:ligatures w14:val="none"/>
        </w:rPr>
        <w:t>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2) “</w:t>
      </w:r>
      <w:r>
        <w:rPr>
          <w:rFonts w:ascii="Calibri" w:eastAsia="Calibri" w:hAnsi="Calibri" w:cs="Times New Roman"/>
          <w:kern w:val="0"/>
          <w:szCs w:val="24"/>
          <w14:ligatures w14:val="none"/>
        </w:rPr>
        <w:t>Capital Punishment (the Death Penalty) is necessary in America”</w:t>
      </w:r>
      <w:r w:rsidRPr="00F22ED1">
        <w:rPr>
          <w:rFonts w:ascii="Calibri" w:eastAsia="Calibri" w:hAnsi="Calibri" w:cs="Times New Roman"/>
          <w:kern w:val="0"/>
          <w:szCs w:val="24"/>
          <w14:ligatures w14:val="none"/>
        </w:rPr>
        <w:t xml:space="preserve"> (</w:t>
      </w:r>
      <w:r>
        <w:rPr>
          <w:rFonts w:ascii="Calibri" w:eastAsia="Calibri" w:hAnsi="Calibri" w:cs="Times New Roman"/>
          <w:i/>
          <w:iCs/>
          <w:kern w:val="0"/>
          <w:szCs w:val="24"/>
          <w14:ligatures w14:val="none"/>
        </w:rPr>
        <w:t>Capital Punishment</w:t>
      </w:r>
      <w:r w:rsidRPr="00F22ED1">
        <w:rPr>
          <w:rFonts w:ascii="Calibri" w:eastAsia="Calibri" w:hAnsi="Calibri" w:cs="Times New Roman"/>
          <w:kern w:val="0"/>
          <w:szCs w:val="24"/>
          <w14:ligatures w14:val="none"/>
        </w:rPr>
        <w:t>)</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and </w:t>
      </w:r>
      <w:r>
        <w:rPr>
          <w:rFonts w:ascii="Calibri" w:eastAsia="Calibri" w:hAnsi="Calibri" w:cs="Times New Roman"/>
          <w:kern w:val="0"/>
          <w:szCs w:val="24"/>
          <w14:ligatures w14:val="none"/>
        </w:rPr>
        <w:t>3</w:t>
      </w:r>
      <w:r w:rsidRPr="00F22ED1">
        <w:rPr>
          <w:rFonts w:ascii="Calibri" w:eastAsia="Calibri" w:hAnsi="Calibri" w:cs="Times New Roman"/>
          <w:kern w:val="0"/>
          <w:szCs w:val="24"/>
          <w14:ligatures w14:val="none"/>
        </w:rPr>
        <w:t xml:space="preserve">) </w:t>
      </w:r>
      <w:r>
        <w:rPr>
          <w:rFonts w:ascii="Calibri" w:eastAsia="Calibri" w:hAnsi="Calibri" w:cs="Times New Roman"/>
          <w:kern w:val="0"/>
          <w:szCs w:val="24"/>
          <w14:ligatures w14:val="none"/>
        </w:rPr>
        <w:t>“</w:t>
      </w:r>
      <w:r w:rsidRPr="009D023A">
        <w:rPr>
          <w:rFonts w:ascii="Calibri" w:eastAsia="Calibri" w:hAnsi="Calibri" w:cs="Times New Roman"/>
          <w:kern w:val="0"/>
          <w:szCs w:val="24"/>
          <w14:ligatures w14:val="none"/>
        </w:rPr>
        <w:t>Americans should be able to use AI for job applications</w:t>
      </w:r>
      <w:r>
        <w:rPr>
          <w:rFonts w:ascii="Calibri" w:eastAsia="Calibri" w:hAnsi="Calibri" w:cs="Times New Roman"/>
          <w:kern w:val="0"/>
          <w:szCs w:val="24"/>
          <w14:ligatures w14:val="none"/>
        </w:rPr>
        <w:t>”</w:t>
      </w:r>
      <w:r w:rsidRPr="00F22ED1">
        <w:rPr>
          <w:rFonts w:ascii="Calibri" w:eastAsia="Calibri" w:hAnsi="Calibri" w:cs="Times New Roman"/>
          <w:kern w:val="0"/>
          <w:szCs w:val="24"/>
          <w14:ligatures w14:val="none"/>
        </w:rPr>
        <w:t xml:space="preserve"> (</w:t>
      </w:r>
      <w:r>
        <w:rPr>
          <w:rFonts w:ascii="Calibri" w:eastAsia="Calibri" w:hAnsi="Calibri" w:cs="Times New Roman"/>
          <w:i/>
          <w:iCs/>
          <w:kern w:val="0"/>
          <w:szCs w:val="24"/>
          <w14:ligatures w14:val="none"/>
        </w:rPr>
        <w:t>Use of AI in the Workplace</w:t>
      </w:r>
      <w:r w:rsidRPr="00F22ED1">
        <w:rPr>
          <w:rFonts w:ascii="Calibri" w:eastAsia="Calibri" w:hAnsi="Calibri" w:cs="Times New Roman"/>
          <w:kern w:val="0"/>
          <w:szCs w:val="24"/>
          <w14:ligatures w14:val="none"/>
        </w:rPr>
        <w:t xml:space="preserve">). Likewise, moral conviction </w:t>
      </w:r>
      <w:r>
        <w:rPr>
          <w:rFonts w:ascii="Calibri" w:eastAsia="Calibri" w:hAnsi="Calibri" w:cs="Times New Roman"/>
          <w:kern w:val="0"/>
          <w:szCs w:val="24"/>
          <w14:ligatures w14:val="none"/>
        </w:rPr>
        <w:t>was</w:t>
      </w:r>
      <w:r w:rsidRPr="00F22ED1">
        <w:rPr>
          <w:rFonts w:ascii="Calibri" w:eastAsia="Calibri" w:hAnsi="Calibri" w:cs="Times New Roman"/>
          <w:kern w:val="0"/>
          <w:szCs w:val="24"/>
          <w14:ligatures w14:val="none"/>
        </w:rPr>
        <w:t xml:space="preserve"> assessed using the same composite measure as in Study 2.</w:t>
      </w:r>
    </w:p>
    <w:p w14:paraId="4117B9C5" w14:textId="05683DAF" w:rsidR="00AA5AD7" w:rsidRDefault="00AA5AD7" w:rsidP="00AA5AD7">
      <w:pPr>
        <w:spacing w:before="180" w:after="180" w:afterAutospacing="1" w:line="480" w:lineRule="auto"/>
        <w:ind w:firstLine="720"/>
        <w:rPr>
          <w:rFonts w:ascii="Calibri" w:eastAsia="Calibri" w:hAnsi="Calibri" w:cs="Times New Roman"/>
          <w:szCs w:val="24"/>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xml:space="preserve">. Estimates of public support for the </w:t>
      </w:r>
      <w:ins w:id="75" w:author="Duan, Sean (MU-Student)" w:date="2025-03-27T09:42:00Z" w16du:dateUtc="2025-03-27T14:42:00Z">
        <w:r w:rsidR="00583D1A">
          <w:rPr>
            <w:rFonts w:ascii="Calibri" w:eastAsia="Calibri" w:hAnsi="Calibri" w:cs="Times New Roman"/>
            <w:kern w:val="0"/>
            <w:szCs w:val="24"/>
            <w14:ligatures w14:val="none"/>
          </w:rPr>
          <w:t xml:space="preserve">three </w:t>
        </w:r>
      </w:ins>
      <w:del w:id="76" w:author="Duan, Sean (MU-Student)" w:date="2025-03-27T09:42:00Z" w16du:dateUtc="2025-03-27T14:42:00Z">
        <w:r w:rsidRPr="00F22ED1" w:rsidDel="00583D1A">
          <w:rPr>
            <w:rFonts w:ascii="Calibri" w:eastAsia="Calibri" w:hAnsi="Calibri" w:cs="Times New Roman"/>
            <w:kern w:val="0"/>
            <w:szCs w:val="24"/>
            <w14:ligatures w14:val="none"/>
          </w:rPr>
          <w:delText xml:space="preserve">two </w:delText>
        </w:r>
      </w:del>
      <w:del w:id="77" w:author="Shaffer, Victoria" w:date="2025-03-21T10:39:00Z" w16du:dateUtc="2025-03-21T15:39:00Z">
        <w:r w:rsidRPr="00F22ED1" w:rsidDel="00E227C1">
          <w:rPr>
            <w:rFonts w:ascii="Calibri" w:eastAsia="Calibri" w:hAnsi="Calibri" w:cs="Times New Roman"/>
            <w:kern w:val="0"/>
            <w:szCs w:val="24"/>
            <w14:ligatures w14:val="none"/>
          </w:rPr>
          <w:delText xml:space="preserve">issues </w:delText>
        </w:r>
      </w:del>
      <w:ins w:id="78" w:author="Shaffer, Victoria" w:date="2025-03-21T10:39:00Z" w16du:dateUtc="2025-03-21T15:39:00Z">
        <w:r w:rsidR="00E227C1">
          <w:rPr>
            <w:rFonts w:ascii="Calibri" w:eastAsia="Calibri" w:hAnsi="Calibri" w:cs="Times New Roman"/>
            <w:kern w:val="0"/>
            <w:szCs w:val="24"/>
            <w14:ligatures w14:val="none"/>
          </w:rPr>
          <w:t>topics</w:t>
        </w:r>
        <w:r w:rsidR="00E227C1" w:rsidRPr="00F22ED1">
          <w:rPr>
            <w:rFonts w:ascii="Calibri" w:eastAsia="Calibri" w:hAnsi="Calibri" w:cs="Times New Roman"/>
            <w:kern w:val="0"/>
            <w:szCs w:val="24"/>
            <w14:ligatures w14:val="none"/>
          </w:rPr>
          <w:t xml:space="preserve"> </w:t>
        </w:r>
      </w:ins>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by asking participants to estimate what percentage of the American public would agree with the above statements</w:t>
      </w:r>
      <w:r>
        <w:rPr>
          <w:rFonts w:ascii="Calibri" w:eastAsia="Calibri" w:hAnsi="Calibri" w:cs="Times New Roman"/>
          <w:kern w:val="0"/>
          <w:szCs w:val="24"/>
          <w14:ligatures w14:val="none"/>
        </w:rPr>
        <w:t xml:space="preserve"> measuring support for </w:t>
      </w:r>
      <w:ins w:id="79" w:author="Shaffer, Victoria" w:date="2025-03-21T10:40:00Z" w16du:dateUtc="2025-03-21T15:40:00Z">
        <w:r w:rsidR="00964A98">
          <w:rPr>
            <w:rFonts w:ascii="Calibri" w:eastAsia="Calibri" w:hAnsi="Calibri" w:cs="Times New Roman"/>
            <w:kern w:val="0"/>
            <w:szCs w:val="24"/>
            <w14:ligatures w14:val="none"/>
          </w:rPr>
          <w:t xml:space="preserve">the </w:t>
        </w:r>
      </w:ins>
      <w:del w:id="80" w:author="Shaffer, Victoria" w:date="2025-03-21T10:39:00Z" w16du:dateUtc="2025-03-21T15:39:00Z">
        <w:r w:rsidDel="00E227C1">
          <w:rPr>
            <w:rFonts w:ascii="Calibri" w:eastAsia="Calibri" w:hAnsi="Calibri" w:cs="Times New Roman"/>
            <w:kern w:val="0"/>
            <w:szCs w:val="24"/>
            <w14:ligatures w14:val="none"/>
          </w:rPr>
          <w:delText>[</w:delText>
        </w:r>
      </w:del>
      <w:r>
        <w:rPr>
          <w:rFonts w:ascii="Calibri" w:eastAsia="Calibri" w:hAnsi="Calibri" w:cs="Times New Roman"/>
          <w:kern w:val="0"/>
          <w:szCs w:val="24"/>
          <w14:ligatures w14:val="none"/>
        </w:rPr>
        <w:t>topic</w:t>
      </w:r>
      <w:del w:id="81" w:author="Shaffer, Victoria" w:date="2025-03-21T10:39:00Z" w16du:dateUtc="2025-03-21T15:39:00Z">
        <w:r w:rsidDel="00E227C1">
          <w:rPr>
            <w:rFonts w:ascii="Calibri" w:eastAsia="Calibri" w:hAnsi="Calibri" w:cs="Times New Roman"/>
            <w:kern w:val="0"/>
            <w:szCs w:val="24"/>
            <w14:ligatures w14:val="none"/>
          </w:rPr>
          <w:delText>]</w:delText>
        </w:r>
      </w:del>
      <w:r w:rsidRPr="00F22ED1">
        <w:rPr>
          <w:rFonts w:ascii="Calibri" w:eastAsia="Calibri" w:hAnsi="Calibri" w:cs="Times New Roman"/>
          <w:kern w:val="0"/>
          <w:szCs w:val="24"/>
          <w14:ligatures w14:val="none"/>
        </w:rPr>
        <w:t xml:space="preserve">. Participants provided a number ranging from 0-100%. Separate estimates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obtained for 2018 and 202</w:t>
      </w:r>
      <w:r>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w:t>
      </w:r>
      <w:r>
        <w:rPr>
          <w:rFonts w:ascii="Calibri" w:eastAsia="Calibri" w:hAnsi="Calibri" w:cs="Times New Roman"/>
          <w:kern w:val="0"/>
          <w:szCs w:val="24"/>
          <w14:ligatures w14:val="none"/>
        </w:rPr>
        <w:t xml:space="preserve">were also </w:t>
      </w:r>
      <w:r w:rsidRPr="00F22ED1">
        <w:rPr>
          <w:rFonts w:ascii="Calibri" w:eastAsia="Calibri" w:hAnsi="Calibri" w:cs="Times New Roman"/>
          <w:kern w:val="0"/>
          <w:szCs w:val="24"/>
          <w14:ligatures w14:val="none"/>
        </w:rPr>
        <w:t xml:space="preserve">asked to rate </w:t>
      </w:r>
      <w:r w:rsidRPr="00F22ED1">
        <w:rPr>
          <w:rFonts w:ascii="Calibri" w:eastAsia="Calibri" w:hAnsi="Calibri" w:cs="Times New Roman"/>
          <w:szCs w:val="24"/>
        </w:rPr>
        <w:t xml:space="preserve">how ‘surprised’ they </w:t>
      </w:r>
      <w:r>
        <w:rPr>
          <w:rFonts w:ascii="Calibri" w:eastAsia="Calibri" w:hAnsi="Calibri" w:cs="Times New Roman"/>
          <w:szCs w:val="24"/>
        </w:rPr>
        <w:t>were</w:t>
      </w:r>
      <w:r w:rsidRPr="00F22ED1">
        <w:rPr>
          <w:rFonts w:ascii="Calibri" w:eastAsia="Calibri" w:hAnsi="Calibri" w:cs="Times New Roman"/>
          <w:szCs w:val="24"/>
        </w:rPr>
        <w:t xml:space="preserve"> at the 2018 social consensus information provided. Surprise will be measured with a 5-point Likert scale ranging from ‘Not Surprised’ (1) to ‘Very Surprised’ (5).</w:t>
      </w:r>
      <w:r>
        <w:rPr>
          <w:rFonts w:ascii="Calibri" w:eastAsia="Calibri" w:hAnsi="Calibri" w:cs="Times New Roman"/>
          <w:szCs w:val="24"/>
        </w:rPr>
        <w:t xml:space="preserve"> Topic familiarity was assessed by asking participants “How familiar are you with [topic]?”, measured as a continuous variable ranging from </w:t>
      </w:r>
      <w:r>
        <w:rPr>
          <w:rFonts w:ascii="Calibri" w:eastAsia="Calibri" w:hAnsi="Calibri" w:cs="Times New Roman"/>
          <w:kern w:val="0"/>
          <w:szCs w:val="24"/>
          <w14:ligatures w14:val="none"/>
        </w:rPr>
        <w:t>“I am extremely unfamiliar”</w:t>
      </w:r>
      <w:r w:rsidRPr="00F22ED1">
        <w:rPr>
          <w:rFonts w:ascii="Calibri" w:eastAsia="Calibri" w:hAnsi="Calibri" w:cs="Times New Roman"/>
          <w:kern w:val="0"/>
          <w:szCs w:val="24"/>
          <w14:ligatures w14:val="none"/>
        </w:rPr>
        <w:t xml:space="preserve"> (-50) to </w:t>
      </w:r>
      <w:r>
        <w:rPr>
          <w:rFonts w:ascii="Calibri" w:eastAsia="Calibri" w:hAnsi="Calibri" w:cs="Times New Roman"/>
          <w:kern w:val="0"/>
          <w:szCs w:val="24"/>
          <w14:ligatures w14:val="none"/>
        </w:rPr>
        <w:t>“I am extremely familiar”</w:t>
      </w:r>
      <w:r w:rsidRPr="00F22ED1">
        <w:rPr>
          <w:rFonts w:ascii="Calibri" w:eastAsia="Calibri" w:hAnsi="Calibri" w:cs="Times New Roman"/>
          <w:kern w:val="0"/>
          <w:szCs w:val="24"/>
          <w14:ligatures w14:val="none"/>
        </w:rPr>
        <w:t xml:space="preserve"> (50)</w:t>
      </w:r>
      <w:r>
        <w:rPr>
          <w:rFonts w:ascii="Calibri" w:eastAsia="Calibri" w:hAnsi="Calibri" w:cs="Times New Roman"/>
          <w:kern w:val="0"/>
          <w:szCs w:val="24"/>
          <w14:ligatures w14:val="none"/>
        </w:rPr>
        <w:t xml:space="preserve">. Likewise, </w:t>
      </w:r>
      <w:r>
        <w:rPr>
          <w:rFonts w:ascii="Calibri" w:eastAsia="Calibri" w:hAnsi="Calibri" w:cs="Times New Roman"/>
          <w:szCs w:val="24"/>
        </w:rPr>
        <w:t xml:space="preserve">openness to belief change was assessed by asking participants “How open are you to changing your mind regarding your beliefs about [topic]?”, </w:t>
      </w:r>
      <w:r>
        <w:rPr>
          <w:rFonts w:ascii="Calibri" w:eastAsia="Calibri" w:hAnsi="Calibri" w:cs="Times New Roman"/>
          <w:szCs w:val="24"/>
        </w:rPr>
        <w:lastRenderedPageBreak/>
        <w:t xml:space="preserve">measured as a continuous variable ranging from </w:t>
      </w:r>
      <w:r>
        <w:rPr>
          <w:rFonts w:ascii="Calibri" w:eastAsia="Calibri" w:hAnsi="Calibri" w:cs="Times New Roman"/>
          <w:kern w:val="0"/>
          <w:szCs w:val="24"/>
          <w14:ligatures w14:val="none"/>
        </w:rPr>
        <w:t>“Extremely unlikely”</w:t>
      </w:r>
      <w:r w:rsidRPr="00F22ED1">
        <w:rPr>
          <w:rFonts w:ascii="Calibri" w:eastAsia="Calibri" w:hAnsi="Calibri" w:cs="Times New Roman"/>
          <w:kern w:val="0"/>
          <w:szCs w:val="24"/>
          <w14:ligatures w14:val="none"/>
        </w:rPr>
        <w:t xml:space="preserve"> (-50) to </w:t>
      </w:r>
      <w:r>
        <w:rPr>
          <w:rFonts w:ascii="Calibri" w:eastAsia="Calibri" w:hAnsi="Calibri" w:cs="Times New Roman"/>
          <w:kern w:val="0"/>
          <w:szCs w:val="24"/>
          <w14:ligatures w14:val="none"/>
        </w:rPr>
        <w:t>“Extremely likely”</w:t>
      </w:r>
      <w:r w:rsidRPr="00F22ED1">
        <w:rPr>
          <w:rFonts w:ascii="Calibri" w:eastAsia="Calibri" w:hAnsi="Calibri" w:cs="Times New Roman"/>
          <w:kern w:val="0"/>
          <w:szCs w:val="24"/>
          <w14:ligatures w14:val="none"/>
        </w:rPr>
        <w:t xml:space="preserve"> (50)</w:t>
      </w:r>
      <w:r>
        <w:rPr>
          <w:rFonts w:ascii="Calibri" w:eastAsia="Calibri" w:hAnsi="Calibri" w:cs="Times New Roman"/>
          <w:kern w:val="0"/>
          <w:szCs w:val="24"/>
          <w14:ligatures w14:val="none"/>
        </w:rPr>
        <w:t>.</w:t>
      </w:r>
    </w:p>
    <w:p w14:paraId="463E86EB" w14:textId="10966822" w:rsidR="00AA5AD7" w:rsidRPr="00F22ED1" w:rsidRDefault="00AA5AD7" w:rsidP="00AA5AD7">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t>
      </w:r>
      <w:r>
        <w:rPr>
          <w:rFonts w:ascii="Calibri" w:eastAsia="Calibri" w:hAnsi="Calibri" w:cs="Times New Roman"/>
          <w:kern w:val="0"/>
          <w:szCs w:val="24"/>
          <w14:ligatures w14:val="none"/>
        </w:rPr>
        <w:t>were</w:t>
      </w:r>
      <w:r w:rsidRPr="00F22ED1">
        <w:rPr>
          <w:rFonts w:ascii="Calibri" w:eastAsia="Calibri" w:hAnsi="Calibri" w:cs="Times New Roman"/>
          <w:kern w:val="0"/>
          <w:szCs w:val="24"/>
          <w14:ligatures w14:val="none"/>
        </w:rPr>
        <w:t xml:space="preserv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t>
      </w:r>
      <w:del w:id="82" w:author="Shaffer, Victoria" w:date="2025-03-21T10:40:00Z" w16du:dateUtc="2025-03-21T15:40:00Z">
        <w:r w:rsidRPr="00F22ED1" w:rsidDel="00964A98">
          <w:rPr>
            <w:rFonts w:ascii="Calibri" w:eastAsia="Calibri" w:hAnsi="Calibri" w:cs="Times New Roman"/>
            <w:kern w:val="0"/>
            <w:szCs w:val="24"/>
            <w14:ligatures w14:val="none"/>
          </w:rPr>
          <w:delText xml:space="preserve">will be </w:delText>
        </w:r>
      </w:del>
      <w:ins w:id="83" w:author="Shaffer, Victoria" w:date="2025-03-21T10:40:00Z" w16du:dateUtc="2025-03-21T15:40:00Z">
        <w:r w:rsidR="00964A98">
          <w:rPr>
            <w:rFonts w:ascii="Calibri" w:eastAsia="Calibri" w:hAnsi="Calibri" w:cs="Times New Roman"/>
            <w:kern w:val="0"/>
            <w:szCs w:val="24"/>
            <w14:ligatures w14:val="none"/>
          </w:rPr>
          <w:t xml:space="preserve">was </w:t>
        </w:r>
      </w:ins>
      <w:r w:rsidRPr="00F22ED1">
        <w:rPr>
          <w:rFonts w:ascii="Calibri" w:eastAsia="Calibri" w:hAnsi="Calibri" w:cs="Times New Roman"/>
          <w:kern w:val="0"/>
          <w:szCs w:val="24"/>
          <w14:ligatures w14:val="none"/>
        </w:rPr>
        <w:t xml:space="preserve">measured with 5-point Likert scales ranging from ‘Strongly Disagree’ (1) to ‘Strongly Agree’ (5). </w:t>
      </w:r>
      <w:ins w:id="84" w:author="Duan, Sean (MU-Student)" w:date="2025-03-27T09:53:00Z" w16du:dateUtc="2025-03-27T14:53:00Z">
        <w:r w:rsidR="00D04E50">
          <w:rPr>
            <w:rFonts w:ascii="Calibri" w:eastAsia="Calibri" w:hAnsi="Calibri" w:cs="Times New Roman"/>
            <w:kern w:val="0"/>
            <w:szCs w:val="24"/>
            <w14:ligatures w14:val="none"/>
          </w:rPr>
          <w:t>For Study 3</w:t>
        </w:r>
      </w:ins>
      <w:del w:id="85" w:author="Duan, Sean (MU-Student)" w:date="2025-03-27T09:52:00Z" w16du:dateUtc="2025-03-27T14:52:00Z">
        <w:r w:rsidRPr="00F22ED1" w:rsidDel="00D04E50">
          <w:rPr>
            <w:rFonts w:ascii="Calibri" w:eastAsia="Calibri" w:hAnsi="Calibri" w:cs="Times New Roman"/>
            <w:kern w:val="0"/>
            <w:szCs w:val="24"/>
            <w14:ligatures w14:val="none"/>
          </w:rPr>
          <w:delText>Preliminary data from Study 2 indicated that e</w:delText>
        </w:r>
      </w:del>
      <w:ins w:id="86" w:author="Duan, Sean (MU-Student)" w:date="2025-03-27T09:53:00Z" w16du:dateUtc="2025-03-27T14:53:00Z">
        <w:r w:rsidR="00D04E50">
          <w:rPr>
            <w:rFonts w:ascii="Calibri" w:eastAsia="Calibri" w:hAnsi="Calibri" w:cs="Times New Roman"/>
            <w:kern w:val="0"/>
            <w:szCs w:val="24"/>
            <w14:ligatures w14:val="none"/>
          </w:rPr>
          <w:t>, e</w:t>
        </w:r>
      </w:ins>
      <w:r w:rsidRPr="00F22ED1">
        <w:rPr>
          <w:rFonts w:ascii="Calibri" w:eastAsia="Calibri" w:hAnsi="Calibri" w:cs="Times New Roman"/>
          <w:kern w:val="0"/>
          <w:szCs w:val="24"/>
          <w14:ligatures w14:val="none"/>
        </w:rPr>
        <w:t>ach six-item subscale showed satisfactory internal consistencies with Cronbach’s α of .</w:t>
      </w:r>
      <w:del w:id="87" w:author="Duan, Sean (MU-Student)" w:date="2025-03-27T09:53:00Z" w16du:dateUtc="2025-03-27T14:53:00Z">
        <w:r w:rsidRPr="00F22ED1" w:rsidDel="00932253">
          <w:rPr>
            <w:rFonts w:ascii="Calibri" w:eastAsia="Calibri" w:hAnsi="Calibri" w:cs="Times New Roman"/>
            <w:kern w:val="0"/>
            <w:szCs w:val="24"/>
            <w14:ligatures w14:val="none"/>
          </w:rPr>
          <w:delText>7</w:delText>
        </w:r>
      </w:del>
      <w:ins w:id="88" w:author="Duan, Sean (MU-Student)" w:date="2025-03-27T09:53:00Z" w16du:dateUtc="2025-03-27T14:53:00Z">
        <w:r w:rsidR="00932253">
          <w:rPr>
            <w:rFonts w:ascii="Calibri" w:eastAsia="Calibri" w:hAnsi="Calibri" w:cs="Times New Roman"/>
            <w:kern w:val="0"/>
            <w:szCs w:val="24"/>
            <w14:ligatures w14:val="none"/>
          </w:rPr>
          <w:t>6</w:t>
        </w:r>
      </w:ins>
      <w:r w:rsidRPr="00F22ED1">
        <w:rPr>
          <w:rFonts w:ascii="Calibri" w:eastAsia="Calibri" w:hAnsi="Calibri" w:cs="Times New Roman"/>
          <w:kern w:val="0"/>
          <w:szCs w:val="24"/>
          <w14:ligatures w14:val="none"/>
        </w:rPr>
        <w:t>8</w:t>
      </w:r>
      <w:del w:id="89" w:author="Duan, Sean (MU-Student)" w:date="2025-03-27T09:53:00Z" w16du:dateUtc="2025-03-27T14:53:00Z">
        <w:r w:rsidRPr="00F22ED1" w:rsidDel="00932253">
          <w:rPr>
            <w:rFonts w:ascii="Calibri" w:eastAsia="Calibri" w:hAnsi="Calibri" w:cs="Times New Roman"/>
            <w:kern w:val="0"/>
            <w:szCs w:val="24"/>
            <w14:ligatures w14:val="none"/>
          </w:rPr>
          <w:delText>3</w:delText>
        </w:r>
      </w:del>
      <w:r w:rsidRPr="00F22ED1">
        <w:rPr>
          <w:rFonts w:ascii="Calibri" w:eastAsia="Calibri" w:hAnsi="Calibri" w:cs="Times New Roman"/>
          <w:kern w:val="0"/>
          <w:szCs w:val="24"/>
          <w14:ligatures w14:val="none"/>
        </w:rPr>
        <w:t xml:space="preserve"> (deontology) and .7</w:t>
      </w:r>
      <w:del w:id="90" w:author="Duan, Sean (MU-Student)" w:date="2025-03-27T09:53:00Z" w16du:dateUtc="2025-03-27T14:53:00Z">
        <w:r w:rsidRPr="00F22ED1" w:rsidDel="00932253">
          <w:rPr>
            <w:rFonts w:ascii="Calibri" w:eastAsia="Calibri" w:hAnsi="Calibri" w:cs="Times New Roman"/>
            <w:kern w:val="0"/>
            <w:szCs w:val="24"/>
            <w14:ligatures w14:val="none"/>
          </w:rPr>
          <w:delText>5</w:delText>
        </w:r>
      </w:del>
      <w:ins w:id="91" w:author="Duan, Sean (MU-Student)" w:date="2025-03-27T09:53:00Z" w16du:dateUtc="2025-03-27T14:53:00Z">
        <w:r w:rsidR="00932253">
          <w:rPr>
            <w:rFonts w:ascii="Calibri" w:eastAsia="Calibri" w:hAnsi="Calibri" w:cs="Times New Roman"/>
            <w:kern w:val="0"/>
            <w:szCs w:val="24"/>
            <w14:ligatures w14:val="none"/>
          </w:rPr>
          <w:t>1</w:t>
        </w:r>
      </w:ins>
      <w:del w:id="92" w:author="Duan, Sean (MU-Student)" w:date="2025-03-27T09:53:00Z" w16du:dateUtc="2025-03-27T14:53:00Z">
        <w:r w:rsidRPr="00F22ED1" w:rsidDel="00932253">
          <w:rPr>
            <w:rFonts w:ascii="Calibri" w:eastAsia="Calibri" w:hAnsi="Calibri" w:cs="Times New Roman"/>
            <w:kern w:val="0"/>
            <w:szCs w:val="24"/>
            <w14:ligatures w14:val="none"/>
          </w:rPr>
          <w:delText>0</w:delText>
        </w:r>
      </w:del>
      <w:r w:rsidRPr="00F22ED1">
        <w:rPr>
          <w:rFonts w:ascii="Calibri" w:eastAsia="Calibri" w:hAnsi="Calibri" w:cs="Times New Roman"/>
          <w:kern w:val="0"/>
          <w:szCs w:val="24"/>
          <w14:ligatures w14:val="none"/>
        </w:rPr>
        <w:t xml:space="preserve"> (utilitarianism).</w:t>
      </w:r>
    </w:p>
    <w:p w14:paraId="67CAC2BB"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93" w:name="_Toc190088156"/>
      <w:r w:rsidRPr="00F22ED1">
        <w:rPr>
          <w:rFonts w:ascii="Calibri Light" w:eastAsia="Times New Roman" w:hAnsi="Calibri Light" w:cs="Times New Roman"/>
          <w:b/>
          <w:i/>
          <w:color w:val="000000"/>
          <w:sz w:val="28"/>
          <w:szCs w:val="24"/>
        </w:rPr>
        <w:t>Power and Statistical Analysis</w:t>
      </w:r>
      <w:bookmarkEnd w:id="93"/>
    </w:p>
    <w:p w14:paraId="689D6635" w14:textId="180E668B" w:rsidR="00AA5AD7" w:rsidRPr="00F22ED1" w:rsidRDefault="00AA5AD7" w:rsidP="00AA5AD7">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Erdfelder, Lang, and Buchner, 2007; Faul, Erdfelder, Buchner, and Lang, 2009).  Support for </w:t>
      </w:r>
      <w:r>
        <w:rPr>
          <w:rFonts w:ascii="Calibri" w:eastAsia="Calibri" w:hAnsi="Calibri" w:cs="Times New Roman"/>
          <w:szCs w:val="24"/>
        </w:rPr>
        <w:t>the three</w:t>
      </w:r>
      <w:r w:rsidRPr="00F22ED1">
        <w:rPr>
          <w:rFonts w:ascii="Calibri" w:eastAsia="Calibri" w:hAnsi="Calibri" w:cs="Times New Roman"/>
          <w:szCs w:val="24"/>
        </w:rPr>
        <w:t xml:space="preserve"> </w:t>
      </w:r>
      <w:del w:id="94" w:author="Shaffer, Victoria" w:date="2025-03-21T10:41:00Z" w16du:dateUtc="2025-03-21T15:41:00Z">
        <w:r w:rsidRPr="00F22ED1" w:rsidDel="00B35822">
          <w:rPr>
            <w:rFonts w:ascii="Calibri" w:eastAsia="Calibri" w:hAnsi="Calibri" w:cs="Times New Roman"/>
            <w:szCs w:val="24"/>
          </w:rPr>
          <w:delText xml:space="preserve">issues </w:delText>
        </w:r>
      </w:del>
      <w:ins w:id="95" w:author="Shaffer, Victoria" w:date="2025-03-21T10:41:00Z" w16du:dateUtc="2025-03-21T15:41:00Z">
        <w:r w:rsidR="00B35822">
          <w:rPr>
            <w:rFonts w:ascii="Calibri" w:eastAsia="Calibri" w:hAnsi="Calibri" w:cs="Times New Roman"/>
            <w:szCs w:val="24"/>
          </w:rPr>
          <w:t>topics</w:t>
        </w:r>
        <w:r w:rsidR="00B35822" w:rsidRPr="00F22ED1">
          <w:rPr>
            <w:rFonts w:ascii="Calibri" w:eastAsia="Calibri" w:hAnsi="Calibri" w:cs="Times New Roman"/>
            <w:szCs w:val="24"/>
          </w:rPr>
          <w:t xml:space="preserve"> </w:t>
        </w:r>
      </w:ins>
      <w:r>
        <w:rPr>
          <w:rFonts w:ascii="Calibri" w:eastAsia="Calibri" w:hAnsi="Calibri" w:cs="Times New Roman"/>
          <w:szCs w:val="24"/>
        </w:rPr>
        <w:t>was</w:t>
      </w:r>
      <w:r w:rsidRPr="00F22ED1">
        <w:rPr>
          <w:rFonts w:ascii="Calibri" w:eastAsia="Calibri" w:hAnsi="Calibri" w:cs="Times New Roman"/>
          <w:szCs w:val="24"/>
        </w:rPr>
        <w:t xml:space="preserve"> treated as </w:t>
      </w:r>
      <w:r>
        <w:rPr>
          <w:rFonts w:ascii="Calibri" w:eastAsia="Calibri" w:hAnsi="Calibri" w:cs="Times New Roman"/>
          <w:szCs w:val="24"/>
        </w:rPr>
        <w:t xml:space="preserve">a </w:t>
      </w:r>
      <w:r w:rsidRPr="00F22ED1">
        <w:rPr>
          <w:rFonts w:ascii="Calibri" w:eastAsia="Calibri" w:hAnsi="Calibri" w:cs="Times New Roman"/>
          <w:szCs w:val="24"/>
        </w:rPr>
        <w:t xml:space="preserve">continuous variable. We </w:t>
      </w:r>
      <w:r>
        <w:rPr>
          <w:rFonts w:ascii="Calibri" w:eastAsia="Calibri" w:hAnsi="Calibri" w:cs="Times New Roman"/>
          <w:szCs w:val="24"/>
        </w:rPr>
        <w:t>examined</w:t>
      </w:r>
      <w:r w:rsidRPr="00F22ED1">
        <w:rPr>
          <w:rFonts w:ascii="Calibri" w:eastAsia="Calibri" w:hAnsi="Calibri" w:cs="Times New Roman"/>
          <w:szCs w:val="24"/>
        </w:rPr>
        <w:t xml:space="preserve"> the effects of the moral conviction condition (increasing or decreasing moral conviction), the effect of the social consensus condition (high or low social consensus), as well as the interaction between moral conviction and social consensus on our outcome measure. All tests </w:t>
      </w:r>
      <w:r>
        <w:rPr>
          <w:rFonts w:ascii="Calibri" w:eastAsia="Calibri" w:hAnsi="Calibri" w:cs="Times New Roman"/>
          <w:szCs w:val="24"/>
        </w:rPr>
        <w:t>wer</w:t>
      </w:r>
      <w:r w:rsidRPr="00F22ED1">
        <w:rPr>
          <w:rFonts w:ascii="Calibri" w:eastAsia="Calibri" w:hAnsi="Calibri" w:cs="Times New Roman"/>
          <w:szCs w:val="24"/>
        </w:rPr>
        <w:t>e conducted in R and considered statistically significant when P &lt;.05.</w:t>
      </w:r>
      <w:ins w:id="96" w:author="Duan, Sean (MU-Student)" w:date="2025-03-27T09:58:00Z" w16du:dateUtc="2025-03-27T14:58:00Z">
        <w:r w:rsidR="003D4E0F">
          <w:rPr>
            <w:rFonts w:ascii="Calibri" w:eastAsia="Calibri" w:hAnsi="Calibri" w:cs="Times New Roman"/>
            <w:szCs w:val="24"/>
          </w:rPr>
          <w:t xml:space="preserve"> </w:t>
        </w:r>
        <w:r w:rsidR="003D4E0F" w:rsidRPr="003D4E0F">
          <w:rPr>
            <w:rFonts w:ascii="Calibri" w:eastAsia="Calibri" w:hAnsi="Calibri" w:cs="Times New Roman"/>
            <w:szCs w:val="24"/>
          </w:rPr>
          <w:t xml:space="preserve">We used R version 4.4.1 (R Core Team 2024) and the following R packages: data.table v. 1.16.0 (Barrett et al. 2024), emmeans v. 1.10.4 (Lenth 2024), gdata v. 3.0.1 (Warnes et al. 2024), gtable </w:t>
        </w:r>
        <w:r w:rsidR="003D4E0F" w:rsidRPr="003D4E0F">
          <w:rPr>
            <w:rFonts w:ascii="Calibri" w:eastAsia="Calibri" w:hAnsi="Calibri" w:cs="Times New Roman"/>
            <w:szCs w:val="24"/>
          </w:rPr>
          <w:lastRenderedPageBreak/>
          <w:t>v. 0.3.5 (Wickham and Pedersen 2024), gtsummary v. 2.0.2.9009 (Sjoberg et al. 2021), hrbrthemes v. 0.8.7 (Rudis 2024), janitor v. 2.2.0 (Firke 2023), knitr v. 1.48 (Xie 2014, 2015, 2024), lme4 v. 1.1.35.5 (Bates et al. 2015), MASS v. 7.3.60.2 (Venables and Ripley 2002), mediation v. 4.5.0 (Imai, Keele, and Yamamoto 2010; Imai, Keele, and Tingley 2010; Imai et al. 2010, 2011; Imai and Yamamoto 2013; Tingley et al. 2014), mgcv v. 1.9.1 (S. N. Wood 2003, 2004, 2011; S. N. Wood et al. 2016; S. N. Wood 2017), modelsummary v. 2.2.0 (Arel-Bundock 2022), multcomp v. 1.4.26 (Hothorn, Bretz, and Westfall 2008), psych v. 2.5.3 (William Revelle 2025), quantreg v. 5.98 (Koenker 2024), reshape2 v. 1.4.4 (Wickham 2007), rmarkdown v. 2.28 (Xie, Allaire, and Grolemund 2018; Xie, Dervieux, and Riederer 2020; Allaire et al. 2024), sensemakr v. 0.1.6 (Cinelli, Ferwerda, and Hazlett 2024), texreg v. 1.39.4 (Leifeld 2013), tidyverse v. 2.0.0 (Wickham et al. 2019), webshot2 v. 0.1.1 (Chang 2023).</w:t>
        </w:r>
      </w:ins>
    </w:p>
    <w:p w14:paraId="7966FD21"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bookmarkStart w:id="97" w:name="_Toc190088157"/>
      <w:r w:rsidRPr="00F22ED1">
        <w:rPr>
          <w:rFonts w:ascii="Calibri Light" w:eastAsia="Times New Roman" w:hAnsi="Calibri Light" w:cs="Times New Roman"/>
          <w:b/>
          <w:i/>
          <w:color w:val="000000"/>
          <w:sz w:val="28"/>
          <w:szCs w:val="24"/>
        </w:rPr>
        <w:t>Study 3 Hypotheses</w:t>
      </w:r>
      <w:bookmarkEnd w:id="97"/>
      <w:r w:rsidRPr="00F22ED1">
        <w:rPr>
          <w:rFonts w:ascii="Calibri Light" w:eastAsia="Times New Roman" w:hAnsi="Calibri Light" w:cs="Times New Roman"/>
          <w:b/>
          <w:i/>
          <w:color w:val="000000"/>
          <w:sz w:val="28"/>
          <w:szCs w:val="24"/>
        </w:rPr>
        <w:t xml:space="preserve"> </w:t>
      </w:r>
    </w:p>
    <w:p w14:paraId="7F09E12E" w14:textId="69F0DBFB" w:rsidR="00AA5AD7" w:rsidRPr="005B579D" w:rsidRDefault="00AA5AD7" w:rsidP="00AA5AD7">
      <w:pPr>
        <w:pStyle w:val="FirstParagraph"/>
        <w:spacing w:line="480" w:lineRule="auto"/>
        <w:ind w:firstLine="720"/>
        <w:rPr>
          <w:rFonts w:ascii="Calibri" w:hAnsi="Calibri" w:cs="Calibri"/>
          <w:szCs w:val="28"/>
        </w:rPr>
      </w:pPr>
      <w:del w:id="98" w:author="Shaffer, Victoria" w:date="2025-03-21T10:41:00Z" w16du:dateUtc="2025-03-21T15:41:00Z">
        <w:r w:rsidRPr="005B579D" w:rsidDel="00B35822">
          <w:rPr>
            <w:rFonts w:ascii="Calibri" w:hAnsi="Calibri" w:cs="Calibri"/>
            <w:szCs w:val="28"/>
          </w:rPr>
          <w:delText xml:space="preserve">Our </w:delText>
        </w:r>
      </w:del>
      <w:ins w:id="99" w:author="Shaffer, Victoria" w:date="2025-03-21T10:41:00Z" w16du:dateUtc="2025-03-21T15:41:00Z">
        <w:r w:rsidR="00B35822">
          <w:rPr>
            <w:rFonts w:ascii="Calibri" w:hAnsi="Calibri" w:cs="Calibri"/>
            <w:szCs w:val="28"/>
          </w:rPr>
          <w:t>The</w:t>
        </w:r>
        <w:r w:rsidR="00B35822" w:rsidRPr="005B579D">
          <w:rPr>
            <w:rFonts w:ascii="Calibri" w:hAnsi="Calibri" w:cs="Calibri"/>
            <w:szCs w:val="28"/>
          </w:rPr>
          <w:t xml:space="preserve"> </w:t>
        </w:r>
      </w:ins>
      <w:r w:rsidRPr="005B579D">
        <w:rPr>
          <w:rFonts w:ascii="Calibri" w:hAnsi="Calibri" w:cs="Calibri"/>
          <w:szCs w:val="28"/>
        </w:rPr>
        <w:t xml:space="preserve">first hypothesis </w:t>
      </w:r>
      <w:ins w:id="100" w:author="Shaffer, Victoria" w:date="2025-03-21T10:41:00Z" w16du:dateUtc="2025-03-21T15:41:00Z">
        <w:r w:rsidR="00B35822">
          <w:rPr>
            <w:rFonts w:ascii="Calibri" w:hAnsi="Calibri" w:cs="Calibri"/>
            <w:szCs w:val="28"/>
          </w:rPr>
          <w:t xml:space="preserve">was </w:t>
        </w:r>
      </w:ins>
      <w:del w:id="101" w:author="Shaffer, Victoria" w:date="2025-03-21T10:41:00Z" w16du:dateUtc="2025-03-21T15:41:00Z">
        <w:r w:rsidRPr="005B579D" w:rsidDel="00B35822">
          <w:rPr>
            <w:rFonts w:ascii="Calibri" w:hAnsi="Calibri" w:cs="Calibri"/>
            <w:szCs w:val="28"/>
          </w:rPr>
          <w:delText xml:space="preserve">predicted </w:delText>
        </w:r>
      </w:del>
      <w:r w:rsidRPr="005B579D">
        <w:rPr>
          <w:rFonts w:ascii="Calibri" w:hAnsi="Calibri" w:cs="Calibri"/>
          <w:szCs w:val="28"/>
        </w:rPr>
        <w:t xml:space="preserve">that high social consensus would lead to </w:t>
      </w:r>
      <w:del w:id="102" w:author="Shaffer, Victoria" w:date="2025-03-21T10:41:00Z" w16du:dateUtc="2025-03-21T15:41:00Z">
        <w:r w:rsidRPr="005B579D" w:rsidDel="006C2294">
          <w:rPr>
            <w:rFonts w:ascii="Calibri" w:hAnsi="Calibri" w:cs="Calibri"/>
            <w:szCs w:val="28"/>
          </w:rPr>
          <w:delText xml:space="preserve">more </w:delText>
        </w:r>
      </w:del>
      <w:ins w:id="103" w:author="Shaffer, Victoria" w:date="2025-03-21T10:41:00Z" w16du:dateUtc="2025-03-21T15:41:00Z">
        <w:r w:rsidR="006C2294">
          <w:rPr>
            <w:rFonts w:ascii="Calibri" w:hAnsi="Calibri" w:cs="Calibri"/>
            <w:szCs w:val="28"/>
          </w:rPr>
          <w:t xml:space="preserve">greater </w:t>
        </w:r>
      </w:ins>
      <w:r w:rsidRPr="005B579D">
        <w:rPr>
          <w:rFonts w:ascii="Calibri" w:hAnsi="Calibri" w:cs="Calibri"/>
          <w:szCs w:val="28"/>
        </w:rPr>
        <w:t xml:space="preserve">positive support for </w:t>
      </w:r>
      <w:ins w:id="104" w:author="Shaffer, Victoria" w:date="2025-03-21T10:41:00Z" w16du:dateUtc="2025-03-21T15:41:00Z">
        <w:r w:rsidR="006C2294">
          <w:rPr>
            <w:rFonts w:ascii="Calibri" w:hAnsi="Calibri" w:cs="Calibri"/>
            <w:szCs w:val="28"/>
          </w:rPr>
          <w:t xml:space="preserve">each </w:t>
        </w:r>
      </w:ins>
      <w:del w:id="105" w:author="Shaffer, Victoria" w:date="2025-03-21T10:41:00Z" w16du:dateUtc="2025-03-21T15:41:00Z">
        <w:r w:rsidRPr="005B579D" w:rsidDel="006C2294">
          <w:rPr>
            <w:rFonts w:ascii="Calibri" w:hAnsi="Calibri" w:cs="Calibri"/>
            <w:szCs w:val="28"/>
          </w:rPr>
          <w:delText xml:space="preserve">issues </w:delText>
        </w:r>
      </w:del>
      <w:ins w:id="106" w:author="Shaffer, Victoria" w:date="2025-03-21T10:41:00Z" w16du:dateUtc="2025-03-21T15:41:00Z">
        <w:r w:rsidR="006C2294">
          <w:rPr>
            <w:rFonts w:ascii="Calibri" w:hAnsi="Calibri" w:cs="Calibri"/>
            <w:szCs w:val="28"/>
          </w:rPr>
          <w:t xml:space="preserve">topic </w:t>
        </w:r>
      </w:ins>
      <w:r w:rsidRPr="005B579D">
        <w:rPr>
          <w:rFonts w:ascii="Calibri" w:hAnsi="Calibri" w:cs="Calibri"/>
          <w:szCs w:val="28"/>
        </w:rPr>
        <w:t>(H1</w:t>
      </w:r>
      <w:del w:id="107" w:author="Duan, Sean (MU-Student)" w:date="2025-03-27T09:59:00Z" w16du:dateUtc="2025-03-27T14:59:00Z">
        <w:r w:rsidRPr="005B579D" w:rsidDel="00413860">
          <w:rPr>
            <w:rFonts w:ascii="Calibri" w:hAnsi="Calibri" w:cs="Calibri"/>
            <w:szCs w:val="28"/>
          </w:rPr>
          <w:delText>: a significant main effect of social consensus</w:delText>
        </w:r>
      </w:del>
      <w:r w:rsidRPr="005B579D">
        <w:rPr>
          <w:rFonts w:ascii="Calibri" w:hAnsi="Calibri" w:cs="Calibri"/>
          <w:szCs w:val="28"/>
        </w:rPr>
        <w:t xml:space="preserve">), which would be a replication of Study 1. Additionally, </w:t>
      </w:r>
      <w:ins w:id="108" w:author="Shaffer, Victoria" w:date="2025-03-21T10:43:00Z" w16du:dateUtc="2025-03-21T15:43:00Z">
        <w:r w:rsidR="00A6335F">
          <w:rPr>
            <w:rFonts w:ascii="Calibri" w:hAnsi="Calibri" w:cs="Calibri"/>
            <w:szCs w:val="28"/>
          </w:rPr>
          <w:t xml:space="preserve">social consensus and moral conviction were </w:t>
        </w:r>
      </w:ins>
      <w:del w:id="109" w:author="Shaffer, Victoria" w:date="2025-03-21T10:43:00Z" w16du:dateUtc="2025-03-21T15:43:00Z">
        <w:r w:rsidRPr="005B579D" w:rsidDel="00A6335F">
          <w:rPr>
            <w:rFonts w:ascii="Calibri" w:hAnsi="Calibri" w:cs="Calibri"/>
            <w:szCs w:val="28"/>
          </w:rPr>
          <w:delText xml:space="preserve">as our second hypothesis, we </w:delText>
        </w:r>
      </w:del>
      <w:r w:rsidRPr="005B579D">
        <w:rPr>
          <w:rFonts w:ascii="Calibri" w:hAnsi="Calibri" w:cs="Calibri"/>
          <w:szCs w:val="28"/>
        </w:rPr>
        <w:t>expect</w:t>
      </w:r>
      <w:ins w:id="110" w:author="Shaffer, Victoria" w:date="2025-03-21T10:43:00Z" w16du:dateUtc="2025-03-21T15:43:00Z">
        <w:r w:rsidR="00A6335F">
          <w:rPr>
            <w:rFonts w:ascii="Calibri" w:hAnsi="Calibri" w:cs="Calibri"/>
            <w:szCs w:val="28"/>
          </w:rPr>
          <w:t>ed</w:t>
        </w:r>
      </w:ins>
      <w:r w:rsidRPr="005B579D">
        <w:rPr>
          <w:rFonts w:ascii="Calibri" w:hAnsi="Calibri" w:cs="Calibri"/>
          <w:szCs w:val="28"/>
        </w:rPr>
        <w:t xml:space="preserve"> to </w:t>
      </w:r>
      <w:ins w:id="111" w:author="Shaffer, Victoria" w:date="2025-03-21T10:43:00Z" w16du:dateUtc="2025-03-21T15:43:00Z">
        <w:r w:rsidR="00A6335F">
          <w:rPr>
            <w:rFonts w:ascii="Calibri" w:hAnsi="Calibri" w:cs="Calibri"/>
            <w:szCs w:val="28"/>
          </w:rPr>
          <w:t xml:space="preserve">have an </w:t>
        </w:r>
      </w:ins>
      <w:del w:id="112" w:author="Shaffer, Victoria" w:date="2025-03-21T10:43:00Z" w16du:dateUtc="2025-03-21T15:43:00Z">
        <w:r w:rsidRPr="005B579D" w:rsidDel="00A6335F">
          <w:rPr>
            <w:rFonts w:ascii="Calibri" w:hAnsi="Calibri" w:cs="Calibri"/>
            <w:szCs w:val="28"/>
          </w:rPr>
          <w:delText xml:space="preserve">observe a significant interaction </w:delText>
        </w:r>
      </w:del>
      <w:ins w:id="113" w:author="Shaffer, Victoria" w:date="2025-03-21T10:43:00Z" w16du:dateUtc="2025-03-21T15:43:00Z">
        <w:r w:rsidR="00A6335F">
          <w:rPr>
            <w:rFonts w:ascii="Calibri" w:hAnsi="Calibri" w:cs="Calibri"/>
            <w:szCs w:val="28"/>
          </w:rPr>
          <w:t xml:space="preserve">interactive effect </w:t>
        </w:r>
      </w:ins>
      <w:del w:id="114" w:author="Shaffer, Victoria" w:date="2025-03-21T10:43:00Z" w16du:dateUtc="2025-03-21T15:43:00Z">
        <w:r w:rsidRPr="005B579D" w:rsidDel="00A6335F">
          <w:rPr>
            <w:rFonts w:ascii="Calibri" w:hAnsi="Calibri" w:cs="Calibri"/>
            <w:szCs w:val="28"/>
          </w:rPr>
          <w:delText xml:space="preserve">between the social consensus and moral conviction manipulations </w:delText>
        </w:r>
      </w:del>
      <w:r w:rsidRPr="005B579D">
        <w:rPr>
          <w:rFonts w:ascii="Calibri" w:hAnsi="Calibri" w:cs="Calibri"/>
          <w:szCs w:val="28"/>
        </w:rPr>
        <w:t xml:space="preserve">on support for universal health care, capital punishment, and the usage of AI in the workplace (H2). Specifically, it is expected that increased moral conviction will reduce the effect of social consensus and conversely, decreased moral conviction will increase the effect of social consensus. </w:t>
      </w:r>
      <w:moveFromRangeStart w:id="115" w:author="Duan, Sean (MU-Student)" w:date="2025-03-27T10:00:00Z" w:name="move193962057"/>
      <w:commentRangeStart w:id="116"/>
      <w:moveFrom w:id="117" w:author="Duan, Sean (MU-Student)" w:date="2025-03-27T10:00:00Z" w16du:dateUtc="2025-03-27T15:00:00Z">
        <w:r w:rsidRPr="005B579D" w:rsidDel="0048648F">
          <w:rPr>
            <w:rFonts w:ascii="Calibri" w:hAnsi="Calibri" w:cs="Calibri"/>
            <w:szCs w:val="28"/>
          </w:rPr>
          <w:t>We predicted this due to previous literature indicating that high levels of moral conviction inoculate individuals from the effects of social consensus; however, this has not been experimentally tested previously.</w:t>
        </w:r>
        <w:commentRangeEnd w:id="116"/>
        <w:r w:rsidR="007C5B04" w:rsidDel="0048648F">
          <w:rPr>
            <w:rStyle w:val="CommentReference"/>
            <w:kern w:val="2"/>
            <w14:ligatures w14:val="standardContextual"/>
          </w:rPr>
          <w:commentReference w:id="116"/>
        </w:r>
      </w:moveFrom>
      <w:moveFromRangeEnd w:id="115"/>
    </w:p>
    <w:p w14:paraId="3910AE34" w14:textId="77777777" w:rsidR="00AA5AD7" w:rsidRPr="00F22ED1" w:rsidRDefault="00AA5AD7" w:rsidP="00AA5AD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sidRPr="00F22ED1">
        <w:rPr>
          <w:rFonts w:ascii="Calibri Light" w:eastAsia="Times New Roman" w:hAnsi="Calibri Light" w:cs="Times New Roman"/>
          <w:b/>
          <w:bCs/>
          <w:kern w:val="0"/>
          <w:sz w:val="28"/>
          <w:szCs w:val="28"/>
          <w14:ligatures w14:val="none"/>
        </w:rPr>
        <w:lastRenderedPageBreak/>
        <w:t>Results</w:t>
      </w:r>
    </w:p>
    <w:p w14:paraId="0EE945E9" w14:textId="3E7E8327" w:rsidR="008520CA" w:rsidRPr="007A6A46" w:rsidDel="007A6A46" w:rsidRDefault="00AA5AD7" w:rsidP="008520CA">
      <w:pPr>
        <w:spacing w:after="100" w:afterAutospacing="1" w:line="480" w:lineRule="auto"/>
        <w:ind w:firstLine="720"/>
        <w:rPr>
          <w:del w:id="118" w:author="Duan, Sean (MU-Student)" w:date="2025-03-27T10:05:00Z" w16du:dateUtc="2025-03-27T15:05:00Z"/>
          <w:moveTo w:id="119" w:author="Shaffer, Victoria" w:date="2025-03-21T10:47:00Z" w16du:dateUtc="2025-03-21T15:47:00Z"/>
          <w:rFonts w:ascii="Calibri" w:eastAsia="Calibri" w:hAnsi="Calibri" w:cs="Calibri"/>
        </w:rPr>
      </w:pPr>
      <w:del w:id="120" w:author="Shaffer, Victoria" w:date="2025-03-21T10:44:00Z" w16du:dateUtc="2025-03-21T15:44:00Z">
        <w:r w:rsidRPr="00F22ED1" w:rsidDel="007C5B04">
          <w:rPr>
            <w:rFonts w:ascii="Calibri" w:eastAsia="Calibri" w:hAnsi="Calibri" w:cs="Times New Roman"/>
            <w:szCs w:val="24"/>
          </w:rPr>
          <w:delText xml:space="preserve">We tested both </w:delText>
        </w:r>
      </w:del>
      <w:ins w:id="121" w:author="Shaffer, Victoria" w:date="2025-03-21T10:44:00Z" w16du:dateUtc="2025-03-21T15:44:00Z">
        <w:r w:rsidR="007C5B04">
          <w:rPr>
            <w:rFonts w:ascii="Calibri" w:eastAsia="Calibri" w:hAnsi="Calibri" w:cs="Times New Roman"/>
            <w:szCs w:val="24"/>
          </w:rPr>
          <w:t xml:space="preserve">Both </w:t>
        </w:r>
      </w:ins>
      <w:r w:rsidRPr="00F22ED1">
        <w:rPr>
          <w:rFonts w:ascii="Calibri" w:eastAsia="Calibri" w:hAnsi="Calibri" w:cs="Times New Roman"/>
          <w:szCs w:val="24"/>
        </w:rPr>
        <w:t xml:space="preserve">hypotheses </w:t>
      </w:r>
      <w:ins w:id="122" w:author="Shaffer, Victoria" w:date="2025-03-21T10:44:00Z" w16du:dateUtc="2025-03-21T15:44:00Z">
        <w:r w:rsidR="007C5B04">
          <w:rPr>
            <w:rFonts w:ascii="Calibri" w:eastAsia="Calibri" w:hAnsi="Calibri" w:cs="Times New Roman"/>
            <w:szCs w:val="24"/>
          </w:rPr>
          <w:t xml:space="preserve">were tested </w:t>
        </w:r>
      </w:ins>
      <w:r w:rsidRPr="00F22ED1">
        <w:rPr>
          <w:rFonts w:ascii="Calibri" w:eastAsia="Calibri" w:hAnsi="Calibri" w:cs="Times New Roman"/>
          <w:szCs w:val="24"/>
        </w:rPr>
        <w:t>with a</w:t>
      </w:r>
      <w:r>
        <w:rPr>
          <w:rFonts w:ascii="Calibri" w:eastAsia="Calibri" w:hAnsi="Calibri" w:cs="Times New Roman"/>
          <w:szCs w:val="24"/>
        </w:rPr>
        <w:t xml:space="preserve"> series of within-subjects analysis of variance (ANOVA) models comparing support for the </w:t>
      </w:r>
      <w:del w:id="123" w:author="Shaffer, Victoria" w:date="2025-03-21T10:44:00Z" w16du:dateUtc="2025-03-21T15:44:00Z">
        <w:r w:rsidDel="007C5B04">
          <w:rPr>
            <w:rFonts w:ascii="Calibri" w:eastAsia="Calibri" w:hAnsi="Calibri" w:cs="Times New Roman"/>
            <w:szCs w:val="24"/>
          </w:rPr>
          <w:delText xml:space="preserve">issues </w:delText>
        </w:r>
      </w:del>
      <w:ins w:id="124" w:author="Shaffer, Victoria" w:date="2025-03-21T10:44:00Z" w16du:dateUtc="2025-03-21T15:44:00Z">
        <w:r w:rsidR="0061786A">
          <w:rPr>
            <w:rFonts w:ascii="Calibri" w:eastAsia="Calibri" w:hAnsi="Calibri" w:cs="Times New Roman"/>
            <w:szCs w:val="24"/>
          </w:rPr>
          <w:t>topics</w:t>
        </w:r>
        <w:r w:rsidR="007C5B04">
          <w:rPr>
            <w:rFonts w:ascii="Calibri" w:eastAsia="Calibri" w:hAnsi="Calibri" w:cs="Times New Roman"/>
            <w:szCs w:val="24"/>
          </w:rPr>
          <w:t xml:space="preserve"> </w:t>
        </w:r>
      </w:ins>
      <w:r>
        <w:rPr>
          <w:rFonts w:ascii="Calibri" w:eastAsia="Calibri" w:hAnsi="Calibri" w:cs="Times New Roman"/>
          <w:szCs w:val="24"/>
        </w:rPr>
        <w:t xml:space="preserve">both before and after </w:t>
      </w:r>
      <w:del w:id="125" w:author="Shaffer, Victoria" w:date="2025-03-21T10:44:00Z" w16du:dateUtc="2025-03-21T15:44:00Z">
        <w:r w:rsidDel="0061786A">
          <w:rPr>
            <w:rFonts w:ascii="Calibri" w:eastAsia="Calibri" w:hAnsi="Calibri" w:cs="Times New Roman"/>
            <w:szCs w:val="24"/>
          </w:rPr>
          <w:delText xml:space="preserve">our combined </w:delText>
        </w:r>
      </w:del>
      <w:ins w:id="126" w:author="Shaffer, Victoria" w:date="2025-03-21T10:44:00Z" w16du:dateUtc="2025-03-21T15:44:00Z">
        <w:r w:rsidR="0061786A">
          <w:rPr>
            <w:rFonts w:ascii="Calibri" w:eastAsia="Calibri" w:hAnsi="Calibri" w:cs="Times New Roman"/>
            <w:szCs w:val="24"/>
          </w:rPr>
          <w:t xml:space="preserve">the </w:t>
        </w:r>
      </w:ins>
      <w:r>
        <w:rPr>
          <w:rFonts w:ascii="Calibri" w:eastAsia="Calibri" w:hAnsi="Calibri" w:cs="Times New Roman"/>
          <w:szCs w:val="24"/>
        </w:rPr>
        <w:t>social consensus</w:t>
      </w:r>
      <w:ins w:id="127" w:author="Shaffer, Victoria" w:date="2025-03-21T10:44:00Z" w16du:dateUtc="2025-03-21T15:44:00Z">
        <w:r w:rsidR="0061786A">
          <w:rPr>
            <w:rFonts w:ascii="Calibri" w:eastAsia="Calibri" w:hAnsi="Calibri" w:cs="Times New Roman"/>
            <w:szCs w:val="24"/>
          </w:rPr>
          <w:t xml:space="preserve"> and </w:t>
        </w:r>
      </w:ins>
      <w:del w:id="128" w:author="Shaffer, Victoria" w:date="2025-03-21T10:44:00Z" w16du:dateUtc="2025-03-21T15:44:00Z">
        <w:r w:rsidRPr="007A6A46" w:rsidDel="0061786A">
          <w:rPr>
            <w:rFonts w:ascii="Calibri" w:eastAsia="Calibri" w:hAnsi="Calibri" w:cs="Calibri"/>
            <w:szCs w:val="24"/>
          </w:rPr>
          <w:delText>/</w:delText>
        </w:r>
      </w:del>
      <w:r w:rsidRPr="007A6A46">
        <w:rPr>
          <w:rFonts w:ascii="Calibri" w:eastAsia="Calibri" w:hAnsi="Calibri" w:cs="Calibri"/>
          <w:szCs w:val="24"/>
        </w:rPr>
        <w:t>moral conviction manipulation</w:t>
      </w:r>
      <w:ins w:id="129" w:author="Shaffer, Victoria" w:date="2025-03-21T10:44:00Z" w16du:dateUtc="2025-03-21T15:44:00Z">
        <w:r w:rsidR="0061786A" w:rsidRPr="007A6A46">
          <w:rPr>
            <w:rFonts w:ascii="Calibri" w:eastAsia="Calibri" w:hAnsi="Calibri" w:cs="Calibri"/>
            <w:szCs w:val="24"/>
          </w:rPr>
          <w:t>s</w:t>
        </w:r>
      </w:ins>
      <w:r w:rsidRPr="007A6A46">
        <w:rPr>
          <w:rFonts w:ascii="Calibri" w:eastAsia="Calibri" w:hAnsi="Calibri" w:cs="Calibri"/>
          <w:szCs w:val="24"/>
        </w:rPr>
        <w:t xml:space="preserve">. </w:t>
      </w:r>
      <w:ins w:id="130" w:author="Shaffer, Victoria" w:date="2025-03-21T10:47:00Z" w16du:dateUtc="2025-03-21T15:47:00Z">
        <w:r w:rsidR="008520CA" w:rsidRPr="007A6A46">
          <w:rPr>
            <w:rFonts w:ascii="Calibri" w:eastAsia="Calibri" w:hAnsi="Calibri" w:cs="Calibri"/>
            <w:szCs w:val="24"/>
          </w:rPr>
          <w:t xml:space="preserve">The outcome for </w:t>
        </w:r>
      </w:ins>
      <w:moveToRangeStart w:id="131" w:author="Shaffer, Victoria" w:date="2025-03-21T10:47:00Z" w:name="move193446442"/>
      <w:moveTo w:id="132" w:author="Shaffer, Victoria" w:date="2025-03-21T10:47:00Z" w16du:dateUtc="2025-03-21T15:47:00Z">
        <w:del w:id="133" w:author="Shaffer, Victoria" w:date="2025-03-21T10:47:00Z" w16du:dateUtc="2025-03-21T15:47:00Z">
          <w:r w:rsidR="008520CA" w:rsidRPr="007A6A46" w:rsidDel="008520CA">
            <w:rPr>
              <w:rFonts w:ascii="Calibri" w:eastAsia="Calibri" w:hAnsi="Calibri" w:cs="Calibri"/>
            </w:rPr>
            <w:delText xml:space="preserve">Each of </w:delText>
          </w:r>
        </w:del>
      </w:moveTo>
      <w:ins w:id="134" w:author="Shaffer, Victoria" w:date="2025-03-21T10:47:00Z" w16du:dateUtc="2025-03-21T15:47:00Z">
        <w:r w:rsidR="008520CA" w:rsidRPr="007A6A46">
          <w:rPr>
            <w:rFonts w:ascii="Calibri" w:eastAsia="Calibri" w:hAnsi="Calibri" w:cs="Calibri"/>
          </w:rPr>
          <w:t xml:space="preserve">each of </w:t>
        </w:r>
      </w:ins>
      <w:moveTo w:id="135" w:author="Shaffer, Victoria" w:date="2025-03-21T10:47:00Z" w16du:dateUtc="2025-03-21T15:47:00Z">
        <w:del w:id="136" w:author="Shaffer, Victoria" w:date="2025-03-21T10:47:00Z" w16du:dateUtc="2025-03-21T15:47:00Z">
          <w:r w:rsidR="008520CA" w:rsidRPr="007A6A46" w:rsidDel="008520CA">
            <w:rPr>
              <w:rFonts w:ascii="Calibri" w:eastAsia="Calibri" w:hAnsi="Calibri" w:cs="Calibri"/>
            </w:rPr>
            <w:delText xml:space="preserve">our </w:delText>
          </w:r>
        </w:del>
      </w:moveTo>
      <w:ins w:id="137" w:author="Shaffer, Victoria" w:date="2025-03-21T10:47:00Z" w16du:dateUtc="2025-03-21T15:47:00Z">
        <w:r w:rsidR="008520CA" w:rsidRPr="007A6A46">
          <w:rPr>
            <w:rFonts w:ascii="Calibri" w:eastAsia="Calibri" w:hAnsi="Calibri" w:cs="Calibri"/>
          </w:rPr>
          <w:t xml:space="preserve">the </w:t>
        </w:r>
      </w:ins>
      <w:moveTo w:id="138" w:author="Shaffer, Victoria" w:date="2025-03-21T10:47:00Z" w16du:dateUtc="2025-03-21T15:47:00Z">
        <w:r w:rsidR="008520CA" w:rsidRPr="007A6A46">
          <w:rPr>
            <w:rFonts w:ascii="Calibri" w:eastAsia="Calibri" w:hAnsi="Calibri" w:cs="Calibri"/>
          </w:rPr>
          <w:t>three ANOVA models was composed of our dependent variable (quantified as the final level of support for our [topic], after both manipulations), with moral conviction manipulation condition, social consensus manipulation condition, initial (pre-manipulation) support for the [topic], initial [topic] familiarity, openness to belief change on [topic], and both utilitarian an deontological orientation as our ‘simple effect’ predictors. We also plan on examining the interaction of the moral conviction and social consensus manipulations. To test H1, we conducted an ANOVA model with our two manipulations (moral conviction and social consensus) as between-subjects factors.</w:t>
        </w:r>
        <w:del w:id="139" w:author="Duan, Sean (MU-Student)" w:date="2025-03-27T10:01:00Z" w16du:dateUtc="2025-03-27T15:01:00Z">
          <w:r w:rsidR="008520CA" w:rsidRPr="007A6A46" w:rsidDel="007A6A46">
            <w:rPr>
              <w:rFonts w:ascii="Calibri" w:eastAsia="Calibri" w:hAnsi="Calibri" w:cs="Calibri"/>
            </w:rPr>
            <w:delText xml:space="preserve"> </w:delText>
          </w:r>
        </w:del>
      </w:moveTo>
    </w:p>
    <w:moveToRangeEnd w:id="131"/>
    <w:p w14:paraId="4FF7CA8B" w14:textId="13CB95A0" w:rsidR="00AA5AD7" w:rsidRPr="007A6A46" w:rsidDel="007A6A46" w:rsidRDefault="00AA5AD7" w:rsidP="007A6A46">
      <w:pPr>
        <w:pStyle w:val="NoSpacing"/>
        <w:spacing w:line="480" w:lineRule="auto"/>
        <w:rPr>
          <w:ins w:id="140" w:author="Shaffer, Victoria" w:date="2025-03-21T16:08:00Z" w16du:dateUtc="2025-03-21T21:08:00Z"/>
          <w:del w:id="141" w:author="Duan, Sean (MU-Student)" w:date="2025-03-27T10:01:00Z" w16du:dateUtc="2025-03-27T15:01:00Z"/>
          <w:rFonts w:ascii="Calibri" w:eastAsia="Calibri" w:hAnsi="Calibri" w:cs="Calibri"/>
          <w:sz w:val="24"/>
          <w:szCs w:val="24"/>
        </w:rPr>
        <w:pPrChange w:id="142" w:author="Duan, Sean (MU-Student)" w:date="2025-03-27T10:05:00Z" w16du:dateUtc="2025-03-27T15:05:00Z">
          <w:pPr>
            <w:pStyle w:val="NoSpacing"/>
            <w:spacing w:line="480" w:lineRule="auto"/>
            <w:ind w:firstLine="720"/>
          </w:pPr>
        </w:pPrChange>
      </w:pPr>
      <w:commentRangeStart w:id="143"/>
      <w:del w:id="144" w:author="Duan, Sean (MU-Student)" w:date="2025-03-27T10:01:00Z" w16du:dateUtc="2025-03-27T15:01:00Z">
        <w:r w:rsidRPr="007A6A46" w:rsidDel="007A6A46">
          <w:rPr>
            <w:rFonts w:ascii="Calibri" w:eastAsia="Calibri" w:hAnsi="Calibri" w:cs="Calibri"/>
            <w:sz w:val="24"/>
            <w:szCs w:val="24"/>
          </w:rPr>
          <w:delText>The alpha level for these analyses was .05.</w:delText>
        </w:r>
        <w:r w:rsidR="00A80261" w:rsidRPr="007A6A46" w:rsidDel="007A6A46">
          <w:rPr>
            <w:rFonts w:ascii="Calibri" w:eastAsia="Calibri" w:hAnsi="Calibri" w:cs="Calibri"/>
            <w:sz w:val="24"/>
            <w:szCs w:val="24"/>
          </w:rPr>
          <w:delText xml:space="preserve"> </w:delText>
        </w:r>
        <w:commentRangeEnd w:id="143"/>
        <w:r w:rsidR="0061786A" w:rsidRPr="007A6A46" w:rsidDel="007A6A46">
          <w:rPr>
            <w:rStyle w:val="CommentReference"/>
            <w:rFonts w:ascii="Calibri" w:hAnsi="Calibri" w:cs="Calibri"/>
            <w:rPrChange w:id="145" w:author="Duan, Sean (MU-Student)" w:date="2025-03-27T10:06:00Z" w16du:dateUtc="2025-03-27T15:06:00Z">
              <w:rPr>
                <w:rStyle w:val="CommentReference"/>
              </w:rPr>
            </w:rPrChange>
          </w:rPr>
          <w:commentReference w:id="143"/>
        </w:r>
        <w:r w:rsidR="00A80261" w:rsidRPr="007A6A46" w:rsidDel="007A6A46">
          <w:rPr>
            <w:rFonts w:ascii="Calibri" w:eastAsia="Calibri" w:hAnsi="Calibri" w:cs="Calibri"/>
            <w:sz w:val="24"/>
            <w:szCs w:val="24"/>
          </w:rPr>
          <w:delText>Overwhelmingly, the pattern of results with regards to H1 and H2 held across all three [topics], thus in the interest of brevity, graphs indicating these relationships will be shown in the context of UHC only.</w:delText>
        </w:r>
      </w:del>
    </w:p>
    <w:p w14:paraId="0810BF73" w14:textId="4DF34E2B" w:rsidR="007A3750" w:rsidRPr="007A6A46" w:rsidDel="007A6A46" w:rsidRDefault="007A3750" w:rsidP="007A6A46">
      <w:pPr>
        <w:spacing w:after="100" w:afterAutospacing="1" w:line="480" w:lineRule="auto"/>
        <w:ind w:firstLine="720"/>
        <w:rPr>
          <w:del w:id="146" w:author="Duan, Sean (MU-Student)" w:date="2025-03-27T10:07:00Z" w16du:dateUtc="2025-03-27T15:07:00Z"/>
          <w:moveTo w:id="147" w:author="Shaffer, Victoria" w:date="2025-03-21T16:08:00Z" w16du:dateUtc="2025-03-21T21:08:00Z"/>
          <w:rFonts w:ascii="Calibri" w:eastAsia="Calibri" w:hAnsi="Calibri" w:cs="Calibri"/>
        </w:rPr>
      </w:pPr>
      <w:moveToRangeStart w:id="148" w:author="Shaffer, Victoria" w:date="2025-03-21T16:08:00Z" w:name="move193465730"/>
      <w:commentRangeStart w:id="149"/>
      <w:moveTo w:id="150" w:author="Shaffer, Victoria" w:date="2025-03-21T16:08:00Z" w16du:dateUtc="2025-03-21T21:08:00Z">
        <w:del w:id="151" w:author="Duan, Sean (MU-Student)" w:date="2025-03-27T10:05:00Z" w16du:dateUtc="2025-03-27T15:05:00Z">
          <w:r w:rsidRPr="007A6A46" w:rsidDel="007A6A46">
            <w:rPr>
              <w:rFonts w:ascii="Calibri" w:eastAsia="Calibri" w:hAnsi="Calibri" w:cs="Calibri"/>
              <w:noProof/>
            </w:rPr>
            <w:drawing>
              <wp:inline distT="0" distB="0" distL="0" distR="0" wp14:anchorId="1C8A7767" wp14:editId="0A0A9553">
                <wp:extent cx="5939790" cy="3816350"/>
                <wp:effectExtent l="0" t="0" r="3810" b="0"/>
                <wp:docPr id="1531821183" name="Picture 2"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8839" name="Picture 2" descr="A diagram with red green and blue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del>
      </w:moveTo>
      <w:commentRangeEnd w:id="149"/>
      <w:r w:rsidR="00BF1C64" w:rsidRPr="007A6A46">
        <w:rPr>
          <w:rStyle w:val="CommentReference"/>
          <w:rFonts w:ascii="Calibri" w:hAnsi="Calibri" w:cs="Calibri"/>
          <w:rPrChange w:id="152" w:author="Duan, Sean (MU-Student)" w:date="2025-03-27T10:06:00Z" w16du:dateUtc="2025-03-27T15:06:00Z">
            <w:rPr>
              <w:rStyle w:val="CommentReference"/>
            </w:rPr>
          </w:rPrChange>
        </w:rPr>
        <w:commentReference w:id="149"/>
      </w:r>
    </w:p>
    <w:p w14:paraId="058D65E3" w14:textId="3265EF3B" w:rsidR="007A3750" w:rsidRPr="007A6A46" w:rsidDel="007A6A46" w:rsidRDefault="003202DB" w:rsidP="007A3750">
      <w:pPr>
        <w:spacing w:after="100" w:afterAutospacing="1" w:line="480" w:lineRule="auto"/>
        <w:ind w:firstLine="720"/>
        <w:rPr>
          <w:del w:id="153" w:author="Duan, Sean (MU-Student)" w:date="2025-03-27T10:07:00Z" w16du:dateUtc="2025-03-27T15:07:00Z"/>
          <w:moveTo w:id="154" w:author="Shaffer, Victoria" w:date="2025-03-21T16:08:00Z" w16du:dateUtc="2025-03-21T21:08:00Z"/>
          <w:rFonts w:ascii="Calibri" w:eastAsia="Calibri" w:hAnsi="Calibri" w:cs="Calibri"/>
        </w:rPr>
      </w:pPr>
      <w:ins w:id="155" w:author="Shaffer, Victoria" w:date="2025-03-21T16:09:00Z" w16du:dateUtc="2025-03-21T21:09:00Z">
        <w:del w:id="156" w:author="Duan, Sean (MU-Student)" w:date="2025-03-27T10:07:00Z" w16du:dateUtc="2025-03-27T15:07:00Z">
          <w:r w:rsidRPr="007A6A46" w:rsidDel="007A6A46">
            <w:rPr>
              <w:rFonts w:ascii="Calibri" w:hAnsi="Calibri" w:cs="Calibri"/>
              <w:rPrChange w:id="157" w:author="Duan, Sean (MU-Student)" w:date="2025-03-27T10:06:00Z" w16du:dateUtc="2025-03-27T15:06:00Z">
                <w:rPr/>
              </w:rPrChange>
            </w:rPr>
            <w:delText xml:space="preserve">Before examining the hypotheses, </w:delText>
          </w:r>
          <w:r w:rsidR="00625015" w:rsidRPr="007A6A46" w:rsidDel="007A6A46">
            <w:rPr>
              <w:rFonts w:ascii="Calibri" w:hAnsi="Calibri" w:cs="Calibri"/>
              <w:rPrChange w:id="158" w:author="Duan, Sean (MU-Student)" w:date="2025-03-27T10:06:00Z" w16du:dateUtc="2025-03-27T15:06:00Z">
                <w:rPr/>
              </w:rPrChange>
            </w:rPr>
            <w:delText xml:space="preserve">we examined whether </w:delText>
          </w:r>
        </w:del>
      </w:ins>
      <w:ins w:id="159" w:author="Shaffer, Victoria" w:date="2025-03-21T16:10:00Z" w16du:dateUtc="2025-03-21T21:10:00Z">
        <w:del w:id="160" w:author="Duan, Sean (MU-Student)" w:date="2025-03-27T10:07:00Z" w16du:dateUtc="2025-03-27T15:07:00Z">
          <w:r w:rsidR="00625015" w:rsidRPr="007A6A46" w:rsidDel="007A6A46">
            <w:rPr>
              <w:rFonts w:ascii="Calibri" w:hAnsi="Calibri" w:cs="Calibri"/>
              <w:rPrChange w:id="161" w:author="Duan, Sean (MU-Student)" w:date="2025-03-27T10:06:00Z" w16du:dateUtc="2025-03-27T15:06:00Z">
                <w:rPr/>
              </w:rPrChange>
            </w:rPr>
            <w:delText xml:space="preserve">participants </w:delText>
          </w:r>
          <w:r w:rsidR="00CC08AD" w:rsidRPr="007A6A46" w:rsidDel="007A6A46">
            <w:rPr>
              <w:rFonts w:ascii="Calibri" w:hAnsi="Calibri" w:cs="Calibri"/>
              <w:rPrChange w:id="162" w:author="Duan, Sean (MU-Student)" w:date="2025-03-27T10:06:00Z" w16du:dateUtc="2025-03-27T15:06:00Z">
                <w:rPr/>
              </w:rPrChange>
            </w:rPr>
            <w:delText xml:space="preserve">differed </w:delText>
          </w:r>
          <w:r w:rsidR="00625015" w:rsidRPr="007A6A46" w:rsidDel="007A6A46">
            <w:rPr>
              <w:rFonts w:ascii="Calibri" w:hAnsi="Calibri" w:cs="Calibri"/>
              <w:rPrChange w:id="163" w:author="Duan, Sean (MU-Student)" w:date="2025-03-27T10:06:00Z" w16du:dateUtc="2025-03-27T15:06:00Z">
                <w:rPr/>
              </w:rPrChange>
            </w:rPr>
            <w:delText xml:space="preserve">in openness </w:delText>
          </w:r>
          <w:r w:rsidR="00CC08AD" w:rsidRPr="007A6A46" w:rsidDel="007A6A46">
            <w:rPr>
              <w:rFonts w:ascii="Calibri" w:hAnsi="Calibri" w:cs="Calibri"/>
              <w:rPrChange w:id="164" w:author="Duan, Sean (MU-Student)" w:date="2025-03-27T10:06:00Z" w16du:dateUtc="2025-03-27T15:06:00Z">
                <w:rPr/>
              </w:rPrChange>
            </w:rPr>
            <w:delText>to</w:delText>
          </w:r>
          <w:r w:rsidR="00625015" w:rsidRPr="007A6A46" w:rsidDel="007A6A46">
            <w:rPr>
              <w:rFonts w:ascii="Calibri" w:hAnsi="Calibri" w:cs="Calibri"/>
              <w:rPrChange w:id="165" w:author="Duan, Sean (MU-Student)" w:date="2025-03-27T10:06:00Z" w16du:dateUtc="2025-03-27T15:06:00Z">
                <w:rPr/>
              </w:rPrChange>
            </w:rPr>
            <w:delText xml:space="preserve"> belief change on the three topics. </w:delText>
          </w:r>
        </w:del>
      </w:ins>
      <w:commentRangeStart w:id="166"/>
      <w:commentRangeStart w:id="167"/>
      <w:moveTo w:id="168" w:author="Shaffer, Victoria" w:date="2025-03-21T16:08:00Z" w16du:dateUtc="2025-03-21T21:08:00Z">
        <w:del w:id="169" w:author="Duan, Sean (MU-Student)" w:date="2025-03-27T10:07:00Z" w16du:dateUtc="2025-03-27T15:07:00Z">
          <w:r w:rsidR="007A3750" w:rsidRPr="007A6A46" w:rsidDel="007A6A46">
            <w:rPr>
              <w:rFonts w:ascii="Calibri" w:hAnsi="Calibri" w:cs="Calibri"/>
              <w:rPrChange w:id="170" w:author="Duan, Sean (MU-Student)" w:date="2025-03-27T10:06:00Z" w16du:dateUtc="2025-03-27T15:06:00Z">
                <w:rPr/>
              </w:rPrChange>
            </w:rPr>
            <w:delText xml:space="preserve">Our first </w:delText>
          </w:r>
        </w:del>
      </w:moveTo>
      <w:ins w:id="171" w:author="Shaffer, Victoria" w:date="2025-03-21T16:10:00Z" w16du:dateUtc="2025-03-21T21:10:00Z">
        <w:del w:id="172" w:author="Duan, Sean (MU-Student)" w:date="2025-03-27T10:07:00Z" w16du:dateUtc="2025-03-27T15:07:00Z">
          <w:r w:rsidR="00CC08AD" w:rsidRPr="007A6A46" w:rsidDel="007A6A46">
            <w:rPr>
              <w:rFonts w:ascii="Calibri" w:hAnsi="Calibri" w:cs="Calibri"/>
              <w:rPrChange w:id="173" w:author="Duan, Sean (MU-Student)" w:date="2025-03-27T10:06:00Z" w16du:dateUtc="2025-03-27T15:06:00Z">
                <w:rPr/>
              </w:rPrChange>
            </w:rPr>
            <w:delText xml:space="preserve">A </w:delText>
          </w:r>
        </w:del>
      </w:ins>
      <w:moveTo w:id="174" w:author="Shaffer, Victoria" w:date="2025-03-21T16:08:00Z" w16du:dateUtc="2025-03-21T21:08:00Z">
        <w:del w:id="175" w:author="Duan, Sean (MU-Student)" w:date="2025-03-27T10:07:00Z" w16du:dateUtc="2025-03-27T15:07:00Z">
          <w:r w:rsidR="007A3750" w:rsidRPr="007A6A46" w:rsidDel="007A6A46">
            <w:rPr>
              <w:rFonts w:ascii="Calibri" w:eastAsia="Calibri" w:hAnsi="Calibri" w:cs="Calibri"/>
            </w:rPr>
            <w:delText>one-way ANOVA revealed that there was a statistically significant difference in openness to belief change between at least two of our topics (</w:delText>
          </w:r>
          <w:r w:rsidR="007A3750" w:rsidRPr="007A6A46" w:rsidDel="007A6A46">
            <w:rPr>
              <w:rFonts w:ascii="Calibri" w:eastAsia="Calibri" w:hAnsi="Calibri" w:cs="Calibri"/>
              <w:i/>
              <w:iCs/>
            </w:rPr>
            <w:delText>F</w:delText>
          </w:r>
          <w:r w:rsidR="007A3750" w:rsidRPr="007A6A46" w:rsidDel="007A6A46">
            <w:rPr>
              <w:rFonts w:ascii="Calibri" w:eastAsia="Calibri" w:hAnsi="Calibri" w:cs="Calibri"/>
            </w:rPr>
            <w:delText xml:space="preserve"> (2, 1470) = 37.44, </w:delText>
          </w:r>
          <w:r w:rsidR="007A3750" w:rsidRPr="007A6A46" w:rsidDel="007A6A46">
            <w:rPr>
              <w:rFonts w:ascii="Calibri" w:eastAsia="Calibri" w:hAnsi="Calibri" w:cs="Calibri"/>
              <w:i/>
              <w:iCs/>
            </w:rPr>
            <w:delText>p</w:delText>
          </w:r>
          <w:r w:rsidR="007A3750" w:rsidRPr="007A6A46" w:rsidDel="007A6A46">
            <w:rPr>
              <w:rFonts w:ascii="Calibri" w:eastAsia="Calibri" w:hAnsi="Calibri" w:cs="Calibri"/>
            </w:rPr>
            <w:delText xml:space="preserve"> &lt; .001). A post hoc Tukey test showed that all three of our topics had significant differences in baseline openness to belief change at p &lt; .05. Compared to our exploratory analysis from Study 2, we replicated the result that support for UHC is seen as significantly more open to belief change than the topic of capital punishment. Additionally, we see significant differences for openness to belief change regarding AI in the workplace, which we did not see for our other two topics in Study 2 (climate change and exercise).</w:delText>
          </w:r>
        </w:del>
      </w:moveTo>
      <w:commentRangeEnd w:id="166"/>
      <w:del w:id="176" w:author="Duan, Sean (MU-Student)" w:date="2025-03-27T10:07:00Z" w16du:dateUtc="2025-03-27T15:07:00Z">
        <w:r w:rsidR="00F25E26" w:rsidRPr="007A6A46" w:rsidDel="007A6A46">
          <w:rPr>
            <w:rStyle w:val="CommentReference"/>
            <w:rFonts w:ascii="Calibri" w:hAnsi="Calibri" w:cs="Calibri"/>
            <w:rPrChange w:id="177" w:author="Duan, Sean (MU-Student)" w:date="2025-03-27T10:06:00Z" w16du:dateUtc="2025-03-27T15:06:00Z">
              <w:rPr>
                <w:rStyle w:val="CommentReference"/>
              </w:rPr>
            </w:rPrChange>
          </w:rPr>
          <w:commentReference w:id="166"/>
        </w:r>
        <w:commentRangeEnd w:id="167"/>
        <w:r w:rsidR="007A6A46" w:rsidDel="007A6A46">
          <w:rPr>
            <w:rStyle w:val="CommentReference"/>
          </w:rPr>
          <w:commentReference w:id="167"/>
        </w:r>
      </w:del>
    </w:p>
    <w:moveToRangeEnd w:id="148"/>
    <w:p w14:paraId="41838091" w14:textId="1980CF9E" w:rsidR="00BF1C64" w:rsidDel="007A6A46" w:rsidRDefault="00BF1C64">
      <w:pPr>
        <w:spacing w:after="100" w:afterAutospacing="1" w:line="480" w:lineRule="auto"/>
        <w:ind w:firstLine="720"/>
        <w:rPr>
          <w:del w:id="178" w:author="Duan, Sean (MU-Student)" w:date="2025-03-27T10:07:00Z" w16du:dateUtc="2025-03-27T15:07:00Z"/>
          <w:moveTo w:id="179" w:author="Shaffer, Victoria" w:date="2025-03-21T16:12:00Z" w16du:dateUtc="2025-03-21T21:12:00Z"/>
          <w:rFonts w:ascii="Calibri" w:eastAsia="Calibri" w:hAnsi="Calibri" w:cs="Times New Roman"/>
        </w:rPr>
      </w:pPr>
      <w:ins w:id="180" w:author="Shaffer, Victoria" w:date="2025-03-21T16:13:00Z" w16du:dateUtc="2025-03-21T21:13:00Z">
        <w:del w:id="181" w:author="Duan, Sean (MU-Student)" w:date="2025-03-27T10:07:00Z" w16du:dateUtc="2025-03-27T15:07:00Z">
          <w:r w:rsidDel="007A6A46">
            <w:rPr>
              <w:rFonts w:ascii="Calibri" w:eastAsia="Calibri" w:hAnsi="Calibri" w:cs="Times New Roman"/>
            </w:rPr>
            <w:delText>We also compared ratings of familiarity across the three topics</w:delText>
          </w:r>
        </w:del>
      </w:ins>
      <w:ins w:id="182" w:author="Shaffer, Victoria" w:date="2025-03-21T16:14:00Z" w16du:dateUtc="2025-03-21T21:14:00Z">
        <w:del w:id="183" w:author="Duan, Sean (MU-Student)" w:date="2025-03-27T10:07:00Z" w16du:dateUtc="2025-03-27T15:07:00Z">
          <w:r w:rsidDel="007A6A46">
            <w:rPr>
              <w:rFonts w:ascii="Calibri" w:eastAsia="Calibri" w:hAnsi="Calibri" w:cs="Times New Roman"/>
            </w:rPr>
            <w:delText xml:space="preserve">, and a </w:delText>
          </w:r>
        </w:del>
      </w:ins>
      <w:moveToRangeStart w:id="184" w:author="Shaffer, Victoria" w:date="2025-03-21T16:12:00Z" w:name="move193465987"/>
      <w:moveTo w:id="185" w:author="Shaffer, Victoria" w:date="2025-03-21T16:12:00Z" w16du:dateUtc="2025-03-21T21:12:00Z">
        <w:del w:id="186" w:author="Duan, Sean (MU-Student)" w:date="2025-03-27T10:07:00Z" w16du:dateUtc="2025-03-27T15:07:00Z">
          <w:r w:rsidDel="007A6A46">
            <w:rPr>
              <w:rFonts w:ascii="Calibri" w:eastAsia="Calibri" w:hAnsi="Calibri" w:cs="Times New Roman"/>
              <w:noProof/>
            </w:rPr>
            <w:drawing>
              <wp:inline distT="0" distB="0" distL="0" distR="0" wp14:anchorId="2064A6BD" wp14:editId="505D533C">
                <wp:extent cx="5939790" cy="3816350"/>
                <wp:effectExtent l="0" t="0" r="3810" b="0"/>
                <wp:docPr id="710250354" name="Picture 3"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7094" name="Picture 3" descr="A diagram with red green and blue squar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del>
      </w:moveTo>
    </w:p>
    <w:p w14:paraId="6CE821C6" w14:textId="77F60224" w:rsidR="00BF1C64" w:rsidRPr="003A4EAD" w:rsidDel="007A6A46" w:rsidRDefault="00BF1C64" w:rsidP="00BF1C64">
      <w:pPr>
        <w:spacing w:after="100" w:afterAutospacing="1" w:line="480" w:lineRule="auto"/>
        <w:ind w:firstLine="720"/>
        <w:rPr>
          <w:del w:id="187" w:author="Duan, Sean (MU-Student)" w:date="2025-03-27T10:07:00Z" w16du:dateUtc="2025-03-27T15:07:00Z"/>
          <w:moveTo w:id="188" w:author="Shaffer, Victoria" w:date="2025-03-21T16:12:00Z" w16du:dateUtc="2025-03-21T21:12:00Z"/>
          <w:rFonts w:ascii="Calibri" w:eastAsia="Calibri" w:hAnsi="Calibri" w:cs="Times New Roman"/>
        </w:rPr>
      </w:pPr>
      <w:moveTo w:id="189" w:author="Shaffer, Victoria" w:date="2025-03-21T16:12:00Z" w16du:dateUtc="2025-03-21T21:12:00Z">
        <w:del w:id="190" w:author="Duan, Sean (MU-Student)" w:date="2025-03-27T10:07:00Z" w16du:dateUtc="2025-03-27T15:07:00Z">
          <w:r w:rsidRPr="00F22ED1" w:rsidDel="007A6A46">
            <w:delText xml:space="preserve">Our </w:delText>
          </w:r>
          <w:r w:rsidDel="007A6A46">
            <w:delText>second</w:delText>
          </w:r>
          <w:r w:rsidRPr="00F22ED1" w:rsidDel="007A6A46">
            <w:rPr>
              <w:rFonts w:ascii="Calibri" w:eastAsia="Calibri" w:hAnsi="Calibri" w:cs="Times New Roman"/>
            </w:rPr>
            <w:delText xml:space="preserve"> one-way ANOVA revealed that there was a </w:delText>
          </w:r>
        </w:del>
      </w:moveTo>
      <w:ins w:id="191" w:author="Shaffer, Victoria" w:date="2025-03-21T16:14:00Z" w16du:dateUtc="2025-03-21T21:14:00Z">
        <w:del w:id="192" w:author="Duan, Sean (MU-Student)" w:date="2025-03-27T10:07:00Z" w16du:dateUtc="2025-03-27T15:07:00Z">
          <w:r w:rsidDel="007A6A46">
            <w:rPr>
              <w:rFonts w:ascii="Calibri" w:eastAsia="Calibri" w:hAnsi="Calibri" w:cs="Times New Roman"/>
            </w:rPr>
            <w:delText xml:space="preserve">was a </w:delText>
          </w:r>
        </w:del>
      </w:ins>
      <w:moveTo w:id="193" w:author="Shaffer, Victoria" w:date="2025-03-21T16:12:00Z" w16du:dateUtc="2025-03-21T21:12:00Z">
        <w:del w:id="194" w:author="Duan, Sean (MU-Student)" w:date="2025-03-27T10:07:00Z" w16du:dateUtc="2025-03-27T15:07:00Z">
          <w:r w:rsidRPr="00F22ED1" w:rsidDel="007A6A46">
            <w:rPr>
              <w:rFonts w:ascii="Calibri" w:eastAsia="Calibri" w:hAnsi="Calibri" w:cs="Times New Roman"/>
            </w:rPr>
            <w:delText xml:space="preserve">statistically significant </w:delText>
          </w:r>
        </w:del>
      </w:moveTo>
      <w:ins w:id="195" w:author="Shaffer, Victoria" w:date="2025-03-21T16:14:00Z" w16du:dateUtc="2025-03-21T21:14:00Z">
        <w:del w:id="196" w:author="Duan, Sean (MU-Student)" w:date="2025-03-27T10:07:00Z" w16du:dateUtc="2025-03-27T15:07:00Z">
          <w:r w:rsidDel="007A6A46">
            <w:rPr>
              <w:rFonts w:ascii="Calibri" w:eastAsia="Calibri" w:hAnsi="Calibri" w:cs="Times New Roman"/>
            </w:rPr>
            <w:delText xml:space="preserve">main effect of </w:delText>
          </w:r>
        </w:del>
      </w:ins>
      <w:moveTo w:id="197" w:author="Shaffer, Victoria" w:date="2025-03-21T16:12:00Z" w16du:dateUtc="2025-03-21T21:12:00Z">
        <w:del w:id="198" w:author="Duan, Sean (MU-Student)" w:date="2025-03-27T10:07:00Z" w16du:dateUtc="2025-03-27T15:07:00Z">
          <w:r w:rsidRPr="00F22ED1" w:rsidDel="007A6A46">
            <w:rPr>
              <w:rFonts w:ascii="Calibri" w:eastAsia="Calibri" w:hAnsi="Calibri" w:cs="Times New Roman"/>
            </w:rPr>
            <w:delText xml:space="preserve">difference </w:delText>
          </w:r>
          <w:r w:rsidDel="007A6A46">
            <w:rPr>
              <w:rFonts w:ascii="Calibri" w:eastAsia="Calibri" w:hAnsi="Calibri" w:cs="Times New Roman"/>
            </w:rPr>
            <w:delText>in topic familiarity</w:delText>
          </w:r>
          <w:r w:rsidRPr="00F22ED1" w:rsidDel="007A6A46">
            <w:rPr>
              <w:rFonts w:ascii="Calibri" w:eastAsia="Calibri" w:hAnsi="Calibri" w:cs="Times New Roman"/>
            </w:rPr>
            <w:delText xml:space="preserve"> between at least two of our topics (</w:delText>
          </w:r>
          <w:r w:rsidRPr="00F22ED1" w:rsidDel="007A6A46">
            <w:rPr>
              <w:rFonts w:ascii="Calibri" w:eastAsia="Calibri" w:hAnsi="Calibri" w:cs="Times New Roman"/>
              <w:i/>
              <w:iCs/>
            </w:rPr>
            <w:delText>F</w:delText>
          </w:r>
          <w:r w:rsidRPr="00F22ED1" w:rsidDel="007A6A46">
            <w:rPr>
              <w:rFonts w:ascii="Calibri" w:eastAsia="Calibri" w:hAnsi="Calibri" w:cs="Times New Roman"/>
            </w:rPr>
            <w:delText xml:space="preserve"> (</w:delText>
          </w:r>
          <w:r w:rsidDel="007A6A46">
            <w:rPr>
              <w:rFonts w:ascii="Calibri" w:eastAsia="Calibri" w:hAnsi="Calibri" w:cs="Times New Roman"/>
            </w:rPr>
            <w:delText>2</w:delText>
          </w:r>
          <w:r w:rsidRPr="00F22ED1" w:rsidDel="007A6A46">
            <w:rPr>
              <w:rFonts w:ascii="Calibri" w:eastAsia="Calibri" w:hAnsi="Calibri" w:cs="Times New Roman"/>
            </w:rPr>
            <w:delText xml:space="preserve">, </w:delText>
          </w:r>
          <w:r w:rsidDel="007A6A46">
            <w:rPr>
              <w:rFonts w:ascii="Calibri" w:eastAsia="Calibri" w:hAnsi="Calibri" w:cs="Times New Roman"/>
            </w:rPr>
            <w:delText>1470</w:delText>
          </w:r>
          <w:r w:rsidRPr="00F22ED1" w:rsidDel="007A6A46">
            <w:rPr>
              <w:rFonts w:ascii="Calibri" w:eastAsia="Calibri" w:hAnsi="Calibri" w:cs="Times New Roman"/>
            </w:rPr>
            <w:delText xml:space="preserve">) = </w:delText>
          </w:r>
          <w:r w:rsidDel="007A6A46">
            <w:rPr>
              <w:rFonts w:ascii="Calibri" w:eastAsia="Calibri" w:hAnsi="Calibri" w:cs="Times New Roman"/>
            </w:rPr>
            <w:delText>132.7</w:delText>
          </w:r>
          <w:r w:rsidRPr="00F22ED1" w:rsidDel="007A6A46">
            <w:rPr>
              <w:rFonts w:ascii="Calibri" w:eastAsia="Calibri" w:hAnsi="Calibri" w:cs="Times New Roman"/>
            </w:rPr>
            <w:delText xml:space="preserve">, </w:delText>
          </w:r>
          <w:r w:rsidRPr="00F22ED1" w:rsidDel="007A6A46">
            <w:rPr>
              <w:rFonts w:ascii="Calibri" w:eastAsia="Calibri" w:hAnsi="Calibri" w:cs="Times New Roman"/>
              <w:i/>
              <w:iCs/>
            </w:rPr>
            <w:delText>p</w:delText>
          </w:r>
          <w:r w:rsidRPr="00F22ED1" w:rsidDel="007A6A46">
            <w:rPr>
              <w:rFonts w:ascii="Calibri" w:eastAsia="Calibri" w:hAnsi="Calibri" w:cs="Times New Roman"/>
            </w:rPr>
            <w:delText xml:space="preserve"> &lt; .001</w:delText>
          </w:r>
          <w:commentRangeStart w:id="199"/>
          <w:r w:rsidRPr="00F22ED1" w:rsidDel="007A6A46">
            <w:rPr>
              <w:rFonts w:ascii="Calibri" w:eastAsia="Calibri" w:hAnsi="Calibri" w:cs="Times New Roman"/>
            </w:rPr>
            <w:delText>)</w:delText>
          </w:r>
          <w:r w:rsidDel="007A6A46">
            <w:rPr>
              <w:rFonts w:ascii="Calibri" w:eastAsia="Calibri" w:hAnsi="Calibri" w:cs="Times New Roman"/>
            </w:rPr>
            <w:delText xml:space="preserve">. </w:delText>
          </w:r>
          <w:r w:rsidRPr="00F22ED1" w:rsidDel="007A6A46">
            <w:rPr>
              <w:rFonts w:ascii="Calibri" w:eastAsia="Calibri" w:hAnsi="Calibri" w:cs="Times New Roman"/>
            </w:rPr>
            <w:delText xml:space="preserve">A post hoc Tukey test showed that </w:delText>
          </w:r>
          <w:r w:rsidDel="007A6A46">
            <w:rPr>
              <w:rFonts w:ascii="Calibri" w:eastAsia="Calibri" w:hAnsi="Calibri" w:cs="Times New Roman"/>
            </w:rPr>
            <w:delText>all three of our topics had significant differences in topic familiarity a</w:delText>
          </w:r>
          <w:r w:rsidRPr="00F22ED1" w:rsidDel="007A6A46">
            <w:rPr>
              <w:rFonts w:ascii="Calibri" w:eastAsia="Calibri" w:hAnsi="Calibri" w:cs="Times New Roman"/>
            </w:rPr>
            <w:delText>t p &lt; .05</w:delText>
          </w:r>
          <w:r w:rsidDel="007A6A46">
            <w:rPr>
              <w:rFonts w:ascii="Calibri" w:eastAsia="Calibri" w:hAnsi="Calibri" w:cs="Times New Roman"/>
            </w:rPr>
            <w:delText>.</w:delText>
          </w:r>
          <w:r w:rsidRPr="00F22ED1" w:rsidDel="007A6A46">
            <w:rPr>
              <w:rFonts w:ascii="Calibri" w:eastAsia="Calibri" w:hAnsi="Calibri" w:cs="Times New Roman"/>
            </w:rPr>
            <w:delText xml:space="preserve"> </w:delText>
          </w:r>
          <w:r w:rsidDel="007A6A46">
            <w:rPr>
              <w:rFonts w:ascii="Calibri" w:eastAsia="Calibri" w:hAnsi="Calibri" w:cs="Times New Roman"/>
            </w:rPr>
            <w:delText xml:space="preserve">We found that, contrary to </w:delText>
          </w:r>
          <w:r w:rsidDel="007A6A46">
            <w:rPr>
              <w:rFonts w:ascii="Calibri" w:eastAsia="Calibri" w:hAnsi="Calibri" w:cs="Times New Roman"/>
              <w:i/>
              <w:iCs/>
            </w:rPr>
            <w:delText>a-priori</w:delText>
          </w:r>
          <w:r w:rsidDel="007A6A46">
            <w:rPr>
              <w:rFonts w:ascii="Calibri" w:eastAsia="Calibri" w:hAnsi="Calibri" w:cs="Times New Roman"/>
            </w:rPr>
            <w:delText xml:space="preserve"> expectations, our study sample self-reported the greatest familiarity with the topic of AI in the workplace, less familiarity with capital 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delText>
          </w:r>
        </w:del>
      </w:moveTo>
      <w:commentRangeEnd w:id="199"/>
      <w:del w:id="200" w:author="Duan, Sean (MU-Student)" w:date="2025-03-27T10:07:00Z" w16du:dateUtc="2025-03-27T15:07:00Z">
        <w:r w:rsidR="0031201D" w:rsidDel="007A6A46">
          <w:rPr>
            <w:rStyle w:val="CommentReference"/>
          </w:rPr>
          <w:commentReference w:id="199"/>
        </w:r>
      </w:del>
    </w:p>
    <w:moveToRangeEnd w:id="184"/>
    <w:p w14:paraId="0BBCCBB6" w14:textId="77777777" w:rsidR="007A3750" w:rsidRDefault="007A3750" w:rsidP="007A6A46">
      <w:pPr>
        <w:spacing w:after="100" w:afterAutospacing="1" w:line="480" w:lineRule="auto"/>
        <w:ind w:firstLine="720"/>
        <w:rPr>
          <w:ins w:id="201" w:author="Shaffer, Victoria" w:date="2025-03-21T11:06:00Z" w16du:dateUtc="2025-03-21T16:06:00Z"/>
        </w:rPr>
        <w:pPrChange w:id="202" w:author="Duan, Sean (MU-Student)" w:date="2025-03-27T10:07:00Z" w16du:dateUtc="2025-03-27T15:07:00Z">
          <w:pPr>
            <w:pStyle w:val="NoSpacing"/>
            <w:spacing w:line="480" w:lineRule="auto"/>
            <w:ind w:firstLine="720"/>
          </w:pPr>
        </w:pPrChange>
      </w:pPr>
    </w:p>
    <w:p w14:paraId="50E62FD1" w14:textId="0C12496F" w:rsidR="003E37FC" w:rsidRPr="003E37FC" w:rsidRDefault="003E37FC">
      <w:pPr>
        <w:pStyle w:val="NoSpacing"/>
        <w:spacing w:line="480" w:lineRule="auto"/>
        <w:rPr>
          <w:rFonts w:ascii="Calibri" w:eastAsia="Calibri" w:hAnsi="Calibri" w:cs="Times New Roman"/>
          <w:i/>
          <w:iCs/>
          <w:sz w:val="24"/>
          <w:szCs w:val="24"/>
          <w:rPrChange w:id="203" w:author="Shaffer, Victoria" w:date="2025-03-21T11:06:00Z" w16du:dateUtc="2025-03-21T16:06:00Z">
            <w:rPr>
              <w:rFonts w:ascii="Calibri" w:eastAsia="Calibri" w:hAnsi="Calibri" w:cs="Times New Roman"/>
              <w:sz w:val="24"/>
              <w:szCs w:val="24"/>
            </w:rPr>
          </w:rPrChange>
        </w:rPr>
        <w:pPrChange w:id="204" w:author="Shaffer, Victoria" w:date="2025-03-21T11:06:00Z" w16du:dateUtc="2025-03-21T16:06:00Z">
          <w:pPr>
            <w:pStyle w:val="NoSpacing"/>
            <w:spacing w:line="480" w:lineRule="auto"/>
            <w:ind w:firstLine="720"/>
          </w:pPr>
        </w:pPrChange>
      </w:pPr>
      <w:ins w:id="205" w:author="Shaffer, Victoria" w:date="2025-03-21T11:06:00Z" w16du:dateUtc="2025-03-21T16:06:00Z">
        <w:r>
          <w:rPr>
            <w:rFonts w:ascii="Calibri" w:eastAsia="Calibri" w:hAnsi="Calibri" w:cs="Times New Roman"/>
            <w:i/>
            <w:iCs/>
            <w:sz w:val="24"/>
            <w:szCs w:val="24"/>
          </w:rPr>
          <w:t>Support for the Topic</w:t>
        </w:r>
      </w:ins>
    </w:p>
    <w:p w14:paraId="7022258A" w14:textId="6FD6620A" w:rsidR="00AA5AD7" w:rsidRPr="00F22ED1" w:rsidDel="00D668C9" w:rsidRDefault="00AA5AD7" w:rsidP="00AA5AD7">
      <w:pPr>
        <w:keepNext/>
        <w:keepLines/>
        <w:spacing w:after="0" w:afterAutospacing="1" w:line="480" w:lineRule="auto"/>
        <w:outlineLvl w:val="2"/>
        <w:rPr>
          <w:del w:id="206" w:author="Shaffer, Victoria" w:date="2025-03-21T10:46:00Z" w16du:dateUtc="2025-03-21T15:46:00Z"/>
          <w:rFonts w:ascii="Calibri Light" w:eastAsia="Times New Roman" w:hAnsi="Calibri Light" w:cs="Times New Roman"/>
          <w:b/>
          <w:i/>
          <w:color w:val="000000"/>
          <w:sz w:val="28"/>
          <w:szCs w:val="24"/>
        </w:rPr>
      </w:pPr>
      <w:del w:id="207" w:author="Shaffer, Victoria" w:date="2025-03-21T10:46:00Z" w16du:dateUtc="2025-03-21T15:46:00Z">
        <w:r w:rsidDel="00D668C9">
          <w:rPr>
            <w:rFonts w:ascii="Calibri Light" w:eastAsia="Times New Roman" w:hAnsi="Calibri Light" w:cs="Times New Roman"/>
            <w:b/>
            <w:i/>
            <w:color w:val="000000"/>
            <w:sz w:val="28"/>
            <w:szCs w:val="24"/>
          </w:rPr>
          <w:delText>Social Consensus</w:delText>
        </w:r>
        <w:r w:rsidRPr="00F22ED1" w:rsidDel="00D668C9">
          <w:rPr>
            <w:rFonts w:ascii="Calibri Light" w:eastAsia="Times New Roman" w:hAnsi="Calibri Light" w:cs="Times New Roman"/>
            <w:b/>
            <w:i/>
            <w:color w:val="000000"/>
            <w:sz w:val="28"/>
            <w:szCs w:val="24"/>
          </w:rPr>
          <w:delText xml:space="preserve"> </w:delText>
        </w:r>
        <w:r w:rsidDel="00D668C9">
          <w:rPr>
            <w:rFonts w:ascii="Calibri Light" w:eastAsia="Times New Roman" w:hAnsi="Calibri Light" w:cs="Times New Roman"/>
            <w:b/>
            <w:i/>
            <w:color w:val="000000"/>
            <w:sz w:val="28"/>
            <w:szCs w:val="24"/>
          </w:rPr>
          <w:delText xml:space="preserve">and Moral Conviction </w:delText>
        </w:r>
        <w:r w:rsidRPr="00F22ED1" w:rsidDel="00D668C9">
          <w:rPr>
            <w:rFonts w:ascii="Calibri Light" w:eastAsia="Times New Roman" w:hAnsi="Calibri Light" w:cs="Times New Roman"/>
            <w:b/>
            <w:i/>
            <w:color w:val="000000"/>
            <w:sz w:val="28"/>
            <w:szCs w:val="24"/>
          </w:rPr>
          <w:delText>Manipulation</w:delText>
        </w:r>
        <w:r w:rsidDel="00D668C9">
          <w:rPr>
            <w:rFonts w:ascii="Calibri Light" w:eastAsia="Times New Roman" w:hAnsi="Calibri Light" w:cs="Times New Roman"/>
            <w:b/>
            <w:i/>
            <w:color w:val="000000"/>
            <w:sz w:val="28"/>
            <w:szCs w:val="24"/>
          </w:rPr>
          <w:delText xml:space="preserve"> on Support for [Topic]</w:delText>
        </w:r>
      </w:del>
    </w:p>
    <w:p w14:paraId="69070050" w14:textId="5C6048AA" w:rsidR="00AA5AD7" w:rsidDel="008520CA" w:rsidRDefault="00AA5AD7" w:rsidP="00AA5AD7">
      <w:pPr>
        <w:spacing w:after="100" w:afterAutospacing="1" w:line="480" w:lineRule="auto"/>
        <w:ind w:firstLine="720"/>
        <w:rPr>
          <w:moveFrom w:id="208" w:author="Shaffer, Victoria" w:date="2025-03-21T10:47:00Z" w16du:dateUtc="2025-03-21T15:47:00Z"/>
          <w:rFonts w:ascii="Calibri" w:eastAsia="Calibri" w:hAnsi="Calibri" w:cs="Times New Roman"/>
        </w:rPr>
      </w:pPr>
      <w:moveFromRangeStart w:id="209" w:author="Shaffer, Victoria" w:date="2025-03-21T10:47:00Z" w:name="move193446442"/>
      <w:moveFrom w:id="210" w:author="Shaffer, Victoria" w:date="2025-03-21T10:47:00Z" w16du:dateUtc="2025-03-21T15:47:00Z">
        <w:r w:rsidRPr="00F22ED1" w:rsidDel="008520CA">
          <w:rPr>
            <w:rFonts w:ascii="Calibri" w:eastAsia="Calibri" w:hAnsi="Calibri" w:cs="Times New Roman"/>
          </w:rPr>
          <w:t xml:space="preserve">Each of our </w:t>
        </w:r>
        <w:r w:rsidDel="008520CA">
          <w:rPr>
            <w:rFonts w:ascii="Calibri" w:eastAsia="Calibri" w:hAnsi="Calibri" w:cs="Times New Roman"/>
          </w:rPr>
          <w:t>three</w:t>
        </w:r>
        <w:r w:rsidRPr="00F22ED1" w:rsidDel="008520CA">
          <w:rPr>
            <w:rFonts w:ascii="Calibri" w:eastAsia="Calibri" w:hAnsi="Calibri" w:cs="Times New Roman"/>
          </w:rPr>
          <w:t xml:space="preserve"> </w:t>
        </w:r>
        <w:r w:rsidDel="008520CA">
          <w:rPr>
            <w:rFonts w:ascii="Calibri" w:eastAsia="Calibri" w:hAnsi="Calibri" w:cs="Times New Roman"/>
          </w:rPr>
          <w:t>ANOVA</w:t>
        </w:r>
        <w:r w:rsidRPr="00F22ED1" w:rsidDel="008520CA">
          <w:rPr>
            <w:rFonts w:ascii="Calibri" w:eastAsia="Calibri" w:hAnsi="Calibri" w:cs="Times New Roman"/>
          </w:rPr>
          <w:t xml:space="preserve"> models was composed of our dependent variable (quantified </w:t>
        </w:r>
        <w:r w:rsidDel="008520CA">
          <w:rPr>
            <w:rFonts w:ascii="Calibri" w:eastAsia="Calibri" w:hAnsi="Calibri" w:cs="Times New Roman"/>
          </w:rPr>
          <w:t>as the final</w:t>
        </w:r>
        <w:r w:rsidRPr="00F22ED1" w:rsidDel="008520CA">
          <w:rPr>
            <w:rFonts w:ascii="Calibri" w:eastAsia="Calibri" w:hAnsi="Calibri" w:cs="Times New Roman"/>
          </w:rPr>
          <w:t xml:space="preserve"> level of support for our </w:t>
        </w:r>
        <w:r w:rsidDel="008520CA">
          <w:rPr>
            <w:rFonts w:ascii="Calibri" w:eastAsia="Calibri" w:hAnsi="Calibri" w:cs="Times New Roman"/>
          </w:rPr>
          <w:t>[topic], after both manipulations</w:t>
        </w:r>
        <w:r w:rsidRPr="00F22ED1" w:rsidDel="008520CA">
          <w:rPr>
            <w:rFonts w:ascii="Calibri" w:eastAsia="Calibri" w:hAnsi="Calibri" w:cs="Times New Roman"/>
          </w:rPr>
          <w:t xml:space="preserve">), with </w:t>
        </w:r>
        <w:r w:rsidDel="008520CA">
          <w:rPr>
            <w:rFonts w:ascii="Calibri" w:eastAsia="Calibri" w:hAnsi="Calibri" w:cs="Times New Roman"/>
          </w:rPr>
          <w:t>moral conviction manipulation condition, social consensus manipulation condition, initial (pre-manipulation) support for the [topic], initial [topic] familiarity,</w:t>
        </w:r>
        <w:r w:rsidRPr="00F22ED1" w:rsidDel="008520CA">
          <w:rPr>
            <w:rFonts w:ascii="Calibri" w:eastAsia="Calibri" w:hAnsi="Calibri" w:cs="Times New Roman"/>
          </w:rPr>
          <w:t xml:space="preserve"> openness to belief change</w:t>
        </w:r>
        <w:r w:rsidDel="008520CA">
          <w:rPr>
            <w:rFonts w:ascii="Calibri" w:eastAsia="Calibri" w:hAnsi="Calibri" w:cs="Times New Roman"/>
          </w:rPr>
          <w:t xml:space="preserve"> on [topic], and both utilitarian an deontological orientation</w:t>
        </w:r>
        <w:r w:rsidRPr="00F22ED1" w:rsidDel="008520CA">
          <w:rPr>
            <w:rFonts w:ascii="Calibri" w:eastAsia="Calibri" w:hAnsi="Calibri" w:cs="Times New Roman"/>
          </w:rPr>
          <w:t xml:space="preserve"> as our ‘simple effect’ predictors. We also plan on examining the interaction of </w:t>
        </w:r>
        <w:r w:rsidDel="008520CA">
          <w:rPr>
            <w:rFonts w:ascii="Calibri" w:eastAsia="Calibri" w:hAnsi="Calibri" w:cs="Times New Roman"/>
          </w:rPr>
          <w:t>the moral conviction and social consensus manipulations</w:t>
        </w:r>
        <w:r w:rsidRPr="00F22ED1" w:rsidDel="008520CA">
          <w:rPr>
            <w:rFonts w:ascii="Calibri" w:eastAsia="Calibri" w:hAnsi="Calibri" w:cs="Times New Roman"/>
          </w:rPr>
          <w:t>. To test H1, we conducted an ANOVA model with</w:t>
        </w:r>
        <w:r w:rsidDel="008520CA">
          <w:rPr>
            <w:rFonts w:ascii="Calibri" w:eastAsia="Calibri" w:hAnsi="Calibri" w:cs="Times New Roman"/>
          </w:rPr>
          <w:t xml:space="preserve"> our</w:t>
        </w:r>
        <w:r w:rsidRPr="00F22ED1" w:rsidDel="008520CA">
          <w:rPr>
            <w:rFonts w:ascii="Calibri" w:eastAsia="Calibri" w:hAnsi="Calibri" w:cs="Times New Roman"/>
          </w:rPr>
          <w:t xml:space="preserve"> </w:t>
        </w:r>
        <w:r w:rsidDel="008520CA">
          <w:rPr>
            <w:rFonts w:ascii="Calibri" w:eastAsia="Calibri" w:hAnsi="Calibri" w:cs="Times New Roman"/>
          </w:rPr>
          <w:t xml:space="preserve">two </w:t>
        </w:r>
        <w:r w:rsidRPr="00F22ED1" w:rsidDel="008520CA">
          <w:rPr>
            <w:rFonts w:ascii="Calibri" w:eastAsia="Calibri" w:hAnsi="Calibri" w:cs="Times New Roman"/>
          </w:rPr>
          <w:t>manipulation</w:t>
        </w:r>
        <w:r w:rsidDel="008520CA">
          <w:rPr>
            <w:rFonts w:ascii="Calibri" w:eastAsia="Calibri" w:hAnsi="Calibri" w:cs="Times New Roman"/>
          </w:rPr>
          <w:t>s (moral conviction and social consensus)</w:t>
        </w:r>
        <w:r w:rsidRPr="00F22ED1" w:rsidDel="008520CA">
          <w:rPr>
            <w:rFonts w:ascii="Calibri" w:eastAsia="Calibri" w:hAnsi="Calibri" w:cs="Times New Roman"/>
          </w:rPr>
          <w:t xml:space="preserve"> as between-subjects factor</w:t>
        </w:r>
        <w:r w:rsidDel="008520CA">
          <w:rPr>
            <w:rFonts w:ascii="Calibri" w:eastAsia="Calibri" w:hAnsi="Calibri" w:cs="Times New Roman"/>
          </w:rPr>
          <w:t>s</w:t>
        </w:r>
        <w:r w:rsidRPr="00F22ED1" w:rsidDel="008520CA">
          <w:rPr>
            <w:rFonts w:ascii="Calibri" w:eastAsia="Calibri" w:hAnsi="Calibri" w:cs="Times New Roman"/>
          </w:rPr>
          <w:t>.</w:t>
        </w:r>
        <w:r w:rsidDel="008520CA">
          <w:rPr>
            <w:rFonts w:ascii="Calibri" w:eastAsia="Calibri" w:hAnsi="Calibri" w:cs="Times New Roman"/>
          </w:rPr>
          <w:t xml:space="preserve"> </w:t>
        </w:r>
      </w:moveFrom>
    </w:p>
    <w:moveFromRangeEnd w:id="209"/>
    <w:p w14:paraId="4CA3ED88" w14:textId="525FC34B" w:rsidR="00AA5AD7" w:rsidRPr="00067889" w:rsidDel="00B31154" w:rsidRDefault="00AA5AD7" w:rsidP="00AA5AD7">
      <w:pPr>
        <w:spacing w:after="100" w:afterAutospacing="1" w:line="480" w:lineRule="auto"/>
        <w:ind w:firstLine="720"/>
        <w:rPr>
          <w:del w:id="211" w:author="Duan, Sean (MU-Student)" w:date="2025-03-27T10:11:00Z" w16du:dateUtc="2025-03-27T15:11:00Z"/>
          <w:rFonts w:ascii="Calibri" w:eastAsia="Calibri" w:hAnsi="Calibri" w:cs="Times New Roman"/>
        </w:rPr>
      </w:pPr>
      <w:del w:id="212" w:author="Shaffer, Victoria" w:date="2025-03-21T10:49:00Z" w16du:dateUtc="2025-03-21T15:49:00Z">
        <w:r w:rsidDel="00410508">
          <w:rPr>
            <w:rFonts w:ascii="Calibri" w:eastAsia="Calibri" w:hAnsi="Calibri" w:cs="Times New Roman"/>
          </w:rPr>
          <w:delText>O</w:delText>
        </w:r>
      </w:del>
      <w:ins w:id="213" w:author="Shaffer, Victoria" w:date="2025-03-21T10:49:00Z" w16du:dateUtc="2025-03-21T15:49:00Z">
        <w:r w:rsidR="00410508">
          <w:rPr>
            <w:rFonts w:ascii="Calibri" w:eastAsia="Calibri" w:hAnsi="Calibri" w:cs="Times New Roman"/>
          </w:rPr>
          <w:t xml:space="preserve">These results of these </w:t>
        </w:r>
      </w:ins>
      <w:del w:id="214" w:author="Shaffer, Victoria" w:date="2025-03-21T10:49:00Z" w16du:dateUtc="2025-03-21T15:49:00Z">
        <w:r w:rsidDel="00410508">
          <w:rPr>
            <w:rFonts w:ascii="Calibri" w:eastAsia="Calibri" w:hAnsi="Calibri" w:cs="Times New Roman"/>
          </w:rPr>
          <w:delText xml:space="preserve">ur initial </w:delText>
        </w:r>
      </w:del>
      <w:r>
        <w:rPr>
          <w:rFonts w:ascii="Calibri" w:eastAsia="Calibri" w:hAnsi="Calibri" w:cs="Times New Roman"/>
        </w:rPr>
        <w:t>analys</w:t>
      </w:r>
      <w:ins w:id="215" w:author="Shaffer, Victoria" w:date="2025-03-21T10:49:00Z" w16du:dateUtc="2025-03-21T15:49:00Z">
        <w:r w:rsidR="00410508">
          <w:rPr>
            <w:rFonts w:ascii="Calibri" w:eastAsia="Calibri" w:hAnsi="Calibri" w:cs="Times New Roman"/>
          </w:rPr>
          <w:t>e</w:t>
        </w:r>
      </w:ins>
      <w:del w:id="216" w:author="Shaffer, Victoria" w:date="2025-03-21T10:49:00Z" w16du:dateUtc="2025-03-21T15:49:00Z">
        <w:r w:rsidDel="00410508">
          <w:rPr>
            <w:rFonts w:ascii="Calibri" w:eastAsia="Calibri" w:hAnsi="Calibri" w:cs="Times New Roman"/>
          </w:rPr>
          <w:delText>i</w:delText>
        </w:r>
      </w:del>
      <w:r>
        <w:rPr>
          <w:rFonts w:ascii="Calibri" w:eastAsia="Calibri" w:hAnsi="Calibri" w:cs="Times New Roman"/>
        </w:rPr>
        <w:t xml:space="preserve">s </w:t>
      </w:r>
      <w:ins w:id="217" w:author="Shaffer, Victoria" w:date="2025-03-21T10:49:00Z" w16du:dateUtc="2025-03-21T15:49:00Z">
        <w:r w:rsidR="00410508">
          <w:rPr>
            <w:rFonts w:ascii="Calibri" w:eastAsia="Calibri" w:hAnsi="Calibri" w:cs="Times New Roman"/>
          </w:rPr>
          <w:t xml:space="preserve">did not </w:t>
        </w:r>
      </w:ins>
      <w:del w:id="218" w:author="Shaffer, Victoria" w:date="2025-03-21T10:49:00Z" w16du:dateUtc="2025-03-21T15:49:00Z">
        <w:r w:rsidDel="00410508">
          <w:rPr>
            <w:rFonts w:ascii="Calibri" w:eastAsia="Calibri" w:hAnsi="Calibri" w:cs="Times New Roman"/>
          </w:rPr>
          <w:delText xml:space="preserve">showed no explicit </w:delText>
        </w:r>
      </w:del>
      <w:r>
        <w:rPr>
          <w:rFonts w:ascii="Calibri" w:eastAsia="Calibri" w:hAnsi="Calibri" w:cs="Times New Roman"/>
        </w:rPr>
        <w:t xml:space="preserve">support </w:t>
      </w:r>
      <w:del w:id="219" w:author="Shaffer, Victoria" w:date="2025-03-21T10:49:00Z" w16du:dateUtc="2025-03-21T15:49:00Z">
        <w:r w:rsidDel="00410508">
          <w:rPr>
            <w:rFonts w:ascii="Calibri" w:eastAsia="Calibri" w:hAnsi="Calibri" w:cs="Times New Roman"/>
          </w:rPr>
          <w:delText>for</w:delText>
        </w:r>
        <w:r w:rsidRPr="00F22ED1" w:rsidDel="00410508">
          <w:rPr>
            <w:rFonts w:ascii="Calibri" w:eastAsia="Calibri" w:hAnsi="Calibri" w:cs="Times New Roman"/>
          </w:rPr>
          <w:delText xml:space="preserve"> </w:delText>
        </w:r>
      </w:del>
      <w:r w:rsidRPr="00F22ED1">
        <w:rPr>
          <w:rFonts w:ascii="Calibri" w:eastAsia="Calibri" w:hAnsi="Calibri" w:cs="Times New Roman"/>
        </w:rPr>
        <w:t>H</w:t>
      </w:r>
      <w:ins w:id="220" w:author="Shaffer, Victoria" w:date="2025-03-21T10:49:00Z" w16du:dateUtc="2025-03-21T15:49:00Z">
        <w:r w:rsidR="00410508">
          <w:rPr>
            <w:rFonts w:ascii="Calibri" w:eastAsia="Calibri" w:hAnsi="Calibri" w:cs="Times New Roman"/>
          </w:rPr>
          <w:t>ypothesis 1</w:t>
        </w:r>
      </w:ins>
      <w:del w:id="221" w:author="Shaffer, Victoria" w:date="2025-03-21T10:49:00Z" w16du:dateUtc="2025-03-21T15:49:00Z">
        <w:r w:rsidRPr="00F22ED1" w:rsidDel="00410508">
          <w:rPr>
            <w:rFonts w:ascii="Calibri" w:eastAsia="Calibri" w:hAnsi="Calibri" w:cs="Times New Roman"/>
          </w:rPr>
          <w:delText>1</w:delText>
        </w:r>
      </w:del>
      <w:r>
        <w:rPr>
          <w:rFonts w:ascii="Calibri" w:eastAsia="Calibri" w:hAnsi="Calibri" w:cs="Times New Roman"/>
        </w:rPr>
        <w:t xml:space="preserve">. </w:t>
      </w:r>
      <w:del w:id="222" w:author="Shaffer, Victoria" w:date="2025-03-21T10:50:00Z" w16du:dateUtc="2025-03-21T15:50:00Z">
        <w:r w:rsidDel="001E215E">
          <w:rPr>
            <w:rFonts w:ascii="Calibri" w:eastAsia="Calibri" w:hAnsi="Calibri" w:cs="Times New Roman"/>
          </w:rPr>
          <w:delText>O</w:delText>
        </w:r>
        <w:r w:rsidRPr="00F22ED1" w:rsidDel="001E215E">
          <w:rPr>
            <w:rFonts w:ascii="Calibri" w:eastAsia="Calibri" w:hAnsi="Calibri" w:cs="Times New Roman"/>
          </w:rPr>
          <w:delText xml:space="preserve">ur </w:delText>
        </w:r>
      </w:del>
      <w:ins w:id="223" w:author="Shaffer, Victoria" w:date="2025-03-21T10:50:00Z" w16du:dateUtc="2025-03-21T15:50:00Z">
        <w:r w:rsidR="001E215E">
          <w:rPr>
            <w:rFonts w:ascii="Calibri" w:eastAsia="Calibri" w:hAnsi="Calibri" w:cs="Times New Roman"/>
          </w:rPr>
          <w:t>The</w:t>
        </w:r>
      </w:ins>
      <w:ins w:id="224" w:author="Shaffer, Victoria" w:date="2025-03-21T10:51:00Z" w16du:dateUtc="2025-03-21T15:51:00Z">
        <w:r w:rsidR="0083141D">
          <w:rPr>
            <w:rFonts w:ascii="Calibri" w:eastAsia="Calibri" w:hAnsi="Calibri" w:cs="Times New Roman"/>
          </w:rPr>
          <w:t>re was no main effect of</w:t>
        </w:r>
      </w:ins>
      <w:ins w:id="225" w:author="Shaffer, Victoria" w:date="2025-03-21T10:50:00Z" w16du:dateUtc="2025-03-21T15:50:00Z">
        <w:r w:rsidR="001E215E" w:rsidRPr="00F22ED1">
          <w:rPr>
            <w:rFonts w:ascii="Calibri" w:eastAsia="Calibri" w:hAnsi="Calibri" w:cs="Times New Roman"/>
          </w:rPr>
          <w:t xml:space="preserve"> </w:t>
        </w:r>
      </w:ins>
      <w:ins w:id="226" w:author="Shaffer, Victoria" w:date="2025-03-21T10:51:00Z" w16du:dateUtc="2025-03-21T15:51:00Z">
        <w:r w:rsidR="0083141D">
          <w:rPr>
            <w:rFonts w:ascii="Calibri" w:eastAsia="Calibri" w:hAnsi="Calibri" w:cs="Times New Roman"/>
          </w:rPr>
          <w:t xml:space="preserve">the </w:t>
        </w:r>
      </w:ins>
      <w:r>
        <w:rPr>
          <w:rFonts w:ascii="Calibri" w:eastAsia="Calibri" w:hAnsi="Calibri" w:cs="Times New Roman"/>
        </w:rPr>
        <w:t>social consensus</w:t>
      </w:r>
      <w:r w:rsidRPr="00F22ED1">
        <w:rPr>
          <w:rFonts w:ascii="Calibri" w:eastAsia="Calibri" w:hAnsi="Calibri" w:cs="Times New Roman"/>
        </w:rPr>
        <w:t xml:space="preserve"> manipulation</w:t>
      </w:r>
      <w:del w:id="227" w:author="Shaffer, Victoria" w:date="2025-03-21T10:50:00Z" w16du:dateUtc="2025-03-21T15:50:00Z">
        <w:r w:rsidDel="001E215E">
          <w:rPr>
            <w:rFonts w:ascii="Calibri" w:eastAsia="Calibri" w:hAnsi="Calibri" w:cs="Times New Roman"/>
          </w:rPr>
          <w:delText>s</w:delText>
        </w:r>
      </w:del>
      <w:r w:rsidRPr="00F22ED1">
        <w:rPr>
          <w:rFonts w:ascii="Calibri" w:eastAsia="Calibri" w:hAnsi="Calibri" w:cs="Times New Roman"/>
        </w:rPr>
        <w:t xml:space="preserve"> </w:t>
      </w:r>
      <w:del w:id="228" w:author="Shaffer, Victoria" w:date="2025-03-21T10:51:00Z" w16du:dateUtc="2025-03-21T15:51:00Z">
        <w:r w:rsidRPr="00F22ED1" w:rsidDel="0083141D">
          <w:rPr>
            <w:rFonts w:ascii="Calibri" w:eastAsia="Calibri" w:hAnsi="Calibri" w:cs="Times New Roman"/>
          </w:rPr>
          <w:delText xml:space="preserve">had no main effect </w:delText>
        </w:r>
      </w:del>
      <w:r w:rsidRPr="00F22ED1">
        <w:rPr>
          <w:rFonts w:ascii="Calibri" w:eastAsia="Calibri" w:hAnsi="Calibri" w:cs="Times New Roman"/>
        </w:rPr>
        <w:t>on support for: 1</w:t>
      </w:r>
      <w:r w:rsidRPr="00DC6726">
        <w:rPr>
          <w:rFonts w:ascii="Calibri" w:eastAsia="Calibri" w:hAnsi="Calibri" w:cs="Times New Roman"/>
        </w:rPr>
        <w:t xml:space="preserve">) </w:t>
      </w:r>
      <w:r w:rsidRPr="00DC6726">
        <w:rPr>
          <w:rFonts w:ascii="Calibri" w:eastAsia="Calibri" w:hAnsi="Calibri" w:cs="Times New Roman"/>
          <w:rPrChange w:id="229" w:author="Duan, Sean (MU-Student)" w:date="2025-03-27T10:08:00Z" w16du:dateUtc="2025-03-27T15:08:00Z">
            <w:rPr>
              <w:rFonts w:ascii="Calibri" w:eastAsia="Calibri" w:hAnsi="Calibri" w:cs="Times New Roman"/>
              <w:u w:val="single"/>
            </w:rPr>
          </w:rPrChange>
        </w:rPr>
        <w:t>Universal Health Care</w:t>
      </w:r>
      <w:r w:rsidRPr="00DC6726">
        <w:rPr>
          <w:rFonts w:ascii="Calibri" w:eastAsia="Calibri" w:hAnsi="Calibri" w:cs="Times New Roman"/>
        </w:rPr>
        <w:t>, (ß</w:t>
      </w:r>
      <w:del w:id="230" w:author="Shaffer, Victoria" w:date="2025-03-21T10:50:00Z" w16du:dateUtc="2025-03-21T15:50:00Z">
        <w:r w:rsidRPr="00DC6726" w:rsidDel="001E215E">
          <w:rPr>
            <w:rFonts w:ascii="Calibri" w:eastAsia="Calibri" w:hAnsi="Calibri" w:cs="Times New Roman"/>
            <w:vertAlign w:val="subscript"/>
          </w:rPr>
          <w:delText>consensus condition</w:delText>
        </w:r>
      </w:del>
      <w:r w:rsidRPr="00DC6726">
        <w:rPr>
          <w:rFonts w:ascii="Calibri" w:eastAsia="Calibri" w:hAnsi="Calibri" w:cs="Times New Roman"/>
        </w:rPr>
        <w:t xml:space="preserve"> = -1.712, </w:t>
      </w:r>
      <w:r w:rsidRPr="00DC6726">
        <w:rPr>
          <w:rFonts w:ascii="Calibri" w:eastAsia="Calibri" w:hAnsi="Calibri" w:cs="Times New Roman"/>
          <w:i/>
          <w:iCs/>
        </w:rPr>
        <w:t>p</w:t>
      </w:r>
      <w:r w:rsidRPr="00DC6726">
        <w:rPr>
          <w:rFonts w:ascii="Calibri" w:eastAsia="Calibri" w:hAnsi="Calibri" w:cs="Times New Roman"/>
        </w:rPr>
        <w:t xml:space="preserve"> = </w:t>
      </w:r>
      <w:del w:id="231" w:author="Duan, Sean (MU-Student)" w:date="2025-03-27T10:09:00Z" w16du:dateUtc="2025-03-27T15:09:00Z">
        <w:r w:rsidRPr="00DC6726" w:rsidDel="00DC6726">
          <w:rPr>
            <w:rFonts w:ascii="Calibri" w:eastAsia="Calibri" w:hAnsi="Calibri" w:cs="Times New Roman"/>
            <w:rPrChange w:id="232" w:author="Duan, Sean (MU-Student)" w:date="2025-03-27T10:09:00Z" w16du:dateUtc="2025-03-27T15:09:00Z">
              <w:rPr>
                <w:rFonts w:ascii="Calibri" w:eastAsia="Calibri" w:hAnsi="Calibri" w:cs="Times New Roman"/>
                <w:i/>
                <w:iCs/>
              </w:rPr>
            </w:rPrChange>
          </w:rPr>
          <w:delText>NS</w:delText>
        </w:r>
      </w:del>
      <w:ins w:id="233" w:author="Duan, Sean (MU-Student)" w:date="2025-03-27T10:09:00Z" w16du:dateUtc="2025-03-27T15:09:00Z">
        <w:r w:rsidR="00DC6726" w:rsidRPr="00DC6726">
          <w:rPr>
            <w:rFonts w:ascii="Calibri" w:eastAsia="Calibri" w:hAnsi="Calibri" w:cs="Times New Roman"/>
            <w:rPrChange w:id="234" w:author="Duan, Sean (MU-Student)" w:date="2025-03-27T10:09:00Z" w16du:dateUtc="2025-03-27T15:09:00Z">
              <w:rPr>
                <w:rFonts w:ascii="Calibri" w:eastAsia="Calibri" w:hAnsi="Calibri" w:cs="Times New Roman"/>
                <w:i/>
                <w:iCs/>
              </w:rPr>
            </w:rPrChange>
          </w:rPr>
          <w:t>0.335</w:t>
        </w:r>
      </w:ins>
      <w:r w:rsidRPr="00DC6726">
        <w:rPr>
          <w:rFonts w:ascii="Calibri" w:eastAsia="Calibri" w:hAnsi="Calibri" w:cs="Times New Roman"/>
        </w:rPr>
        <w:t xml:space="preserve">); 2) </w:t>
      </w:r>
      <w:r w:rsidRPr="00DC6726">
        <w:rPr>
          <w:rFonts w:ascii="Calibri" w:eastAsia="Calibri" w:hAnsi="Calibri" w:cs="Times New Roman"/>
          <w:rPrChange w:id="235" w:author="Duan, Sean (MU-Student)" w:date="2025-03-27T10:08:00Z" w16du:dateUtc="2025-03-27T15:08:00Z">
            <w:rPr>
              <w:rFonts w:ascii="Calibri" w:eastAsia="Calibri" w:hAnsi="Calibri" w:cs="Times New Roman"/>
              <w:u w:val="single"/>
            </w:rPr>
          </w:rPrChange>
        </w:rPr>
        <w:t>Capital Punishment</w:t>
      </w:r>
      <w:r w:rsidRPr="00DC6726">
        <w:rPr>
          <w:rFonts w:ascii="Calibri" w:eastAsia="Calibri" w:hAnsi="Calibri" w:cs="Times New Roman"/>
        </w:rPr>
        <w:t>, (ß</w:t>
      </w:r>
      <w:del w:id="236" w:author="Shaffer, Victoria" w:date="2025-03-21T10:50:00Z" w16du:dateUtc="2025-03-21T15:50:00Z">
        <w:r w:rsidRPr="00DC6726" w:rsidDel="001E215E">
          <w:rPr>
            <w:rFonts w:ascii="Calibri" w:eastAsia="Calibri" w:hAnsi="Calibri" w:cs="Times New Roman"/>
            <w:vertAlign w:val="subscript"/>
          </w:rPr>
          <w:delText>consensus condition</w:delText>
        </w:r>
      </w:del>
      <w:r w:rsidRPr="00DC6726">
        <w:rPr>
          <w:rFonts w:ascii="Calibri" w:eastAsia="Calibri" w:hAnsi="Calibri" w:cs="Times New Roman"/>
        </w:rPr>
        <w:t xml:space="preserve"> = -0.823, </w:t>
      </w:r>
      <w:r w:rsidRPr="00DC6726">
        <w:rPr>
          <w:rFonts w:ascii="Calibri" w:eastAsia="Calibri" w:hAnsi="Calibri" w:cs="Times New Roman"/>
          <w:i/>
          <w:iCs/>
        </w:rPr>
        <w:t>p</w:t>
      </w:r>
      <w:r w:rsidRPr="00DC6726">
        <w:rPr>
          <w:rFonts w:ascii="Calibri" w:eastAsia="Calibri" w:hAnsi="Calibri" w:cs="Times New Roman"/>
        </w:rPr>
        <w:t xml:space="preserve"> = </w:t>
      </w:r>
      <w:del w:id="237" w:author="Duan, Sean (MU-Student)" w:date="2025-03-27T10:09:00Z" w16du:dateUtc="2025-03-27T15:09:00Z">
        <w:r w:rsidRPr="00DC6726" w:rsidDel="00DC6726">
          <w:rPr>
            <w:rFonts w:ascii="Calibri" w:eastAsia="Calibri" w:hAnsi="Calibri" w:cs="Times New Roman"/>
            <w:rPrChange w:id="238" w:author="Duan, Sean (MU-Student)" w:date="2025-03-27T10:09:00Z" w16du:dateUtc="2025-03-27T15:09:00Z">
              <w:rPr>
                <w:rFonts w:ascii="Calibri" w:eastAsia="Calibri" w:hAnsi="Calibri" w:cs="Times New Roman"/>
                <w:i/>
                <w:iCs/>
              </w:rPr>
            </w:rPrChange>
          </w:rPr>
          <w:delText>NS</w:delText>
        </w:r>
      </w:del>
      <w:ins w:id="239" w:author="Duan, Sean (MU-Student)" w:date="2025-03-27T10:09:00Z" w16du:dateUtc="2025-03-27T15:09:00Z">
        <w:r w:rsidR="00DC6726" w:rsidRPr="00DC6726">
          <w:rPr>
            <w:rFonts w:ascii="Calibri" w:eastAsia="Calibri" w:hAnsi="Calibri" w:cs="Times New Roman"/>
            <w:rPrChange w:id="240" w:author="Duan, Sean (MU-Student)" w:date="2025-03-27T10:09:00Z" w16du:dateUtc="2025-03-27T15:09:00Z">
              <w:rPr>
                <w:rFonts w:ascii="Calibri" w:eastAsia="Calibri" w:hAnsi="Calibri" w:cs="Times New Roman"/>
                <w:i/>
                <w:iCs/>
              </w:rPr>
            </w:rPrChange>
          </w:rPr>
          <w:t>0.721</w:t>
        </w:r>
      </w:ins>
      <w:r w:rsidRPr="00DC6726">
        <w:rPr>
          <w:rFonts w:ascii="Calibri" w:eastAsia="Calibri" w:hAnsi="Calibri" w:cs="Times New Roman"/>
        </w:rPr>
        <w:t xml:space="preserve">); or 3) </w:t>
      </w:r>
      <w:r w:rsidRPr="00DC6726">
        <w:rPr>
          <w:rFonts w:ascii="Calibri" w:eastAsia="Calibri" w:hAnsi="Calibri" w:cs="Times New Roman"/>
          <w:rPrChange w:id="241" w:author="Duan, Sean (MU-Student)" w:date="2025-03-27T10:08:00Z" w16du:dateUtc="2025-03-27T15:08:00Z">
            <w:rPr>
              <w:rFonts w:ascii="Calibri" w:eastAsia="Calibri" w:hAnsi="Calibri" w:cs="Times New Roman"/>
              <w:u w:val="single"/>
            </w:rPr>
          </w:rPrChange>
        </w:rPr>
        <w:t>AI in the Workplace</w:t>
      </w:r>
      <w:r w:rsidRPr="00DC6726">
        <w:rPr>
          <w:rFonts w:ascii="Calibri" w:eastAsia="Calibri" w:hAnsi="Calibri" w:cs="Times New Roman"/>
        </w:rPr>
        <w:t>,</w:t>
      </w:r>
      <w:r w:rsidRPr="00F22ED1">
        <w:rPr>
          <w:rFonts w:ascii="Calibri" w:eastAsia="Calibri" w:hAnsi="Calibri" w:cs="Times New Roman"/>
        </w:rPr>
        <w:t xml:space="preserve"> (ß</w:t>
      </w:r>
      <w:del w:id="242" w:author="Shaffer, Victoria" w:date="2025-03-21T10:50:00Z" w16du:dateUtc="2025-03-21T15:50:00Z">
        <w:r w:rsidDel="001E215E">
          <w:rPr>
            <w:rFonts w:ascii="Calibri" w:eastAsia="Calibri" w:hAnsi="Calibri" w:cs="Times New Roman"/>
            <w:vertAlign w:val="subscript"/>
          </w:rPr>
          <w:delText>consensus condition</w:delText>
        </w:r>
      </w:del>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67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del w:id="243" w:author="Duan, Sean (MU-Student)" w:date="2025-03-27T10:09:00Z" w16du:dateUtc="2025-03-27T15:09:00Z">
        <w:r w:rsidRPr="00DC6726" w:rsidDel="00DC6726">
          <w:rPr>
            <w:rFonts w:ascii="Calibri" w:eastAsia="Calibri" w:hAnsi="Calibri" w:cs="Times New Roman"/>
          </w:rPr>
          <w:delText xml:space="preserve"> </w:delText>
        </w:r>
        <w:r w:rsidRPr="00DC6726" w:rsidDel="00DC6726">
          <w:rPr>
            <w:rFonts w:ascii="Calibri" w:eastAsia="Calibri" w:hAnsi="Calibri" w:cs="Times New Roman"/>
            <w:rPrChange w:id="244" w:author="Duan, Sean (MU-Student)" w:date="2025-03-27T10:09:00Z" w16du:dateUtc="2025-03-27T15:09:00Z">
              <w:rPr>
                <w:rFonts w:ascii="Calibri" w:eastAsia="Calibri" w:hAnsi="Calibri" w:cs="Times New Roman"/>
                <w:i/>
                <w:iCs/>
              </w:rPr>
            </w:rPrChange>
          </w:rPr>
          <w:delText>NS</w:delText>
        </w:r>
      </w:del>
      <w:ins w:id="245" w:author="Duan, Sean (MU-Student)" w:date="2025-03-27T10:09:00Z" w16du:dateUtc="2025-03-27T15:09:00Z">
        <w:r w:rsidR="00DC6726">
          <w:rPr>
            <w:rFonts w:ascii="Calibri" w:eastAsia="Calibri" w:hAnsi="Calibri" w:cs="Times New Roman"/>
          </w:rPr>
          <w:t xml:space="preserve"> </w:t>
        </w:r>
      </w:ins>
      <w:ins w:id="246" w:author="Duan, Sean (MU-Student)" w:date="2025-03-27T10:10:00Z" w16du:dateUtc="2025-03-27T15:10:00Z">
        <w:r w:rsidR="00DC6726">
          <w:rPr>
            <w:rFonts w:ascii="Calibri" w:eastAsia="Calibri" w:hAnsi="Calibri" w:cs="Times New Roman"/>
          </w:rPr>
          <w:t>0.29</w:t>
        </w:r>
        <w:r w:rsidR="00516DC6">
          <w:rPr>
            <w:rFonts w:ascii="Calibri" w:eastAsia="Calibri" w:hAnsi="Calibri" w:cs="Times New Roman"/>
          </w:rPr>
          <w:t>9</w:t>
        </w:r>
      </w:ins>
      <w:r w:rsidRPr="00F22ED1">
        <w:rPr>
          <w:rFonts w:ascii="Calibri" w:eastAsia="Calibri" w:hAnsi="Calibri" w:cs="Times New Roman"/>
        </w:rPr>
        <w:t>)</w:t>
      </w:r>
      <w:r>
        <w:rPr>
          <w:rFonts w:ascii="Calibri" w:eastAsia="Calibri" w:hAnsi="Calibri" w:cs="Times New Roman"/>
        </w:rPr>
        <w:t xml:space="preserve">. </w:t>
      </w:r>
    </w:p>
    <w:p w14:paraId="47DC4689" w14:textId="68BD67C2" w:rsidR="00AA5AD7" w:rsidRPr="00067889" w:rsidDel="00B31154" w:rsidRDefault="00AA5AD7" w:rsidP="00AA5AD7">
      <w:pPr>
        <w:spacing w:after="100" w:afterAutospacing="1" w:line="480" w:lineRule="auto"/>
        <w:ind w:firstLine="720"/>
        <w:rPr>
          <w:del w:id="247" w:author="Duan, Sean (MU-Student)" w:date="2025-03-27T10:11:00Z" w16du:dateUtc="2025-03-27T15:11:00Z"/>
          <w:rFonts w:ascii="Calibri" w:eastAsia="Calibri" w:hAnsi="Calibri" w:cs="Times New Roman"/>
        </w:rPr>
      </w:pPr>
      <w:commentRangeStart w:id="248"/>
      <w:del w:id="249" w:author="Duan, Sean (MU-Student)" w:date="2025-03-27T10:10:00Z" w16du:dateUtc="2025-03-27T15:10:00Z">
        <w:r w:rsidRPr="00067889" w:rsidDel="00B31154">
          <w:rPr>
            <w:noProof/>
          </w:rPr>
          <w:drawing>
            <wp:inline distT="0" distB="0" distL="0" distR="0" wp14:anchorId="159F20E8" wp14:editId="12DC6F04">
              <wp:extent cx="5298001" cy="3784286"/>
              <wp:effectExtent l="0" t="0" r="0" b="6985"/>
              <wp:docPr id="1596900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00176"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8001" cy="3784286"/>
                      </a:xfrm>
                      <a:prstGeom prst="rect">
                        <a:avLst/>
                      </a:prstGeom>
                      <a:noFill/>
                      <a:ln>
                        <a:noFill/>
                      </a:ln>
                    </pic:spPr>
                  </pic:pic>
                </a:graphicData>
              </a:graphic>
            </wp:inline>
          </w:drawing>
        </w:r>
      </w:del>
      <w:commentRangeEnd w:id="248"/>
      <w:r w:rsidR="00D03A37" w:rsidRPr="00067889">
        <w:rPr>
          <w:rStyle w:val="CommentReference"/>
        </w:rPr>
        <w:commentReference w:id="248"/>
      </w:r>
    </w:p>
    <w:p w14:paraId="688ABE39" w14:textId="69745F14" w:rsidR="00AA5AD7" w:rsidRPr="00067889" w:rsidDel="00B31154" w:rsidRDefault="00AA5AD7" w:rsidP="00B31154">
      <w:pPr>
        <w:spacing w:after="100" w:afterAutospacing="1" w:line="480" w:lineRule="auto"/>
        <w:ind w:firstLine="720"/>
        <w:rPr>
          <w:del w:id="250" w:author="Duan, Sean (MU-Student)" w:date="2025-03-27T10:11:00Z" w16du:dateUtc="2025-03-27T15:11:00Z"/>
          <w:rFonts w:ascii="Calibri" w:eastAsia="Calibri" w:hAnsi="Calibri" w:cs="Times New Roman"/>
        </w:rPr>
        <w:pPrChange w:id="251" w:author="Duan, Sean (MU-Student)" w:date="2025-03-27T10:11:00Z" w16du:dateUtc="2025-03-27T15:11:00Z">
          <w:pPr>
            <w:spacing w:after="100" w:afterAutospacing="1" w:line="480" w:lineRule="auto"/>
          </w:pPr>
        </w:pPrChange>
      </w:pPr>
    </w:p>
    <w:p w14:paraId="6814196D" w14:textId="2CEFB12E" w:rsidR="0023526B" w:rsidRPr="00670319" w:rsidRDefault="0041528C" w:rsidP="00AA5AD7">
      <w:pPr>
        <w:spacing w:after="100" w:afterAutospacing="1" w:line="480" w:lineRule="auto"/>
        <w:ind w:firstLine="720"/>
        <w:rPr>
          <w:ins w:id="252" w:author="Shaffer, Victoria" w:date="2025-03-21T10:55:00Z" w16du:dateUtc="2025-03-21T15:55:00Z"/>
          <w:rFonts w:ascii="Calibri" w:eastAsia="Calibri" w:hAnsi="Calibri" w:cs="Times New Roman"/>
        </w:rPr>
      </w:pPr>
      <w:ins w:id="253" w:author="Shaffer, Victoria" w:date="2025-03-21T10:51:00Z" w16du:dateUtc="2025-03-21T15:51:00Z">
        <w:r w:rsidRPr="00067889">
          <w:rPr>
            <w:rFonts w:ascii="Calibri" w:eastAsia="Calibri" w:hAnsi="Calibri" w:cs="Times New Roman"/>
          </w:rPr>
          <w:t xml:space="preserve">There was </w:t>
        </w:r>
        <w:del w:id="254" w:author="Duan, Sean (MU-Student)" w:date="2025-03-27T10:11:00Z" w16du:dateUtc="2025-03-27T15:11:00Z">
          <w:r w:rsidRPr="00067889" w:rsidDel="00067889">
            <w:rPr>
              <w:rFonts w:ascii="Calibri" w:eastAsia="Calibri" w:hAnsi="Calibri" w:cs="Times New Roman"/>
            </w:rPr>
            <w:delText xml:space="preserve">also </w:delText>
          </w:r>
        </w:del>
        <w:r w:rsidRPr="00067889">
          <w:rPr>
            <w:rFonts w:ascii="Calibri" w:eastAsia="Calibri" w:hAnsi="Calibri" w:cs="Times New Roman"/>
          </w:rPr>
          <w:t xml:space="preserve">no main effect of </w:t>
        </w:r>
      </w:ins>
      <w:del w:id="255" w:author="Shaffer, Victoria" w:date="2025-03-21T10:51:00Z" w16du:dateUtc="2025-03-21T15:51:00Z">
        <w:r w:rsidR="00AA5AD7" w:rsidRPr="00067889" w:rsidDel="0041528C">
          <w:rPr>
            <w:rFonts w:ascii="Calibri" w:eastAsia="Calibri" w:hAnsi="Calibri" w:cs="Times New Roman"/>
          </w:rPr>
          <w:delText xml:space="preserve">Relatedly, our </w:delText>
        </w:r>
      </w:del>
      <w:r w:rsidR="00AA5AD7" w:rsidRPr="00067889">
        <w:rPr>
          <w:rFonts w:ascii="Calibri" w:eastAsia="Calibri" w:hAnsi="Calibri" w:cs="Times New Roman"/>
        </w:rPr>
        <w:t xml:space="preserve">moral conviction </w:t>
      </w:r>
      <w:del w:id="256" w:author="Shaffer, Victoria" w:date="2025-03-21T10:51:00Z" w16du:dateUtc="2025-03-21T15:51:00Z">
        <w:r w:rsidR="00AA5AD7" w:rsidRPr="00067889" w:rsidDel="0041528C">
          <w:rPr>
            <w:rFonts w:ascii="Calibri" w:eastAsia="Calibri" w:hAnsi="Calibri" w:cs="Times New Roman"/>
          </w:rPr>
          <w:delText xml:space="preserve">manipulations likewise had no main effect </w:delText>
        </w:r>
      </w:del>
      <w:r w:rsidR="00AA5AD7" w:rsidRPr="00067889">
        <w:rPr>
          <w:rFonts w:ascii="Calibri" w:eastAsia="Calibri" w:hAnsi="Calibri" w:cs="Times New Roman"/>
        </w:rPr>
        <w:t xml:space="preserve">on support for: 1) </w:t>
      </w:r>
      <w:r w:rsidR="00AA5AD7" w:rsidRPr="00067889">
        <w:rPr>
          <w:rFonts w:ascii="Calibri" w:eastAsia="Calibri" w:hAnsi="Calibri" w:cs="Times New Roman"/>
          <w:rPrChange w:id="257" w:author="Duan, Sean (MU-Student)" w:date="2025-03-27T10:11:00Z" w16du:dateUtc="2025-03-27T15:11:00Z">
            <w:rPr>
              <w:rFonts w:ascii="Calibri" w:eastAsia="Calibri" w:hAnsi="Calibri" w:cs="Times New Roman"/>
              <w:u w:val="single"/>
            </w:rPr>
          </w:rPrChange>
        </w:rPr>
        <w:t>Universal Health Care</w:t>
      </w:r>
      <w:r w:rsidR="00AA5AD7" w:rsidRPr="00067889">
        <w:rPr>
          <w:rFonts w:ascii="Calibri" w:eastAsia="Calibri" w:hAnsi="Calibri" w:cs="Times New Roman"/>
        </w:rPr>
        <w:t>, (ß</w:t>
      </w:r>
      <w:del w:id="258" w:author="Shaffer, Victoria" w:date="2025-03-21T10:51:00Z" w16du:dateUtc="2025-03-21T15:51:00Z">
        <w:r w:rsidR="00AA5AD7" w:rsidRPr="00067889" w:rsidDel="0041528C">
          <w:rPr>
            <w:rFonts w:ascii="Calibri" w:eastAsia="Calibri" w:hAnsi="Calibri" w:cs="Times New Roman"/>
            <w:vertAlign w:val="subscript"/>
          </w:rPr>
          <w:delText>conviction condition</w:delText>
        </w:r>
      </w:del>
      <w:r w:rsidR="00AA5AD7" w:rsidRPr="00067889">
        <w:rPr>
          <w:rFonts w:ascii="Calibri" w:eastAsia="Calibri" w:hAnsi="Calibri" w:cs="Times New Roman"/>
        </w:rPr>
        <w:t xml:space="preserve"> = -2.226, </w:t>
      </w:r>
      <w:r w:rsidR="00AA5AD7" w:rsidRPr="00067889">
        <w:rPr>
          <w:rFonts w:ascii="Calibri" w:eastAsia="Calibri" w:hAnsi="Calibri" w:cs="Times New Roman"/>
          <w:i/>
          <w:iCs/>
        </w:rPr>
        <w:t>p</w:t>
      </w:r>
      <w:r w:rsidR="00AA5AD7" w:rsidRPr="00067889">
        <w:rPr>
          <w:rFonts w:ascii="Calibri" w:eastAsia="Calibri" w:hAnsi="Calibri" w:cs="Times New Roman"/>
        </w:rPr>
        <w:t xml:space="preserve"> =</w:t>
      </w:r>
      <w:del w:id="259" w:author="Duan, Sean (MU-Student)" w:date="2025-03-27T10:12:00Z" w16du:dateUtc="2025-03-27T15:12:00Z">
        <w:r w:rsidR="00AA5AD7" w:rsidRPr="00067889" w:rsidDel="00242C58">
          <w:rPr>
            <w:rFonts w:ascii="Calibri" w:eastAsia="Calibri" w:hAnsi="Calibri" w:cs="Times New Roman"/>
          </w:rPr>
          <w:delText xml:space="preserve"> </w:delText>
        </w:r>
        <w:r w:rsidR="00AA5AD7" w:rsidRPr="00067889" w:rsidDel="00242C58">
          <w:rPr>
            <w:rFonts w:ascii="Calibri" w:eastAsia="Calibri" w:hAnsi="Calibri" w:cs="Times New Roman"/>
            <w:i/>
            <w:iCs/>
          </w:rPr>
          <w:delText>NS</w:delText>
        </w:r>
      </w:del>
      <w:ins w:id="260" w:author="Duan, Sean (MU-Student)" w:date="2025-03-27T10:12:00Z" w16du:dateUtc="2025-03-27T15:12:00Z">
        <w:r w:rsidR="00242C58">
          <w:rPr>
            <w:rFonts w:ascii="Calibri" w:eastAsia="Calibri" w:hAnsi="Calibri" w:cs="Times New Roman"/>
            <w:i/>
            <w:iCs/>
          </w:rPr>
          <w:t xml:space="preserve"> </w:t>
        </w:r>
        <w:r w:rsidR="00242C58">
          <w:rPr>
            <w:rFonts w:ascii="Calibri" w:eastAsia="Calibri" w:hAnsi="Calibri" w:cs="Times New Roman"/>
          </w:rPr>
          <w:t>0.207</w:t>
        </w:r>
      </w:ins>
      <w:r w:rsidR="00AA5AD7" w:rsidRPr="00067889">
        <w:rPr>
          <w:rFonts w:ascii="Calibri" w:eastAsia="Calibri" w:hAnsi="Calibri" w:cs="Times New Roman"/>
        </w:rPr>
        <w:t xml:space="preserve">); 2) </w:t>
      </w:r>
      <w:r w:rsidR="00AA5AD7" w:rsidRPr="00067889">
        <w:rPr>
          <w:rFonts w:ascii="Calibri" w:eastAsia="Calibri" w:hAnsi="Calibri" w:cs="Times New Roman"/>
          <w:rPrChange w:id="261" w:author="Duan, Sean (MU-Student)" w:date="2025-03-27T10:11:00Z" w16du:dateUtc="2025-03-27T15:11:00Z">
            <w:rPr>
              <w:rFonts w:ascii="Calibri" w:eastAsia="Calibri" w:hAnsi="Calibri" w:cs="Times New Roman"/>
              <w:u w:val="single"/>
            </w:rPr>
          </w:rPrChange>
        </w:rPr>
        <w:t>Capital Punishment</w:t>
      </w:r>
      <w:r w:rsidR="00AA5AD7" w:rsidRPr="00067889">
        <w:rPr>
          <w:rFonts w:ascii="Calibri" w:eastAsia="Calibri" w:hAnsi="Calibri" w:cs="Times New Roman"/>
        </w:rPr>
        <w:t>, (ß</w:t>
      </w:r>
      <w:del w:id="262" w:author="Shaffer, Victoria" w:date="2025-03-21T10:52:00Z" w16du:dateUtc="2025-03-21T15:52:00Z">
        <w:r w:rsidR="00AA5AD7" w:rsidRPr="00067889" w:rsidDel="0041528C">
          <w:rPr>
            <w:rFonts w:ascii="Calibri" w:eastAsia="Calibri" w:hAnsi="Calibri" w:cs="Times New Roman"/>
            <w:vertAlign w:val="subscript"/>
          </w:rPr>
          <w:delText>conviction condition</w:delText>
        </w:r>
      </w:del>
      <w:r w:rsidR="00AA5AD7" w:rsidRPr="00067889">
        <w:rPr>
          <w:rFonts w:ascii="Calibri" w:eastAsia="Calibri" w:hAnsi="Calibri" w:cs="Times New Roman"/>
        </w:rPr>
        <w:t xml:space="preserve"> = -1.926, </w:t>
      </w:r>
      <w:r w:rsidR="00AA5AD7" w:rsidRPr="00067889">
        <w:rPr>
          <w:rFonts w:ascii="Calibri" w:eastAsia="Calibri" w:hAnsi="Calibri" w:cs="Times New Roman"/>
          <w:i/>
          <w:iCs/>
        </w:rPr>
        <w:t>p</w:t>
      </w:r>
      <w:r w:rsidR="00AA5AD7" w:rsidRPr="00067889">
        <w:rPr>
          <w:rFonts w:ascii="Calibri" w:eastAsia="Calibri" w:hAnsi="Calibri" w:cs="Times New Roman"/>
        </w:rPr>
        <w:t xml:space="preserve"> =</w:t>
      </w:r>
      <w:del w:id="263" w:author="Duan, Sean (MU-Student)" w:date="2025-03-27T10:12:00Z" w16du:dateUtc="2025-03-27T15:12:00Z">
        <w:r w:rsidR="00AA5AD7" w:rsidRPr="00067889" w:rsidDel="004C688F">
          <w:rPr>
            <w:rFonts w:ascii="Calibri" w:eastAsia="Calibri" w:hAnsi="Calibri" w:cs="Times New Roman"/>
          </w:rPr>
          <w:delText xml:space="preserve"> </w:delText>
        </w:r>
        <w:r w:rsidR="00AA5AD7" w:rsidRPr="00067889" w:rsidDel="004C688F">
          <w:rPr>
            <w:rFonts w:ascii="Calibri" w:eastAsia="Calibri" w:hAnsi="Calibri" w:cs="Times New Roman"/>
            <w:i/>
            <w:iCs/>
          </w:rPr>
          <w:delText>NS</w:delText>
        </w:r>
      </w:del>
      <w:ins w:id="264" w:author="Duan, Sean (MU-Student)" w:date="2025-03-27T10:12:00Z" w16du:dateUtc="2025-03-27T15:12:00Z">
        <w:r w:rsidR="004C688F">
          <w:rPr>
            <w:rFonts w:ascii="Calibri" w:eastAsia="Calibri" w:hAnsi="Calibri" w:cs="Times New Roman"/>
          </w:rPr>
          <w:t xml:space="preserve"> 0.408</w:t>
        </w:r>
      </w:ins>
      <w:r w:rsidR="00AA5AD7" w:rsidRPr="00067889">
        <w:rPr>
          <w:rFonts w:ascii="Calibri" w:eastAsia="Calibri" w:hAnsi="Calibri" w:cs="Times New Roman"/>
        </w:rPr>
        <w:t xml:space="preserve">); or 3) </w:t>
      </w:r>
      <w:r w:rsidR="00AA5AD7" w:rsidRPr="00067889">
        <w:rPr>
          <w:rFonts w:ascii="Calibri" w:eastAsia="Calibri" w:hAnsi="Calibri" w:cs="Times New Roman"/>
          <w:rPrChange w:id="265" w:author="Duan, Sean (MU-Student)" w:date="2025-03-27T10:11:00Z" w16du:dateUtc="2025-03-27T15:11:00Z">
            <w:rPr>
              <w:rFonts w:ascii="Calibri" w:eastAsia="Calibri" w:hAnsi="Calibri" w:cs="Times New Roman"/>
              <w:u w:val="single"/>
            </w:rPr>
          </w:rPrChange>
        </w:rPr>
        <w:t>AI in the Workplace</w:t>
      </w:r>
      <w:r w:rsidR="00AA5AD7" w:rsidRPr="00067889">
        <w:rPr>
          <w:rFonts w:ascii="Calibri" w:eastAsia="Calibri" w:hAnsi="Calibri" w:cs="Times New Roman"/>
        </w:rPr>
        <w:t>, (ß</w:t>
      </w:r>
      <w:del w:id="266" w:author="Shaffer, Victoria" w:date="2025-03-21T10:52:00Z" w16du:dateUtc="2025-03-21T15:52:00Z">
        <w:r w:rsidR="00AA5AD7" w:rsidRPr="00067889" w:rsidDel="0041528C">
          <w:rPr>
            <w:rFonts w:ascii="Calibri" w:eastAsia="Calibri" w:hAnsi="Calibri" w:cs="Times New Roman"/>
            <w:vertAlign w:val="subscript"/>
          </w:rPr>
          <w:delText>conviction</w:delText>
        </w:r>
        <w:r w:rsidR="00AA5AD7" w:rsidRPr="00067889" w:rsidDel="0041528C">
          <w:rPr>
            <w:rFonts w:ascii="Calibri" w:eastAsia="Calibri" w:hAnsi="Calibri" w:cs="Times New Roman"/>
          </w:rPr>
          <w:delText xml:space="preserve"> </w:delText>
        </w:r>
      </w:del>
      <w:r w:rsidR="00AA5AD7" w:rsidRPr="00067889">
        <w:rPr>
          <w:rFonts w:ascii="Calibri" w:eastAsia="Calibri" w:hAnsi="Calibri" w:cs="Times New Roman"/>
        </w:rPr>
        <w:t xml:space="preserve">= -1.863, </w:t>
      </w:r>
      <w:r w:rsidR="00AA5AD7" w:rsidRPr="00067889">
        <w:rPr>
          <w:rFonts w:ascii="Calibri" w:eastAsia="Calibri" w:hAnsi="Calibri" w:cs="Times New Roman"/>
          <w:i/>
          <w:iCs/>
        </w:rPr>
        <w:t>p</w:t>
      </w:r>
      <w:r w:rsidR="00AA5AD7" w:rsidRPr="00067889">
        <w:rPr>
          <w:rFonts w:ascii="Calibri" w:eastAsia="Calibri" w:hAnsi="Calibri" w:cs="Times New Roman"/>
        </w:rPr>
        <w:t xml:space="preserve"> =</w:t>
      </w:r>
      <w:del w:id="267" w:author="Duan, Sean (MU-Student)" w:date="2025-03-27T10:12:00Z" w16du:dateUtc="2025-03-27T15:12:00Z">
        <w:r w:rsidR="00AA5AD7" w:rsidRPr="00067889" w:rsidDel="004C688F">
          <w:rPr>
            <w:rFonts w:ascii="Calibri" w:eastAsia="Calibri" w:hAnsi="Calibri" w:cs="Times New Roman"/>
          </w:rPr>
          <w:delText xml:space="preserve"> </w:delText>
        </w:r>
        <w:r w:rsidR="00AA5AD7" w:rsidRPr="004C688F" w:rsidDel="004C688F">
          <w:rPr>
            <w:rFonts w:ascii="Calibri" w:eastAsia="Calibri" w:hAnsi="Calibri" w:cs="Times New Roman"/>
            <w:rPrChange w:id="268" w:author="Duan, Sean (MU-Student)" w:date="2025-03-27T10:12:00Z" w16du:dateUtc="2025-03-27T15:12:00Z">
              <w:rPr>
                <w:rFonts w:ascii="Calibri" w:eastAsia="Calibri" w:hAnsi="Calibri" w:cs="Times New Roman"/>
                <w:i/>
                <w:iCs/>
              </w:rPr>
            </w:rPrChange>
          </w:rPr>
          <w:delText>NS</w:delText>
        </w:r>
      </w:del>
      <w:ins w:id="269" w:author="Duan, Sean (MU-Student)" w:date="2025-03-27T10:12:00Z" w16du:dateUtc="2025-03-27T15:12:00Z">
        <w:r w:rsidR="004C688F">
          <w:rPr>
            <w:rFonts w:ascii="Calibri" w:eastAsia="Calibri" w:hAnsi="Calibri" w:cs="Times New Roman"/>
          </w:rPr>
          <w:t xml:space="preserve"> 0.467</w:t>
        </w:r>
      </w:ins>
      <w:r w:rsidR="00AA5AD7" w:rsidRPr="00F22ED1">
        <w:rPr>
          <w:rFonts w:ascii="Calibri" w:eastAsia="Calibri" w:hAnsi="Calibri" w:cs="Times New Roman"/>
        </w:rPr>
        <w:t>)</w:t>
      </w:r>
      <w:r w:rsidR="00AA5AD7">
        <w:rPr>
          <w:rFonts w:ascii="Calibri" w:eastAsia="Calibri" w:hAnsi="Calibri" w:cs="Times New Roman"/>
        </w:rPr>
        <w:t xml:space="preserve">. </w:t>
      </w:r>
      <w:ins w:id="270" w:author="Shaffer, Victoria" w:date="2025-03-21T10:52:00Z" w16du:dateUtc="2025-03-21T15:52:00Z">
        <w:r w:rsidR="00D03A37">
          <w:rPr>
            <w:rFonts w:ascii="Calibri" w:eastAsia="Calibri" w:hAnsi="Calibri" w:cs="Times New Roman"/>
          </w:rPr>
          <w:t>There was also no evidence to support Hypothesis 2</w:t>
        </w:r>
      </w:ins>
      <w:ins w:id="271" w:author="Shaffer, Victoria" w:date="2025-03-21T10:53:00Z" w16du:dateUtc="2025-03-21T15:53:00Z">
        <w:r w:rsidR="00D03A37">
          <w:rPr>
            <w:rFonts w:ascii="Calibri" w:eastAsia="Calibri" w:hAnsi="Calibri" w:cs="Times New Roman"/>
          </w:rPr>
          <w:t xml:space="preserve"> as there was </w:t>
        </w:r>
      </w:ins>
      <w:del w:id="272" w:author="Shaffer, Victoria" w:date="2025-03-21T10:53:00Z" w16du:dateUtc="2025-03-21T15:53:00Z">
        <w:r w:rsidR="00AA5AD7" w:rsidDel="00D03A37">
          <w:rPr>
            <w:rFonts w:ascii="Calibri" w:eastAsia="Calibri" w:hAnsi="Calibri" w:cs="Times New Roman"/>
          </w:rPr>
          <w:delText xml:space="preserve">Our initial analysis also showed no explicit support for H2. There did not seem to be a </w:delText>
        </w:r>
      </w:del>
      <w:ins w:id="273" w:author="Shaffer, Victoria" w:date="2025-03-21T10:53:00Z" w16du:dateUtc="2025-03-21T15:53:00Z">
        <w:r w:rsidR="00D03A37">
          <w:rPr>
            <w:rFonts w:ascii="Calibri" w:eastAsia="Calibri" w:hAnsi="Calibri" w:cs="Times New Roman"/>
          </w:rPr>
          <w:t xml:space="preserve">not a </w:t>
        </w:r>
      </w:ins>
      <w:r w:rsidR="00AA5AD7">
        <w:rPr>
          <w:rFonts w:ascii="Calibri" w:eastAsia="Calibri" w:hAnsi="Calibri" w:cs="Times New Roman"/>
        </w:rPr>
        <w:t xml:space="preserve">significant interaction between </w:t>
      </w:r>
      <w:del w:id="274" w:author="Shaffer, Victoria" w:date="2025-03-21T10:53:00Z" w16du:dateUtc="2025-03-21T15:53:00Z">
        <w:r w:rsidR="00AA5AD7" w:rsidDel="00D03A37">
          <w:rPr>
            <w:rFonts w:ascii="Calibri" w:eastAsia="Calibri" w:hAnsi="Calibri" w:cs="Times New Roman"/>
          </w:rPr>
          <w:delText xml:space="preserve">our </w:delText>
        </w:r>
      </w:del>
      <w:r w:rsidR="00AA5AD7">
        <w:rPr>
          <w:rFonts w:ascii="Calibri" w:eastAsia="Calibri" w:hAnsi="Calibri" w:cs="Times New Roman"/>
        </w:rPr>
        <w:t xml:space="preserve">social consensus </w:t>
      </w:r>
      <w:del w:id="275" w:author="Shaffer, Victoria" w:date="2025-03-21T10:53:00Z" w16du:dateUtc="2025-03-21T15:53:00Z">
        <w:r w:rsidR="00AA5AD7" w:rsidDel="00D03A37">
          <w:rPr>
            <w:rFonts w:ascii="Calibri" w:eastAsia="Calibri" w:hAnsi="Calibri" w:cs="Times New Roman"/>
          </w:rPr>
          <w:delText xml:space="preserve">manipulation, </w:delText>
        </w:r>
      </w:del>
      <w:r w:rsidR="00AA5AD7">
        <w:rPr>
          <w:rFonts w:ascii="Calibri" w:eastAsia="Calibri" w:hAnsi="Calibri" w:cs="Times New Roman"/>
        </w:rPr>
        <w:t xml:space="preserve">and </w:t>
      </w:r>
      <w:del w:id="276" w:author="Shaffer, Victoria" w:date="2025-03-21T10:53:00Z" w16du:dateUtc="2025-03-21T15:53:00Z">
        <w:r w:rsidR="00AA5AD7" w:rsidDel="00D03A37">
          <w:rPr>
            <w:rFonts w:ascii="Calibri" w:eastAsia="Calibri" w:hAnsi="Calibri" w:cs="Times New Roman"/>
          </w:rPr>
          <w:delText xml:space="preserve">our </w:delText>
        </w:r>
      </w:del>
      <w:r w:rsidR="00AA5AD7">
        <w:rPr>
          <w:rFonts w:ascii="Calibri" w:eastAsia="Calibri" w:hAnsi="Calibri" w:cs="Times New Roman"/>
        </w:rPr>
        <w:t xml:space="preserve">moral conviction </w:t>
      </w:r>
      <w:del w:id="277" w:author="Shaffer, Victoria" w:date="2025-03-21T10:53:00Z" w16du:dateUtc="2025-03-21T15:53:00Z">
        <w:r w:rsidR="00AA5AD7" w:rsidDel="00D03A37">
          <w:rPr>
            <w:rFonts w:ascii="Calibri" w:eastAsia="Calibri" w:hAnsi="Calibri" w:cs="Times New Roman"/>
          </w:rPr>
          <w:delText xml:space="preserve">manipulation for </w:delText>
        </w:r>
      </w:del>
      <w:ins w:id="278" w:author="Shaffer, Victoria" w:date="2025-03-21T10:53:00Z" w16du:dateUtc="2025-03-21T15:53:00Z">
        <w:r w:rsidR="00D03A37">
          <w:rPr>
            <w:rFonts w:ascii="Calibri" w:eastAsia="Calibri" w:hAnsi="Calibri" w:cs="Times New Roman"/>
          </w:rPr>
          <w:t xml:space="preserve">on support for </w:t>
        </w:r>
      </w:ins>
      <w:r w:rsidR="00AA5AD7" w:rsidRPr="00F22ED1">
        <w:rPr>
          <w:rFonts w:ascii="Calibri" w:eastAsia="Calibri" w:hAnsi="Calibri" w:cs="Times New Roman"/>
        </w:rPr>
        <w:t xml:space="preserve">1) </w:t>
      </w:r>
      <w:r w:rsidR="00AA5AD7" w:rsidRPr="00670319">
        <w:rPr>
          <w:rFonts w:ascii="Calibri" w:eastAsia="Calibri" w:hAnsi="Calibri" w:cs="Times New Roman"/>
          <w:rPrChange w:id="279" w:author="Duan, Sean (MU-Student)" w:date="2025-03-27T10:13:00Z" w16du:dateUtc="2025-03-27T15:13:00Z">
            <w:rPr>
              <w:rFonts w:ascii="Calibri" w:eastAsia="Calibri" w:hAnsi="Calibri" w:cs="Times New Roman"/>
              <w:u w:val="single"/>
            </w:rPr>
          </w:rPrChange>
        </w:rPr>
        <w:lastRenderedPageBreak/>
        <w:t>Universal Health Care</w:t>
      </w:r>
      <w:r w:rsidR="00AA5AD7" w:rsidRPr="00670319">
        <w:rPr>
          <w:rFonts w:ascii="Calibri" w:eastAsia="Calibri" w:hAnsi="Calibri" w:cs="Times New Roman"/>
        </w:rPr>
        <w:t>, (ß</w:t>
      </w:r>
      <w:del w:id="280" w:author="Shaffer, Victoria" w:date="2025-03-21T10:53:00Z" w16du:dateUtc="2025-03-21T15:53:00Z">
        <w:r w:rsidR="00AA5AD7" w:rsidRPr="00670319" w:rsidDel="00D03A37">
          <w:rPr>
            <w:rFonts w:ascii="Calibri" w:eastAsia="Calibri" w:hAnsi="Calibri" w:cs="Times New Roman"/>
            <w:vertAlign w:val="subscript"/>
          </w:rPr>
          <w:delText>consensus x conviction</w:delText>
        </w:r>
      </w:del>
      <w:r w:rsidR="00AA5AD7" w:rsidRPr="00670319">
        <w:rPr>
          <w:rFonts w:ascii="Calibri" w:eastAsia="Calibri" w:hAnsi="Calibri" w:cs="Times New Roman"/>
          <w:vertAlign w:val="subscript"/>
        </w:rPr>
        <w:t xml:space="preserve"> </w:t>
      </w:r>
      <w:r w:rsidR="00AA5AD7" w:rsidRPr="00670319">
        <w:rPr>
          <w:rFonts w:ascii="Calibri" w:eastAsia="Calibri" w:hAnsi="Calibri" w:cs="Times New Roman"/>
        </w:rPr>
        <w:t xml:space="preserve">= -0.0762, </w:t>
      </w:r>
      <w:r w:rsidR="00AA5AD7" w:rsidRPr="00670319">
        <w:rPr>
          <w:rFonts w:ascii="Calibri" w:eastAsia="Calibri" w:hAnsi="Calibri" w:cs="Times New Roman"/>
          <w:i/>
          <w:iCs/>
        </w:rPr>
        <w:t>p</w:t>
      </w:r>
      <w:r w:rsidR="00AA5AD7" w:rsidRPr="00670319">
        <w:rPr>
          <w:rFonts w:ascii="Calibri" w:eastAsia="Calibri" w:hAnsi="Calibri" w:cs="Times New Roman"/>
        </w:rPr>
        <w:t xml:space="preserve"> = </w:t>
      </w:r>
      <w:del w:id="281" w:author="Duan, Sean (MU-Student)" w:date="2025-03-27T10:19:00Z" w16du:dateUtc="2025-03-27T15:19:00Z">
        <w:r w:rsidR="00AA5AD7" w:rsidRPr="00670319" w:rsidDel="00670319">
          <w:rPr>
            <w:rFonts w:ascii="Calibri" w:eastAsia="Calibri" w:hAnsi="Calibri" w:cs="Times New Roman"/>
            <w:rPrChange w:id="282" w:author="Duan, Sean (MU-Student)" w:date="2025-03-27T10:19:00Z" w16du:dateUtc="2025-03-27T15:19:00Z">
              <w:rPr>
                <w:rFonts w:ascii="Calibri" w:eastAsia="Calibri" w:hAnsi="Calibri" w:cs="Times New Roman"/>
                <w:i/>
                <w:iCs/>
              </w:rPr>
            </w:rPrChange>
          </w:rPr>
          <w:delText>NS</w:delText>
        </w:r>
      </w:del>
      <w:ins w:id="283" w:author="Duan, Sean (MU-Student)" w:date="2025-03-27T10:19:00Z" w16du:dateUtc="2025-03-27T15:19:00Z">
        <w:r w:rsidR="00670319">
          <w:rPr>
            <w:rFonts w:ascii="Calibri" w:eastAsia="Calibri" w:hAnsi="Calibri" w:cs="Times New Roman"/>
          </w:rPr>
          <w:t>0.975</w:t>
        </w:r>
      </w:ins>
      <w:r w:rsidR="00AA5AD7" w:rsidRPr="00670319">
        <w:rPr>
          <w:rFonts w:ascii="Calibri" w:eastAsia="Calibri" w:hAnsi="Calibri" w:cs="Times New Roman"/>
        </w:rPr>
        <w:t xml:space="preserve">); 2) </w:t>
      </w:r>
      <w:r w:rsidR="00AA5AD7" w:rsidRPr="00670319">
        <w:rPr>
          <w:rFonts w:ascii="Calibri" w:eastAsia="Calibri" w:hAnsi="Calibri" w:cs="Times New Roman"/>
          <w:rPrChange w:id="284" w:author="Duan, Sean (MU-Student)" w:date="2025-03-27T10:13:00Z" w16du:dateUtc="2025-03-27T15:13:00Z">
            <w:rPr>
              <w:rFonts w:ascii="Calibri" w:eastAsia="Calibri" w:hAnsi="Calibri" w:cs="Times New Roman"/>
              <w:u w:val="single"/>
            </w:rPr>
          </w:rPrChange>
        </w:rPr>
        <w:t>Capital Punishment</w:t>
      </w:r>
      <w:r w:rsidR="00AA5AD7" w:rsidRPr="00670319">
        <w:rPr>
          <w:rFonts w:ascii="Calibri" w:eastAsia="Calibri" w:hAnsi="Calibri" w:cs="Times New Roman"/>
        </w:rPr>
        <w:t>, (ß</w:t>
      </w:r>
      <w:del w:id="285" w:author="Shaffer, Victoria" w:date="2025-03-21T10:53:00Z" w16du:dateUtc="2025-03-21T15:53:00Z">
        <w:r w:rsidR="00AA5AD7" w:rsidRPr="00670319" w:rsidDel="00D03A37">
          <w:rPr>
            <w:rFonts w:ascii="Calibri" w:eastAsia="Calibri" w:hAnsi="Calibri" w:cs="Times New Roman"/>
            <w:vertAlign w:val="subscript"/>
          </w:rPr>
          <w:delText>consensus x conviction</w:delText>
        </w:r>
      </w:del>
      <w:r w:rsidR="00AA5AD7" w:rsidRPr="00670319">
        <w:rPr>
          <w:rFonts w:ascii="Calibri" w:eastAsia="Calibri" w:hAnsi="Calibri" w:cs="Times New Roman"/>
        </w:rPr>
        <w:t xml:space="preserve"> = -2.607, </w:t>
      </w:r>
      <w:r w:rsidR="00AA5AD7" w:rsidRPr="00670319">
        <w:rPr>
          <w:rFonts w:ascii="Calibri" w:eastAsia="Calibri" w:hAnsi="Calibri" w:cs="Times New Roman"/>
          <w:i/>
          <w:iCs/>
        </w:rPr>
        <w:t>p</w:t>
      </w:r>
      <w:r w:rsidR="00AA5AD7" w:rsidRPr="00670319">
        <w:rPr>
          <w:rFonts w:ascii="Calibri" w:eastAsia="Calibri" w:hAnsi="Calibri" w:cs="Times New Roman"/>
        </w:rPr>
        <w:t xml:space="preserve"> =</w:t>
      </w:r>
      <w:del w:id="286" w:author="Duan, Sean (MU-Student)" w:date="2025-03-27T10:19:00Z" w16du:dateUtc="2025-03-27T15:19:00Z">
        <w:r w:rsidR="00AA5AD7" w:rsidRPr="00670319" w:rsidDel="00A67A4B">
          <w:rPr>
            <w:rFonts w:ascii="Calibri" w:eastAsia="Calibri" w:hAnsi="Calibri" w:cs="Times New Roman"/>
          </w:rPr>
          <w:delText xml:space="preserve"> </w:delText>
        </w:r>
        <w:r w:rsidR="00AA5AD7" w:rsidRPr="00670319" w:rsidDel="00A67A4B">
          <w:rPr>
            <w:rFonts w:ascii="Calibri" w:eastAsia="Calibri" w:hAnsi="Calibri" w:cs="Times New Roman"/>
            <w:i/>
            <w:iCs/>
          </w:rPr>
          <w:delText>NS</w:delText>
        </w:r>
      </w:del>
      <w:ins w:id="287" w:author="Duan, Sean (MU-Student)" w:date="2025-03-27T10:19:00Z" w16du:dateUtc="2025-03-27T15:19:00Z">
        <w:r w:rsidR="00A67A4B">
          <w:rPr>
            <w:rFonts w:ascii="Calibri" w:eastAsia="Calibri" w:hAnsi="Calibri" w:cs="Times New Roman"/>
          </w:rPr>
          <w:t xml:space="preserve"> 0.419</w:t>
        </w:r>
      </w:ins>
      <w:r w:rsidR="00AA5AD7" w:rsidRPr="00670319">
        <w:rPr>
          <w:rFonts w:ascii="Calibri" w:eastAsia="Calibri" w:hAnsi="Calibri" w:cs="Times New Roman"/>
        </w:rPr>
        <w:t xml:space="preserve">); or 3) </w:t>
      </w:r>
      <w:r w:rsidR="00AA5AD7" w:rsidRPr="00670319">
        <w:rPr>
          <w:rFonts w:ascii="Calibri" w:eastAsia="Calibri" w:hAnsi="Calibri" w:cs="Times New Roman"/>
          <w:rPrChange w:id="288" w:author="Duan, Sean (MU-Student)" w:date="2025-03-27T10:13:00Z" w16du:dateUtc="2025-03-27T15:13:00Z">
            <w:rPr>
              <w:rFonts w:ascii="Calibri" w:eastAsia="Calibri" w:hAnsi="Calibri" w:cs="Times New Roman"/>
              <w:u w:val="single"/>
            </w:rPr>
          </w:rPrChange>
        </w:rPr>
        <w:t>AI in the Workplace</w:t>
      </w:r>
      <w:r w:rsidR="00AA5AD7" w:rsidRPr="00670319">
        <w:rPr>
          <w:rFonts w:ascii="Calibri" w:eastAsia="Calibri" w:hAnsi="Calibri" w:cs="Times New Roman"/>
        </w:rPr>
        <w:t>, (ß</w:t>
      </w:r>
      <w:del w:id="289" w:author="Shaffer, Victoria" w:date="2025-03-21T10:53:00Z" w16du:dateUtc="2025-03-21T15:53:00Z">
        <w:r w:rsidR="00AA5AD7" w:rsidRPr="00670319" w:rsidDel="00D03A37">
          <w:rPr>
            <w:rFonts w:ascii="Calibri" w:eastAsia="Calibri" w:hAnsi="Calibri" w:cs="Times New Roman"/>
            <w:vertAlign w:val="subscript"/>
          </w:rPr>
          <w:delText>consensus x conviction</w:delText>
        </w:r>
      </w:del>
      <w:r w:rsidR="00AA5AD7" w:rsidRPr="00670319">
        <w:rPr>
          <w:rFonts w:ascii="Calibri" w:eastAsia="Calibri" w:hAnsi="Calibri" w:cs="Times New Roman"/>
        </w:rPr>
        <w:t xml:space="preserve"> = -3.31, </w:t>
      </w:r>
      <w:r w:rsidR="00AA5AD7" w:rsidRPr="00670319">
        <w:rPr>
          <w:rFonts w:ascii="Calibri" w:eastAsia="Calibri" w:hAnsi="Calibri" w:cs="Times New Roman"/>
          <w:i/>
          <w:iCs/>
        </w:rPr>
        <w:t>p</w:t>
      </w:r>
      <w:r w:rsidR="00AA5AD7" w:rsidRPr="00670319">
        <w:rPr>
          <w:rFonts w:ascii="Calibri" w:eastAsia="Calibri" w:hAnsi="Calibri" w:cs="Times New Roman"/>
        </w:rPr>
        <w:t xml:space="preserve"> =</w:t>
      </w:r>
      <w:del w:id="290" w:author="Duan, Sean (MU-Student)" w:date="2025-03-27T10:20:00Z" w16du:dateUtc="2025-03-27T15:20:00Z">
        <w:r w:rsidR="00AA5AD7" w:rsidRPr="00670319" w:rsidDel="00C32FC1">
          <w:rPr>
            <w:rFonts w:ascii="Calibri" w:eastAsia="Calibri" w:hAnsi="Calibri" w:cs="Times New Roman"/>
          </w:rPr>
          <w:delText xml:space="preserve"> </w:delText>
        </w:r>
        <w:r w:rsidR="00AA5AD7" w:rsidRPr="00670319" w:rsidDel="00C32FC1">
          <w:rPr>
            <w:rFonts w:ascii="Calibri" w:eastAsia="Calibri" w:hAnsi="Calibri" w:cs="Times New Roman"/>
            <w:i/>
            <w:iCs/>
          </w:rPr>
          <w:delText>NS</w:delText>
        </w:r>
      </w:del>
      <w:ins w:id="291" w:author="Duan, Sean (MU-Student)" w:date="2025-03-27T10:20:00Z" w16du:dateUtc="2025-03-27T15:20:00Z">
        <w:r w:rsidR="00C32FC1">
          <w:rPr>
            <w:rFonts w:ascii="Calibri" w:eastAsia="Calibri" w:hAnsi="Calibri" w:cs="Times New Roman"/>
          </w:rPr>
          <w:t xml:space="preserve"> 0.358</w:t>
        </w:r>
      </w:ins>
      <w:r w:rsidR="00AA5AD7" w:rsidRPr="00670319">
        <w:rPr>
          <w:rFonts w:ascii="Calibri" w:eastAsia="Calibri" w:hAnsi="Calibri" w:cs="Times New Roman"/>
        </w:rPr>
        <w:t xml:space="preserve">). </w:t>
      </w:r>
    </w:p>
    <w:p w14:paraId="2DB08359" w14:textId="714FCB8B" w:rsidR="00AA5AD7" w:rsidRPr="00670319" w:rsidDel="0023526B" w:rsidRDefault="00AE7A33">
      <w:pPr>
        <w:spacing w:after="100" w:afterAutospacing="1" w:line="480" w:lineRule="auto"/>
        <w:ind w:firstLine="720"/>
        <w:rPr>
          <w:del w:id="292" w:author="Shaffer, Victoria" w:date="2025-03-21T10:55:00Z" w16du:dateUtc="2025-03-21T15:55:00Z"/>
          <w:rFonts w:ascii="Calibri" w:eastAsia="Calibri" w:hAnsi="Calibri" w:cs="Times New Roman"/>
        </w:rPr>
      </w:pPr>
      <w:ins w:id="293" w:author="Shaffer, Victoria" w:date="2025-03-21T10:56:00Z" w16du:dateUtc="2025-03-21T15:56:00Z">
        <w:r w:rsidRPr="00670319">
          <w:rPr>
            <w:rFonts w:ascii="Calibri" w:eastAsia="Calibri" w:hAnsi="Calibri" w:cs="Times New Roman"/>
          </w:rPr>
          <w:t>There was a significant effect of Time on support for th</w:t>
        </w:r>
      </w:ins>
      <w:ins w:id="294" w:author="Shaffer, Victoria" w:date="2025-03-21T10:57:00Z" w16du:dateUtc="2025-03-21T15:57:00Z">
        <w:r w:rsidRPr="00670319">
          <w:rPr>
            <w:rFonts w:ascii="Calibri" w:eastAsia="Calibri" w:hAnsi="Calibri" w:cs="Times New Roman"/>
          </w:rPr>
          <w:t xml:space="preserve">e topics. </w:t>
        </w:r>
        <w:r w:rsidR="00766807" w:rsidRPr="00670319">
          <w:rPr>
            <w:rFonts w:ascii="Calibri" w:eastAsia="Calibri" w:hAnsi="Calibri" w:cs="Times New Roman"/>
          </w:rPr>
          <w:t xml:space="preserve">Support </w:t>
        </w:r>
      </w:ins>
      <w:ins w:id="295" w:author="Shaffer, Victoria" w:date="2025-03-21T11:01:00Z" w16du:dateUtc="2025-03-21T16:01:00Z">
        <w:r w:rsidR="00A33E60" w:rsidRPr="00670319">
          <w:rPr>
            <w:rFonts w:ascii="Calibri" w:eastAsia="Calibri" w:hAnsi="Calibri" w:cs="Times New Roman"/>
          </w:rPr>
          <w:t>was</w:t>
        </w:r>
      </w:ins>
      <w:ins w:id="296" w:author="Shaffer, Victoria" w:date="2025-03-21T10:57:00Z" w16du:dateUtc="2025-03-21T15:57:00Z">
        <w:r w:rsidR="00766807" w:rsidRPr="00670319">
          <w:rPr>
            <w:rFonts w:ascii="Calibri" w:eastAsia="Calibri" w:hAnsi="Calibri" w:cs="Times New Roman"/>
          </w:rPr>
          <w:t xml:space="preserve"> greater post-intervention than pre-intervention </w:t>
        </w:r>
      </w:ins>
      <w:del w:id="297" w:author="Shaffer, Victoria" w:date="2025-03-21T10:55:00Z" w16du:dateUtc="2025-03-21T15:55:00Z">
        <w:r w:rsidR="00AA5AD7" w:rsidRPr="00670319" w:rsidDel="0023526B">
          <w:rPr>
            <w:rFonts w:ascii="Calibri" w:eastAsia="Calibri" w:hAnsi="Calibri" w:cs="Times New Roman"/>
          </w:rPr>
          <w:delText xml:space="preserve">However, there was a significant main effect of openness to belief change on support for: 1) </w:delText>
        </w:r>
        <w:r w:rsidR="00AA5AD7" w:rsidRPr="00670319" w:rsidDel="0023526B">
          <w:rPr>
            <w:rFonts w:ascii="Calibri" w:eastAsia="Calibri" w:hAnsi="Calibri" w:cs="Times New Roman"/>
            <w:rPrChange w:id="298" w:author="Duan, Sean (MU-Student)" w:date="2025-03-27T10:13:00Z" w16du:dateUtc="2025-03-27T15:13:00Z">
              <w:rPr>
                <w:rFonts w:ascii="Calibri" w:eastAsia="Calibri" w:hAnsi="Calibri" w:cs="Times New Roman"/>
                <w:u w:val="single"/>
              </w:rPr>
            </w:rPrChange>
          </w:rPr>
          <w:delText>Universal Health Care</w:delText>
        </w:r>
        <w:r w:rsidR="00AA5AD7" w:rsidRPr="00670319" w:rsidDel="0023526B">
          <w:rPr>
            <w:rFonts w:ascii="Calibri" w:eastAsia="Calibri" w:hAnsi="Calibri" w:cs="Times New Roman"/>
          </w:rPr>
          <w:delText>, (ß</w:delText>
        </w:r>
        <w:r w:rsidR="00AA5AD7" w:rsidRPr="00670319" w:rsidDel="0023526B">
          <w:rPr>
            <w:rFonts w:ascii="Calibri" w:eastAsia="Calibri" w:hAnsi="Calibri" w:cs="Times New Roman"/>
            <w:vertAlign w:val="subscript"/>
          </w:rPr>
          <w:delText>change</w:delText>
        </w:r>
        <w:r w:rsidR="00AA5AD7" w:rsidRPr="00670319" w:rsidDel="0023526B">
          <w:rPr>
            <w:rFonts w:ascii="Calibri" w:eastAsia="Calibri" w:hAnsi="Calibri" w:cs="Times New Roman"/>
          </w:rPr>
          <w:delText xml:space="preserve"> = 0.0629, </w:delText>
        </w:r>
        <w:r w:rsidR="00AA5AD7" w:rsidRPr="00670319" w:rsidDel="0023526B">
          <w:rPr>
            <w:rFonts w:ascii="Calibri" w:eastAsia="Calibri" w:hAnsi="Calibri" w:cs="Times New Roman"/>
            <w:i/>
            <w:iCs/>
          </w:rPr>
          <w:delText>p</w:delText>
        </w:r>
        <w:r w:rsidR="00AA5AD7" w:rsidRPr="00670319" w:rsidDel="0023526B">
          <w:rPr>
            <w:rFonts w:ascii="Calibri" w:eastAsia="Calibri" w:hAnsi="Calibri" w:cs="Times New Roman"/>
          </w:rPr>
          <w:delText xml:space="preserve"> = 0.05); 2) </w:delText>
        </w:r>
        <w:r w:rsidR="00AA5AD7" w:rsidRPr="00670319" w:rsidDel="0023526B">
          <w:rPr>
            <w:rFonts w:ascii="Calibri" w:eastAsia="Calibri" w:hAnsi="Calibri" w:cs="Times New Roman"/>
            <w:rPrChange w:id="299" w:author="Duan, Sean (MU-Student)" w:date="2025-03-27T10:13:00Z" w16du:dateUtc="2025-03-27T15:13:00Z">
              <w:rPr>
                <w:rFonts w:ascii="Calibri" w:eastAsia="Calibri" w:hAnsi="Calibri" w:cs="Times New Roman"/>
                <w:u w:val="single"/>
              </w:rPr>
            </w:rPrChange>
          </w:rPr>
          <w:delText>Capital Punishment</w:delText>
        </w:r>
        <w:r w:rsidR="00AA5AD7" w:rsidRPr="00670319" w:rsidDel="0023526B">
          <w:rPr>
            <w:rFonts w:ascii="Calibri" w:eastAsia="Calibri" w:hAnsi="Calibri" w:cs="Times New Roman"/>
          </w:rPr>
          <w:delText>, (ß</w:delText>
        </w:r>
        <w:r w:rsidR="00AA5AD7" w:rsidRPr="00670319" w:rsidDel="0023526B">
          <w:rPr>
            <w:rFonts w:ascii="Calibri" w:eastAsia="Calibri" w:hAnsi="Calibri" w:cs="Times New Roman"/>
            <w:vertAlign w:val="subscript"/>
          </w:rPr>
          <w:delText>change</w:delText>
        </w:r>
        <w:r w:rsidR="00AA5AD7" w:rsidRPr="00670319" w:rsidDel="0023526B">
          <w:rPr>
            <w:rFonts w:ascii="Calibri" w:eastAsia="Calibri" w:hAnsi="Calibri" w:cs="Times New Roman"/>
          </w:rPr>
          <w:delText xml:space="preserve"> = 0.121, </w:delText>
        </w:r>
        <w:r w:rsidR="00AA5AD7" w:rsidRPr="00670319" w:rsidDel="0023526B">
          <w:rPr>
            <w:rFonts w:ascii="Calibri" w:eastAsia="Calibri" w:hAnsi="Calibri" w:cs="Times New Roman"/>
            <w:i/>
            <w:iCs/>
          </w:rPr>
          <w:delText>p</w:delText>
        </w:r>
        <w:r w:rsidR="00AA5AD7" w:rsidRPr="00670319" w:rsidDel="0023526B">
          <w:rPr>
            <w:rFonts w:ascii="Calibri" w:eastAsia="Calibri" w:hAnsi="Calibri" w:cs="Times New Roman"/>
          </w:rPr>
          <w:delText xml:space="preserve"> &lt; .001); and 3) </w:delText>
        </w:r>
        <w:r w:rsidR="00AA5AD7" w:rsidRPr="00670319" w:rsidDel="0023526B">
          <w:rPr>
            <w:rFonts w:ascii="Calibri" w:eastAsia="Calibri" w:hAnsi="Calibri" w:cs="Times New Roman"/>
            <w:rPrChange w:id="300" w:author="Duan, Sean (MU-Student)" w:date="2025-03-27T10:13:00Z" w16du:dateUtc="2025-03-27T15:13:00Z">
              <w:rPr>
                <w:rFonts w:ascii="Calibri" w:eastAsia="Calibri" w:hAnsi="Calibri" w:cs="Times New Roman"/>
                <w:u w:val="single"/>
              </w:rPr>
            </w:rPrChange>
          </w:rPr>
          <w:delText>AI in the Workplace</w:delText>
        </w:r>
        <w:r w:rsidR="00AA5AD7" w:rsidRPr="00670319" w:rsidDel="0023526B">
          <w:rPr>
            <w:rFonts w:ascii="Calibri" w:eastAsia="Calibri" w:hAnsi="Calibri" w:cs="Times New Roman"/>
          </w:rPr>
          <w:delText>, (ß</w:delText>
        </w:r>
        <w:r w:rsidR="00AA5AD7" w:rsidRPr="00670319" w:rsidDel="0023526B">
          <w:rPr>
            <w:rFonts w:ascii="Calibri" w:eastAsia="Calibri" w:hAnsi="Calibri" w:cs="Times New Roman"/>
            <w:vertAlign w:val="subscript"/>
          </w:rPr>
          <w:delText>change</w:delText>
        </w:r>
        <w:r w:rsidR="00AA5AD7" w:rsidRPr="00670319" w:rsidDel="0023526B">
          <w:rPr>
            <w:rFonts w:ascii="Calibri" w:eastAsia="Calibri" w:hAnsi="Calibri" w:cs="Times New Roman"/>
          </w:rPr>
          <w:delText xml:space="preserve"> = 0.1745, </w:delText>
        </w:r>
        <w:r w:rsidR="00AA5AD7" w:rsidRPr="00670319" w:rsidDel="0023526B">
          <w:rPr>
            <w:rFonts w:ascii="Calibri" w:eastAsia="Calibri" w:hAnsi="Calibri" w:cs="Times New Roman"/>
            <w:i/>
            <w:iCs/>
          </w:rPr>
          <w:delText>p</w:delText>
        </w:r>
        <w:r w:rsidR="00AA5AD7" w:rsidRPr="00670319" w:rsidDel="0023526B">
          <w:rPr>
            <w:rFonts w:ascii="Calibri" w:eastAsia="Calibri" w:hAnsi="Calibri" w:cs="Times New Roman"/>
          </w:rPr>
          <w:delText xml:space="preserve"> &lt; .001). </w:delText>
        </w:r>
        <w:r w:rsidR="00AA5AD7" w:rsidRPr="00670319" w:rsidDel="0023526B">
          <w:rPr>
            <w:rFonts w:ascii="Calibri" w:eastAsia="Calibri" w:hAnsi="Calibri" w:cs="Times New Roman"/>
            <w:noProof/>
          </w:rPr>
          <w:drawing>
            <wp:inline distT="0" distB="0" distL="0" distR="0" wp14:anchorId="44503176" wp14:editId="72FD31DE">
              <wp:extent cx="5471510" cy="4295954"/>
              <wp:effectExtent l="0" t="0" r="0" b="0"/>
              <wp:docPr id="1301290564" name="Picture 7" descr="A graph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90564" name="Picture 7" descr="A graph of a number of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018" cy="4311271"/>
                      </a:xfrm>
                      <a:prstGeom prst="rect">
                        <a:avLst/>
                      </a:prstGeom>
                      <a:noFill/>
                      <a:ln>
                        <a:noFill/>
                      </a:ln>
                    </pic:spPr>
                  </pic:pic>
                </a:graphicData>
              </a:graphic>
            </wp:inline>
          </w:drawing>
        </w:r>
      </w:del>
    </w:p>
    <w:p w14:paraId="67ABC3B9" w14:textId="122ACAD5" w:rsidR="00AA5AD7" w:rsidRPr="00670319" w:rsidRDefault="00AA5AD7" w:rsidP="00766807">
      <w:pPr>
        <w:spacing w:after="100" w:afterAutospacing="1" w:line="480" w:lineRule="auto"/>
        <w:ind w:firstLine="720"/>
        <w:rPr>
          <w:ins w:id="301" w:author="Shaffer, Victoria" w:date="2025-03-21T10:59:00Z" w16du:dateUtc="2025-03-21T15:59:00Z"/>
          <w:rFonts w:ascii="Calibri" w:eastAsia="Calibri" w:hAnsi="Calibri" w:cs="Times New Roman"/>
        </w:rPr>
      </w:pPr>
      <w:del w:id="302" w:author="Shaffer, Victoria" w:date="2025-03-21T10:55:00Z" w16du:dateUtc="2025-03-21T15:55:00Z">
        <w:r w:rsidRPr="00670319" w:rsidDel="00C20D98">
          <w:rPr>
            <w:rFonts w:ascii="Calibri" w:eastAsia="Calibri" w:hAnsi="Calibri" w:cs="Times New Roman"/>
          </w:rPr>
          <w:delText xml:space="preserve">Furthermore, initial support for </w:delText>
        </w:r>
        <w:r w:rsidR="00926DF4" w:rsidRPr="00670319" w:rsidDel="00C20D98">
          <w:rPr>
            <w:rFonts w:ascii="Calibri" w:eastAsia="Calibri" w:hAnsi="Calibri" w:cs="Times New Roman"/>
          </w:rPr>
          <w:delText>[topic]</w:delText>
        </w:r>
        <w:r w:rsidRPr="00670319" w:rsidDel="00C20D98">
          <w:rPr>
            <w:rFonts w:ascii="Calibri" w:eastAsia="Calibri" w:hAnsi="Calibri" w:cs="Times New Roman"/>
          </w:rPr>
          <w:delText xml:space="preserve"> was </w:delText>
        </w:r>
        <w:r w:rsidR="00926DF4" w:rsidRPr="00670319" w:rsidDel="00C20D98">
          <w:rPr>
            <w:rFonts w:ascii="Calibri" w:eastAsia="Calibri" w:hAnsi="Calibri" w:cs="Times New Roman"/>
          </w:rPr>
          <w:delText>significantly associated with final levels of support</w:delText>
        </w:r>
        <w:r w:rsidRPr="00670319" w:rsidDel="00C20D98">
          <w:rPr>
            <w:rFonts w:ascii="Calibri" w:eastAsia="Calibri" w:hAnsi="Calibri" w:cs="Times New Roman"/>
          </w:rPr>
          <w:delText xml:space="preserve"> for 1) </w:delText>
        </w:r>
        <w:r w:rsidRPr="00670319" w:rsidDel="00C20D98">
          <w:rPr>
            <w:rFonts w:ascii="Calibri" w:eastAsia="Calibri" w:hAnsi="Calibri" w:cs="Times New Roman"/>
            <w:rPrChange w:id="303" w:author="Duan, Sean (MU-Student)" w:date="2025-03-27T10:13:00Z" w16du:dateUtc="2025-03-27T15:13:00Z">
              <w:rPr>
                <w:rFonts w:ascii="Calibri" w:eastAsia="Calibri" w:hAnsi="Calibri" w:cs="Times New Roman"/>
                <w:u w:val="single"/>
              </w:rPr>
            </w:rPrChange>
          </w:rPr>
          <w:delText>Universal Health Care</w:delText>
        </w:r>
        <w:r w:rsidRPr="00670319" w:rsidDel="00C20D98">
          <w:rPr>
            <w:rFonts w:ascii="Calibri" w:eastAsia="Calibri" w:hAnsi="Calibri" w:cs="Times New Roman"/>
          </w:rPr>
          <w:delText>, (ß</w:delText>
        </w:r>
        <w:r w:rsidRPr="00670319" w:rsidDel="00C20D98">
          <w:rPr>
            <w:rFonts w:ascii="Calibri" w:eastAsia="Calibri" w:hAnsi="Calibri" w:cs="Times New Roman"/>
            <w:vertAlign w:val="subscript"/>
          </w:rPr>
          <w:delText>initial support</w:delText>
        </w:r>
        <w:r w:rsidRPr="00670319" w:rsidDel="00C20D98">
          <w:rPr>
            <w:rFonts w:ascii="Calibri" w:eastAsia="Calibri" w:hAnsi="Calibri" w:cs="Times New Roman"/>
          </w:rPr>
          <w:delText xml:space="preserve"> = 0.715, </w:delText>
        </w:r>
        <w:r w:rsidRPr="00670319" w:rsidDel="00C20D98">
          <w:rPr>
            <w:rFonts w:ascii="Calibri" w:eastAsia="Calibri" w:hAnsi="Calibri" w:cs="Times New Roman"/>
            <w:i/>
            <w:iCs/>
          </w:rPr>
          <w:delText>p</w:delText>
        </w:r>
        <w:r w:rsidRPr="00670319" w:rsidDel="00C20D98">
          <w:rPr>
            <w:rFonts w:ascii="Calibri" w:eastAsia="Calibri" w:hAnsi="Calibri" w:cs="Times New Roman"/>
          </w:rPr>
          <w:delText xml:space="preserve"> &lt; .001); 2) </w:delText>
        </w:r>
        <w:r w:rsidRPr="00670319" w:rsidDel="00C20D98">
          <w:rPr>
            <w:rFonts w:ascii="Calibri" w:eastAsia="Calibri" w:hAnsi="Calibri" w:cs="Times New Roman"/>
            <w:rPrChange w:id="304" w:author="Duan, Sean (MU-Student)" w:date="2025-03-27T10:13:00Z" w16du:dateUtc="2025-03-27T15:13:00Z">
              <w:rPr>
                <w:rFonts w:ascii="Calibri" w:eastAsia="Calibri" w:hAnsi="Calibri" w:cs="Times New Roman"/>
                <w:u w:val="single"/>
              </w:rPr>
            </w:rPrChange>
          </w:rPr>
          <w:delText>Capital Punishment</w:delText>
        </w:r>
        <w:r w:rsidRPr="00670319" w:rsidDel="00C20D98">
          <w:rPr>
            <w:rFonts w:ascii="Calibri" w:eastAsia="Calibri" w:hAnsi="Calibri" w:cs="Times New Roman"/>
          </w:rPr>
          <w:delText>, (ß</w:delText>
        </w:r>
        <w:r w:rsidRPr="00670319" w:rsidDel="00C20D98">
          <w:rPr>
            <w:rFonts w:ascii="Calibri" w:eastAsia="Calibri" w:hAnsi="Calibri" w:cs="Times New Roman"/>
            <w:vertAlign w:val="subscript"/>
          </w:rPr>
          <w:delText>initial support</w:delText>
        </w:r>
        <w:r w:rsidRPr="00670319" w:rsidDel="00C20D98">
          <w:rPr>
            <w:rFonts w:ascii="Calibri" w:eastAsia="Calibri" w:hAnsi="Calibri" w:cs="Times New Roman"/>
          </w:rPr>
          <w:delText xml:space="preserve"> = 0.825, </w:delText>
        </w:r>
        <w:r w:rsidRPr="00670319" w:rsidDel="00C20D98">
          <w:rPr>
            <w:rFonts w:ascii="Calibri" w:eastAsia="Calibri" w:hAnsi="Calibri" w:cs="Times New Roman"/>
            <w:i/>
            <w:iCs/>
          </w:rPr>
          <w:delText>p</w:delText>
        </w:r>
        <w:r w:rsidRPr="00670319" w:rsidDel="00C20D98">
          <w:rPr>
            <w:rFonts w:ascii="Calibri" w:eastAsia="Calibri" w:hAnsi="Calibri" w:cs="Times New Roman"/>
          </w:rPr>
          <w:delText xml:space="preserve"> &lt; .001); and 3) </w:delText>
        </w:r>
        <w:r w:rsidRPr="00670319" w:rsidDel="00C20D98">
          <w:rPr>
            <w:rFonts w:ascii="Calibri" w:eastAsia="Calibri" w:hAnsi="Calibri" w:cs="Times New Roman"/>
            <w:rPrChange w:id="305" w:author="Duan, Sean (MU-Student)" w:date="2025-03-27T10:13:00Z" w16du:dateUtc="2025-03-27T15:13:00Z">
              <w:rPr>
                <w:rFonts w:ascii="Calibri" w:eastAsia="Calibri" w:hAnsi="Calibri" w:cs="Times New Roman"/>
                <w:u w:val="single"/>
              </w:rPr>
            </w:rPrChange>
          </w:rPr>
          <w:delText>AI in the Workplace</w:delText>
        </w:r>
        <w:r w:rsidRPr="00670319" w:rsidDel="00C20D98">
          <w:rPr>
            <w:rFonts w:ascii="Calibri" w:eastAsia="Calibri" w:hAnsi="Calibri" w:cs="Times New Roman"/>
          </w:rPr>
          <w:delText>, (ß</w:delText>
        </w:r>
        <w:r w:rsidRPr="00670319" w:rsidDel="00C20D98">
          <w:rPr>
            <w:rFonts w:ascii="Calibri" w:eastAsia="Calibri" w:hAnsi="Calibri" w:cs="Times New Roman"/>
            <w:vertAlign w:val="subscript"/>
          </w:rPr>
          <w:delText>initial support</w:delText>
        </w:r>
        <w:r w:rsidRPr="00670319" w:rsidDel="00C20D98">
          <w:rPr>
            <w:rFonts w:ascii="Calibri" w:eastAsia="Calibri" w:hAnsi="Calibri" w:cs="Times New Roman"/>
          </w:rPr>
          <w:delText xml:space="preserve"> = 0.680, </w:delText>
        </w:r>
        <w:r w:rsidRPr="00670319" w:rsidDel="00C20D98">
          <w:rPr>
            <w:rFonts w:ascii="Calibri" w:eastAsia="Calibri" w:hAnsi="Calibri" w:cs="Times New Roman"/>
            <w:i/>
            <w:iCs/>
          </w:rPr>
          <w:delText>p</w:delText>
        </w:r>
        <w:r w:rsidRPr="00670319" w:rsidDel="00C20D98">
          <w:rPr>
            <w:rFonts w:ascii="Calibri" w:eastAsia="Calibri" w:hAnsi="Calibri" w:cs="Times New Roman"/>
          </w:rPr>
          <w:delText xml:space="preserve"> &lt; .001). </w:delText>
        </w:r>
        <w:r w:rsidRPr="00670319" w:rsidDel="0023526B">
          <w:rPr>
            <w:rFonts w:ascii="Calibri" w:eastAsia="Calibri" w:hAnsi="Calibri" w:cs="Times New Roman"/>
          </w:rPr>
          <w:delText>Additionally, utilitarian orientation was a significant predictor for support for the topic of ‘AI in the Workplace’ (ß</w:delText>
        </w:r>
        <w:r w:rsidRPr="00670319" w:rsidDel="0023526B">
          <w:rPr>
            <w:rFonts w:ascii="Calibri" w:eastAsia="Calibri" w:hAnsi="Calibri" w:cs="Times New Roman"/>
            <w:vertAlign w:val="subscript"/>
          </w:rPr>
          <w:delText>utilitarian</w:delText>
        </w:r>
        <w:r w:rsidRPr="00670319" w:rsidDel="0023526B">
          <w:rPr>
            <w:rFonts w:ascii="Calibri" w:eastAsia="Calibri" w:hAnsi="Calibri" w:cs="Times New Roman"/>
          </w:rPr>
          <w:delText xml:space="preserve"> = 4.23, </w:delText>
        </w:r>
        <w:r w:rsidRPr="00670319" w:rsidDel="0023526B">
          <w:rPr>
            <w:rFonts w:ascii="Calibri" w:eastAsia="Calibri" w:hAnsi="Calibri" w:cs="Times New Roman"/>
            <w:i/>
            <w:iCs/>
          </w:rPr>
          <w:delText>p</w:delText>
        </w:r>
        <w:r w:rsidRPr="00670319" w:rsidDel="0023526B">
          <w:rPr>
            <w:rFonts w:ascii="Calibri" w:eastAsia="Calibri" w:hAnsi="Calibri" w:cs="Times New Roman"/>
          </w:rPr>
          <w:delText xml:space="preserve"> = 0.029). </w:delText>
        </w:r>
      </w:del>
      <w:del w:id="306" w:author="Shaffer, Victoria" w:date="2025-03-21T10:57:00Z" w16du:dateUtc="2025-03-21T15:57:00Z">
        <w:r w:rsidRPr="00670319" w:rsidDel="00766807">
          <w:rPr>
            <w:rFonts w:ascii="Calibri" w:eastAsia="Calibri" w:hAnsi="Calibri" w:cs="Times New Roman"/>
          </w:rPr>
          <w:delText xml:space="preserve">Finally, a simple one sample t-test showed that the difference score comparing pre to post manipulation was not equal to zero, </w:delText>
        </w:r>
      </w:del>
      <w:r w:rsidRPr="00670319">
        <w:rPr>
          <w:rFonts w:ascii="Calibri" w:eastAsia="Calibri" w:hAnsi="Calibri" w:cs="Times New Roman"/>
        </w:rPr>
        <w:t>for</w:t>
      </w:r>
      <w:ins w:id="307" w:author="Shaffer, Victoria" w:date="2025-03-21T10:57:00Z" w16du:dateUtc="2025-03-21T15:57:00Z">
        <w:r w:rsidR="00766807" w:rsidRPr="00670319">
          <w:rPr>
            <w:rFonts w:ascii="Calibri" w:eastAsia="Calibri" w:hAnsi="Calibri" w:cs="Times New Roman"/>
          </w:rPr>
          <w:t>:</w:t>
        </w:r>
      </w:ins>
      <w:r w:rsidRPr="00670319">
        <w:rPr>
          <w:rFonts w:ascii="Calibri" w:eastAsia="Calibri" w:hAnsi="Calibri" w:cs="Times New Roman"/>
        </w:rPr>
        <w:t xml:space="preserve"> 1) </w:t>
      </w:r>
      <w:r w:rsidRPr="00670319">
        <w:rPr>
          <w:rFonts w:ascii="Calibri" w:eastAsia="Calibri" w:hAnsi="Calibri" w:cs="Times New Roman"/>
          <w:rPrChange w:id="308" w:author="Duan, Sean (MU-Student)" w:date="2025-03-27T10:13:00Z" w16du:dateUtc="2025-03-27T15:13:00Z">
            <w:rPr>
              <w:rFonts w:ascii="Calibri" w:eastAsia="Calibri" w:hAnsi="Calibri" w:cs="Times New Roman"/>
              <w:u w:val="single"/>
            </w:rPr>
          </w:rPrChange>
        </w:rPr>
        <w:t>Universal Health Care</w:t>
      </w:r>
      <w:r w:rsidRPr="00670319">
        <w:rPr>
          <w:rFonts w:ascii="Calibri" w:eastAsia="Calibri" w:hAnsi="Calibri" w:cs="Times New Roman"/>
        </w:rPr>
        <w:t>, (</w:t>
      </w:r>
      <w:commentRangeStart w:id="309"/>
      <w:r w:rsidRPr="00670319">
        <w:rPr>
          <w:rFonts w:ascii="Calibri" w:eastAsia="Calibri" w:hAnsi="Calibri" w:cs="Times New Roman"/>
          <w:i/>
          <w:iCs/>
        </w:rPr>
        <w:t>M</w:t>
      </w:r>
      <w:r w:rsidRPr="00670319">
        <w:rPr>
          <w:rFonts w:ascii="Calibri" w:eastAsia="Calibri" w:hAnsi="Calibri" w:cs="Times New Roman"/>
        </w:rPr>
        <w:t xml:space="preserve"> = 3.97</w:t>
      </w:r>
      <w:commentRangeEnd w:id="309"/>
      <w:r w:rsidR="001D382C" w:rsidRPr="00670319">
        <w:rPr>
          <w:rStyle w:val="CommentReference"/>
        </w:rPr>
        <w:commentReference w:id="309"/>
      </w:r>
      <w:r w:rsidRPr="00670319">
        <w:rPr>
          <w:rFonts w:ascii="Calibri" w:eastAsia="Calibri" w:hAnsi="Calibri" w:cs="Times New Roman"/>
        </w:rPr>
        <w:t xml:space="preserve">, 95% CI [2.65, 5.29], </w:t>
      </w:r>
      <w:r w:rsidRPr="00670319">
        <w:rPr>
          <w:rFonts w:ascii="Calibri" w:eastAsia="Calibri" w:hAnsi="Calibri" w:cs="Times New Roman"/>
          <w:i/>
          <w:iCs/>
        </w:rPr>
        <w:t xml:space="preserve">t(490) </w:t>
      </w:r>
      <w:r w:rsidRPr="00670319">
        <w:rPr>
          <w:rFonts w:ascii="Calibri" w:eastAsia="Calibri" w:hAnsi="Calibri" w:cs="Times New Roman"/>
        </w:rPr>
        <w:t>= 5.92</w:t>
      </w:r>
      <w:r w:rsidRPr="00670319">
        <w:rPr>
          <w:rFonts w:ascii="Calibri" w:eastAsia="Calibri" w:hAnsi="Calibri" w:cs="Times New Roman"/>
          <w:i/>
          <w:iCs/>
        </w:rPr>
        <w:t xml:space="preserve">, p &lt; </w:t>
      </w:r>
      <w:r w:rsidRPr="00670319">
        <w:rPr>
          <w:rFonts w:ascii="Calibri" w:eastAsia="Calibri" w:hAnsi="Calibri" w:cs="Times New Roman"/>
        </w:rPr>
        <w:t xml:space="preserve">.001); 2) </w:t>
      </w:r>
      <w:r w:rsidRPr="00670319">
        <w:rPr>
          <w:rFonts w:ascii="Calibri" w:eastAsia="Calibri" w:hAnsi="Calibri" w:cs="Times New Roman"/>
          <w:rPrChange w:id="310" w:author="Duan, Sean (MU-Student)" w:date="2025-03-27T10:13:00Z" w16du:dateUtc="2025-03-27T15:13:00Z">
            <w:rPr>
              <w:rFonts w:ascii="Calibri" w:eastAsia="Calibri" w:hAnsi="Calibri" w:cs="Times New Roman"/>
              <w:u w:val="single"/>
            </w:rPr>
          </w:rPrChange>
        </w:rPr>
        <w:t>Capital Punishment</w:t>
      </w:r>
      <w:r w:rsidRPr="00670319">
        <w:rPr>
          <w:rFonts w:ascii="Calibri" w:eastAsia="Calibri" w:hAnsi="Calibri" w:cs="Times New Roman"/>
        </w:rPr>
        <w:t>, (</w:t>
      </w:r>
      <w:r w:rsidRPr="00670319">
        <w:rPr>
          <w:rFonts w:ascii="Calibri" w:eastAsia="Calibri" w:hAnsi="Calibri" w:cs="Times New Roman"/>
          <w:i/>
          <w:iCs/>
        </w:rPr>
        <w:t>M</w:t>
      </w:r>
      <w:r w:rsidRPr="00670319">
        <w:rPr>
          <w:rFonts w:ascii="Calibri" w:eastAsia="Calibri" w:hAnsi="Calibri" w:cs="Times New Roman"/>
        </w:rPr>
        <w:t xml:space="preserve"> = 6.16, 95% CI [4.54, 7.79], </w:t>
      </w:r>
      <w:r w:rsidRPr="00670319">
        <w:rPr>
          <w:rFonts w:ascii="Calibri" w:eastAsia="Calibri" w:hAnsi="Calibri" w:cs="Times New Roman"/>
          <w:i/>
          <w:iCs/>
        </w:rPr>
        <w:t xml:space="preserve">t(490) </w:t>
      </w:r>
      <w:r w:rsidRPr="00670319">
        <w:rPr>
          <w:rFonts w:ascii="Calibri" w:eastAsia="Calibri" w:hAnsi="Calibri" w:cs="Times New Roman"/>
        </w:rPr>
        <w:t>= 7.44</w:t>
      </w:r>
      <w:r w:rsidRPr="00670319">
        <w:rPr>
          <w:rFonts w:ascii="Calibri" w:eastAsia="Calibri" w:hAnsi="Calibri" w:cs="Times New Roman"/>
          <w:i/>
          <w:iCs/>
        </w:rPr>
        <w:t xml:space="preserve">, p &lt; </w:t>
      </w:r>
      <w:r w:rsidRPr="00670319">
        <w:rPr>
          <w:rFonts w:ascii="Calibri" w:eastAsia="Calibri" w:hAnsi="Calibri" w:cs="Times New Roman"/>
        </w:rPr>
        <w:t xml:space="preserve">.001); and 3) </w:t>
      </w:r>
      <w:r w:rsidRPr="00670319">
        <w:rPr>
          <w:rFonts w:ascii="Calibri" w:eastAsia="Calibri" w:hAnsi="Calibri" w:cs="Times New Roman"/>
          <w:rPrChange w:id="311" w:author="Duan, Sean (MU-Student)" w:date="2025-03-27T10:13:00Z" w16du:dateUtc="2025-03-27T15:13:00Z">
            <w:rPr>
              <w:rFonts w:ascii="Calibri" w:eastAsia="Calibri" w:hAnsi="Calibri" w:cs="Times New Roman"/>
              <w:u w:val="single"/>
            </w:rPr>
          </w:rPrChange>
        </w:rPr>
        <w:t>AI in the Workplace</w:t>
      </w:r>
      <w:r w:rsidRPr="00670319">
        <w:rPr>
          <w:rFonts w:ascii="Calibri" w:eastAsia="Calibri" w:hAnsi="Calibri" w:cs="Times New Roman"/>
        </w:rPr>
        <w:t>, (</w:t>
      </w:r>
      <w:r w:rsidRPr="00670319">
        <w:rPr>
          <w:rFonts w:ascii="Calibri" w:eastAsia="Calibri" w:hAnsi="Calibri" w:cs="Times New Roman"/>
          <w:i/>
          <w:iCs/>
        </w:rPr>
        <w:t>M</w:t>
      </w:r>
      <w:r w:rsidRPr="00670319">
        <w:rPr>
          <w:rFonts w:ascii="Calibri" w:eastAsia="Calibri" w:hAnsi="Calibri" w:cs="Times New Roman"/>
        </w:rPr>
        <w:t xml:space="preserve"> = 10.26, 95% CI [8.35, 12.17], </w:t>
      </w:r>
      <w:r w:rsidRPr="00670319">
        <w:rPr>
          <w:rFonts w:ascii="Calibri" w:eastAsia="Calibri" w:hAnsi="Calibri" w:cs="Times New Roman"/>
          <w:i/>
          <w:iCs/>
        </w:rPr>
        <w:t xml:space="preserve">t(490) </w:t>
      </w:r>
      <w:r w:rsidRPr="00670319">
        <w:rPr>
          <w:rFonts w:ascii="Calibri" w:eastAsia="Calibri" w:hAnsi="Calibri" w:cs="Times New Roman"/>
        </w:rPr>
        <w:t>= 10.54</w:t>
      </w:r>
      <w:r w:rsidRPr="00670319">
        <w:rPr>
          <w:rFonts w:ascii="Calibri" w:eastAsia="Calibri" w:hAnsi="Calibri" w:cs="Times New Roman"/>
          <w:i/>
          <w:iCs/>
        </w:rPr>
        <w:t xml:space="preserve">, p &lt; </w:t>
      </w:r>
      <w:r w:rsidRPr="00670319">
        <w:rPr>
          <w:rFonts w:ascii="Calibri" w:eastAsia="Calibri" w:hAnsi="Calibri" w:cs="Times New Roman"/>
        </w:rPr>
        <w:t xml:space="preserve">.001). This </w:t>
      </w:r>
      <w:del w:id="312" w:author="Shaffer, Victoria" w:date="2025-03-21T11:02:00Z" w16du:dateUtc="2025-03-21T16:02:00Z">
        <w:r w:rsidRPr="00670319" w:rsidDel="00A33E60">
          <w:rPr>
            <w:rFonts w:ascii="Calibri" w:eastAsia="Calibri" w:hAnsi="Calibri" w:cs="Times New Roman"/>
          </w:rPr>
          <w:delText xml:space="preserve">shows </w:delText>
        </w:r>
      </w:del>
      <w:ins w:id="313" w:author="Shaffer, Victoria" w:date="2025-03-21T11:02:00Z" w16du:dateUtc="2025-03-21T16:02:00Z">
        <w:r w:rsidR="00A33E60" w:rsidRPr="00670319">
          <w:rPr>
            <w:rFonts w:ascii="Calibri" w:eastAsia="Calibri" w:hAnsi="Calibri" w:cs="Times New Roman"/>
          </w:rPr>
          <w:t xml:space="preserve">indicates </w:t>
        </w:r>
      </w:ins>
      <w:r w:rsidRPr="00670319">
        <w:rPr>
          <w:rFonts w:ascii="Calibri" w:eastAsia="Calibri" w:hAnsi="Calibri" w:cs="Times New Roman"/>
        </w:rPr>
        <w:t>that the intervention</w:t>
      </w:r>
      <w:ins w:id="314" w:author="Shaffer, Victoria" w:date="2025-03-21T11:02:00Z" w16du:dateUtc="2025-03-21T16:02:00Z">
        <w:r w:rsidR="00095EDC" w:rsidRPr="00670319">
          <w:rPr>
            <w:rFonts w:ascii="Calibri" w:eastAsia="Calibri" w:hAnsi="Calibri" w:cs="Times New Roman"/>
          </w:rPr>
          <w:t>s</w:t>
        </w:r>
      </w:ins>
      <w:r w:rsidRPr="00670319">
        <w:rPr>
          <w:rFonts w:ascii="Calibri" w:eastAsia="Calibri" w:hAnsi="Calibri" w:cs="Times New Roman"/>
        </w:rPr>
        <w:t xml:space="preserve"> </w:t>
      </w:r>
      <w:del w:id="315" w:author="Shaffer, Victoria" w:date="2025-03-21T11:02:00Z" w16du:dateUtc="2025-03-21T16:02:00Z">
        <w:r w:rsidRPr="00670319" w:rsidDel="00095EDC">
          <w:rPr>
            <w:rFonts w:ascii="Calibri" w:eastAsia="Calibri" w:hAnsi="Calibri" w:cs="Times New Roman"/>
          </w:rPr>
          <w:delText xml:space="preserve">did </w:delText>
        </w:r>
      </w:del>
      <w:r w:rsidRPr="00670319">
        <w:rPr>
          <w:rFonts w:ascii="Calibri" w:eastAsia="Calibri" w:hAnsi="Calibri" w:cs="Times New Roman"/>
        </w:rPr>
        <w:t>increase</w:t>
      </w:r>
      <w:ins w:id="316" w:author="Shaffer, Victoria" w:date="2025-03-21T11:02:00Z" w16du:dateUtc="2025-03-21T16:02:00Z">
        <w:r w:rsidR="00095EDC" w:rsidRPr="00670319">
          <w:rPr>
            <w:rFonts w:ascii="Calibri" w:eastAsia="Calibri" w:hAnsi="Calibri" w:cs="Times New Roman"/>
          </w:rPr>
          <w:t>d</w:t>
        </w:r>
      </w:ins>
      <w:r w:rsidRPr="00670319">
        <w:rPr>
          <w:rFonts w:ascii="Calibri" w:eastAsia="Calibri" w:hAnsi="Calibri" w:cs="Times New Roman"/>
        </w:rPr>
        <w:t xml:space="preserve"> support across all </w:t>
      </w:r>
      <w:del w:id="317" w:author="Shaffer, Victoria" w:date="2025-03-21T11:02:00Z" w16du:dateUtc="2025-03-21T16:02:00Z">
        <w:r w:rsidRPr="00670319" w:rsidDel="00095EDC">
          <w:rPr>
            <w:rFonts w:ascii="Calibri" w:eastAsia="Calibri" w:hAnsi="Calibri" w:cs="Times New Roman"/>
          </w:rPr>
          <w:delText>[</w:delText>
        </w:r>
      </w:del>
      <w:r w:rsidRPr="00670319">
        <w:rPr>
          <w:rFonts w:ascii="Calibri" w:eastAsia="Calibri" w:hAnsi="Calibri" w:cs="Times New Roman"/>
        </w:rPr>
        <w:t>topics</w:t>
      </w:r>
      <w:ins w:id="318" w:author="Shaffer, Victoria" w:date="2025-03-21T11:02:00Z" w16du:dateUtc="2025-03-21T16:02:00Z">
        <w:r w:rsidR="00095EDC" w:rsidRPr="00670319">
          <w:rPr>
            <w:rFonts w:ascii="Calibri" w:eastAsia="Calibri" w:hAnsi="Calibri" w:cs="Times New Roman"/>
          </w:rPr>
          <w:t>, which was not expected given that there were cases w</w:t>
        </w:r>
      </w:ins>
      <w:ins w:id="319" w:author="Shaffer, Victoria" w:date="2025-03-21T11:03:00Z" w16du:dateUtc="2025-03-21T16:03:00Z">
        <w:r w:rsidR="00095EDC" w:rsidRPr="00670319">
          <w:rPr>
            <w:rFonts w:ascii="Calibri" w:eastAsia="Calibri" w:hAnsi="Calibri" w:cs="Times New Roman"/>
          </w:rPr>
          <w:t xml:space="preserve">here the intervention was expected to decrease support for the topic (i.e., in the </w:t>
        </w:r>
        <w:r w:rsidR="00A92B50" w:rsidRPr="00670319">
          <w:rPr>
            <w:rFonts w:ascii="Calibri" w:eastAsia="Calibri" w:hAnsi="Calibri" w:cs="Times New Roman"/>
          </w:rPr>
          <w:t>low social consensus and pragmatic framing condition)</w:t>
        </w:r>
      </w:ins>
      <w:del w:id="320" w:author="Shaffer, Victoria" w:date="2025-03-21T11:02:00Z" w16du:dateUtc="2025-03-21T16:02:00Z">
        <w:r w:rsidRPr="00670319" w:rsidDel="00095EDC">
          <w:rPr>
            <w:rFonts w:ascii="Calibri" w:eastAsia="Calibri" w:hAnsi="Calibri" w:cs="Times New Roman"/>
          </w:rPr>
          <w:delText>]</w:delText>
        </w:r>
      </w:del>
      <w:r w:rsidRPr="00670319">
        <w:rPr>
          <w:rFonts w:ascii="Calibri" w:eastAsia="Calibri" w:hAnsi="Calibri" w:cs="Times New Roman"/>
        </w:rPr>
        <w:t>.</w:t>
      </w:r>
      <w:ins w:id="321" w:author="Duan, Sean (MU-Student)" w:date="2025-03-27T11:01:00Z" w16du:dateUtc="2025-03-27T16:01:00Z">
        <w:r w:rsidR="005D4ACD">
          <w:rPr>
            <w:rFonts w:ascii="Calibri" w:eastAsia="Calibri" w:hAnsi="Calibri" w:cs="Times New Roman"/>
          </w:rPr>
          <w:t xml:space="preserve"> </w:t>
        </w:r>
        <w:r w:rsidR="005D4ACD" w:rsidRPr="00F22ED1">
          <w:rPr>
            <w:rFonts w:ascii="Calibri" w:eastAsia="Calibri" w:hAnsi="Calibri" w:cs="Times New Roman"/>
          </w:rPr>
          <w:t>Additionally, see figure</w:t>
        </w:r>
        <w:r w:rsidR="005D4ACD">
          <w:rPr>
            <w:rFonts w:ascii="Calibri" w:eastAsia="Calibri" w:hAnsi="Calibri" w:cs="Times New Roman"/>
          </w:rPr>
          <w:t>s</w:t>
        </w:r>
        <w:r w:rsidR="005D4ACD" w:rsidRPr="00F22ED1">
          <w:rPr>
            <w:rFonts w:ascii="Calibri" w:eastAsia="Calibri" w:hAnsi="Calibri" w:cs="Times New Roman"/>
          </w:rPr>
          <w:t xml:space="preserve"> 1</w:t>
        </w:r>
        <w:r w:rsidR="005D4ACD">
          <w:rPr>
            <w:rFonts w:ascii="Calibri" w:eastAsia="Calibri" w:hAnsi="Calibri" w:cs="Times New Roman"/>
          </w:rPr>
          <w:t>-3</w:t>
        </w:r>
        <w:r w:rsidR="005D4ACD" w:rsidRPr="00F22ED1">
          <w:rPr>
            <w:rFonts w:ascii="Calibri" w:eastAsia="Calibri" w:hAnsi="Calibri" w:cs="Times New Roman"/>
          </w:rPr>
          <w:t xml:space="preserve"> below, illustrating this pattern of effects from pre- to post- intervention</w:t>
        </w:r>
        <w:r w:rsidR="005D4ACD">
          <w:rPr>
            <w:rFonts w:ascii="Calibri" w:eastAsia="Calibri" w:hAnsi="Calibri" w:cs="Times New Roman"/>
          </w:rPr>
          <w:t xml:space="preserve"> for each topic</w:t>
        </w:r>
        <w:r w:rsidR="005D4ACD" w:rsidRPr="00F22ED1">
          <w:rPr>
            <w:rFonts w:ascii="Calibri" w:eastAsia="Calibri" w:hAnsi="Calibri" w:cs="Times New Roman"/>
          </w:rPr>
          <w:t>.</w:t>
        </w:r>
      </w:ins>
    </w:p>
    <w:tbl>
      <w:tblPr>
        <w:tblStyle w:val="TableGrid"/>
        <w:tblW w:w="8768" w:type="dxa"/>
        <w:tblLook w:val="04A0" w:firstRow="1" w:lastRow="0" w:firstColumn="1" w:lastColumn="0" w:noHBand="0" w:noVBand="1"/>
        <w:tblPrChange w:id="322" w:author="Duan, Sean (MU-Student)" w:date="2025-03-27T10:59:00Z" w16du:dateUtc="2025-03-27T15:59:00Z">
          <w:tblPr>
            <w:tblStyle w:val="TableGrid"/>
            <w:tblW w:w="7840" w:type="dxa"/>
            <w:tblLook w:val="04A0" w:firstRow="1" w:lastRow="0" w:firstColumn="1" w:lastColumn="0" w:noHBand="0" w:noVBand="1"/>
          </w:tblPr>
        </w:tblPrChange>
      </w:tblPr>
      <w:tblGrid>
        <w:gridCol w:w="1565"/>
        <w:gridCol w:w="1744"/>
        <w:gridCol w:w="1188"/>
        <w:gridCol w:w="1494"/>
        <w:gridCol w:w="15"/>
        <w:gridCol w:w="1300"/>
        <w:gridCol w:w="1462"/>
        <w:tblGridChange w:id="323">
          <w:tblGrid>
            <w:gridCol w:w="1678"/>
            <w:gridCol w:w="1846"/>
            <w:gridCol w:w="23"/>
            <w:gridCol w:w="23"/>
            <w:gridCol w:w="1220"/>
            <w:gridCol w:w="32"/>
            <w:gridCol w:w="1560"/>
            <w:gridCol w:w="43"/>
            <w:gridCol w:w="56"/>
            <w:gridCol w:w="1302"/>
            <w:gridCol w:w="52"/>
            <w:gridCol w:w="5"/>
            <w:gridCol w:w="928"/>
            <w:gridCol w:w="570"/>
            <w:gridCol w:w="60"/>
            <w:gridCol w:w="60"/>
          </w:tblGrid>
        </w:tblGridChange>
      </w:tblGrid>
      <w:tr w:rsidR="004D465F" w14:paraId="64B677FC" w14:textId="77777777" w:rsidTr="00E73ABE">
        <w:trPr>
          <w:trHeight w:val="458"/>
          <w:ins w:id="324" w:author="Duan, Sean (MU-Student)" w:date="2025-03-27T10:28:00Z" w16du:dateUtc="2025-03-27T15:28:00Z"/>
          <w:trPrChange w:id="325" w:author="Duan, Sean (MU-Student)" w:date="2025-03-27T10:59:00Z" w16du:dateUtc="2025-03-27T15:59:00Z">
            <w:trPr>
              <w:gridAfter w:val="0"/>
            </w:trPr>
          </w:trPrChange>
        </w:trPr>
        <w:tc>
          <w:tcPr>
            <w:tcW w:w="8768" w:type="dxa"/>
            <w:gridSpan w:val="7"/>
            <w:tcPrChange w:id="326" w:author="Duan, Sean (MU-Student)" w:date="2025-03-27T10:59:00Z" w16du:dateUtc="2025-03-27T15:59:00Z">
              <w:tcPr>
                <w:tcW w:w="7840" w:type="dxa"/>
                <w:gridSpan w:val="12"/>
              </w:tcPr>
            </w:tcPrChange>
          </w:tcPr>
          <w:p w14:paraId="1E2AA2DB" w14:textId="4A8FB2E4" w:rsidR="004D465F" w:rsidRPr="004D465F" w:rsidRDefault="008A35AD">
            <w:pPr>
              <w:spacing w:after="100" w:afterAutospacing="1"/>
              <w:rPr>
                <w:ins w:id="327" w:author="Duan, Sean (MU-Student)" w:date="2025-03-27T10:28:00Z" w16du:dateUtc="2025-03-27T15:28:00Z"/>
                <w:rFonts w:ascii="Calibri" w:eastAsia="Calibri" w:hAnsi="Calibri" w:cs="Times New Roman"/>
                <w:b/>
                <w:bCs/>
              </w:rPr>
            </w:pPr>
            <w:ins w:id="328" w:author="Duan, Sean (MU-Student)" w:date="2025-03-27T10:36:00Z" w16du:dateUtc="2025-03-27T15:36:00Z">
              <w:r w:rsidRPr="00E73ABE">
                <w:rPr>
                  <w:rFonts w:ascii="Calibri" w:eastAsia="Calibri" w:hAnsi="Calibri" w:cs="Times New Roman"/>
                  <w:b/>
                  <w:bCs/>
                  <w:sz w:val="28"/>
                  <w:szCs w:val="24"/>
                  <w:rPrChange w:id="329" w:author="Duan, Sean (MU-Student)" w:date="2025-03-27T10:59:00Z" w16du:dateUtc="2025-03-27T15:59:00Z">
                    <w:rPr>
                      <w:rFonts w:ascii="Calibri" w:eastAsia="Calibri" w:hAnsi="Calibri" w:cs="Times New Roman"/>
                      <w:b/>
                      <w:bCs/>
                    </w:rPr>
                  </w:rPrChange>
                </w:rPr>
                <w:t>UHC Support</w:t>
              </w:r>
            </w:ins>
            <w:ins w:id="330" w:author="Duan, Sean (MU-Student)" w:date="2025-03-27T10:28:00Z" w16du:dateUtc="2025-03-27T15:28:00Z">
              <w:r w:rsidR="004D465F" w:rsidRPr="00E73ABE">
                <w:rPr>
                  <w:rFonts w:ascii="Calibri" w:eastAsia="Calibri" w:hAnsi="Calibri" w:cs="Times New Roman"/>
                  <w:b/>
                  <w:bCs/>
                  <w:sz w:val="28"/>
                  <w:szCs w:val="24"/>
                  <w:rPrChange w:id="331" w:author="Duan, Sean (MU-Student)" w:date="2025-03-27T10:59:00Z" w16du:dateUtc="2025-03-27T15:59:00Z">
                    <w:rPr>
                      <w:rFonts w:ascii="Calibri" w:eastAsia="Calibri" w:hAnsi="Calibri" w:cs="Times New Roman"/>
                      <w:b/>
                      <w:bCs/>
                    </w:rPr>
                  </w:rPrChange>
                </w:rPr>
                <w:t xml:space="preserve"> by Intervention – Pre to Post Manipulation</w:t>
              </w:r>
            </w:ins>
          </w:p>
        </w:tc>
      </w:tr>
      <w:tr w:rsidR="00E73ABE" w14:paraId="61F96FA0" w14:textId="77777777" w:rsidTr="00E73ABE">
        <w:tblPrEx>
          <w:tblPrExChange w:id="332" w:author="Duan, Sean (MU-Student)" w:date="2025-03-27T10:59:00Z" w16du:dateUtc="2025-03-27T15:59:00Z">
            <w:tblPrEx>
              <w:tblW w:w="9398" w:type="dxa"/>
            </w:tblPrEx>
          </w:tblPrExChange>
        </w:tblPrEx>
        <w:trPr>
          <w:trHeight w:val="298"/>
          <w:ins w:id="333" w:author="Duan, Sean (MU-Student)" w:date="2025-03-27T10:22:00Z" w16du:dateUtc="2025-03-27T15:22:00Z"/>
          <w:trPrChange w:id="334" w:author="Duan, Sean (MU-Student)" w:date="2025-03-27T10:59:00Z" w16du:dateUtc="2025-03-27T15:59:00Z">
            <w:trPr>
              <w:gridAfter w:val="0"/>
              <w:trHeight w:val="420"/>
            </w:trPr>
          </w:trPrChange>
        </w:trPr>
        <w:tc>
          <w:tcPr>
            <w:tcW w:w="3309" w:type="dxa"/>
            <w:gridSpan w:val="2"/>
            <w:vMerge w:val="restart"/>
            <w:tcPrChange w:id="335" w:author="Duan, Sean (MU-Student)" w:date="2025-03-27T10:59:00Z" w16du:dateUtc="2025-03-27T15:59:00Z">
              <w:tcPr>
                <w:tcW w:w="3547" w:type="dxa"/>
                <w:gridSpan w:val="3"/>
                <w:vMerge w:val="restart"/>
              </w:tcPr>
            </w:tcPrChange>
          </w:tcPr>
          <w:p w14:paraId="56FE98F7" w14:textId="2923452F" w:rsidR="001A4C57" w:rsidRDefault="001A4C57">
            <w:pPr>
              <w:spacing w:after="100" w:afterAutospacing="1"/>
              <w:rPr>
                <w:ins w:id="336" w:author="Duan, Sean (MU-Student)" w:date="2025-03-27T10:22:00Z" w16du:dateUtc="2025-03-27T15:22:00Z"/>
                <w:rFonts w:ascii="Calibri" w:eastAsia="Calibri" w:hAnsi="Calibri" w:cs="Times New Roman"/>
              </w:rPr>
            </w:pPr>
            <w:ins w:id="337" w:author="Duan, Sean (MU-Student)" w:date="2025-03-27T10:24:00Z" w16du:dateUtc="2025-03-27T15:24:00Z">
              <w:r>
                <w:rPr>
                  <w:rFonts w:ascii="Calibri" w:eastAsia="Calibri" w:hAnsi="Calibri" w:cs="Times New Roman"/>
                </w:rPr>
                <w:t>Fig. 1</w:t>
              </w:r>
            </w:ins>
            <w:ins w:id="338" w:author="Duan, Sean (MU-Student)" w:date="2025-03-27T10:56:00Z" w16du:dateUtc="2025-03-27T15:56:00Z">
              <w:r w:rsidR="00087DDF">
                <w:rPr>
                  <w:rFonts w:ascii="Calibri" w:eastAsia="Calibri" w:hAnsi="Calibri" w:cs="Times New Roman"/>
                </w:rPr>
                <w:t xml:space="preserve"> – M(SD)</w:t>
              </w:r>
            </w:ins>
          </w:p>
        </w:tc>
        <w:tc>
          <w:tcPr>
            <w:tcW w:w="5459" w:type="dxa"/>
            <w:gridSpan w:val="5"/>
            <w:tcPrChange w:id="339" w:author="Duan, Sean (MU-Student)" w:date="2025-03-27T10:59:00Z" w16du:dateUtc="2025-03-27T15:59:00Z">
              <w:tcPr>
                <w:tcW w:w="5850" w:type="dxa"/>
                <w:gridSpan w:val="12"/>
              </w:tcPr>
            </w:tcPrChange>
          </w:tcPr>
          <w:p w14:paraId="118CCF4D" w14:textId="238903AA" w:rsidR="001A4C57" w:rsidRPr="001A4C57" w:rsidRDefault="001A4C57">
            <w:pPr>
              <w:spacing w:after="100" w:afterAutospacing="1"/>
              <w:rPr>
                <w:ins w:id="340" w:author="Duan, Sean (MU-Student)" w:date="2025-03-27T10:22:00Z" w16du:dateUtc="2025-03-27T15:22:00Z"/>
                <w:rFonts w:ascii="Calibri" w:eastAsia="Calibri" w:hAnsi="Calibri" w:cs="Times New Roman"/>
                <w:b/>
                <w:bCs/>
                <w:rPrChange w:id="341" w:author="Duan, Sean (MU-Student)" w:date="2025-03-27T10:22:00Z" w16du:dateUtc="2025-03-27T15:22:00Z">
                  <w:rPr>
                    <w:ins w:id="342" w:author="Duan, Sean (MU-Student)" w:date="2025-03-27T10:22:00Z" w16du:dateUtc="2025-03-27T15:22:00Z"/>
                    <w:rFonts w:ascii="Calibri" w:eastAsia="Calibri" w:hAnsi="Calibri" w:cs="Times New Roman"/>
                  </w:rPr>
                </w:rPrChange>
              </w:rPr>
            </w:pPr>
            <w:ins w:id="343" w:author="Duan, Sean (MU-Student)" w:date="2025-03-27T10:22:00Z" w16du:dateUtc="2025-03-27T15:22:00Z">
              <w:r w:rsidRPr="001A4C57">
                <w:rPr>
                  <w:rFonts w:ascii="Calibri" w:eastAsia="Calibri" w:hAnsi="Calibri" w:cs="Times New Roman"/>
                  <w:b/>
                  <w:bCs/>
                  <w:rPrChange w:id="344" w:author="Duan, Sean (MU-Student)" w:date="2025-03-27T10:22:00Z" w16du:dateUtc="2025-03-27T15:22:00Z">
                    <w:rPr>
                      <w:rFonts w:ascii="Calibri" w:eastAsia="Calibri" w:hAnsi="Calibri" w:cs="Times New Roman"/>
                    </w:rPr>
                  </w:rPrChange>
                </w:rPr>
                <w:t>IV 1: Social Consensus Condition</w:t>
              </w:r>
            </w:ins>
          </w:p>
        </w:tc>
      </w:tr>
      <w:tr w:rsidR="00E73ABE" w14:paraId="659E029F" w14:textId="77777777" w:rsidTr="00E73ABE">
        <w:tblPrEx>
          <w:tblPrExChange w:id="345" w:author="Duan, Sean (MU-Student)" w:date="2025-03-27T10:59:00Z" w16du:dateUtc="2025-03-27T15:59:00Z">
            <w:tblPrEx>
              <w:tblW w:w="9458" w:type="dxa"/>
            </w:tblPrEx>
          </w:tblPrExChange>
        </w:tblPrEx>
        <w:trPr>
          <w:trHeight w:val="150"/>
          <w:trPrChange w:id="346" w:author="Duan, Sean (MU-Student)" w:date="2025-03-27T10:59:00Z" w16du:dateUtc="2025-03-27T15:59:00Z">
            <w:trPr>
              <w:trHeight w:val="182"/>
            </w:trPr>
          </w:trPrChange>
        </w:trPr>
        <w:tc>
          <w:tcPr>
            <w:tcW w:w="3309" w:type="dxa"/>
            <w:gridSpan w:val="2"/>
            <w:vMerge/>
            <w:tcPrChange w:id="347" w:author="Duan, Sean (MU-Student)" w:date="2025-03-27T10:59:00Z" w16du:dateUtc="2025-03-27T15:59:00Z">
              <w:tcPr>
                <w:tcW w:w="3570" w:type="dxa"/>
                <w:gridSpan w:val="4"/>
                <w:vMerge/>
              </w:tcPr>
            </w:tcPrChange>
          </w:tcPr>
          <w:p w14:paraId="0CA204B8" w14:textId="0F9A12DC" w:rsidR="001A4C57" w:rsidRDefault="001A4C57">
            <w:pPr>
              <w:spacing w:after="100" w:afterAutospacing="1"/>
              <w:rPr>
                <w:rFonts w:ascii="Calibri" w:eastAsia="Calibri" w:hAnsi="Calibri" w:cs="Times New Roman"/>
              </w:rPr>
              <w:pPrChange w:id="348" w:author="Shaffer, Victoria" w:date="2025-03-21T11:01:00Z" w16du:dateUtc="2025-03-21T16:01:00Z">
                <w:pPr>
                  <w:spacing w:after="100" w:afterAutospacing="1" w:line="480" w:lineRule="auto"/>
                </w:pPr>
              </w:pPrChange>
            </w:pPr>
          </w:p>
        </w:tc>
        <w:tc>
          <w:tcPr>
            <w:tcW w:w="2697" w:type="dxa"/>
            <w:gridSpan w:val="3"/>
            <w:tcPrChange w:id="349" w:author="Duan, Sean (MU-Student)" w:date="2025-03-27T10:59:00Z" w16du:dateUtc="2025-03-27T15:59:00Z">
              <w:tcPr>
                <w:tcW w:w="2911" w:type="dxa"/>
                <w:gridSpan w:val="5"/>
              </w:tcPr>
            </w:tcPrChange>
          </w:tcPr>
          <w:p w14:paraId="758FE13F" w14:textId="63904B19" w:rsidR="001A4C57" w:rsidRDefault="001A4C57">
            <w:pPr>
              <w:spacing w:after="100" w:afterAutospacing="1"/>
              <w:rPr>
                <w:rFonts w:ascii="Calibri" w:eastAsia="Calibri" w:hAnsi="Calibri" w:cs="Times New Roman"/>
              </w:rPr>
              <w:pPrChange w:id="350" w:author="Shaffer, Victoria" w:date="2025-03-21T11:01:00Z" w16du:dateUtc="2025-03-21T16:01:00Z">
                <w:pPr>
                  <w:spacing w:after="100" w:afterAutospacing="1" w:line="480" w:lineRule="auto"/>
                </w:pPr>
              </w:pPrChange>
            </w:pPr>
            <w:r>
              <w:rPr>
                <w:rFonts w:ascii="Calibri" w:eastAsia="Calibri" w:hAnsi="Calibri" w:cs="Times New Roman"/>
              </w:rPr>
              <w:t>Low Social Consensus</w:t>
            </w:r>
          </w:p>
        </w:tc>
        <w:tc>
          <w:tcPr>
            <w:tcW w:w="2761" w:type="dxa"/>
            <w:gridSpan w:val="2"/>
            <w:tcPrChange w:id="351" w:author="Duan, Sean (MU-Student)" w:date="2025-03-27T10:59:00Z" w16du:dateUtc="2025-03-27T15:59:00Z">
              <w:tcPr>
                <w:tcW w:w="2976" w:type="dxa"/>
                <w:gridSpan w:val="7"/>
              </w:tcPr>
            </w:tcPrChange>
          </w:tcPr>
          <w:p w14:paraId="29C2002E" w14:textId="6730A8A4" w:rsidR="001A4C57" w:rsidRDefault="001A4C57">
            <w:pPr>
              <w:spacing w:after="100" w:afterAutospacing="1"/>
              <w:rPr>
                <w:rFonts w:ascii="Calibri" w:eastAsia="Calibri" w:hAnsi="Calibri" w:cs="Times New Roman"/>
              </w:rPr>
              <w:pPrChange w:id="352" w:author="Shaffer, Victoria" w:date="2025-03-21T11:01:00Z" w16du:dateUtc="2025-03-21T16:01:00Z">
                <w:pPr>
                  <w:spacing w:after="100" w:afterAutospacing="1" w:line="480" w:lineRule="auto"/>
                </w:pPr>
              </w:pPrChange>
            </w:pPr>
            <w:r>
              <w:rPr>
                <w:rFonts w:ascii="Calibri" w:eastAsia="Calibri" w:hAnsi="Calibri" w:cs="Times New Roman"/>
              </w:rPr>
              <w:t>High Social Consensus</w:t>
            </w:r>
          </w:p>
        </w:tc>
      </w:tr>
      <w:tr w:rsidR="00E73ABE" w14:paraId="40127178" w14:textId="77777777" w:rsidTr="00E73ABE">
        <w:tblPrEx>
          <w:tblPrExChange w:id="353" w:author="Duan, Sean (MU-Student)" w:date="2025-03-27T10:59:00Z" w16du:dateUtc="2025-03-27T15:59:00Z">
            <w:tblPrEx>
              <w:tblW w:w="9338" w:type="dxa"/>
            </w:tblPrEx>
          </w:tblPrExChange>
        </w:tblPrEx>
        <w:trPr>
          <w:trHeight w:val="150"/>
          <w:trPrChange w:id="354" w:author="Duan, Sean (MU-Student)" w:date="2025-03-27T10:59:00Z" w16du:dateUtc="2025-03-27T15:59:00Z">
            <w:trPr>
              <w:gridAfter w:val="0"/>
              <w:trHeight w:val="161"/>
            </w:trPr>
          </w:trPrChange>
        </w:trPr>
        <w:tc>
          <w:tcPr>
            <w:tcW w:w="3309" w:type="dxa"/>
            <w:gridSpan w:val="2"/>
            <w:vMerge/>
            <w:tcPrChange w:id="355" w:author="Duan, Sean (MU-Student)" w:date="2025-03-27T10:59:00Z" w16du:dateUtc="2025-03-27T15:59:00Z">
              <w:tcPr>
                <w:tcW w:w="3524" w:type="dxa"/>
                <w:gridSpan w:val="2"/>
                <w:vMerge/>
              </w:tcPr>
            </w:tcPrChange>
          </w:tcPr>
          <w:p w14:paraId="79D76AE5" w14:textId="05154537" w:rsidR="001A4C57" w:rsidRDefault="001A4C57">
            <w:pPr>
              <w:spacing w:after="100" w:afterAutospacing="1"/>
              <w:rPr>
                <w:rFonts w:ascii="Calibri" w:eastAsia="Calibri" w:hAnsi="Calibri" w:cs="Times New Roman"/>
              </w:rPr>
              <w:pPrChange w:id="356" w:author="Shaffer, Victoria" w:date="2025-03-21T11:01:00Z" w16du:dateUtc="2025-03-21T16:01:00Z">
                <w:pPr>
                  <w:spacing w:after="100" w:afterAutospacing="1" w:line="480" w:lineRule="auto"/>
                </w:pPr>
              </w:pPrChange>
            </w:pPr>
          </w:p>
        </w:tc>
        <w:tc>
          <w:tcPr>
            <w:tcW w:w="1188" w:type="dxa"/>
            <w:tcPrChange w:id="357" w:author="Duan, Sean (MU-Student)" w:date="2025-03-27T10:59:00Z" w16du:dateUtc="2025-03-27T15:59:00Z">
              <w:tcPr>
                <w:tcW w:w="1266" w:type="dxa"/>
                <w:gridSpan w:val="3"/>
              </w:tcPr>
            </w:tcPrChange>
          </w:tcPr>
          <w:p w14:paraId="582CCAED" w14:textId="6F056A2B" w:rsidR="001A4C57" w:rsidRDefault="001A4C57">
            <w:pPr>
              <w:spacing w:after="100" w:afterAutospacing="1"/>
              <w:rPr>
                <w:rFonts w:ascii="Calibri" w:eastAsia="Calibri" w:hAnsi="Calibri" w:cs="Times New Roman"/>
              </w:rPr>
              <w:pPrChange w:id="358" w:author="Shaffer, Victoria" w:date="2025-03-21T11:01:00Z" w16du:dateUtc="2025-03-21T16:01:00Z">
                <w:pPr>
                  <w:spacing w:after="100" w:afterAutospacing="1" w:line="480" w:lineRule="auto"/>
                </w:pPr>
              </w:pPrChange>
            </w:pPr>
            <w:r>
              <w:rPr>
                <w:rFonts w:ascii="Calibri" w:eastAsia="Calibri" w:hAnsi="Calibri" w:cs="Times New Roman"/>
              </w:rPr>
              <w:t>Pre</w:t>
            </w:r>
          </w:p>
        </w:tc>
        <w:tc>
          <w:tcPr>
            <w:tcW w:w="1494" w:type="dxa"/>
            <w:tcPrChange w:id="359" w:author="Duan, Sean (MU-Student)" w:date="2025-03-27T10:59:00Z" w16du:dateUtc="2025-03-27T15:59:00Z">
              <w:tcPr>
                <w:tcW w:w="1592" w:type="dxa"/>
                <w:gridSpan w:val="2"/>
              </w:tcPr>
            </w:tcPrChange>
          </w:tcPr>
          <w:p w14:paraId="4971CA20" w14:textId="5EF1D501" w:rsidR="001A4C57" w:rsidRDefault="001A4C57">
            <w:pPr>
              <w:spacing w:after="100" w:afterAutospacing="1"/>
              <w:rPr>
                <w:rFonts w:ascii="Calibri" w:eastAsia="Calibri" w:hAnsi="Calibri" w:cs="Times New Roman"/>
              </w:rPr>
              <w:pPrChange w:id="360" w:author="Shaffer, Victoria" w:date="2025-03-21T11:01:00Z" w16du:dateUtc="2025-03-21T16:01:00Z">
                <w:pPr>
                  <w:spacing w:after="100" w:afterAutospacing="1" w:line="480" w:lineRule="auto"/>
                </w:pPr>
              </w:pPrChange>
            </w:pPr>
            <w:r>
              <w:rPr>
                <w:rFonts w:ascii="Calibri" w:eastAsia="Calibri" w:hAnsi="Calibri" w:cs="Times New Roman"/>
              </w:rPr>
              <w:t>Post</w:t>
            </w:r>
          </w:p>
        </w:tc>
        <w:tc>
          <w:tcPr>
            <w:tcW w:w="1315" w:type="dxa"/>
            <w:gridSpan w:val="2"/>
            <w:tcPrChange w:id="361" w:author="Duan, Sean (MU-Student)" w:date="2025-03-27T10:59:00Z" w16du:dateUtc="2025-03-27T15:59:00Z">
              <w:tcPr>
                <w:tcW w:w="1401" w:type="dxa"/>
                <w:gridSpan w:val="3"/>
              </w:tcPr>
            </w:tcPrChange>
          </w:tcPr>
          <w:p w14:paraId="2D641A46" w14:textId="1959C908" w:rsidR="001A4C57" w:rsidRDefault="001A4C57">
            <w:pPr>
              <w:spacing w:after="100" w:afterAutospacing="1"/>
              <w:rPr>
                <w:rFonts w:ascii="Calibri" w:eastAsia="Calibri" w:hAnsi="Calibri" w:cs="Times New Roman"/>
              </w:rPr>
              <w:pPrChange w:id="362" w:author="Shaffer, Victoria" w:date="2025-03-21T11:01:00Z" w16du:dateUtc="2025-03-21T16:01:00Z">
                <w:pPr>
                  <w:spacing w:after="100" w:afterAutospacing="1" w:line="480" w:lineRule="auto"/>
                </w:pPr>
              </w:pPrChange>
            </w:pPr>
            <w:r>
              <w:rPr>
                <w:rFonts w:ascii="Calibri" w:eastAsia="Calibri" w:hAnsi="Calibri" w:cs="Times New Roman"/>
              </w:rPr>
              <w:t>Pre</w:t>
            </w:r>
          </w:p>
        </w:tc>
        <w:tc>
          <w:tcPr>
            <w:tcW w:w="1460" w:type="dxa"/>
            <w:tcPrChange w:id="363" w:author="Duan, Sean (MU-Student)" w:date="2025-03-27T10:59:00Z" w16du:dateUtc="2025-03-27T15:59:00Z">
              <w:tcPr>
                <w:tcW w:w="1553" w:type="dxa"/>
                <w:gridSpan w:val="4"/>
              </w:tcPr>
            </w:tcPrChange>
          </w:tcPr>
          <w:p w14:paraId="7450B170" w14:textId="5A2C339C" w:rsidR="001A4C57" w:rsidRDefault="001A4C57">
            <w:pPr>
              <w:spacing w:after="100" w:afterAutospacing="1"/>
              <w:rPr>
                <w:rFonts w:ascii="Calibri" w:eastAsia="Calibri" w:hAnsi="Calibri" w:cs="Times New Roman"/>
              </w:rPr>
              <w:pPrChange w:id="364" w:author="Shaffer, Victoria" w:date="2025-03-21T11:01:00Z" w16du:dateUtc="2025-03-21T16:01:00Z">
                <w:pPr>
                  <w:spacing w:after="100" w:afterAutospacing="1" w:line="480" w:lineRule="auto"/>
                </w:pPr>
              </w:pPrChange>
            </w:pPr>
            <w:r>
              <w:rPr>
                <w:rFonts w:ascii="Calibri" w:eastAsia="Calibri" w:hAnsi="Calibri" w:cs="Times New Roman"/>
              </w:rPr>
              <w:t>Post</w:t>
            </w:r>
          </w:p>
        </w:tc>
      </w:tr>
      <w:tr w:rsidR="00E73ABE" w14:paraId="5643366E" w14:textId="77777777" w:rsidTr="00E73ABE">
        <w:tblPrEx>
          <w:tblPrExChange w:id="365" w:author="Duan, Sean (MU-Student)" w:date="2025-03-27T10:59:00Z" w16du:dateUtc="2025-03-27T15:59:00Z">
            <w:tblPrEx>
              <w:tblW w:w="9398" w:type="dxa"/>
            </w:tblPrEx>
          </w:tblPrExChange>
        </w:tblPrEx>
        <w:trPr>
          <w:trHeight w:val="1125"/>
          <w:trPrChange w:id="366" w:author="Duan, Sean (MU-Student)" w:date="2025-03-27T10:59:00Z" w16du:dateUtc="2025-03-27T15:59:00Z">
            <w:trPr>
              <w:gridAfter w:val="0"/>
              <w:trHeight w:val="1581"/>
            </w:trPr>
          </w:trPrChange>
        </w:trPr>
        <w:tc>
          <w:tcPr>
            <w:tcW w:w="1565" w:type="dxa"/>
            <w:vMerge w:val="restart"/>
            <w:tcPrChange w:id="367" w:author="Duan, Sean (MU-Student)" w:date="2025-03-27T10:59:00Z" w16du:dateUtc="2025-03-27T15:59:00Z">
              <w:tcPr>
                <w:tcW w:w="1678" w:type="dxa"/>
                <w:vMerge w:val="restart"/>
              </w:tcPr>
            </w:tcPrChange>
          </w:tcPr>
          <w:p w14:paraId="3D64839A" w14:textId="159C413B" w:rsidR="001A4C57" w:rsidRPr="001A4C57" w:rsidRDefault="001A4C57">
            <w:pPr>
              <w:spacing w:after="100" w:afterAutospacing="1"/>
              <w:rPr>
                <w:rFonts w:ascii="Calibri" w:eastAsia="Calibri" w:hAnsi="Calibri" w:cs="Times New Roman"/>
                <w:b/>
                <w:bCs/>
                <w:rPrChange w:id="368" w:author="Duan, Sean (MU-Student)" w:date="2025-03-27T10:23:00Z" w16du:dateUtc="2025-03-27T15:23:00Z">
                  <w:rPr>
                    <w:rFonts w:ascii="Calibri" w:eastAsia="Calibri" w:hAnsi="Calibri" w:cs="Times New Roman"/>
                  </w:rPr>
                </w:rPrChange>
              </w:rPr>
            </w:pPr>
            <w:ins w:id="369" w:author="Duan, Sean (MU-Student)" w:date="2025-03-27T10:23:00Z" w16du:dateUtc="2025-03-27T15:23:00Z">
              <w:r>
                <w:rPr>
                  <w:rFonts w:ascii="Calibri" w:eastAsia="Calibri" w:hAnsi="Calibri" w:cs="Times New Roman"/>
                  <w:b/>
                  <w:bCs/>
                </w:rPr>
                <w:t>IV 2: Moral Conviction Condition</w:t>
              </w:r>
            </w:ins>
          </w:p>
        </w:tc>
        <w:tc>
          <w:tcPr>
            <w:tcW w:w="1743" w:type="dxa"/>
            <w:tcPrChange w:id="370" w:author="Duan, Sean (MU-Student)" w:date="2025-03-27T10:59:00Z" w16du:dateUtc="2025-03-27T15:59:00Z">
              <w:tcPr>
                <w:tcW w:w="1869" w:type="dxa"/>
                <w:gridSpan w:val="2"/>
              </w:tcPr>
            </w:tcPrChange>
          </w:tcPr>
          <w:p w14:paraId="1E97DBB1" w14:textId="0CE8082A" w:rsidR="001A4C57" w:rsidRDefault="001A4C57">
            <w:pPr>
              <w:spacing w:after="100" w:afterAutospacing="1"/>
              <w:rPr>
                <w:rFonts w:ascii="Calibri" w:eastAsia="Calibri" w:hAnsi="Calibri" w:cs="Times New Roman"/>
              </w:rPr>
              <w:pPrChange w:id="371" w:author="Shaffer, Victoria" w:date="2025-03-21T11:01:00Z" w16du:dateUtc="2025-03-21T16:01:00Z">
                <w:pPr>
                  <w:spacing w:after="100" w:afterAutospacing="1" w:line="480" w:lineRule="auto"/>
                </w:pPr>
              </w:pPrChange>
            </w:pPr>
            <w:r>
              <w:rPr>
                <w:rFonts w:ascii="Calibri" w:eastAsia="Calibri" w:hAnsi="Calibri" w:cs="Times New Roman"/>
              </w:rPr>
              <w:t>Moral Framing</w:t>
            </w:r>
          </w:p>
        </w:tc>
        <w:tc>
          <w:tcPr>
            <w:tcW w:w="1188" w:type="dxa"/>
            <w:tcPrChange w:id="372" w:author="Duan, Sean (MU-Student)" w:date="2025-03-27T10:59:00Z" w16du:dateUtc="2025-03-27T15:59:00Z">
              <w:tcPr>
                <w:tcW w:w="1275" w:type="dxa"/>
                <w:gridSpan w:val="3"/>
              </w:tcPr>
            </w:tcPrChange>
          </w:tcPr>
          <w:p w14:paraId="42D3D9A3" w14:textId="50A30F26" w:rsidR="001A4C57" w:rsidRDefault="00F9769F">
            <w:pPr>
              <w:spacing w:after="100" w:afterAutospacing="1"/>
              <w:rPr>
                <w:rFonts w:ascii="Calibri" w:eastAsia="Calibri" w:hAnsi="Calibri" w:cs="Times New Roman"/>
              </w:rPr>
              <w:pPrChange w:id="373" w:author="Shaffer, Victoria" w:date="2025-03-21T11:01:00Z" w16du:dateUtc="2025-03-21T16:01:00Z">
                <w:pPr>
                  <w:spacing w:after="100" w:afterAutospacing="1" w:line="480" w:lineRule="auto"/>
                </w:pPr>
              </w:pPrChange>
            </w:pPr>
            <w:ins w:id="374" w:author="Duan, Sean (MU-Student)" w:date="2025-03-27T10:37:00Z" w16du:dateUtc="2025-03-27T15:37:00Z">
              <w:r>
                <w:rPr>
                  <w:rFonts w:ascii="Calibri" w:eastAsia="Calibri" w:hAnsi="Calibri" w:cs="Times New Roman"/>
                </w:rPr>
                <w:t>15.47 (22.55)</w:t>
              </w:r>
            </w:ins>
          </w:p>
        </w:tc>
        <w:tc>
          <w:tcPr>
            <w:tcW w:w="1494" w:type="dxa"/>
            <w:tcPrChange w:id="375" w:author="Duan, Sean (MU-Student)" w:date="2025-03-27T10:59:00Z" w16du:dateUtc="2025-03-27T15:59:00Z">
              <w:tcPr>
                <w:tcW w:w="1603" w:type="dxa"/>
                <w:gridSpan w:val="2"/>
              </w:tcPr>
            </w:tcPrChange>
          </w:tcPr>
          <w:p w14:paraId="54510EDE" w14:textId="5BF4F86B" w:rsidR="001A4C57" w:rsidRDefault="00087DDF">
            <w:pPr>
              <w:spacing w:after="100" w:afterAutospacing="1"/>
              <w:rPr>
                <w:rFonts w:ascii="Calibri" w:eastAsia="Calibri" w:hAnsi="Calibri" w:cs="Times New Roman"/>
              </w:rPr>
              <w:pPrChange w:id="376" w:author="Shaffer, Victoria" w:date="2025-03-21T11:01:00Z" w16du:dateUtc="2025-03-21T16:01:00Z">
                <w:pPr>
                  <w:spacing w:after="100" w:afterAutospacing="1" w:line="480" w:lineRule="auto"/>
                </w:pPr>
              </w:pPrChange>
            </w:pPr>
            <w:ins w:id="377" w:author="Duan, Sean (MU-Student)" w:date="2025-03-27T10:56:00Z" w16du:dateUtc="2025-03-27T15:56:00Z">
              <w:r>
                <w:rPr>
                  <w:rFonts w:ascii="Calibri" w:eastAsia="Calibri" w:hAnsi="Calibri" w:cs="Times New Roman"/>
                </w:rPr>
                <w:t>19.96 (</w:t>
              </w:r>
              <w:r w:rsidR="00AF77B6">
                <w:rPr>
                  <w:rFonts w:ascii="Calibri" w:eastAsia="Calibri" w:hAnsi="Calibri" w:cs="Times New Roman"/>
                </w:rPr>
                <w:t>21.48</w:t>
              </w:r>
              <w:r>
                <w:rPr>
                  <w:rFonts w:ascii="Calibri" w:eastAsia="Calibri" w:hAnsi="Calibri" w:cs="Times New Roman"/>
                </w:rPr>
                <w:t>)</w:t>
              </w:r>
            </w:ins>
          </w:p>
        </w:tc>
        <w:tc>
          <w:tcPr>
            <w:tcW w:w="1315" w:type="dxa"/>
            <w:gridSpan w:val="2"/>
            <w:tcPrChange w:id="378" w:author="Duan, Sean (MU-Student)" w:date="2025-03-27T10:59:00Z" w16du:dateUtc="2025-03-27T15:59:00Z">
              <w:tcPr>
                <w:tcW w:w="1410" w:type="dxa"/>
                <w:gridSpan w:val="3"/>
              </w:tcPr>
            </w:tcPrChange>
          </w:tcPr>
          <w:p w14:paraId="44B42D85" w14:textId="674E1D63" w:rsidR="001A4C57" w:rsidRDefault="00B41E26">
            <w:pPr>
              <w:spacing w:after="100" w:afterAutospacing="1"/>
              <w:rPr>
                <w:rFonts w:ascii="Calibri" w:eastAsia="Calibri" w:hAnsi="Calibri" w:cs="Times New Roman"/>
              </w:rPr>
              <w:pPrChange w:id="379" w:author="Shaffer, Victoria" w:date="2025-03-21T11:01:00Z" w16du:dateUtc="2025-03-21T16:01:00Z">
                <w:pPr>
                  <w:spacing w:after="100" w:afterAutospacing="1" w:line="480" w:lineRule="auto"/>
                </w:pPr>
              </w:pPrChange>
            </w:pPr>
            <w:ins w:id="380" w:author="Duan, Sean (MU-Student)" w:date="2025-03-27T11:00:00Z" w16du:dateUtc="2025-03-27T16:00:00Z">
              <w:r>
                <w:rPr>
                  <w:rFonts w:ascii="Calibri" w:eastAsia="Calibri" w:hAnsi="Calibri" w:cs="Times New Roman"/>
                </w:rPr>
                <w:t>17.61 (</w:t>
              </w:r>
              <w:r w:rsidR="00D4140A">
                <w:rPr>
                  <w:rFonts w:ascii="Calibri" w:eastAsia="Calibri" w:hAnsi="Calibri" w:cs="Times New Roman"/>
                </w:rPr>
                <w:t>22</w:t>
              </w:r>
              <w:r>
                <w:rPr>
                  <w:rFonts w:ascii="Calibri" w:eastAsia="Calibri" w:hAnsi="Calibri" w:cs="Times New Roman"/>
                </w:rPr>
                <w:t>.49)</w:t>
              </w:r>
            </w:ins>
          </w:p>
        </w:tc>
        <w:tc>
          <w:tcPr>
            <w:tcW w:w="1460" w:type="dxa"/>
            <w:tcPrChange w:id="381" w:author="Duan, Sean (MU-Student)" w:date="2025-03-27T10:59:00Z" w16du:dateUtc="2025-03-27T15:59:00Z">
              <w:tcPr>
                <w:tcW w:w="1561" w:type="dxa"/>
                <w:gridSpan w:val="4"/>
              </w:tcPr>
            </w:tcPrChange>
          </w:tcPr>
          <w:p w14:paraId="4F431D1C" w14:textId="5E9D60FF" w:rsidR="001A4C57" w:rsidRDefault="00C15D9F">
            <w:pPr>
              <w:spacing w:after="100" w:afterAutospacing="1"/>
              <w:rPr>
                <w:rFonts w:ascii="Calibri" w:eastAsia="Calibri" w:hAnsi="Calibri" w:cs="Times New Roman"/>
              </w:rPr>
              <w:pPrChange w:id="382" w:author="Shaffer, Victoria" w:date="2025-03-21T11:01:00Z" w16du:dateUtc="2025-03-21T16:01:00Z">
                <w:pPr>
                  <w:spacing w:after="100" w:afterAutospacing="1" w:line="480" w:lineRule="auto"/>
                </w:pPr>
              </w:pPrChange>
            </w:pPr>
            <w:ins w:id="383" w:author="Duan, Sean (MU-Student)" w:date="2025-03-27T11:00:00Z" w16du:dateUtc="2025-03-27T16:00:00Z">
              <w:r>
                <w:rPr>
                  <w:rFonts w:ascii="Calibri" w:eastAsia="Calibri" w:hAnsi="Calibri" w:cs="Times New Roman"/>
                </w:rPr>
                <w:t>22.02 (21.21)</w:t>
              </w:r>
            </w:ins>
          </w:p>
        </w:tc>
      </w:tr>
      <w:tr w:rsidR="00E73ABE" w14:paraId="2B46465F" w14:textId="77777777" w:rsidTr="00E73ABE">
        <w:tblPrEx>
          <w:tblPrExChange w:id="384" w:author="Duan, Sean (MU-Student)" w:date="2025-03-27T10:59:00Z" w16du:dateUtc="2025-03-27T15:59:00Z">
            <w:tblPrEx>
              <w:tblW w:w="9398" w:type="dxa"/>
            </w:tblPrEx>
          </w:tblPrExChange>
        </w:tblPrEx>
        <w:trPr>
          <w:trHeight w:val="1430"/>
          <w:trPrChange w:id="385" w:author="Duan, Sean (MU-Student)" w:date="2025-03-27T10:59:00Z" w16du:dateUtc="2025-03-27T15:59:00Z">
            <w:trPr>
              <w:gridAfter w:val="0"/>
              <w:trHeight w:val="2008"/>
            </w:trPr>
          </w:trPrChange>
        </w:trPr>
        <w:tc>
          <w:tcPr>
            <w:tcW w:w="1565" w:type="dxa"/>
            <w:vMerge/>
            <w:tcPrChange w:id="386" w:author="Duan, Sean (MU-Student)" w:date="2025-03-27T10:59:00Z" w16du:dateUtc="2025-03-27T15:59:00Z">
              <w:tcPr>
                <w:tcW w:w="1678" w:type="dxa"/>
                <w:vMerge/>
              </w:tcPr>
            </w:tcPrChange>
          </w:tcPr>
          <w:p w14:paraId="654EAE2E" w14:textId="77777777" w:rsidR="001A4C57" w:rsidRDefault="001A4C57">
            <w:pPr>
              <w:spacing w:after="100" w:afterAutospacing="1"/>
              <w:rPr>
                <w:rFonts w:ascii="Calibri" w:eastAsia="Calibri" w:hAnsi="Calibri" w:cs="Times New Roman"/>
              </w:rPr>
            </w:pPr>
          </w:p>
        </w:tc>
        <w:tc>
          <w:tcPr>
            <w:tcW w:w="1743" w:type="dxa"/>
            <w:tcPrChange w:id="387" w:author="Duan, Sean (MU-Student)" w:date="2025-03-27T10:59:00Z" w16du:dateUtc="2025-03-27T15:59:00Z">
              <w:tcPr>
                <w:tcW w:w="1869" w:type="dxa"/>
                <w:gridSpan w:val="2"/>
              </w:tcPr>
            </w:tcPrChange>
          </w:tcPr>
          <w:p w14:paraId="6B8C0A6D" w14:textId="54197400" w:rsidR="001A4C57" w:rsidRDefault="001A4C57">
            <w:pPr>
              <w:spacing w:after="100" w:afterAutospacing="1"/>
              <w:rPr>
                <w:rFonts w:ascii="Calibri" w:eastAsia="Calibri" w:hAnsi="Calibri" w:cs="Times New Roman"/>
              </w:rPr>
              <w:pPrChange w:id="388" w:author="Shaffer, Victoria" w:date="2025-03-21T11:01:00Z" w16du:dateUtc="2025-03-21T16:01:00Z">
                <w:pPr>
                  <w:spacing w:after="100" w:afterAutospacing="1" w:line="480" w:lineRule="auto"/>
                </w:pPr>
              </w:pPrChange>
            </w:pPr>
            <w:r>
              <w:rPr>
                <w:rFonts w:ascii="Calibri" w:eastAsia="Calibri" w:hAnsi="Calibri" w:cs="Times New Roman"/>
              </w:rPr>
              <w:t>Pragmatic Framing</w:t>
            </w:r>
          </w:p>
        </w:tc>
        <w:tc>
          <w:tcPr>
            <w:tcW w:w="1188" w:type="dxa"/>
            <w:tcPrChange w:id="389" w:author="Duan, Sean (MU-Student)" w:date="2025-03-27T10:59:00Z" w16du:dateUtc="2025-03-27T15:59:00Z">
              <w:tcPr>
                <w:tcW w:w="1275" w:type="dxa"/>
                <w:gridSpan w:val="3"/>
              </w:tcPr>
            </w:tcPrChange>
          </w:tcPr>
          <w:p w14:paraId="7678EA16" w14:textId="6A133549" w:rsidR="001A4C57" w:rsidRDefault="007716C1">
            <w:pPr>
              <w:spacing w:after="100" w:afterAutospacing="1"/>
              <w:rPr>
                <w:rFonts w:ascii="Calibri" w:eastAsia="Calibri" w:hAnsi="Calibri" w:cs="Times New Roman"/>
              </w:rPr>
              <w:pPrChange w:id="390" w:author="Shaffer, Victoria" w:date="2025-03-21T11:01:00Z" w16du:dateUtc="2025-03-21T16:01:00Z">
                <w:pPr>
                  <w:spacing w:after="100" w:afterAutospacing="1" w:line="480" w:lineRule="auto"/>
                </w:pPr>
              </w:pPrChange>
            </w:pPr>
            <w:ins w:id="391" w:author="Duan, Sean (MU-Student)" w:date="2025-03-27T10:57:00Z" w16du:dateUtc="2025-03-27T15:57:00Z">
              <w:r>
                <w:rPr>
                  <w:rFonts w:ascii="Calibri" w:eastAsia="Calibri" w:hAnsi="Calibri" w:cs="Times New Roman"/>
                </w:rPr>
                <w:t>17.10 (22.06)</w:t>
              </w:r>
            </w:ins>
          </w:p>
        </w:tc>
        <w:tc>
          <w:tcPr>
            <w:tcW w:w="1494" w:type="dxa"/>
            <w:tcPrChange w:id="392" w:author="Duan, Sean (MU-Student)" w:date="2025-03-27T10:59:00Z" w16du:dateUtc="2025-03-27T15:59:00Z">
              <w:tcPr>
                <w:tcW w:w="1603" w:type="dxa"/>
                <w:gridSpan w:val="2"/>
              </w:tcPr>
            </w:tcPrChange>
          </w:tcPr>
          <w:p w14:paraId="17B93CD0" w14:textId="44D8EFB8" w:rsidR="001A4C57" w:rsidRDefault="008E6902">
            <w:pPr>
              <w:spacing w:after="100" w:afterAutospacing="1"/>
              <w:rPr>
                <w:rFonts w:ascii="Calibri" w:eastAsia="Calibri" w:hAnsi="Calibri" w:cs="Times New Roman"/>
              </w:rPr>
              <w:pPrChange w:id="393" w:author="Shaffer, Victoria" w:date="2025-03-21T11:01:00Z" w16du:dateUtc="2025-03-21T16:01:00Z">
                <w:pPr>
                  <w:spacing w:after="100" w:afterAutospacing="1" w:line="480" w:lineRule="auto"/>
                </w:pPr>
              </w:pPrChange>
            </w:pPr>
            <w:ins w:id="394" w:author="Duan, Sean (MU-Student)" w:date="2025-03-27T10:57:00Z" w16du:dateUtc="2025-03-27T15:57:00Z">
              <w:r>
                <w:rPr>
                  <w:rFonts w:ascii="Calibri" w:eastAsia="Calibri" w:hAnsi="Calibri" w:cs="Times New Roman"/>
                </w:rPr>
                <w:t>20.54 (20.97)</w:t>
              </w:r>
            </w:ins>
          </w:p>
        </w:tc>
        <w:tc>
          <w:tcPr>
            <w:tcW w:w="1315" w:type="dxa"/>
            <w:gridSpan w:val="2"/>
            <w:tcPrChange w:id="395" w:author="Duan, Sean (MU-Student)" w:date="2025-03-27T10:59:00Z" w16du:dateUtc="2025-03-27T15:59:00Z">
              <w:tcPr>
                <w:tcW w:w="1410" w:type="dxa"/>
                <w:gridSpan w:val="3"/>
              </w:tcPr>
            </w:tcPrChange>
          </w:tcPr>
          <w:p w14:paraId="385EC3EA" w14:textId="5FC72E7F" w:rsidR="001A4C57" w:rsidRDefault="00E73ABE">
            <w:pPr>
              <w:spacing w:after="100" w:afterAutospacing="1"/>
              <w:rPr>
                <w:rFonts w:ascii="Calibri" w:eastAsia="Calibri" w:hAnsi="Calibri" w:cs="Times New Roman"/>
              </w:rPr>
              <w:pPrChange w:id="396" w:author="Shaffer, Victoria" w:date="2025-03-21T11:01:00Z" w16du:dateUtc="2025-03-21T16:01:00Z">
                <w:pPr>
                  <w:spacing w:after="100" w:afterAutospacing="1" w:line="480" w:lineRule="auto"/>
                </w:pPr>
              </w:pPrChange>
            </w:pPr>
            <w:ins w:id="397" w:author="Duan, Sean (MU-Student)" w:date="2025-03-27T10:58:00Z" w16du:dateUtc="2025-03-27T15:58:00Z">
              <w:r>
                <w:rPr>
                  <w:rFonts w:ascii="Calibri" w:eastAsia="Calibri" w:hAnsi="Calibri" w:cs="Times New Roman"/>
                </w:rPr>
                <w:t>18.57 (21.45)</w:t>
              </w:r>
            </w:ins>
          </w:p>
        </w:tc>
        <w:tc>
          <w:tcPr>
            <w:tcW w:w="1460" w:type="dxa"/>
            <w:tcPrChange w:id="398" w:author="Duan, Sean (MU-Student)" w:date="2025-03-27T10:59:00Z" w16du:dateUtc="2025-03-27T15:59:00Z">
              <w:tcPr>
                <w:tcW w:w="1561" w:type="dxa"/>
                <w:gridSpan w:val="4"/>
              </w:tcPr>
            </w:tcPrChange>
          </w:tcPr>
          <w:p w14:paraId="268EC55F" w14:textId="241A7611" w:rsidR="001A4C57" w:rsidRDefault="00E73ABE">
            <w:pPr>
              <w:spacing w:after="100" w:afterAutospacing="1"/>
              <w:rPr>
                <w:rFonts w:ascii="Calibri" w:eastAsia="Calibri" w:hAnsi="Calibri" w:cs="Times New Roman"/>
              </w:rPr>
              <w:pPrChange w:id="399" w:author="Shaffer, Victoria" w:date="2025-03-21T11:01:00Z" w16du:dateUtc="2025-03-21T16:01:00Z">
                <w:pPr>
                  <w:spacing w:after="100" w:afterAutospacing="1" w:line="480" w:lineRule="auto"/>
                </w:pPr>
              </w:pPrChange>
            </w:pPr>
            <w:ins w:id="400" w:author="Duan, Sean (MU-Student)" w:date="2025-03-27T10:58:00Z" w16du:dateUtc="2025-03-27T15:58:00Z">
              <w:r>
                <w:rPr>
                  <w:rFonts w:ascii="Calibri" w:eastAsia="Calibri" w:hAnsi="Calibri" w:cs="Times New Roman"/>
                </w:rPr>
                <w:t>22.13 (21.27)</w:t>
              </w:r>
            </w:ins>
          </w:p>
        </w:tc>
      </w:tr>
    </w:tbl>
    <w:p w14:paraId="510CD90D" w14:textId="77777777" w:rsidR="001D382C" w:rsidRDefault="001D382C">
      <w:pPr>
        <w:spacing w:after="100" w:afterAutospacing="1" w:line="480" w:lineRule="auto"/>
        <w:ind w:firstLine="720"/>
        <w:rPr>
          <w:ins w:id="401" w:author="Duan, Sean (MU-Student)" w:date="2025-03-27T11:01:00Z" w16du:dateUtc="2025-03-27T16:01:00Z"/>
          <w:rFonts w:ascii="Calibri" w:eastAsia="Calibri" w:hAnsi="Calibri" w:cs="Times New Roman"/>
        </w:rPr>
      </w:pPr>
    </w:p>
    <w:p w14:paraId="0B781307" w14:textId="77777777" w:rsidR="00770D26" w:rsidRDefault="00770D26">
      <w:pPr>
        <w:spacing w:after="100" w:afterAutospacing="1" w:line="480" w:lineRule="auto"/>
        <w:ind w:firstLine="720"/>
        <w:rPr>
          <w:ins w:id="402" w:author="Duan, Sean (MU-Student)" w:date="2025-03-27T11:01:00Z" w16du:dateUtc="2025-03-27T16:01:00Z"/>
          <w:rFonts w:ascii="Calibri" w:eastAsia="Calibri" w:hAnsi="Calibri" w:cs="Times New Roman"/>
        </w:rPr>
      </w:pPr>
    </w:p>
    <w:tbl>
      <w:tblPr>
        <w:tblStyle w:val="TableGrid"/>
        <w:tblW w:w="8768" w:type="dxa"/>
        <w:tblLook w:val="04A0" w:firstRow="1" w:lastRow="0" w:firstColumn="1" w:lastColumn="0" w:noHBand="0" w:noVBand="1"/>
      </w:tblPr>
      <w:tblGrid>
        <w:gridCol w:w="1565"/>
        <w:gridCol w:w="1744"/>
        <w:gridCol w:w="1188"/>
        <w:gridCol w:w="1494"/>
        <w:gridCol w:w="15"/>
        <w:gridCol w:w="1300"/>
        <w:gridCol w:w="1462"/>
      </w:tblGrid>
      <w:tr w:rsidR="00770D26" w14:paraId="54F022B9" w14:textId="77777777" w:rsidTr="007858B7">
        <w:trPr>
          <w:trHeight w:val="458"/>
          <w:ins w:id="403" w:author="Duan, Sean (MU-Student)" w:date="2025-03-27T11:01:00Z" w16du:dateUtc="2025-03-27T16:01:00Z"/>
        </w:trPr>
        <w:tc>
          <w:tcPr>
            <w:tcW w:w="8768" w:type="dxa"/>
            <w:gridSpan w:val="7"/>
          </w:tcPr>
          <w:p w14:paraId="684C5F47" w14:textId="4C3A6492" w:rsidR="00770D26" w:rsidRPr="004D465F" w:rsidRDefault="00590AD5" w:rsidP="007858B7">
            <w:pPr>
              <w:spacing w:after="100" w:afterAutospacing="1"/>
              <w:rPr>
                <w:ins w:id="404" w:author="Duan, Sean (MU-Student)" w:date="2025-03-27T11:01:00Z" w16du:dateUtc="2025-03-27T16:01:00Z"/>
                <w:rFonts w:ascii="Calibri" w:eastAsia="Calibri" w:hAnsi="Calibri" w:cs="Times New Roman"/>
                <w:b/>
                <w:bCs/>
              </w:rPr>
            </w:pPr>
            <w:ins w:id="405" w:author="Duan, Sean (MU-Student)" w:date="2025-03-27T11:02:00Z" w16du:dateUtc="2025-03-27T16:02:00Z">
              <w:r>
                <w:rPr>
                  <w:rFonts w:ascii="Calibri" w:eastAsia="Calibri" w:hAnsi="Calibri" w:cs="Times New Roman"/>
                  <w:b/>
                  <w:bCs/>
                  <w:sz w:val="28"/>
                  <w:szCs w:val="24"/>
                </w:rPr>
                <w:lastRenderedPageBreak/>
                <w:t>Capital Punishment</w:t>
              </w:r>
            </w:ins>
            <w:ins w:id="406" w:author="Duan, Sean (MU-Student)" w:date="2025-03-27T11:01:00Z" w16du:dateUtc="2025-03-27T16:01:00Z">
              <w:r w:rsidR="00770D26" w:rsidRPr="007858B7">
                <w:rPr>
                  <w:rFonts w:ascii="Calibri" w:eastAsia="Calibri" w:hAnsi="Calibri" w:cs="Times New Roman"/>
                  <w:b/>
                  <w:bCs/>
                  <w:sz w:val="28"/>
                  <w:szCs w:val="24"/>
                </w:rPr>
                <w:t xml:space="preserve"> Support by Intervention</w:t>
              </w:r>
            </w:ins>
            <w:ins w:id="407" w:author="Duan, Sean (MU-Student)" w:date="2025-03-27T11:02:00Z" w16du:dateUtc="2025-03-27T16:02:00Z">
              <w:r w:rsidR="00770D26">
                <w:rPr>
                  <w:rFonts w:ascii="Calibri" w:eastAsia="Calibri" w:hAnsi="Calibri" w:cs="Times New Roman"/>
                  <w:b/>
                  <w:bCs/>
                  <w:sz w:val="28"/>
                  <w:szCs w:val="24"/>
                </w:rPr>
                <w:t xml:space="preserve"> </w:t>
              </w:r>
            </w:ins>
            <w:ins w:id="408" w:author="Duan, Sean (MU-Student)" w:date="2025-03-27T11:01:00Z" w16du:dateUtc="2025-03-27T16:01:00Z">
              <w:r w:rsidR="00770D26" w:rsidRPr="007858B7">
                <w:rPr>
                  <w:rFonts w:ascii="Calibri" w:eastAsia="Calibri" w:hAnsi="Calibri" w:cs="Times New Roman"/>
                  <w:b/>
                  <w:bCs/>
                  <w:sz w:val="28"/>
                  <w:szCs w:val="24"/>
                </w:rPr>
                <w:t>– Pre to Post Manipulation</w:t>
              </w:r>
            </w:ins>
          </w:p>
        </w:tc>
      </w:tr>
      <w:tr w:rsidR="00770D26" w14:paraId="79845B05" w14:textId="77777777" w:rsidTr="007858B7">
        <w:trPr>
          <w:trHeight w:val="298"/>
          <w:ins w:id="409" w:author="Duan, Sean (MU-Student)" w:date="2025-03-27T11:01:00Z" w16du:dateUtc="2025-03-27T16:01:00Z"/>
        </w:trPr>
        <w:tc>
          <w:tcPr>
            <w:tcW w:w="3309" w:type="dxa"/>
            <w:gridSpan w:val="2"/>
            <w:vMerge w:val="restart"/>
          </w:tcPr>
          <w:p w14:paraId="1B70FDAF" w14:textId="6D65156F" w:rsidR="00770D26" w:rsidRDefault="00770D26" w:rsidP="007858B7">
            <w:pPr>
              <w:spacing w:after="100" w:afterAutospacing="1"/>
              <w:rPr>
                <w:ins w:id="410" w:author="Duan, Sean (MU-Student)" w:date="2025-03-27T11:01:00Z" w16du:dateUtc="2025-03-27T16:01:00Z"/>
                <w:rFonts w:ascii="Calibri" w:eastAsia="Calibri" w:hAnsi="Calibri" w:cs="Times New Roman"/>
              </w:rPr>
            </w:pPr>
            <w:ins w:id="411" w:author="Duan, Sean (MU-Student)" w:date="2025-03-27T11:01:00Z" w16du:dateUtc="2025-03-27T16:01:00Z">
              <w:r>
                <w:rPr>
                  <w:rFonts w:ascii="Calibri" w:eastAsia="Calibri" w:hAnsi="Calibri" w:cs="Times New Roman"/>
                </w:rPr>
                <w:t xml:space="preserve">Fig. </w:t>
              </w:r>
            </w:ins>
            <w:ins w:id="412" w:author="Duan, Sean (MU-Student)" w:date="2025-03-27T11:02:00Z" w16du:dateUtc="2025-03-27T16:02:00Z">
              <w:r w:rsidR="00D9734F">
                <w:rPr>
                  <w:rFonts w:ascii="Calibri" w:eastAsia="Calibri" w:hAnsi="Calibri" w:cs="Times New Roman"/>
                </w:rPr>
                <w:t>2</w:t>
              </w:r>
            </w:ins>
            <w:ins w:id="413" w:author="Duan, Sean (MU-Student)" w:date="2025-03-27T11:01:00Z" w16du:dateUtc="2025-03-27T16:01:00Z">
              <w:r>
                <w:rPr>
                  <w:rFonts w:ascii="Calibri" w:eastAsia="Calibri" w:hAnsi="Calibri" w:cs="Times New Roman"/>
                </w:rPr>
                <w:t xml:space="preserve"> – M(SD)</w:t>
              </w:r>
            </w:ins>
          </w:p>
        </w:tc>
        <w:tc>
          <w:tcPr>
            <w:tcW w:w="5459" w:type="dxa"/>
            <w:gridSpan w:val="5"/>
          </w:tcPr>
          <w:p w14:paraId="58C0DA52" w14:textId="77777777" w:rsidR="00770D26" w:rsidRPr="007858B7" w:rsidRDefault="00770D26" w:rsidP="007858B7">
            <w:pPr>
              <w:spacing w:after="100" w:afterAutospacing="1"/>
              <w:rPr>
                <w:ins w:id="414" w:author="Duan, Sean (MU-Student)" w:date="2025-03-27T11:01:00Z" w16du:dateUtc="2025-03-27T16:01:00Z"/>
                <w:rFonts w:ascii="Calibri" w:eastAsia="Calibri" w:hAnsi="Calibri" w:cs="Times New Roman"/>
                <w:b/>
                <w:bCs/>
              </w:rPr>
            </w:pPr>
            <w:ins w:id="415" w:author="Duan, Sean (MU-Student)" w:date="2025-03-27T11:01:00Z" w16du:dateUtc="2025-03-27T16:01:00Z">
              <w:r w:rsidRPr="007858B7">
                <w:rPr>
                  <w:rFonts w:ascii="Calibri" w:eastAsia="Calibri" w:hAnsi="Calibri" w:cs="Times New Roman"/>
                  <w:b/>
                  <w:bCs/>
                </w:rPr>
                <w:t>IV 1: Social Consensus Condition</w:t>
              </w:r>
            </w:ins>
          </w:p>
        </w:tc>
      </w:tr>
      <w:tr w:rsidR="00770D26" w14:paraId="6A3B64A3" w14:textId="77777777" w:rsidTr="007858B7">
        <w:trPr>
          <w:trHeight w:val="150"/>
          <w:ins w:id="416" w:author="Duan, Sean (MU-Student)" w:date="2025-03-27T11:01:00Z" w16du:dateUtc="2025-03-27T16:01:00Z"/>
        </w:trPr>
        <w:tc>
          <w:tcPr>
            <w:tcW w:w="3309" w:type="dxa"/>
            <w:gridSpan w:val="2"/>
            <w:vMerge/>
          </w:tcPr>
          <w:p w14:paraId="65A4C9D9" w14:textId="77777777" w:rsidR="00770D26" w:rsidRDefault="00770D26" w:rsidP="007858B7">
            <w:pPr>
              <w:spacing w:after="100" w:afterAutospacing="1"/>
              <w:rPr>
                <w:ins w:id="417" w:author="Duan, Sean (MU-Student)" w:date="2025-03-27T11:01:00Z" w16du:dateUtc="2025-03-27T16:01:00Z"/>
                <w:rFonts w:ascii="Calibri" w:eastAsia="Calibri" w:hAnsi="Calibri" w:cs="Times New Roman"/>
              </w:rPr>
            </w:pPr>
          </w:p>
        </w:tc>
        <w:tc>
          <w:tcPr>
            <w:tcW w:w="2697" w:type="dxa"/>
            <w:gridSpan w:val="3"/>
          </w:tcPr>
          <w:p w14:paraId="7DE06D8F" w14:textId="77777777" w:rsidR="00770D26" w:rsidRDefault="00770D26" w:rsidP="007858B7">
            <w:pPr>
              <w:spacing w:after="100" w:afterAutospacing="1"/>
              <w:rPr>
                <w:ins w:id="418" w:author="Duan, Sean (MU-Student)" w:date="2025-03-27T11:01:00Z" w16du:dateUtc="2025-03-27T16:01:00Z"/>
                <w:rFonts w:ascii="Calibri" w:eastAsia="Calibri" w:hAnsi="Calibri" w:cs="Times New Roman"/>
              </w:rPr>
            </w:pPr>
            <w:ins w:id="419" w:author="Duan, Sean (MU-Student)" w:date="2025-03-27T11:01:00Z" w16du:dateUtc="2025-03-27T16:01:00Z">
              <w:r>
                <w:rPr>
                  <w:rFonts w:ascii="Calibri" w:eastAsia="Calibri" w:hAnsi="Calibri" w:cs="Times New Roman"/>
                </w:rPr>
                <w:t>Low Social Consensus</w:t>
              </w:r>
            </w:ins>
          </w:p>
        </w:tc>
        <w:tc>
          <w:tcPr>
            <w:tcW w:w="2761" w:type="dxa"/>
            <w:gridSpan w:val="2"/>
          </w:tcPr>
          <w:p w14:paraId="25D7FE16" w14:textId="77777777" w:rsidR="00770D26" w:rsidRDefault="00770D26" w:rsidP="007858B7">
            <w:pPr>
              <w:spacing w:after="100" w:afterAutospacing="1"/>
              <w:rPr>
                <w:ins w:id="420" w:author="Duan, Sean (MU-Student)" w:date="2025-03-27T11:01:00Z" w16du:dateUtc="2025-03-27T16:01:00Z"/>
                <w:rFonts w:ascii="Calibri" w:eastAsia="Calibri" w:hAnsi="Calibri" w:cs="Times New Roman"/>
              </w:rPr>
            </w:pPr>
            <w:ins w:id="421" w:author="Duan, Sean (MU-Student)" w:date="2025-03-27T11:01:00Z" w16du:dateUtc="2025-03-27T16:01:00Z">
              <w:r>
                <w:rPr>
                  <w:rFonts w:ascii="Calibri" w:eastAsia="Calibri" w:hAnsi="Calibri" w:cs="Times New Roman"/>
                </w:rPr>
                <w:t>High Social Consensus</w:t>
              </w:r>
            </w:ins>
          </w:p>
        </w:tc>
      </w:tr>
      <w:tr w:rsidR="00770D26" w14:paraId="6D217116" w14:textId="77777777" w:rsidTr="007858B7">
        <w:trPr>
          <w:trHeight w:val="150"/>
          <w:ins w:id="422" w:author="Duan, Sean (MU-Student)" w:date="2025-03-27T11:01:00Z" w16du:dateUtc="2025-03-27T16:01:00Z"/>
        </w:trPr>
        <w:tc>
          <w:tcPr>
            <w:tcW w:w="3309" w:type="dxa"/>
            <w:gridSpan w:val="2"/>
            <w:vMerge/>
          </w:tcPr>
          <w:p w14:paraId="0390A878" w14:textId="77777777" w:rsidR="00770D26" w:rsidRDefault="00770D26" w:rsidP="007858B7">
            <w:pPr>
              <w:spacing w:after="100" w:afterAutospacing="1"/>
              <w:rPr>
                <w:ins w:id="423" w:author="Duan, Sean (MU-Student)" w:date="2025-03-27T11:01:00Z" w16du:dateUtc="2025-03-27T16:01:00Z"/>
                <w:rFonts w:ascii="Calibri" w:eastAsia="Calibri" w:hAnsi="Calibri" w:cs="Times New Roman"/>
              </w:rPr>
            </w:pPr>
          </w:p>
        </w:tc>
        <w:tc>
          <w:tcPr>
            <w:tcW w:w="1188" w:type="dxa"/>
          </w:tcPr>
          <w:p w14:paraId="5F9BC29B" w14:textId="77777777" w:rsidR="00770D26" w:rsidRDefault="00770D26" w:rsidP="007858B7">
            <w:pPr>
              <w:spacing w:after="100" w:afterAutospacing="1"/>
              <w:rPr>
                <w:ins w:id="424" w:author="Duan, Sean (MU-Student)" w:date="2025-03-27T11:01:00Z" w16du:dateUtc="2025-03-27T16:01:00Z"/>
                <w:rFonts w:ascii="Calibri" w:eastAsia="Calibri" w:hAnsi="Calibri" w:cs="Times New Roman"/>
              </w:rPr>
            </w:pPr>
            <w:ins w:id="425" w:author="Duan, Sean (MU-Student)" w:date="2025-03-27T11:01:00Z" w16du:dateUtc="2025-03-27T16:01:00Z">
              <w:r>
                <w:rPr>
                  <w:rFonts w:ascii="Calibri" w:eastAsia="Calibri" w:hAnsi="Calibri" w:cs="Times New Roman"/>
                </w:rPr>
                <w:t>Pre</w:t>
              </w:r>
            </w:ins>
          </w:p>
        </w:tc>
        <w:tc>
          <w:tcPr>
            <w:tcW w:w="1494" w:type="dxa"/>
          </w:tcPr>
          <w:p w14:paraId="7585AB4B" w14:textId="77777777" w:rsidR="00770D26" w:rsidRDefault="00770D26" w:rsidP="007858B7">
            <w:pPr>
              <w:spacing w:after="100" w:afterAutospacing="1"/>
              <w:rPr>
                <w:ins w:id="426" w:author="Duan, Sean (MU-Student)" w:date="2025-03-27T11:01:00Z" w16du:dateUtc="2025-03-27T16:01:00Z"/>
                <w:rFonts w:ascii="Calibri" w:eastAsia="Calibri" w:hAnsi="Calibri" w:cs="Times New Roman"/>
              </w:rPr>
            </w:pPr>
            <w:ins w:id="427" w:author="Duan, Sean (MU-Student)" w:date="2025-03-27T11:01:00Z" w16du:dateUtc="2025-03-27T16:01:00Z">
              <w:r>
                <w:rPr>
                  <w:rFonts w:ascii="Calibri" w:eastAsia="Calibri" w:hAnsi="Calibri" w:cs="Times New Roman"/>
                </w:rPr>
                <w:t>Post</w:t>
              </w:r>
            </w:ins>
          </w:p>
        </w:tc>
        <w:tc>
          <w:tcPr>
            <w:tcW w:w="1315" w:type="dxa"/>
            <w:gridSpan w:val="2"/>
          </w:tcPr>
          <w:p w14:paraId="2409472C" w14:textId="77777777" w:rsidR="00770D26" w:rsidRDefault="00770D26" w:rsidP="007858B7">
            <w:pPr>
              <w:spacing w:after="100" w:afterAutospacing="1"/>
              <w:rPr>
                <w:ins w:id="428" w:author="Duan, Sean (MU-Student)" w:date="2025-03-27T11:01:00Z" w16du:dateUtc="2025-03-27T16:01:00Z"/>
                <w:rFonts w:ascii="Calibri" w:eastAsia="Calibri" w:hAnsi="Calibri" w:cs="Times New Roman"/>
              </w:rPr>
            </w:pPr>
            <w:ins w:id="429" w:author="Duan, Sean (MU-Student)" w:date="2025-03-27T11:01:00Z" w16du:dateUtc="2025-03-27T16:01:00Z">
              <w:r>
                <w:rPr>
                  <w:rFonts w:ascii="Calibri" w:eastAsia="Calibri" w:hAnsi="Calibri" w:cs="Times New Roman"/>
                </w:rPr>
                <w:t>Pre</w:t>
              </w:r>
            </w:ins>
          </w:p>
        </w:tc>
        <w:tc>
          <w:tcPr>
            <w:tcW w:w="1460" w:type="dxa"/>
          </w:tcPr>
          <w:p w14:paraId="12FC1E41" w14:textId="77777777" w:rsidR="00770D26" w:rsidRDefault="00770D26" w:rsidP="007858B7">
            <w:pPr>
              <w:spacing w:after="100" w:afterAutospacing="1"/>
              <w:rPr>
                <w:ins w:id="430" w:author="Duan, Sean (MU-Student)" w:date="2025-03-27T11:01:00Z" w16du:dateUtc="2025-03-27T16:01:00Z"/>
                <w:rFonts w:ascii="Calibri" w:eastAsia="Calibri" w:hAnsi="Calibri" w:cs="Times New Roman"/>
              </w:rPr>
            </w:pPr>
            <w:ins w:id="431" w:author="Duan, Sean (MU-Student)" w:date="2025-03-27T11:01:00Z" w16du:dateUtc="2025-03-27T16:01:00Z">
              <w:r>
                <w:rPr>
                  <w:rFonts w:ascii="Calibri" w:eastAsia="Calibri" w:hAnsi="Calibri" w:cs="Times New Roman"/>
                </w:rPr>
                <w:t>Post</w:t>
              </w:r>
            </w:ins>
          </w:p>
        </w:tc>
      </w:tr>
      <w:tr w:rsidR="00770D26" w14:paraId="58B21284" w14:textId="77777777" w:rsidTr="007858B7">
        <w:trPr>
          <w:trHeight w:val="1125"/>
          <w:ins w:id="432" w:author="Duan, Sean (MU-Student)" w:date="2025-03-27T11:01:00Z" w16du:dateUtc="2025-03-27T16:01:00Z"/>
        </w:trPr>
        <w:tc>
          <w:tcPr>
            <w:tcW w:w="1565" w:type="dxa"/>
            <w:vMerge w:val="restart"/>
          </w:tcPr>
          <w:p w14:paraId="36FC5227" w14:textId="77777777" w:rsidR="00770D26" w:rsidRPr="007858B7" w:rsidRDefault="00770D26" w:rsidP="007858B7">
            <w:pPr>
              <w:spacing w:after="100" w:afterAutospacing="1"/>
              <w:rPr>
                <w:ins w:id="433" w:author="Duan, Sean (MU-Student)" w:date="2025-03-27T11:01:00Z" w16du:dateUtc="2025-03-27T16:01:00Z"/>
                <w:rFonts w:ascii="Calibri" w:eastAsia="Calibri" w:hAnsi="Calibri" w:cs="Times New Roman"/>
                <w:b/>
                <w:bCs/>
              </w:rPr>
            </w:pPr>
            <w:ins w:id="434" w:author="Duan, Sean (MU-Student)" w:date="2025-03-27T11:01:00Z" w16du:dateUtc="2025-03-27T16:01:00Z">
              <w:r>
                <w:rPr>
                  <w:rFonts w:ascii="Calibri" w:eastAsia="Calibri" w:hAnsi="Calibri" w:cs="Times New Roman"/>
                  <w:b/>
                  <w:bCs/>
                </w:rPr>
                <w:t>IV 2: Moral Conviction Condition</w:t>
              </w:r>
            </w:ins>
          </w:p>
        </w:tc>
        <w:tc>
          <w:tcPr>
            <w:tcW w:w="1743" w:type="dxa"/>
          </w:tcPr>
          <w:p w14:paraId="08E87112" w14:textId="77777777" w:rsidR="00770D26" w:rsidRDefault="00770D26" w:rsidP="007858B7">
            <w:pPr>
              <w:spacing w:after="100" w:afterAutospacing="1"/>
              <w:rPr>
                <w:ins w:id="435" w:author="Duan, Sean (MU-Student)" w:date="2025-03-27T11:01:00Z" w16du:dateUtc="2025-03-27T16:01:00Z"/>
                <w:rFonts w:ascii="Calibri" w:eastAsia="Calibri" w:hAnsi="Calibri" w:cs="Times New Roman"/>
              </w:rPr>
            </w:pPr>
            <w:ins w:id="436" w:author="Duan, Sean (MU-Student)" w:date="2025-03-27T11:01:00Z" w16du:dateUtc="2025-03-27T16:01:00Z">
              <w:r>
                <w:rPr>
                  <w:rFonts w:ascii="Calibri" w:eastAsia="Calibri" w:hAnsi="Calibri" w:cs="Times New Roman"/>
                </w:rPr>
                <w:t>Moral Framing</w:t>
              </w:r>
            </w:ins>
          </w:p>
        </w:tc>
        <w:tc>
          <w:tcPr>
            <w:tcW w:w="1188" w:type="dxa"/>
          </w:tcPr>
          <w:p w14:paraId="58467D47" w14:textId="6658783A" w:rsidR="00770D26" w:rsidRDefault="003C1F58" w:rsidP="007858B7">
            <w:pPr>
              <w:spacing w:after="100" w:afterAutospacing="1"/>
              <w:rPr>
                <w:ins w:id="437" w:author="Duan, Sean (MU-Student)" w:date="2025-03-27T11:01:00Z" w16du:dateUtc="2025-03-27T16:01:00Z"/>
                <w:rFonts w:ascii="Calibri" w:eastAsia="Calibri" w:hAnsi="Calibri" w:cs="Times New Roman"/>
              </w:rPr>
            </w:pPr>
            <w:ins w:id="438" w:author="Duan, Sean (MU-Student)" w:date="2025-03-27T11:07:00Z" w16du:dateUtc="2025-03-27T16:07:00Z">
              <w:r>
                <w:rPr>
                  <w:rFonts w:ascii="Calibri" w:eastAsia="Calibri" w:hAnsi="Calibri" w:cs="Times New Roman"/>
                </w:rPr>
                <w:t>-7.34</w:t>
              </w:r>
            </w:ins>
            <w:ins w:id="439" w:author="Duan, Sean (MU-Student)" w:date="2025-03-27T11:01:00Z" w16du:dateUtc="2025-03-27T16:01:00Z">
              <w:r w:rsidR="00770D26">
                <w:rPr>
                  <w:rFonts w:ascii="Calibri" w:eastAsia="Calibri" w:hAnsi="Calibri" w:cs="Times New Roman"/>
                </w:rPr>
                <w:t xml:space="preserve"> (</w:t>
              </w:r>
            </w:ins>
            <w:ins w:id="440" w:author="Duan, Sean (MU-Student)" w:date="2025-03-27T11:07:00Z" w16du:dateUtc="2025-03-27T16:07:00Z">
              <w:r>
                <w:rPr>
                  <w:rFonts w:ascii="Calibri" w:eastAsia="Calibri" w:hAnsi="Calibri" w:cs="Times New Roman"/>
                </w:rPr>
                <w:t>28.07</w:t>
              </w:r>
            </w:ins>
            <w:ins w:id="441" w:author="Duan, Sean (MU-Student)" w:date="2025-03-27T11:01:00Z" w16du:dateUtc="2025-03-27T16:01:00Z">
              <w:r w:rsidR="00770D26">
                <w:rPr>
                  <w:rFonts w:ascii="Calibri" w:eastAsia="Calibri" w:hAnsi="Calibri" w:cs="Times New Roman"/>
                </w:rPr>
                <w:t>)</w:t>
              </w:r>
            </w:ins>
          </w:p>
        </w:tc>
        <w:tc>
          <w:tcPr>
            <w:tcW w:w="1494" w:type="dxa"/>
          </w:tcPr>
          <w:p w14:paraId="23410069" w14:textId="1EA5086A" w:rsidR="00513791" w:rsidRDefault="00513791" w:rsidP="00513791">
            <w:pPr>
              <w:spacing w:after="100" w:afterAutospacing="1"/>
              <w:rPr>
                <w:ins w:id="442" w:author="Duan, Sean (MU-Student)" w:date="2025-03-27T11:01:00Z" w16du:dateUtc="2025-03-27T16:01:00Z"/>
                <w:rFonts w:ascii="Calibri" w:eastAsia="Calibri" w:hAnsi="Calibri" w:cs="Times New Roman"/>
              </w:rPr>
            </w:pPr>
            <w:ins w:id="443" w:author="Duan, Sean (MU-Student)" w:date="2025-03-27T11:05:00Z" w16du:dateUtc="2025-03-27T16:05:00Z">
              <w:r>
                <w:rPr>
                  <w:rFonts w:ascii="Calibri" w:eastAsia="Calibri" w:hAnsi="Calibri" w:cs="Times New Roman"/>
                </w:rPr>
                <w:t>-1.912 (30.00)</w:t>
              </w:r>
            </w:ins>
          </w:p>
        </w:tc>
        <w:tc>
          <w:tcPr>
            <w:tcW w:w="1315" w:type="dxa"/>
            <w:gridSpan w:val="2"/>
          </w:tcPr>
          <w:p w14:paraId="0FB97A0A" w14:textId="36EEC98A" w:rsidR="00770D26" w:rsidRDefault="00F848B8" w:rsidP="007858B7">
            <w:pPr>
              <w:spacing w:after="100" w:afterAutospacing="1"/>
              <w:rPr>
                <w:ins w:id="444" w:author="Duan, Sean (MU-Student)" w:date="2025-03-27T11:01:00Z" w16du:dateUtc="2025-03-27T16:01:00Z"/>
                <w:rFonts w:ascii="Calibri" w:eastAsia="Calibri" w:hAnsi="Calibri" w:cs="Times New Roman"/>
              </w:rPr>
            </w:pPr>
            <w:ins w:id="445" w:author="Duan, Sean (MU-Student)" w:date="2025-03-27T11:04:00Z" w16du:dateUtc="2025-03-27T16:04:00Z">
              <w:r>
                <w:rPr>
                  <w:rFonts w:ascii="Calibri" w:eastAsia="Calibri" w:hAnsi="Calibri" w:cs="Times New Roman"/>
                </w:rPr>
                <w:t>-7.34</w:t>
              </w:r>
            </w:ins>
            <w:ins w:id="446" w:author="Duan, Sean (MU-Student)" w:date="2025-03-27T11:01:00Z" w16du:dateUtc="2025-03-27T16:01:00Z">
              <w:r w:rsidR="00770D26">
                <w:rPr>
                  <w:rFonts w:ascii="Calibri" w:eastAsia="Calibri" w:hAnsi="Calibri" w:cs="Times New Roman"/>
                </w:rPr>
                <w:t xml:space="preserve"> (</w:t>
              </w:r>
            </w:ins>
            <w:ins w:id="447" w:author="Duan, Sean (MU-Student)" w:date="2025-03-27T11:04:00Z" w16du:dateUtc="2025-03-27T16:04:00Z">
              <w:r>
                <w:rPr>
                  <w:rFonts w:ascii="Calibri" w:eastAsia="Calibri" w:hAnsi="Calibri" w:cs="Times New Roman"/>
                </w:rPr>
                <w:t>28.07</w:t>
              </w:r>
            </w:ins>
            <w:ins w:id="448" w:author="Duan, Sean (MU-Student)" w:date="2025-03-27T11:01:00Z" w16du:dateUtc="2025-03-27T16:01:00Z">
              <w:r w:rsidR="00770D26">
                <w:rPr>
                  <w:rFonts w:ascii="Calibri" w:eastAsia="Calibri" w:hAnsi="Calibri" w:cs="Times New Roman"/>
                </w:rPr>
                <w:t>)</w:t>
              </w:r>
            </w:ins>
          </w:p>
        </w:tc>
        <w:tc>
          <w:tcPr>
            <w:tcW w:w="1460" w:type="dxa"/>
          </w:tcPr>
          <w:p w14:paraId="598B8675" w14:textId="0D6942A6" w:rsidR="00770D26" w:rsidRDefault="00D77265" w:rsidP="007858B7">
            <w:pPr>
              <w:spacing w:after="100" w:afterAutospacing="1"/>
              <w:rPr>
                <w:ins w:id="449" w:author="Duan, Sean (MU-Student)" w:date="2025-03-27T11:01:00Z" w16du:dateUtc="2025-03-27T16:01:00Z"/>
                <w:rFonts w:ascii="Calibri" w:eastAsia="Calibri" w:hAnsi="Calibri" w:cs="Times New Roman"/>
              </w:rPr>
            </w:pPr>
            <w:ins w:id="450" w:author="Duan, Sean (MU-Student)" w:date="2025-03-27T11:04:00Z" w16du:dateUtc="2025-03-27T16:04:00Z">
              <w:r>
                <w:rPr>
                  <w:rFonts w:ascii="Calibri" w:eastAsia="Calibri" w:hAnsi="Calibri" w:cs="Times New Roman"/>
                </w:rPr>
                <w:t>-0.052</w:t>
              </w:r>
            </w:ins>
            <w:ins w:id="451" w:author="Duan, Sean (MU-Student)" w:date="2025-03-27T11:01:00Z" w16du:dateUtc="2025-03-27T16:01:00Z">
              <w:r w:rsidR="00770D26">
                <w:rPr>
                  <w:rFonts w:ascii="Calibri" w:eastAsia="Calibri" w:hAnsi="Calibri" w:cs="Times New Roman"/>
                </w:rPr>
                <w:t xml:space="preserve"> (</w:t>
              </w:r>
            </w:ins>
            <w:ins w:id="452" w:author="Duan, Sean (MU-Student)" w:date="2025-03-27T11:04:00Z" w16du:dateUtc="2025-03-27T16:04:00Z">
              <w:r>
                <w:rPr>
                  <w:rFonts w:ascii="Calibri" w:eastAsia="Calibri" w:hAnsi="Calibri" w:cs="Times New Roman"/>
                </w:rPr>
                <w:t>30.00</w:t>
              </w:r>
            </w:ins>
            <w:ins w:id="453" w:author="Duan, Sean (MU-Student)" w:date="2025-03-27T11:01:00Z" w16du:dateUtc="2025-03-27T16:01:00Z">
              <w:r w:rsidR="00770D26">
                <w:rPr>
                  <w:rFonts w:ascii="Calibri" w:eastAsia="Calibri" w:hAnsi="Calibri" w:cs="Times New Roman"/>
                </w:rPr>
                <w:t>)</w:t>
              </w:r>
            </w:ins>
          </w:p>
        </w:tc>
      </w:tr>
      <w:tr w:rsidR="00770D26" w14:paraId="585D4365" w14:textId="77777777" w:rsidTr="007858B7">
        <w:trPr>
          <w:trHeight w:val="1430"/>
          <w:ins w:id="454" w:author="Duan, Sean (MU-Student)" w:date="2025-03-27T11:01:00Z" w16du:dateUtc="2025-03-27T16:01:00Z"/>
        </w:trPr>
        <w:tc>
          <w:tcPr>
            <w:tcW w:w="1565" w:type="dxa"/>
            <w:vMerge/>
          </w:tcPr>
          <w:p w14:paraId="427D2DE4" w14:textId="77777777" w:rsidR="00770D26" w:rsidRDefault="00770D26" w:rsidP="007858B7">
            <w:pPr>
              <w:spacing w:after="100" w:afterAutospacing="1"/>
              <w:rPr>
                <w:ins w:id="455" w:author="Duan, Sean (MU-Student)" w:date="2025-03-27T11:01:00Z" w16du:dateUtc="2025-03-27T16:01:00Z"/>
                <w:rFonts w:ascii="Calibri" w:eastAsia="Calibri" w:hAnsi="Calibri" w:cs="Times New Roman"/>
              </w:rPr>
            </w:pPr>
          </w:p>
        </w:tc>
        <w:tc>
          <w:tcPr>
            <w:tcW w:w="1743" w:type="dxa"/>
          </w:tcPr>
          <w:p w14:paraId="575658CC" w14:textId="77777777" w:rsidR="00770D26" w:rsidRDefault="00770D26" w:rsidP="007858B7">
            <w:pPr>
              <w:spacing w:after="100" w:afterAutospacing="1"/>
              <w:rPr>
                <w:ins w:id="456" w:author="Duan, Sean (MU-Student)" w:date="2025-03-27T11:01:00Z" w16du:dateUtc="2025-03-27T16:01:00Z"/>
                <w:rFonts w:ascii="Calibri" w:eastAsia="Calibri" w:hAnsi="Calibri" w:cs="Times New Roman"/>
              </w:rPr>
            </w:pPr>
            <w:ins w:id="457" w:author="Duan, Sean (MU-Student)" w:date="2025-03-27T11:01:00Z" w16du:dateUtc="2025-03-27T16:01:00Z">
              <w:r>
                <w:rPr>
                  <w:rFonts w:ascii="Calibri" w:eastAsia="Calibri" w:hAnsi="Calibri" w:cs="Times New Roman"/>
                </w:rPr>
                <w:t>Pragmatic Framing</w:t>
              </w:r>
            </w:ins>
          </w:p>
        </w:tc>
        <w:tc>
          <w:tcPr>
            <w:tcW w:w="1188" w:type="dxa"/>
          </w:tcPr>
          <w:p w14:paraId="26996333" w14:textId="37976EAA" w:rsidR="00770D26" w:rsidRDefault="00C265C9" w:rsidP="007858B7">
            <w:pPr>
              <w:spacing w:after="100" w:afterAutospacing="1"/>
              <w:rPr>
                <w:ins w:id="458" w:author="Duan, Sean (MU-Student)" w:date="2025-03-27T11:01:00Z" w16du:dateUtc="2025-03-27T16:01:00Z"/>
                <w:rFonts w:ascii="Calibri" w:eastAsia="Calibri" w:hAnsi="Calibri" w:cs="Times New Roman"/>
              </w:rPr>
            </w:pPr>
            <w:ins w:id="459" w:author="Duan, Sean (MU-Student)" w:date="2025-03-27T11:06:00Z" w16du:dateUtc="2025-03-27T16:06:00Z">
              <w:r>
                <w:rPr>
                  <w:rFonts w:ascii="Calibri" w:eastAsia="Calibri" w:hAnsi="Calibri" w:cs="Times New Roman"/>
                </w:rPr>
                <w:t>-</w:t>
              </w:r>
            </w:ins>
            <w:ins w:id="460" w:author="Duan, Sean (MU-Student)" w:date="2025-03-27T11:08:00Z" w16du:dateUtc="2025-03-27T16:08:00Z">
              <w:r w:rsidR="00014474">
                <w:rPr>
                  <w:rFonts w:ascii="Calibri" w:eastAsia="Calibri" w:hAnsi="Calibri" w:cs="Times New Roman"/>
                </w:rPr>
                <w:t xml:space="preserve">5.94 </w:t>
              </w:r>
            </w:ins>
            <w:ins w:id="461" w:author="Duan, Sean (MU-Student)" w:date="2025-03-27T11:01:00Z" w16du:dateUtc="2025-03-27T16:01:00Z">
              <w:r w:rsidR="00770D26">
                <w:rPr>
                  <w:rFonts w:ascii="Calibri" w:eastAsia="Calibri" w:hAnsi="Calibri" w:cs="Times New Roman"/>
                </w:rPr>
                <w:t>(</w:t>
              </w:r>
            </w:ins>
            <w:ins w:id="462" w:author="Duan, Sean (MU-Student)" w:date="2025-03-27T11:08:00Z" w16du:dateUtc="2025-03-27T16:08:00Z">
              <w:r w:rsidR="00014474">
                <w:rPr>
                  <w:rFonts w:ascii="Calibri" w:eastAsia="Calibri" w:hAnsi="Calibri" w:cs="Times New Roman"/>
                </w:rPr>
                <w:t>27.57</w:t>
              </w:r>
            </w:ins>
            <w:ins w:id="463" w:author="Duan, Sean (MU-Student)" w:date="2025-03-27T11:01:00Z" w16du:dateUtc="2025-03-27T16:01:00Z">
              <w:r w:rsidR="00770D26">
                <w:rPr>
                  <w:rFonts w:ascii="Calibri" w:eastAsia="Calibri" w:hAnsi="Calibri" w:cs="Times New Roman"/>
                </w:rPr>
                <w:t>)</w:t>
              </w:r>
            </w:ins>
          </w:p>
        </w:tc>
        <w:tc>
          <w:tcPr>
            <w:tcW w:w="1494" w:type="dxa"/>
          </w:tcPr>
          <w:p w14:paraId="657F743E" w14:textId="0C5CDC4E" w:rsidR="00770D26" w:rsidRDefault="009460FA" w:rsidP="007858B7">
            <w:pPr>
              <w:spacing w:after="100" w:afterAutospacing="1"/>
              <w:rPr>
                <w:ins w:id="464" w:author="Duan, Sean (MU-Student)" w:date="2025-03-27T11:01:00Z" w16du:dateUtc="2025-03-27T16:01:00Z"/>
                <w:rFonts w:ascii="Calibri" w:eastAsia="Calibri" w:hAnsi="Calibri" w:cs="Times New Roman"/>
              </w:rPr>
            </w:pPr>
            <w:ins w:id="465" w:author="Duan, Sean (MU-Student)" w:date="2025-03-27T11:08:00Z" w16du:dateUtc="2025-03-27T16:08:00Z">
              <w:r>
                <w:rPr>
                  <w:rFonts w:ascii="Calibri" w:eastAsia="Calibri" w:hAnsi="Calibri" w:cs="Times New Roman"/>
                </w:rPr>
                <w:t xml:space="preserve">-0.375 </w:t>
              </w:r>
            </w:ins>
            <w:ins w:id="466" w:author="Duan, Sean (MU-Student)" w:date="2025-03-27T11:01:00Z" w16du:dateUtc="2025-03-27T16:01:00Z">
              <w:r w:rsidR="00770D26">
                <w:rPr>
                  <w:rFonts w:ascii="Calibri" w:eastAsia="Calibri" w:hAnsi="Calibri" w:cs="Times New Roman"/>
                </w:rPr>
                <w:t>(</w:t>
              </w:r>
            </w:ins>
            <w:ins w:id="467" w:author="Duan, Sean (MU-Student)" w:date="2025-03-27T11:08:00Z" w16du:dateUtc="2025-03-27T16:08:00Z">
              <w:r>
                <w:rPr>
                  <w:rFonts w:ascii="Calibri" w:eastAsia="Calibri" w:hAnsi="Calibri" w:cs="Times New Roman"/>
                </w:rPr>
                <w:t>29.</w:t>
              </w:r>
            </w:ins>
            <w:ins w:id="468" w:author="Duan, Sean (MU-Student)" w:date="2025-03-27T11:09:00Z" w16du:dateUtc="2025-03-27T16:09:00Z">
              <w:r>
                <w:rPr>
                  <w:rFonts w:ascii="Calibri" w:eastAsia="Calibri" w:hAnsi="Calibri" w:cs="Times New Roman"/>
                </w:rPr>
                <w:t>76</w:t>
              </w:r>
            </w:ins>
            <w:ins w:id="469" w:author="Duan, Sean (MU-Student)" w:date="2025-03-27T11:01:00Z" w16du:dateUtc="2025-03-27T16:01:00Z">
              <w:r w:rsidR="00770D26">
                <w:rPr>
                  <w:rFonts w:ascii="Calibri" w:eastAsia="Calibri" w:hAnsi="Calibri" w:cs="Times New Roman"/>
                </w:rPr>
                <w:t>)</w:t>
              </w:r>
            </w:ins>
          </w:p>
        </w:tc>
        <w:tc>
          <w:tcPr>
            <w:tcW w:w="1315" w:type="dxa"/>
            <w:gridSpan w:val="2"/>
          </w:tcPr>
          <w:p w14:paraId="659B4AC2" w14:textId="1F7D7773" w:rsidR="00770D26" w:rsidRDefault="00712126" w:rsidP="007858B7">
            <w:pPr>
              <w:spacing w:after="100" w:afterAutospacing="1"/>
              <w:rPr>
                <w:ins w:id="470" w:author="Duan, Sean (MU-Student)" w:date="2025-03-27T11:01:00Z" w16du:dateUtc="2025-03-27T16:01:00Z"/>
                <w:rFonts w:ascii="Calibri" w:eastAsia="Calibri" w:hAnsi="Calibri" w:cs="Times New Roman"/>
              </w:rPr>
            </w:pPr>
            <w:ins w:id="471" w:author="Duan, Sean (MU-Student)" w:date="2025-03-27T11:09:00Z" w16du:dateUtc="2025-03-27T16:09:00Z">
              <w:r>
                <w:rPr>
                  <w:rFonts w:ascii="Calibri" w:eastAsia="Calibri" w:hAnsi="Calibri" w:cs="Times New Roman"/>
                </w:rPr>
                <w:t>-6.847</w:t>
              </w:r>
            </w:ins>
            <w:ins w:id="472" w:author="Duan, Sean (MU-Student)" w:date="2025-03-27T11:01:00Z" w16du:dateUtc="2025-03-27T16:01:00Z">
              <w:r w:rsidR="00770D26">
                <w:rPr>
                  <w:rFonts w:ascii="Calibri" w:eastAsia="Calibri" w:hAnsi="Calibri" w:cs="Times New Roman"/>
                </w:rPr>
                <w:t xml:space="preserve"> (</w:t>
              </w:r>
            </w:ins>
            <w:ins w:id="473" w:author="Duan, Sean (MU-Student)" w:date="2025-03-27T11:09:00Z" w16du:dateUtc="2025-03-27T16:09:00Z">
              <w:r>
                <w:rPr>
                  <w:rFonts w:ascii="Calibri" w:eastAsia="Calibri" w:hAnsi="Calibri" w:cs="Times New Roman"/>
                </w:rPr>
                <w:t>27.61</w:t>
              </w:r>
            </w:ins>
            <w:ins w:id="474" w:author="Duan, Sean (MU-Student)" w:date="2025-03-27T11:01:00Z" w16du:dateUtc="2025-03-27T16:01:00Z">
              <w:r w:rsidR="00770D26">
                <w:rPr>
                  <w:rFonts w:ascii="Calibri" w:eastAsia="Calibri" w:hAnsi="Calibri" w:cs="Times New Roman"/>
                </w:rPr>
                <w:t>)</w:t>
              </w:r>
            </w:ins>
          </w:p>
        </w:tc>
        <w:tc>
          <w:tcPr>
            <w:tcW w:w="1460" w:type="dxa"/>
          </w:tcPr>
          <w:p w14:paraId="118FE552" w14:textId="2A502829" w:rsidR="00770D26" w:rsidRDefault="00787845" w:rsidP="007858B7">
            <w:pPr>
              <w:spacing w:after="100" w:afterAutospacing="1"/>
              <w:rPr>
                <w:ins w:id="475" w:author="Duan, Sean (MU-Student)" w:date="2025-03-27T11:01:00Z" w16du:dateUtc="2025-03-27T16:01:00Z"/>
                <w:rFonts w:ascii="Calibri" w:eastAsia="Calibri" w:hAnsi="Calibri" w:cs="Times New Roman"/>
              </w:rPr>
            </w:pPr>
            <w:ins w:id="476" w:author="Duan, Sean (MU-Student)" w:date="2025-03-27T11:09:00Z" w16du:dateUtc="2025-03-27T16:09:00Z">
              <w:r>
                <w:rPr>
                  <w:rFonts w:ascii="Calibri" w:eastAsia="Calibri" w:hAnsi="Calibri" w:cs="Times New Roman"/>
                </w:rPr>
                <w:t>-1.140</w:t>
              </w:r>
            </w:ins>
            <w:ins w:id="477" w:author="Duan, Sean (MU-Student)" w:date="2025-03-27T11:01:00Z" w16du:dateUtc="2025-03-27T16:01:00Z">
              <w:r w:rsidR="00770D26">
                <w:rPr>
                  <w:rFonts w:ascii="Calibri" w:eastAsia="Calibri" w:hAnsi="Calibri" w:cs="Times New Roman"/>
                </w:rPr>
                <w:t xml:space="preserve"> (</w:t>
              </w:r>
            </w:ins>
            <w:ins w:id="478" w:author="Duan, Sean (MU-Student)" w:date="2025-03-27T11:09:00Z" w16du:dateUtc="2025-03-27T16:09:00Z">
              <w:r>
                <w:rPr>
                  <w:rFonts w:ascii="Calibri" w:eastAsia="Calibri" w:hAnsi="Calibri" w:cs="Times New Roman"/>
                </w:rPr>
                <w:t>30.01</w:t>
              </w:r>
            </w:ins>
            <w:ins w:id="479" w:author="Duan, Sean (MU-Student)" w:date="2025-03-27T11:01:00Z" w16du:dateUtc="2025-03-27T16:01:00Z">
              <w:r w:rsidR="00770D26">
                <w:rPr>
                  <w:rFonts w:ascii="Calibri" w:eastAsia="Calibri" w:hAnsi="Calibri" w:cs="Times New Roman"/>
                </w:rPr>
                <w:t>)</w:t>
              </w:r>
            </w:ins>
          </w:p>
        </w:tc>
      </w:tr>
    </w:tbl>
    <w:p w14:paraId="0CFD86DE" w14:textId="77777777" w:rsidR="00770D26" w:rsidRDefault="00770D26">
      <w:pPr>
        <w:spacing w:after="100" w:afterAutospacing="1" w:line="480" w:lineRule="auto"/>
        <w:ind w:firstLine="720"/>
        <w:rPr>
          <w:ins w:id="480" w:author="Duan, Sean (MU-Student)" w:date="2025-03-27T11:01:00Z" w16du:dateUtc="2025-03-27T16:01:00Z"/>
          <w:rFonts w:ascii="Calibri" w:eastAsia="Calibri" w:hAnsi="Calibri" w:cs="Times New Roman"/>
        </w:rPr>
      </w:pPr>
    </w:p>
    <w:tbl>
      <w:tblPr>
        <w:tblStyle w:val="TableGrid"/>
        <w:tblW w:w="8768" w:type="dxa"/>
        <w:tblLook w:val="04A0" w:firstRow="1" w:lastRow="0" w:firstColumn="1" w:lastColumn="0" w:noHBand="0" w:noVBand="1"/>
      </w:tblPr>
      <w:tblGrid>
        <w:gridCol w:w="1565"/>
        <w:gridCol w:w="1744"/>
        <w:gridCol w:w="1188"/>
        <w:gridCol w:w="1494"/>
        <w:gridCol w:w="15"/>
        <w:gridCol w:w="1300"/>
        <w:gridCol w:w="1462"/>
      </w:tblGrid>
      <w:tr w:rsidR="00770D26" w14:paraId="4C558D37" w14:textId="77777777" w:rsidTr="007858B7">
        <w:trPr>
          <w:trHeight w:val="458"/>
          <w:ins w:id="481" w:author="Duan, Sean (MU-Student)" w:date="2025-03-27T11:01:00Z" w16du:dateUtc="2025-03-27T16:01:00Z"/>
        </w:trPr>
        <w:tc>
          <w:tcPr>
            <w:tcW w:w="8768" w:type="dxa"/>
            <w:gridSpan w:val="7"/>
          </w:tcPr>
          <w:p w14:paraId="1C7B96D1" w14:textId="0624B819" w:rsidR="00770D26" w:rsidRPr="004D465F" w:rsidRDefault="0054258C" w:rsidP="007858B7">
            <w:pPr>
              <w:spacing w:after="100" w:afterAutospacing="1"/>
              <w:rPr>
                <w:ins w:id="482" w:author="Duan, Sean (MU-Student)" w:date="2025-03-27T11:01:00Z" w16du:dateUtc="2025-03-27T16:01:00Z"/>
                <w:rFonts w:ascii="Calibri" w:eastAsia="Calibri" w:hAnsi="Calibri" w:cs="Times New Roman"/>
                <w:b/>
                <w:bCs/>
              </w:rPr>
            </w:pPr>
            <w:ins w:id="483" w:author="Duan, Sean (MU-Student)" w:date="2025-03-27T11:02:00Z" w16du:dateUtc="2025-03-27T16:02:00Z">
              <w:r>
                <w:rPr>
                  <w:rFonts w:ascii="Calibri" w:eastAsia="Calibri" w:hAnsi="Calibri" w:cs="Times New Roman"/>
                  <w:b/>
                  <w:bCs/>
                  <w:sz w:val="28"/>
                  <w:szCs w:val="24"/>
                </w:rPr>
                <w:t xml:space="preserve">AI in the Workplace </w:t>
              </w:r>
            </w:ins>
            <w:ins w:id="484" w:author="Duan, Sean (MU-Student)" w:date="2025-03-27T11:01:00Z" w16du:dateUtc="2025-03-27T16:01:00Z">
              <w:r w:rsidR="00770D26" w:rsidRPr="007858B7">
                <w:rPr>
                  <w:rFonts w:ascii="Calibri" w:eastAsia="Calibri" w:hAnsi="Calibri" w:cs="Times New Roman"/>
                  <w:b/>
                  <w:bCs/>
                  <w:sz w:val="28"/>
                  <w:szCs w:val="24"/>
                </w:rPr>
                <w:t>Support by Intervention</w:t>
              </w:r>
            </w:ins>
            <w:ins w:id="485" w:author="Duan, Sean (MU-Student)" w:date="2025-03-27T11:02:00Z" w16du:dateUtc="2025-03-27T16:02:00Z">
              <w:r>
                <w:rPr>
                  <w:rFonts w:ascii="Calibri" w:eastAsia="Calibri" w:hAnsi="Calibri" w:cs="Times New Roman"/>
                  <w:b/>
                  <w:bCs/>
                  <w:sz w:val="28"/>
                  <w:szCs w:val="24"/>
                </w:rPr>
                <w:t xml:space="preserve"> </w:t>
              </w:r>
            </w:ins>
            <w:ins w:id="486" w:author="Duan, Sean (MU-Student)" w:date="2025-03-27T11:01:00Z" w16du:dateUtc="2025-03-27T16:01:00Z">
              <w:r w:rsidR="00770D26" w:rsidRPr="007858B7">
                <w:rPr>
                  <w:rFonts w:ascii="Calibri" w:eastAsia="Calibri" w:hAnsi="Calibri" w:cs="Times New Roman"/>
                  <w:b/>
                  <w:bCs/>
                  <w:sz w:val="28"/>
                  <w:szCs w:val="24"/>
                </w:rPr>
                <w:t>– Pre to Post Manipulation</w:t>
              </w:r>
            </w:ins>
          </w:p>
        </w:tc>
      </w:tr>
      <w:tr w:rsidR="00C852F5" w14:paraId="4C3BD980" w14:textId="77777777" w:rsidTr="007858B7">
        <w:trPr>
          <w:trHeight w:val="298"/>
          <w:ins w:id="487" w:author="Duan, Sean (MU-Student)" w:date="2025-03-27T11:01:00Z" w16du:dateUtc="2025-03-27T16:01:00Z"/>
        </w:trPr>
        <w:tc>
          <w:tcPr>
            <w:tcW w:w="3309" w:type="dxa"/>
            <w:gridSpan w:val="2"/>
            <w:vMerge w:val="restart"/>
          </w:tcPr>
          <w:p w14:paraId="09176727" w14:textId="6F2D24D8" w:rsidR="00770D26" w:rsidRDefault="00770D26" w:rsidP="007858B7">
            <w:pPr>
              <w:spacing w:after="100" w:afterAutospacing="1"/>
              <w:rPr>
                <w:ins w:id="488" w:author="Duan, Sean (MU-Student)" w:date="2025-03-27T11:01:00Z" w16du:dateUtc="2025-03-27T16:01:00Z"/>
                <w:rFonts w:ascii="Calibri" w:eastAsia="Calibri" w:hAnsi="Calibri" w:cs="Times New Roman"/>
              </w:rPr>
            </w:pPr>
            <w:ins w:id="489" w:author="Duan, Sean (MU-Student)" w:date="2025-03-27T11:01:00Z" w16du:dateUtc="2025-03-27T16:01:00Z">
              <w:r>
                <w:rPr>
                  <w:rFonts w:ascii="Calibri" w:eastAsia="Calibri" w:hAnsi="Calibri" w:cs="Times New Roman"/>
                </w:rPr>
                <w:t xml:space="preserve">Fig. </w:t>
              </w:r>
            </w:ins>
            <w:ins w:id="490" w:author="Duan, Sean (MU-Student)" w:date="2025-03-27T11:02:00Z" w16du:dateUtc="2025-03-27T16:02:00Z">
              <w:r w:rsidR="00D9734F">
                <w:rPr>
                  <w:rFonts w:ascii="Calibri" w:eastAsia="Calibri" w:hAnsi="Calibri" w:cs="Times New Roman"/>
                </w:rPr>
                <w:t>3</w:t>
              </w:r>
            </w:ins>
            <w:ins w:id="491" w:author="Duan, Sean (MU-Student)" w:date="2025-03-27T11:01:00Z" w16du:dateUtc="2025-03-27T16:01:00Z">
              <w:r>
                <w:rPr>
                  <w:rFonts w:ascii="Calibri" w:eastAsia="Calibri" w:hAnsi="Calibri" w:cs="Times New Roman"/>
                </w:rPr>
                <w:t xml:space="preserve"> – M(SD)</w:t>
              </w:r>
            </w:ins>
          </w:p>
        </w:tc>
        <w:tc>
          <w:tcPr>
            <w:tcW w:w="5459" w:type="dxa"/>
            <w:gridSpan w:val="5"/>
          </w:tcPr>
          <w:p w14:paraId="61DCF36C" w14:textId="77777777" w:rsidR="00770D26" w:rsidRPr="007858B7" w:rsidRDefault="00770D26" w:rsidP="007858B7">
            <w:pPr>
              <w:spacing w:after="100" w:afterAutospacing="1"/>
              <w:rPr>
                <w:ins w:id="492" w:author="Duan, Sean (MU-Student)" w:date="2025-03-27T11:01:00Z" w16du:dateUtc="2025-03-27T16:01:00Z"/>
                <w:rFonts w:ascii="Calibri" w:eastAsia="Calibri" w:hAnsi="Calibri" w:cs="Times New Roman"/>
                <w:b/>
                <w:bCs/>
              </w:rPr>
            </w:pPr>
            <w:ins w:id="493" w:author="Duan, Sean (MU-Student)" w:date="2025-03-27T11:01:00Z" w16du:dateUtc="2025-03-27T16:01:00Z">
              <w:r w:rsidRPr="007858B7">
                <w:rPr>
                  <w:rFonts w:ascii="Calibri" w:eastAsia="Calibri" w:hAnsi="Calibri" w:cs="Times New Roman"/>
                  <w:b/>
                  <w:bCs/>
                </w:rPr>
                <w:t>IV 1: Social Consensus Condition</w:t>
              </w:r>
            </w:ins>
          </w:p>
        </w:tc>
      </w:tr>
      <w:tr w:rsidR="00770D26" w14:paraId="78930E8F" w14:textId="77777777" w:rsidTr="007858B7">
        <w:trPr>
          <w:trHeight w:val="150"/>
          <w:ins w:id="494" w:author="Duan, Sean (MU-Student)" w:date="2025-03-27T11:01:00Z" w16du:dateUtc="2025-03-27T16:01:00Z"/>
        </w:trPr>
        <w:tc>
          <w:tcPr>
            <w:tcW w:w="3309" w:type="dxa"/>
            <w:gridSpan w:val="2"/>
            <w:vMerge/>
          </w:tcPr>
          <w:p w14:paraId="06B13C21" w14:textId="77777777" w:rsidR="00770D26" w:rsidRDefault="00770D26" w:rsidP="007858B7">
            <w:pPr>
              <w:spacing w:after="100" w:afterAutospacing="1"/>
              <w:rPr>
                <w:ins w:id="495" w:author="Duan, Sean (MU-Student)" w:date="2025-03-27T11:01:00Z" w16du:dateUtc="2025-03-27T16:01:00Z"/>
                <w:rFonts w:ascii="Calibri" w:eastAsia="Calibri" w:hAnsi="Calibri" w:cs="Times New Roman"/>
              </w:rPr>
            </w:pPr>
          </w:p>
        </w:tc>
        <w:tc>
          <w:tcPr>
            <w:tcW w:w="2697" w:type="dxa"/>
            <w:gridSpan w:val="3"/>
          </w:tcPr>
          <w:p w14:paraId="585C7C41" w14:textId="77777777" w:rsidR="00770D26" w:rsidRDefault="00770D26" w:rsidP="007858B7">
            <w:pPr>
              <w:spacing w:after="100" w:afterAutospacing="1"/>
              <w:rPr>
                <w:ins w:id="496" w:author="Duan, Sean (MU-Student)" w:date="2025-03-27T11:01:00Z" w16du:dateUtc="2025-03-27T16:01:00Z"/>
                <w:rFonts w:ascii="Calibri" w:eastAsia="Calibri" w:hAnsi="Calibri" w:cs="Times New Roman"/>
              </w:rPr>
            </w:pPr>
            <w:ins w:id="497" w:author="Duan, Sean (MU-Student)" w:date="2025-03-27T11:01:00Z" w16du:dateUtc="2025-03-27T16:01:00Z">
              <w:r>
                <w:rPr>
                  <w:rFonts w:ascii="Calibri" w:eastAsia="Calibri" w:hAnsi="Calibri" w:cs="Times New Roman"/>
                </w:rPr>
                <w:t>Low Social Consensus</w:t>
              </w:r>
            </w:ins>
          </w:p>
        </w:tc>
        <w:tc>
          <w:tcPr>
            <w:tcW w:w="2761" w:type="dxa"/>
            <w:gridSpan w:val="2"/>
          </w:tcPr>
          <w:p w14:paraId="6F17A147" w14:textId="77777777" w:rsidR="00770D26" w:rsidRDefault="00770D26" w:rsidP="007858B7">
            <w:pPr>
              <w:spacing w:after="100" w:afterAutospacing="1"/>
              <w:rPr>
                <w:ins w:id="498" w:author="Duan, Sean (MU-Student)" w:date="2025-03-27T11:01:00Z" w16du:dateUtc="2025-03-27T16:01:00Z"/>
                <w:rFonts w:ascii="Calibri" w:eastAsia="Calibri" w:hAnsi="Calibri" w:cs="Times New Roman"/>
              </w:rPr>
            </w:pPr>
            <w:ins w:id="499" w:author="Duan, Sean (MU-Student)" w:date="2025-03-27T11:01:00Z" w16du:dateUtc="2025-03-27T16:01:00Z">
              <w:r>
                <w:rPr>
                  <w:rFonts w:ascii="Calibri" w:eastAsia="Calibri" w:hAnsi="Calibri" w:cs="Times New Roman"/>
                </w:rPr>
                <w:t>High Social Consensus</w:t>
              </w:r>
            </w:ins>
          </w:p>
        </w:tc>
      </w:tr>
      <w:tr w:rsidR="00C852F5" w14:paraId="5E91E56D" w14:textId="77777777" w:rsidTr="007858B7">
        <w:trPr>
          <w:trHeight w:val="150"/>
          <w:ins w:id="500" w:author="Duan, Sean (MU-Student)" w:date="2025-03-27T11:01:00Z" w16du:dateUtc="2025-03-27T16:01:00Z"/>
        </w:trPr>
        <w:tc>
          <w:tcPr>
            <w:tcW w:w="3309" w:type="dxa"/>
            <w:gridSpan w:val="2"/>
            <w:vMerge/>
          </w:tcPr>
          <w:p w14:paraId="3CA28833" w14:textId="77777777" w:rsidR="00770D26" w:rsidRDefault="00770D26" w:rsidP="007858B7">
            <w:pPr>
              <w:spacing w:after="100" w:afterAutospacing="1"/>
              <w:rPr>
                <w:ins w:id="501" w:author="Duan, Sean (MU-Student)" w:date="2025-03-27T11:01:00Z" w16du:dateUtc="2025-03-27T16:01:00Z"/>
                <w:rFonts w:ascii="Calibri" w:eastAsia="Calibri" w:hAnsi="Calibri" w:cs="Times New Roman"/>
              </w:rPr>
            </w:pPr>
          </w:p>
        </w:tc>
        <w:tc>
          <w:tcPr>
            <w:tcW w:w="1188" w:type="dxa"/>
          </w:tcPr>
          <w:p w14:paraId="424FD6EE" w14:textId="77777777" w:rsidR="00770D26" w:rsidRDefault="00770D26" w:rsidP="007858B7">
            <w:pPr>
              <w:spacing w:after="100" w:afterAutospacing="1"/>
              <w:rPr>
                <w:ins w:id="502" w:author="Duan, Sean (MU-Student)" w:date="2025-03-27T11:01:00Z" w16du:dateUtc="2025-03-27T16:01:00Z"/>
                <w:rFonts w:ascii="Calibri" w:eastAsia="Calibri" w:hAnsi="Calibri" w:cs="Times New Roman"/>
              </w:rPr>
            </w:pPr>
            <w:ins w:id="503" w:author="Duan, Sean (MU-Student)" w:date="2025-03-27T11:01:00Z" w16du:dateUtc="2025-03-27T16:01:00Z">
              <w:r>
                <w:rPr>
                  <w:rFonts w:ascii="Calibri" w:eastAsia="Calibri" w:hAnsi="Calibri" w:cs="Times New Roman"/>
                </w:rPr>
                <w:t>Pre</w:t>
              </w:r>
            </w:ins>
          </w:p>
        </w:tc>
        <w:tc>
          <w:tcPr>
            <w:tcW w:w="1494" w:type="dxa"/>
          </w:tcPr>
          <w:p w14:paraId="0BF55077" w14:textId="77777777" w:rsidR="00770D26" w:rsidRDefault="00770D26" w:rsidP="007858B7">
            <w:pPr>
              <w:spacing w:after="100" w:afterAutospacing="1"/>
              <w:rPr>
                <w:ins w:id="504" w:author="Duan, Sean (MU-Student)" w:date="2025-03-27T11:01:00Z" w16du:dateUtc="2025-03-27T16:01:00Z"/>
                <w:rFonts w:ascii="Calibri" w:eastAsia="Calibri" w:hAnsi="Calibri" w:cs="Times New Roman"/>
              </w:rPr>
            </w:pPr>
            <w:ins w:id="505" w:author="Duan, Sean (MU-Student)" w:date="2025-03-27T11:01:00Z" w16du:dateUtc="2025-03-27T16:01:00Z">
              <w:r>
                <w:rPr>
                  <w:rFonts w:ascii="Calibri" w:eastAsia="Calibri" w:hAnsi="Calibri" w:cs="Times New Roman"/>
                </w:rPr>
                <w:t>Post</w:t>
              </w:r>
            </w:ins>
          </w:p>
        </w:tc>
        <w:tc>
          <w:tcPr>
            <w:tcW w:w="1315" w:type="dxa"/>
            <w:gridSpan w:val="2"/>
          </w:tcPr>
          <w:p w14:paraId="5D1C9D33" w14:textId="77777777" w:rsidR="00770D26" w:rsidRDefault="00770D26" w:rsidP="007858B7">
            <w:pPr>
              <w:spacing w:after="100" w:afterAutospacing="1"/>
              <w:rPr>
                <w:ins w:id="506" w:author="Duan, Sean (MU-Student)" w:date="2025-03-27T11:01:00Z" w16du:dateUtc="2025-03-27T16:01:00Z"/>
                <w:rFonts w:ascii="Calibri" w:eastAsia="Calibri" w:hAnsi="Calibri" w:cs="Times New Roman"/>
              </w:rPr>
            </w:pPr>
            <w:ins w:id="507" w:author="Duan, Sean (MU-Student)" w:date="2025-03-27T11:01:00Z" w16du:dateUtc="2025-03-27T16:01:00Z">
              <w:r>
                <w:rPr>
                  <w:rFonts w:ascii="Calibri" w:eastAsia="Calibri" w:hAnsi="Calibri" w:cs="Times New Roman"/>
                </w:rPr>
                <w:t>Pre</w:t>
              </w:r>
            </w:ins>
          </w:p>
        </w:tc>
        <w:tc>
          <w:tcPr>
            <w:tcW w:w="1460" w:type="dxa"/>
          </w:tcPr>
          <w:p w14:paraId="2DC7A1AB" w14:textId="77777777" w:rsidR="00770D26" w:rsidRDefault="00770D26" w:rsidP="007858B7">
            <w:pPr>
              <w:spacing w:after="100" w:afterAutospacing="1"/>
              <w:rPr>
                <w:ins w:id="508" w:author="Duan, Sean (MU-Student)" w:date="2025-03-27T11:01:00Z" w16du:dateUtc="2025-03-27T16:01:00Z"/>
                <w:rFonts w:ascii="Calibri" w:eastAsia="Calibri" w:hAnsi="Calibri" w:cs="Times New Roman"/>
              </w:rPr>
            </w:pPr>
            <w:ins w:id="509" w:author="Duan, Sean (MU-Student)" w:date="2025-03-27T11:01:00Z" w16du:dateUtc="2025-03-27T16:01:00Z">
              <w:r>
                <w:rPr>
                  <w:rFonts w:ascii="Calibri" w:eastAsia="Calibri" w:hAnsi="Calibri" w:cs="Times New Roman"/>
                </w:rPr>
                <w:t>Post</w:t>
              </w:r>
            </w:ins>
          </w:p>
        </w:tc>
      </w:tr>
      <w:tr w:rsidR="00770D26" w14:paraId="6BCB4994" w14:textId="77777777" w:rsidTr="007858B7">
        <w:trPr>
          <w:trHeight w:val="1125"/>
          <w:ins w:id="510" w:author="Duan, Sean (MU-Student)" w:date="2025-03-27T11:01:00Z" w16du:dateUtc="2025-03-27T16:01:00Z"/>
        </w:trPr>
        <w:tc>
          <w:tcPr>
            <w:tcW w:w="1565" w:type="dxa"/>
            <w:vMerge w:val="restart"/>
          </w:tcPr>
          <w:p w14:paraId="1E1B6B4E" w14:textId="77777777" w:rsidR="00770D26" w:rsidRPr="007858B7" w:rsidRDefault="00770D26" w:rsidP="007858B7">
            <w:pPr>
              <w:spacing w:after="100" w:afterAutospacing="1"/>
              <w:rPr>
                <w:ins w:id="511" w:author="Duan, Sean (MU-Student)" w:date="2025-03-27T11:01:00Z" w16du:dateUtc="2025-03-27T16:01:00Z"/>
                <w:rFonts w:ascii="Calibri" w:eastAsia="Calibri" w:hAnsi="Calibri" w:cs="Times New Roman"/>
                <w:b/>
                <w:bCs/>
              </w:rPr>
            </w:pPr>
            <w:ins w:id="512" w:author="Duan, Sean (MU-Student)" w:date="2025-03-27T11:01:00Z" w16du:dateUtc="2025-03-27T16:01:00Z">
              <w:r>
                <w:rPr>
                  <w:rFonts w:ascii="Calibri" w:eastAsia="Calibri" w:hAnsi="Calibri" w:cs="Times New Roman"/>
                  <w:b/>
                  <w:bCs/>
                </w:rPr>
                <w:t>IV 2: Moral Conviction Condition</w:t>
              </w:r>
            </w:ins>
          </w:p>
        </w:tc>
        <w:tc>
          <w:tcPr>
            <w:tcW w:w="1743" w:type="dxa"/>
          </w:tcPr>
          <w:p w14:paraId="1CF0479C" w14:textId="77777777" w:rsidR="00770D26" w:rsidRDefault="00770D26" w:rsidP="007858B7">
            <w:pPr>
              <w:spacing w:after="100" w:afterAutospacing="1"/>
              <w:rPr>
                <w:ins w:id="513" w:author="Duan, Sean (MU-Student)" w:date="2025-03-27T11:01:00Z" w16du:dateUtc="2025-03-27T16:01:00Z"/>
                <w:rFonts w:ascii="Calibri" w:eastAsia="Calibri" w:hAnsi="Calibri" w:cs="Times New Roman"/>
              </w:rPr>
            </w:pPr>
            <w:ins w:id="514" w:author="Duan, Sean (MU-Student)" w:date="2025-03-27T11:01:00Z" w16du:dateUtc="2025-03-27T16:01:00Z">
              <w:r>
                <w:rPr>
                  <w:rFonts w:ascii="Calibri" w:eastAsia="Calibri" w:hAnsi="Calibri" w:cs="Times New Roman"/>
                </w:rPr>
                <w:t>Moral Framing</w:t>
              </w:r>
            </w:ins>
          </w:p>
        </w:tc>
        <w:tc>
          <w:tcPr>
            <w:tcW w:w="1188" w:type="dxa"/>
          </w:tcPr>
          <w:p w14:paraId="48F7EEF5" w14:textId="30760ECA" w:rsidR="00770D26" w:rsidRDefault="00C852F5" w:rsidP="007858B7">
            <w:pPr>
              <w:spacing w:after="100" w:afterAutospacing="1"/>
              <w:rPr>
                <w:ins w:id="515" w:author="Duan, Sean (MU-Student)" w:date="2025-03-27T11:01:00Z" w16du:dateUtc="2025-03-27T16:01:00Z"/>
                <w:rFonts w:ascii="Calibri" w:eastAsia="Calibri" w:hAnsi="Calibri" w:cs="Times New Roman"/>
              </w:rPr>
            </w:pPr>
            <w:ins w:id="516" w:author="Duan, Sean (MU-Student)" w:date="2025-03-27T11:12:00Z" w16du:dateUtc="2025-03-27T16:12:00Z">
              <w:r>
                <w:rPr>
                  <w:rFonts w:ascii="Calibri" w:eastAsia="Calibri" w:hAnsi="Calibri" w:cs="Times New Roman"/>
                </w:rPr>
                <w:t xml:space="preserve">-7.937 </w:t>
              </w:r>
            </w:ins>
            <w:ins w:id="517" w:author="Duan, Sean (MU-Student)" w:date="2025-03-27T11:01:00Z" w16du:dateUtc="2025-03-27T16:01:00Z">
              <w:r w:rsidR="00770D26">
                <w:rPr>
                  <w:rFonts w:ascii="Calibri" w:eastAsia="Calibri" w:hAnsi="Calibri" w:cs="Times New Roman"/>
                </w:rPr>
                <w:t>(</w:t>
              </w:r>
            </w:ins>
            <w:ins w:id="518" w:author="Duan, Sean (MU-Student)" w:date="2025-03-27T11:12:00Z" w16du:dateUtc="2025-03-27T16:12:00Z">
              <w:r>
                <w:rPr>
                  <w:rFonts w:ascii="Calibri" w:eastAsia="Calibri" w:hAnsi="Calibri" w:cs="Times New Roman"/>
                </w:rPr>
                <w:t>26.83</w:t>
              </w:r>
            </w:ins>
            <w:ins w:id="519" w:author="Duan, Sean (MU-Student)" w:date="2025-03-27T11:01:00Z" w16du:dateUtc="2025-03-27T16:01:00Z">
              <w:r w:rsidR="00770D26">
                <w:rPr>
                  <w:rFonts w:ascii="Calibri" w:eastAsia="Calibri" w:hAnsi="Calibri" w:cs="Times New Roman"/>
                </w:rPr>
                <w:t>)</w:t>
              </w:r>
            </w:ins>
          </w:p>
        </w:tc>
        <w:tc>
          <w:tcPr>
            <w:tcW w:w="1494" w:type="dxa"/>
          </w:tcPr>
          <w:p w14:paraId="6A970B30" w14:textId="4F7838B3" w:rsidR="00770D26" w:rsidRDefault="00370D70" w:rsidP="007858B7">
            <w:pPr>
              <w:spacing w:after="100" w:afterAutospacing="1"/>
              <w:rPr>
                <w:ins w:id="520" w:author="Duan, Sean (MU-Student)" w:date="2025-03-27T11:01:00Z" w16du:dateUtc="2025-03-27T16:01:00Z"/>
                <w:rFonts w:ascii="Calibri" w:eastAsia="Calibri" w:hAnsi="Calibri" w:cs="Times New Roman"/>
              </w:rPr>
            </w:pPr>
            <w:ins w:id="521" w:author="Duan, Sean (MU-Student)" w:date="2025-03-27T11:12:00Z" w16du:dateUtc="2025-03-27T16:12:00Z">
              <w:r>
                <w:rPr>
                  <w:rFonts w:ascii="Calibri" w:eastAsia="Calibri" w:hAnsi="Calibri" w:cs="Times New Roman"/>
                </w:rPr>
                <w:t>2.074</w:t>
              </w:r>
            </w:ins>
            <w:ins w:id="522" w:author="Duan, Sean (MU-Student)" w:date="2025-03-27T11:01:00Z" w16du:dateUtc="2025-03-27T16:01:00Z">
              <w:r w:rsidR="00770D26">
                <w:rPr>
                  <w:rFonts w:ascii="Calibri" w:eastAsia="Calibri" w:hAnsi="Calibri" w:cs="Times New Roman"/>
                </w:rPr>
                <w:t xml:space="preserve"> (</w:t>
              </w:r>
            </w:ins>
            <w:ins w:id="523" w:author="Duan, Sean (MU-Student)" w:date="2025-03-27T11:12:00Z" w16du:dateUtc="2025-03-27T16:12:00Z">
              <w:r>
                <w:rPr>
                  <w:rFonts w:ascii="Calibri" w:eastAsia="Calibri" w:hAnsi="Calibri" w:cs="Times New Roman"/>
                </w:rPr>
                <w:t>27.56</w:t>
              </w:r>
            </w:ins>
            <w:ins w:id="524" w:author="Duan, Sean (MU-Student)" w:date="2025-03-27T11:01:00Z" w16du:dateUtc="2025-03-27T16:01:00Z">
              <w:r w:rsidR="00770D26">
                <w:rPr>
                  <w:rFonts w:ascii="Calibri" w:eastAsia="Calibri" w:hAnsi="Calibri" w:cs="Times New Roman"/>
                </w:rPr>
                <w:t>)</w:t>
              </w:r>
            </w:ins>
          </w:p>
        </w:tc>
        <w:tc>
          <w:tcPr>
            <w:tcW w:w="1315" w:type="dxa"/>
            <w:gridSpan w:val="2"/>
          </w:tcPr>
          <w:p w14:paraId="3F9516A4" w14:textId="03244908" w:rsidR="00770D26" w:rsidRDefault="00835354" w:rsidP="007858B7">
            <w:pPr>
              <w:spacing w:after="100" w:afterAutospacing="1"/>
              <w:rPr>
                <w:ins w:id="525" w:author="Duan, Sean (MU-Student)" w:date="2025-03-27T11:01:00Z" w16du:dateUtc="2025-03-27T16:01:00Z"/>
                <w:rFonts w:ascii="Calibri" w:eastAsia="Calibri" w:hAnsi="Calibri" w:cs="Times New Roman"/>
              </w:rPr>
            </w:pPr>
            <w:ins w:id="526" w:author="Duan, Sean (MU-Student)" w:date="2025-03-27T11:13:00Z" w16du:dateUtc="2025-03-27T16:13:00Z">
              <w:r>
                <w:rPr>
                  <w:rFonts w:ascii="Calibri" w:eastAsia="Calibri" w:hAnsi="Calibri" w:cs="Times New Roman"/>
                </w:rPr>
                <w:t>-8.563</w:t>
              </w:r>
            </w:ins>
            <w:ins w:id="527" w:author="Duan, Sean (MU-Student)" w:date="2025-03-27T11:01:00Z" w16du:dateUtc="2025-03-27T16:01:00Z">
              <w:r w:rsidR="00770D26">
                <w:rPr>
                  <w:rFonts w:ascii="Calibri" w:eastAsia="Calibri" w:hAnsi="Calibri" w:cs="Times New Roman"/>
                </w:rPr>
                <w:t xml:space="preserve"> (</w:t>
              </w:r>
            </w:ins>
            <w:ins w:id="528" w:author="Duan, Sean (MU-Student)" w:date="2025-03-27T11:13:00Z" w16du:dateUtc="2025-03-27T16:13:00Z">
              <w:r>
                <w:rPr>
                  <w:rFonts w:ascii="Calibri" w:eastAsia="Calibri" w:hAnsi="Calibri" w:cs="Times New Roman"/>
                </w:rPr>
                <w:t>26.73</w:t>
              </w:r>
            </w:ins>
            <w:ins w:id="529" w:author="Duan, Sean (MU-Student)" w:date="2025-03-27T11:01:00Z" w16du:dateUtc="2025-03-27T16:01:00Z">
              <w:r w:rsidR="00770D26">
                <w:rPr>
                  <w:rFonts w:ascii="Calibri" w:eastAsia="Calibri" w:hAnsi="Calibri" w:cs="Times New Roman"/>
                </w:rPr>
                <w:t>)</w:t>
              </w:r>
            </w:ins>
          </w:p>
        </w:tc>
        <w:tc>
          <w:tcPr>
            <w:tcW w:w="1460" w:type="dxa"/>
          </w:tcPr>
          <w:p w14:paraId="55926220" w14:textId="2340AD80" w:rsidR="00770D26" w:rsidRDefault="00866502" w:rsidP="007858B7">
            <w:pPr>
              <w:spacing w:after="100" w:afterAutospacing="1"/>
              <w:rPr>
                <w:ins w:id="530" w:author="Duan, Sean (MU-Student)" w:date="2025-03-27T11:01:00Z" w16du:dateUtc="2025-03-27T16:01:00Z"/>
                <w:rFonts w:ascii="Calibri" w:eastAsia="Calibri" w:hAnsi="Calibri" w:cs="Times New Roman"/>
              </w:rPr>
            </w:pPr>
            <w:ins w:id="531" w:author="Duan, Sean (MU-Student)" w:date="2025-03-27T11:12:00Z" w16du:dateUtc="2025-03-27T16:12:00Z">
              <w:r>
                <w:rPr>
                  <w:rFonts w:ascii="Calibri" w:eastAsia="Calibri" w:hAnsi="Calibri" w:cs="Times New Roman"/>
                </w:rPr>
                <w:t>1.</w:t>
              </w:r>
            </w:ins>
            <w:ins w:id="532" w:author="Duan, Sean (MU-Student)" w:date="2025-03-27T11:13:00Z" w16du:dateUtc="2025-03-27T16:13:00Z">
              <w:r>
                <w:rPr>
                  <w:rFonts w:ascii="Calibri" w:eastAsia="Calibri" w:hAnsi="Calibri" w:cs="Times New Roman"/>
                </w:rPr>
                <w:t xml:space="preserve">698 </w:t>
              </w:r>
            </w:ins>
            <w:ins w:id="533" w:author="Duan, Sean (MU-Student)" w:date="2025-03-27T11:01:00Z" w16du:dateUtc="2025-03-27T16:01:00Z">
              <w:r w:rsidR="00770D26">
                <w:rPr>
                  <w:rFonts w:ascii="Calibri" w:eastAsia="Calibri" w:hAnsi="Calibri" w:cs="Times New Roman"/>
                </w:rPr>
                <w:t>(</w:t>
              </w:r>
            </w:ins>
            <w:ins w:id="534" w:author="Duan, Sean (MU-Student)" w:date="2025-03-27T11:13:00Z" w16du:dateUtc="2025-03-27T16:13:00Z">
              <w:r>
                <w:rPr>
                  <w:rFonts w:ascii="Calibri" w:eastAsia="Calibri" w:hAnsi="Calibri" w:cs="Times New Roman"/>
                </w:rPr>
                <w:t>27.66</w:t>
              </w:r>
            </w:ins>
            <w:ins w:id="535" w:author="Duan, Sean (MU-Student)" w:date="2025-03-27T11:01:00Z" w16du:dateUtc="2025-03-27T16:01:00Z">
              <w:r w:rsidR="00770D26">
                <w:rPr>
                  <w:rFonts w:ascii="Calibri" w:eastAsia="Calibri" w:hAnsi="Calibri" w:cs="Times New Roman"/>
                </w:rPr>
                <w:t>)</w:t>
              </w:r>
            </w:ins>
          </w:p>
        </w:tc>
      </w:tr>
      <w:tr w:rsidR="00770D26" w14:paraId="18FD6611" w14:textId="77777777" w:rsidTr="007858B7">
        <w:trPr>
          <w:trHeight w:val="1430"/>
          <w:ins w:id="536" w:author="Duan, Sean (MU-Student)" w:date="2025-03-27T11:01:00Z" w16du:dateUtc="2025-03-27T16:01:00Z"/>
        </w:trPr>
        <w:tc>
          <w:tcPr>
            <w:tcW w:w="1565" w:type="dxa"/>
            <w:vMerge/>
          </w:tcPr>
          <w:p w14:paraId="70D29871" w14:textId="77777777" w:rsidR="00770D26" w:rsidRDefault="00770D26" w:rsidP="007858B7">
            <w:pPr>
              <w:spacing w:after="100" w:afterAutospacing="1"/>
              <w:rPr>
                <w:ins w:id="537" w:author="Duan, Sean (MU-Student)" w:date="2025-03-27T11:01:00Z" w16du:dateUtc="2025-03-27T16:01:00Z"/>
                <w:rFonts w:ascii="Calibri" w:eastAsia="Calibri" w:hAnsi="Calibri" w:cs="Times New Roman"/>
              </w:rPr>
            </w:pPr>
          </w:p>
        </w:tc>
        <w:tc>
          <w:tcPr>
            <w:tcW w:w="1743" w:type="dxa"/>
          </w:tcPr>
          <w:p w14:paraId="5A2F139F" w14:textId="77777777" w:rsidR="00770D26" w:rsidRDefault="00770D26" w:rsidP="007858B7">
            <w:pPr>
              <w:spacing w:after="100" w:afterAutospacing="1"/>
              <w:rPr>
                <w:ins w:id="538" w:author="Duan, Sean (MU-Student)" w:date="2025-03-27T11:01:00Z" w16du:dateUtc="2025-03-27T16:01:00Z"/>
                <w:rFonts w:ascii="Calibri" w:eastAsia="Calibri" w:hAnsi="Calibri" w:cs="Times New Roman"/>
              </w:rPr>
            </w:pPr>
            <w:ins w:id="539" w:author="Duan, Sean (MU-Student)" w:date="2025-03-27T11:01:00Z" w16du:dateUtc="2025-03-27T16:01:00Z">
              <w:r>
                <w:rPr>
                  <w:rFonts w:ascii="Calibri" w:eastAsia="Calibri" w:hAnsi="Calibri" w:cs="Times New Roman"/>
                </w:rPr>
                <w:t>Pragmatic Framing</w:t>
              </w:r>
            </w:ins>
          </w:p>
        </w:tc>
        <w:tc>
          <w:tcPr>
            <w:tcW w:w="1188" w:type="dxa"/>
          </w:tcPr>
          <w:p w14:paraId="5B109C3E" w14:textId="44EBDD59" w:rsidR="00770D26" w:rsidRDefault="004F6016" w:rsidP="007858B7">
            <w:pPr>
              <w:spacing w:after="100" w:afterAutospacing="1"/>
              <w:rPr>
                <w:ins w:id="540" w:author="Duan, Sean (MU-Student)" w:date="2025-03-27T11:01:00Z" w16du:dateUtc="2025-03-27T16:01:00Z"/>
                <w:rFonts w:ascii="Calibri" w:eastAsia="Calibri" w:hAnsi="Calibri" w:cs="Times New Roman"/>
              </w:rPr>
            </w:pPr>
            <w:ins w:id="541" w:author="Duan, Sean (MU-Student)" w:date="2025-03-27T11:11:00Z" w16du:dateUtc="2025-03-27T16:11:00Z">
              <w:r>
                <w:rPr>
                  <w:rFonts w:ascii="Calibri" w:eastAsia="Calibri" w:hAnsi="Calibri" w:cs="Times New Roman"/>
                </w:rPr>
                <w:t>-8.747</w:t>
              </w:r>
            </w:ins>
            <w:ins w:id="542" w:author="Duan, Sean (MU-Student)" w:date="2025-03-27T11:01:00Z" w16du:dateUtc="2025-03-27T16:01:00Z">
              <w:r w:rsidR="00770D26">
                <w:rPr>
                  <w:rFonts w:ascii="Calibri" w:eastAsia="Calibri" w:hAnsi="Calibri" w:cs="Times New Roman"/>
                </w:rPr>
                <w:t xml:space="preserve"> (</w:t>
              </w:r>
            </w:ins>
            <w:ins w:id="543" w:author="Duan, Sean (MU-Student)" w:date="2025-03-27T11:11:00Z" w16du:dateUtc="2025-03-27T16:11:00Z">
              <w:r>
                <w:rPr>
                  <w:rFonts w:ascii="Calibri" w:eastAsia="Calibri" w:hAnsi="Calibri" w:cs="Times New Roman"/>
                </w:rPr>
                <w:t>26.64</w:t>
              </w:r>
            </w:ins>
            <w:ins w:id="544" w:author="Duan, Sean (MU-Student)" w:date="2025-03-27T11:01:00Z" w16du:dateUtc="2025-03-27T16:01:00Z">
              <w:r w:rsidR="00770D26">
                <w:rPr>
                  <w:rFonts w:ascii="Calibri" w:eastAsia="Calibri" w:hAnsi="Calibri" w:cs="Times New Roman"/>
                </w:rPr>
                <w:t>)</w:t>
              </w:r>
            </w:ins>
          </w:p>
        </w:tc>
        <w:tc>
          <w:tcPr>
            <w:tcW w:w="1494" w:type="dxa"/>
          </w:tcPr>
          <w:p w14:paraId="2746DC6E" w14:textId="50CEEBFE" w:rsidR="00770D26" w:rsidRDefault="008E3341" w:rsidP="007858B7">
            <w:pPr>
              <w:spacing w:after="100" w:afterAutospacing="1"/>
              <w:rPr>
                <w:ins w:id="545" w:author="Duan, Sean (MU-Student)" w:date="2025-03-27T11:01:00Z" w16du:dateUtc="2025-03-27T16:01:00Z"/>
                <w:rFonts w:ascii="Calibri" w:eastAsia="Calibri" w:hAnsi="Calibri" w:cs="Times New Roman"/>
              </w:rPr>
            </w:pPr>
            <w:ins w:id="546" w:author="Duan, Sean (MU-Student)" w:date="2025-03-27T11:11:00Z" w16du:dateUtc="2025-03-27T16:11:00Z">
              <w:r>
                <w:rPr>
                  <w:rFonts w:ascii="Calibri" w:eastAsia="Calibri" w:hAnsi="Calibri" w:cs="Times New Roman"/>
                </w:rPr>
                <w:t xml:space="preserve">1.066 </w:t>
              </w:r>
            </w:ins>
            <w:ins w:id="547" w:author="Duan, Sean (MU-Student)" w:date="2025-03-27T11:01:00Z" w16du:dateUtc="2025-03-27T16:01:00Z">
              <w:r w:rsidR="00770D26">
                <w:rPr>
                  <w:rFonts w:ascii="Calibri" w:eastAsia="Calibri" w:hAnsi="Calibri" w:cs="Times New Roman"/>
                </w:rPr>
                <w:t>(</w:t>
              </w:r>
            </w:ins>
            <w:ins w:id="548" w:author="Duan, Sean (MU-Student)" w:date="2025-03-27T11:11:00Z" w16du:dateUtc="2025-03-27T16:11:00Z">
              <w:r>
                <w:rPr>
                  <w:rFonts w:ascii="Calibri" w:eastAsia="Calibri" w:hAnsi="Calibri" w:cs="Times New Roman"/>
                </w:rPr>
                <w:t>28.06</w:t>
              </w:r>
            </w:ins>
            <w:ins w:id="549" w:author="Duan, Sean (MU-Student)" w:date="2025-03-27T11:01:00Z" w16du:dateUtc="2025-03-27T16:01:00Z">
              <w:r w:rsidR="00770D26">
                <w:rPr>
                  <w:rFonts w:ascii="Calibri" w:eastAsia="Calibri" w:hAnsi="Calibri" w:cs="Times New Roman"/>
                </w:rPr>
                <w:t>)</w:t>
              </w:r>
            </w:ins>
          </w:p>
        </w:tc>
        <w:tc>
          <w:tcPr>
            <w:tcW w:w="1315" w:type="dxa"/>
            <w:gridSpan w:val="2"/>
          </w:tcPr>
          <w:p w14:paraId="64831CA2" w14:textId="36549BA5" w:rsidR="00770D26" w:rsidRDefault="00732C6B" w:rsidP="007858B7">
            <w:pPr>
              <w:spacing w:after="100" w:afterAutospacing="1"/>
              <w:rPr>
                <w:ins w:id="550" w:author="Duan, Sean (MU-Student)" w:date="2025-03-27T11:01:00Z" w16du:dateUtc="2025-03-27T16:01:00Z"/>
                <w:rFonts w:ascii="Calibri" w:eastAsia="Calibri" w:hAnsi="Calibri" w:cs="Times New Roman"/>
              </w:rPr>
            </w:pPr>
            <w:ins w:id="551" w:author="Duan, Sean (MU-Student)" w:date="2025-03-27T11:10:00Z" w16du:dateUtc="2025-03-27T16:10:00Z">
              <w:r>
                <w:rPr>
                  <w:rFonts w:ascii="Calibri" w:eastAsia="Calibri" w:hAnsi="Calibri" w:cs="Times New Roman"/>
                </w:rPr>
                <w:t xml:space="preserve">-9.381 </w:t>
              </w:r>
            </w:ins>
            <w:ins w:id="552" w:author="Duan, Sean (MU-Student)" w:date="2025-03-27T11:01:00Z" w16du:dateUtc="2025-03-27T16:01:00Z">
              <w:r w:rsidR="00770D26">
                <w:rPr>
                  <w:rFonts w:ascii="Calibri" w:eastAsia="Calibri" w:hAnsi="Calibri" w:cs="Times New Roman"/>
                </w:rPr>
                <w:t>(</w:t>
              </w:r>
            </w:ins>
            <w:ins w:id="553" w:author="Duan, Sean (MU-Student)" w:date="2025-03-27T11:10:00Z" w16du:dateUtc="2025-03-27T16:10:00Z">
              <w:r>
                <w:rPr>
                  <w:rFonts w:ascii="Calibri" w:eastAsia="Calibri" w:hAnsi="Calibri" w:cs="Times New Roman"/>
                </w:rPr>
                <w:t>26.44</w:t>
              </w:r>
            </w:ins>
            <w:ins w:id="554" w:author="Duan, Sean (MU-Student)" w:date="2025-03-27T11:01:00Z" w16du:dateUtc="2025-03-27T16:01:00Z">
              <w:r w:rsidR="00770D26">
                <w:rPr>
                  <w:rFonts w:ascii="Calibri" w:eastAsia="Calibri" w:hAnsi="Calibri" w:cs="Times New Roman"/>
                </w:rPr>
                <w:t>)</w:t>
              </w:r>
            </w:ins>
          </w:p>
        </w:tc>
        <w:tc>
          <w:tcPr>
            <w:tcW w:w="1460" w:type="dxa"/>
          </w:tcPr>
          <w:p w14:paraId="14EE674B" w14:textId="21F22161" w:rsidR="00770D26" w:rsidRDefault="002A0CE2" w:rsidP="007858B7">
            <w:pPr>
              <w:spacing w:after="100" w:afterAutospacing="1"/>
              <w:rPr>
                <w:ins w:id="555" w:author="Duan, Sean (MU-Student)" w:date="2025-03-27T11:01:00Z" w16du:dateUtc="2025-03-27T16:01:00Z"/>
                <w:rFonts w:ascii="Calibri" w:eastAsia="Calibri" w:hAnsi="Calibri" w:cs="Times New Roman"/>
              </w:rPr>
            </w:pPr>
            <w:ins w:id="556" w:author="Duan, Sean (MU-Student)" w:date="2025-03-27T11:10:00Z" w16du:dateUtc="2025-03-27T16:10:00Z">
              <w:r>
                <w:rPr>
                  <w:rFonts w:ascii="Calibri" w:eastAsia="Calibri" w:hAnsi="Calibri" w:cs="Times New Roman"/>
                </w:rPr>
                <w:t>1.573</w:t>
              </w:r>
            </w:ins>
            <w:ins w:id="557" w:author="Duan, Sean (MU-Student)" w:date="2025-03-27T11:01:00Z" w16du:dateUtc="2025-03-27T16:01:00Z">
              <w:r w:rsidR="00770D26">
                <w:rPr>
                  <w:rFonts w:ascii="Calibri" w:eastAsia="Calibri" w:hAnsi="Calibri" w:cs="Times New Roman"/>
                </w:rPr>
                <w:t xml:space="preserve"> (</w:t>
              </w:r>
            </w:ins>
            <w:ins w:id="558" w:author="Duan, Sean (MU-Student)" w:date="2025-03-27T11:10:00Z" w16du:dateUtc="2025-03-27T16:10:00Z">
              <w:r>
                <w:rPr>
                  <w:rFonts w:ascii="Calibri" w:eastAsia="Calibri" w:hAnsi="Calibri" w:cs="Times New Roman"/>
                </w:rPr>
                <w:t>27.84</w:t>
              </w:r>
            </w:ins>
            <w:ins w:id="559" w:author="Duan, Sean (MU-Student)" w:date="2025-03-27T11:01:00Z" w16du:dateUtc="2025-03-27T16:01:00Z">
              <w:r w:rsidR="00770D26">
                <w:rPr>
                  <w:rFonts w:ascii="Calibri" w:eastAsia="Calibri" w:hAnsi="Calibri" w:cs="Times New Roman"/>
                </w:rPr>
                <w:t>)</w:t>
              </w:r>
            </w:ins>
          </w:p>
        </w:tc>
      </w:tr>
    </w:tbl>
    <w:p w14:paraId="466A6AEB" w14:textId="77777777" w:rsidR="00770D26" w:rsidRDefault="00770D26">
      <w:pPr>
        <w:spacing w:after="100" w:afterAutospacing="1" w:line="480" w:lineRule="auto"/>
        <w:ind w:firstLine="720"/>
        <w:rPr>
          <w:rFonts w:ascii="Calibri" w:eastAsia="Calibri" w:hAnsi="Calibri" w:cs="Times New Roman"/>
        </w:rPr>
        <w:pPrChange w:id="560" w:author="Shaffer, Victoria" w:date="2025-03-21T10:57:00Z" w16du:dateUtc="2025-03-21T15:57:00Z">
          <w:pPr>
            <w:spacing w:after="100" w:afterAutospacing="1" w:line="480" w:lineRule="auto"/>
          </w:pPr>
        </w:pPrChange>
      </w:pPr>
    </w:p>
    <w:p w14:paraId="32EC6374" w14:textId="38837155" w:rsidR="003F677E" w:rsidDel="00B83841" w:rsidRDefault="00AA5AD7" w:rsidP="00AA5AD7">
      <w:pPr>
        <w:spacing w:after="100" w:afterAutospacing="1" w:line="480" w:lineRule="auto"/>
        <w:rPr>
          <w:del w:id="561" w:author="Shaffer, Victoria" w:date="2025-03-21T11:03:00Z" w16du:dateUtc="2025-03-21T16:03:00Z"/>
          <w:rFonts w:ascii="Calibri" w:eastAsia="Calibri" w:hAnsi="Calibri" w:cs="Times New Roman"/>
        </w:rPr>
      </w:pPr>
      <w:del w:id="562" w:author="Shaffer, Victoria" w:date="2025-03-21T11:03:00Z" w16du:dateUtc="2025-03-21T16:03:00Z">
        <w:r w:rsidDel="00B83841">
          <w:rPr>
            <w:noProof/>
          </w:rPr>
          <w:drawing>
            <wp:inline distT="0" distB="0" distL="0" distR="0" wp14:anchorId="4CA256DC" wp14:editId="530DB61D">
              <wp:extent cx="5803860" cy="4062703"/>
              <wp:effectExtent l="0" t="0" r="6985" b="0"/>
              <wp:docPr id="14914115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11504"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803860" cy="4062703"/>
                      </a:xfrm>
                      <a:prstGeom prst="rect">
                        <a:avLst/>
                      </a:prstGeom>
                      <a:noFill/>
                      <a:ln>
                        <a:noFill/>
                      </a:ln>
                    </pic:spPr>
                  </pic:pic>
                </a:graphicData>
              </a:graphic>
            </wp:inline>
          </w:drawing>
        </w:r>
      </w:del>
    </w:p>
    <w:p w14:paraId="1BF53E2C" w14:textId="7969AF3A" w:rsidR="003F677E" w:rsidDel="00B83841" w:rsidRDefault="003F677E">
      <w:pPr>
        <w:rPr>
          <w:del w:id="563" w:author="Shaffer, Victoria" w:date="2025-03-21T11:03:00Z" w16du:dateUtc="2025-03-21T16:03:00Z"/>
          <w:rFonts w:ascii="Calibri" w:eastAsia="Calibri" w:hAnsi="Calibri" w:cs="Times New Roman"/>
        </w:rPr>
      </w:pPr>
      <w:del w:id="564" w:author="Shaffer, Victoria" w:date="2025-03-21T11:03:00Z" w16du:dateUtc="2025-03-21T16:03:00Z">
        <w:r w:rsidDel="00B83841">
          <w:rPr>
            <w:rFonts w:ascii="Calibri" w:eastAsia="Calibri" w:hAnsi="Calibri" w:cs="Times New Roman"/>
          </w:rPr>
          <w:br w:type="page"/>
        </w:r>
      </w:del>
    </w:p>
    <w:p w14:paraId="2F853533" w14:textId="68BAD3E3" w:rsidR="003F677E" w:rsidDel="00B83841" w:rsidRDefault="003F677E" w:rsidP="00AA5AD7">
      <w:pPr>
        <w:keepNext/>
        <w:keepLines/>
        <w:spacing w:after="0" w:afterAutospacing="1" w:line="480" w:lineRule="auto"/>
        <w:outlineLvl w:val="2"/>
        <w:rPr>
          <w:del w:id="565" w:author="Shaffer, Victoria" w:date="2025-03-21T11:03:00Z" w16du:dateUtc="2025-03-21T16:03:00Z"/>
          <w:rFonts w:ascii="Calibri Light" w:eastAsia="Times New Roman" w:hAnsi="Calibri Light" w:cs="Times New Roman"/>
          <w:b/>
          <w:i/>
          <w:color w:val="000000"/>
          <w:sz w:val="28"/>
          <w:szCs w:val="24"/>
        </w:rPr>
      </w:pPr>
      <w:del w:id="566" w:author="Shaffer, Victoria" w:date="2025-03-21T11:03:00Z" w16du:dateUtc="2025-03-21T16:03:00Z">
        <w:r w:rsidDel="00B83841">
          <w:rPr>
            <w:noProof/>
          </w:rPr>
          <w:drawing>
            <wp:inline distT="0" distB="0" distL="0" distR="0" wp14:anchorId="4055D502" wp14:editId="2A2AEE0F">
              <wp:extent cx="5943600" cy="4160520"/>
              <wp:effectExtent l="0" t="0" r="0" b="0"/>
              <wp:docPr id="1694138335" name="Picture 1" descr="A graph showing a line of a health c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38335" name="Picture 1" descr="A graph showing a line of a health car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del>
    </w:p>
    <w:p w14:paraId="31B01622" w14:textId="43AB50E7" w:rsidR="00AA5AD7" w:rsidRPr="00F22ED1" w:rsidDel="0063734E" w:rsidRDefault="00AA5AD7" w:rsidP="00AA5AD7">
      <w:pPr>
        <w:keepNext/>
        <w:keepLines/>
        <w:spacing w:after="0" w:afterAutospacing="1" w:line="480" w:lineRule="auto"/>
        <w:outlineLvl w:val="2"/>
        <w:rPr>
          <w:del w:id="567" w:author="Shaffer, Victoria" w:date="2025-03-21T11:07:00Z" w16du:dateUtc="2025-03-21T16:07:00Z"/>
          <w:rFonts w:ascii="Calibri Light" w:eastAsia="Times New Roman" w:hAnsi="Calibri Light" w:cs="Times New Roman"/>
          <w:b/>
          <w:i/>
          <w:color w:val="000000"/>
          <w:sz w:val="28"/>
          <w:szCs w:val="24"/>
        </w:rPr>
      </w:pPr>
      <w:del w:id="568" w:author="Shaffer, Victoria" w:date="2025-03-21T11:07:00Z" w16du:dateUtc="2025-03-21T16:07:00Z">
        <w:r w:rsidRPr="00F22ED1" w:rsidDel="0063734E">
          <w:rPr>
            <w:rFonts w:ascii="Calibri Light" w:eastAsia="Times New Roman" w:hAnsi="Calibri Light" w:cs="Times New Roman"/>
            <w:b/>
            <w:i/>
            <w:color w:val="000000"/>
            <w:sz w:val="28"/>
            <w:szCs w:val="24"/>
          </w:rPr>
          <w:delText>Moral Conviction Manipulation – Level of Moral Conviction Regarding [Topic]</w:delText>
        </w:r>
      </w:del>
    </w:p>
    <w:p w14:paraId="057459BE" w14:textId="719FB989" w:rsidR="003E37FC" w:rsidRPr="0063734E" w:rsidRDefault="0063734E">
      <w:pPr>
        <w:spacing w:after="100" w:afterAutospacing="1" w:line="480" w:lineRule="auto"/>
        <w:rPr>
          <w:ins w:id="569" w:author="Shaffer, Victoria" w:date="2025-03-21T11:07:00Z" w16du:dateUtc="2025-03-21T16:07:00Z"/>
          <w:rFonts w:ascii="Calibri" w:eastAsia="Calibri" w:hAnsi="Calibri" w:cs="Times New Roman"/>
          <w:i/>
          <w:iCs/>
          <w:rPrChange w:id="570" w:author="Shaffer, Victoria" w:date="2025-03-21T11:07:00Z" w16du:dateUtc="2025-03-21T16:07:00Z">
            <w:rPr>
              <w:ins w:id="571" w:author="Shaffer, Victoria" w:date="2025-03-21T11:07:00Z" w16du:dateUtc="2025-03-21T16:07:00Z"/>
              <w:rFonts w:ascii="Calibri" w:eastAsia="Calibri" w:hAnsi="Calibri" w:cs="Times New Roman"/>
            </w:rPr>
          </w:rPrChange>
        </w:rPr>
        <w:pPrChange w:id="572" w:author="Shaffer, Victoria" w:date="2025-03-21T11:07:00Z" w16du:dateUtc="2025-03-21T16:07:00Z">
          <w:pPr>
            <w:spacing w:after="100" w:afterAutospacing="1" w:line="480" w:lineRule="auto"/>
            <w:ind w:firstLine="720"/>
          </w:pPr>
        </w:pPrChange>
      </w:pPr>
      <w:ins w:id="573" w:author="Shaffer, Victoria" w:date="2025-03-21T11:07:00Z" w16du:dateUtc="2025-03-21T16:07:00Z">
        <w:r>
          <w:rPr>
            <w:rFonts w:ascii="Calibri" w:eastAsia="Calibri" w:hAnsi="Calibri" w:cs="Times New Roman"/>
            <w:i/>
            <w:iCs/>
          </w:rPr>
          <w:t>Moral Conviction</w:t>
        </w:r>
      </w:ins>
    </w:p>
    <w:p w14:paraId="5C5B97BB" w14:textId="72A6D633" w:rsidR="00363BF6" w:rsidRDefault="00AA5AD7" w:rsidP="00363BF6">
      <w:pPr>
        <w:spacing w:after="100" w:afterAutospacing="1" w:line="480" w:lineRule="auto"/>
        <w:ind w:firstLine="720"/>
        <w:rPr>
          <w:rFonts w:ascii="Calibri" w:eastAsia="Calibri" w:hAnsi="Calibri" w:cs="Times New Roman"/>
        </w:rPr>
      </w:pPr>
      <w:commentRangeStart w:id="574"/>
      <w:r>
        <w:rPr>
          <w:rFonts w:ascii="Calibri" w:eastAsia="Calibri" w:hAnsi="Calibri" w:cs="Times New Roman"/>
        </w:rPr>
        <w:t xml:space="preserve">Expanding on our work from Study 2, we also wanted to see if the moral conviction manipulation successfully impacted perceived levels of moral conviction regarding [topic]. </w:t>
      </w:r>
      <w:commentRangeEnd w:id="574"/>
      <w:r w:rsidR="008841D1">
        <w:rPr>
          <w:rStyle w:val="CommentReference"/>
        </w:rPr>
        <w:commentReference w:id="574"/>
      </w:r>
      <w:commentRangeStart w:id="575"/>
      <w:r w:rsidRPr="00F22ED1">
        <w:rPr>
          <w:rFonts w:ascii="Calibri" w:eastAsia="Calibri" w:hAnsi="Calibri" w:cs="Times New Roman"/>
        </w:rPr>
        <w:t xml:space="preserve">Each of our </w:t>
      </w:r>
      <w:r>
        <w:rPr>
          <w:rFonts w:ascii="Calibri" w:eastAsia="Calibri" w:hAnsi="Calibri" w:cs="Times New Roman"/>
        </w:rPr>
        <w:t>three</w:t>
      </w:r>
      <w:r w:rsidRPr="00F22ED1">
        <w:rPr>
          <w:rFonts w:ascii="Calibri" w:eastAsia="Calibri" w:hAnsi="Calibri" w:cs="Times New Roman"/>
        </w:rPr>
        <w:t xml:space="preserve"> </w:t>
      </w:r>
      <w:r>
        <w:rPr>
          <w:rFonts w:ascii="Calibri" w:eastAsia="Calibri" w:hAnsi="Calibri" w:cs="Times New Roman"/>
        </w:rPr>
        <w:t>ANOVA</w:t>
      </w:r>
      <w:r w:rsidRPr="00F22ED1">
        <w:rPr>
          <w:rFonts w:ascii="Calibri" w:eastAsia="Calibri" w:hAnsi="Calibri" w:cs="Times New Roman"/>
        </w:rPr>
        <w:t xml:space="preserve"> models was composed of our dependent variable (quantified </w:t>
      </w:r>
      <w:r>
        <w:rPr>
          <w:rFonts w:ascii="Calibri" w:eastAsia="Calibri" w:hAnsi="Calibri" w:cs="Times New Roman"/>
        </w:rPr>
        <w:t>as the final</w:t>
      </w:r>
      <w:r w:rsidRPr="00F22ED1">
        <w:rPr>
          <w:rFonts w:ascii="Calibri" w:eastAsia="Calibri" w:hAnsi="Calibri" w:cs="Times New Roman"/>
        </w:rPr>
        <w:t xml:space="preserve"> level of </w:t>
      </w:r>
      <w:r>
        <w:rPr>
          <w:rFonts w:ascii="Calibri" w:eastAsia="Calibri" w:hAnsi="Calibri" w:cs="Times New Roman"/>
        </w:rPr>
        <w:t>moral conviction</w:t>
      </w:r>
      <w:r w:rsidRPr="00F22ED1">
        <w:rPr>
          <w:rFonts w:ascii="Calibri" w:eastAsia="Calibri" w:hAnsi="Calibri" w:cs="Times New Roman"/>
        </w:rPr>
        <w:t xml:space="preserve"> for our </w:t>
      </w:r>
      <w:r>
        <w:rPr>
          <w:rFonts w:ascii="Calibri" w:eastAsia="Calibri" w:hAnsi="Calibri" w:cs="Times New Roman"/>
        </w:rPr>
        <w:t>[topic], after both manipulations</w:t>
      </w:r>
      <w:r w:rsidRPr="00F22ED1">
        <w:rPr>
          <w:rFonts w:ascii="Calibri" w:eastAsia="Calibri" w:hAnsi="Calibri" w:cs="Times New Roman"/>
        </w:rPr>
        <w:t xml:space="preserve">), with </w:t>
      </w:r>
      <w:r>
        <w:rPr>
          <w:rFonts w:ascii="Calibri" w:eastAsia="Calibri" w:hAnsi="Calibri" w:cs="Times New Roman"/>
        </w:rPr>
        <w:t xml:space="preserve">moral conviction </w:t>
      </w:r>
      <w:r>
        <w:rPr>
          <w:rFonts w:ascii="Calibri" w:eastAsia="Calibri" w:hAnsi="Calibri" w:cs="Times New Roman"/>
        </w:rPr>
        <w:lastRenderedPageBreak/>
        <w:t>manipulation condition, social consensus manipulation condition, initial (pre-manipulation) moral conviction for the [topic], initial [topic] familiarity,</w:t>
      </w:r>
      <w:r w:rsidRPr="00F22ED1">
        <w:rPr>
          <w:rFonts w:ascii="Calibri" w:eastAsia="Calibri" w:hAnsi="Calibri" w:cs="Times New Roman"/>
        </w:rPr>
        <w:t xml:space="preserve"> openness to belief change</w:t>
      </w:r>
      <w:r>
        <w:rPr>
          <w:rFonts w:ascii="Calibri" w:eastAsia="Calibri" w:hAnsi="Calibri" w:cs="Times New Roman"/>
        </w:rPr>
        <w:t xml:space="preserve"> on [topic], and both utilitarian an deontological orientation</w:t>
      </w:r>
      <w:r w:rsidRPr="00F22ED1">
        <w:rPr>
          <w:rFonts w:ascii="Calibri" w:eastAsia="Calibri" w:hAnsi="Calibri" w:cs="Times New Roman"/>
        </w:rPr>
        <w:t xml:space="preserve"> as our ‘simple effect’ predictors. </w:t>
      </w:r>
      <w:commentRangeEnd w:id="575"/>
      <w:r w:rsidR="00E71700">
        <w:rPr>
          <w:rStyle w:val="CommentReference"/>
        </w:rPr>
        <w:commentReference w:id="575"/>
      </w:r>
      <w:commentRangeStart w:id="576"/>
      <w:r w:rsidRPr="00F22ED1">
        <w:rPr>
          <w:rFonts w:ascii="Calibri" w:eastAsia="Calibri" w:hAnsi="Calibri" w:cs="Times New Roman"/>
        </w:rPr>
        <w:t>We also plan</w:t>
      </w:r>
      <w:r>
        <w:rPr>
          <w:rFonts w:ascii="Calibri" w:eastAsia="Calibri" w:hAnsi="Calibri" w:cs="Times New Roman"/>
        </w:rPr>
        <w:t>ned</w:t>
      </w:r>
      <w:r w:rsidRPr="00F22ED1">
        <w:rPr>
          <w:rFonts w:ascii="Calibri" w:eastAsia="Calibri" w:hAnsi="Calibri" w:cs="Times New Roman"/>
        </w:rPr>
        <w:t xml:space="preserve"> on examining the interaction of </w:t>
      </w:r>
      <w:r>
        <w:rPr>
          <w:rFonts w:ascii="Calibri" w:eastAsia="Calibri" w:hAnsi="Calibri" w:cs="Times New Roman"/>
        </w:rPr>
        <w:t>the moral conviction and social consensus manipulations</w:t>
      </w:r>
      <w:r w:rsidR="00363BF6">
        <w:rPr>
          <w:rFonts w:ascii="Calibri" w:eastAsia="Calibri" w:hAnsi="Calibri" w:cs="Times New Roman"/>
        </w:rPr>
        <w:t>.</w:t>
      </w:r>
      <w:r>
        <w:rPr>
          <w:rFonts w:ascii="Calibri" w:eastAsia="Calibri" w:hAnsi="Calibri" w:cs="Times New Roman"/>
        </w:rPr>
        <w:t xml:space="preserve"> </w:t>
      </w:r>
      <w:commentRangeStart w:id="577"/>
      <w:commentRangeEnd w:id="576"/>
      <w:r w:rsidR="00E71700">
        <w:rPr>
          <w:rStyle w:val="CommentReference"/>
        </w:rPr>
        <w:commentReference w:id="576"/>
      </w:r>
      <w:r w:rsidR="00363BF6">
        <w:rPr>
          <w:noProof/>
        </w:rPr>
        <w:drawing>
          <wp:inline distT="0" distB="0" distL="0" distR="0" wp14:anchorId="309C4672" wp14:editId="5A2C645E">
            <wp:extent cx="5943600" cy="4160520"/>
            <wp:effectExtent l="0" t="0" r="0" b="0"/>
            <wp:docPr id="2036547951" name="Picture 2" descr="A graph of a number of contou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7951" name="Picture 2" descr="A graph of a number of contou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commentRangeEnd w:id="577"/>
      <w:r w:rsidR="00752974">
        <w:rPr>
          <w:rStyle w:val="CommentReference"/>
        </w:rPr>
        <w:commentReference w:id="577"/>
      </w:r>
    </w:p>
    <w:p w14:paraId="42BADC65" w14:textId="77777777" w:rsidR="00AA5AD7" w:rsidRDefault="00AA5AD7" w:rsidP="00AA5AD7">
      <w:pPr>
        <w:spacing w:after="100" w:afterAutospacing="1" w:line="480" w:lineRule="auto"/>
        <w:ind w:firstLine="720"/>
        <w:rPr>
          <w:rFonts w:ascii="Calibri" w:eastAsia="Calibri" w:hAnsi="Calibri" w:cs="Times New Roman"/>
        </w:rPr>
      </w:pPr>
      <w:commentRangeStart w:id="578"/>
      <w:r>
        <w:rPr>
          <w:rFonts w:ascii="Calibri" w:eastAsia="Calibri" w:hAnsi="Calibri" w:cs="Times New Roman"/>
        </w:rPr>
        <w:t xml:space="preserve">Our initial analysis showed that our moral conviction manipulation was effective at changing perceived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589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0.038</w:t>
      </w:r>
      <w:r w:rsidRPr="00F22ED1">
        <w:rPr>
          <w:rFonts w:ascii="Calibri" w:eastAsia="Calibri" w:hAnsi="Calibri" w:cs="Times New Roman"/>
        </w:rPr>
        <w:t>)</w:t>
      </w:r>
      <w:r>
        <w:rPr>
          <w:rFonts w:ascii="Calibri" w:eastAsia="Calibri" w:hAnsi="Calibri" w:cs="Times New Roman"/>
        </w:rPr>
        <w:t xml:space="preserve">. However, our moral conviction manipulation was ineffective for the topics of: </w:t>
      </w:r>
      <w:r w:rsidRPr="00F22ED1">
        <w:rPr>
          <w:rFonts w:ascii="Calibri" w:eastAsia="Calibri" w:hAnsi="Calibri" w:cs="Times New Roman"/>
        </w:rPr>
        <w:t xml:space="preserve">1) </w:t>
      </w:r>
      <w:r>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215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and </w:t>
      </w:r>
      <w:r w:rsidRPr="00F22ED1">
        <w:rPr>
          <w:rFonts w:ascii="Calibri" w:eastAsia="Calibri" w:hAnsi="Calibri" w:cs="Times New Roman"/>
        </w:rPr>
        <w:t xml:space="preserve">2)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-2.084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 xml:space="preserve">= </w:t>
      </w:r>
      <w:r>
        <w:rPr>
          <w:rFonts w:ascii="Calibri" w:eastAsia="Calibri" w:hAnsi="Calibri" w:cs="Times New Roman"/>
          <w:i/>
          <w:iCs/>
        </w:rPr>
        <w:t>NS</w:t>
      </w:r>
      <w:r w:rsidRPr="00F22ED1">
        <w:rPr>
          <w:rFonts w:ascii="Calibri" w:eastAsia="Calibri" w:hAnsi="Calibri" w:cs="Times New Roman"/>
        </w:rPr>
        <w:t>)</w:t>
      </w:r>
      <w:r>
        <w:rPr>
          <w:rFonts w:ascii="Calibri" w:eastAsia="Calibri" w:hAnsi="Calibri" w:cs="Times New Roman"/>
        </w:rPr>
        <w:t xml:space="preserve">. Unexpectedly, it seemed like our social consensus condition was associated with </w:t>
      </w:r>
      <w:r>
        <w:rPr>
          <w:rFonts w:ascii="Calibri" w:eastAsia="Calibri" w:hAnsi="Calibri" w:cs="Times New Roman"/>
        </w:rPr>
        <w:lastRenderedPageBreak/>
        <w:t xml:space="preserve">a change in perceived moral conviction for the topic of ‘AI in the Workplace’ </w:t>
      </w:r>
      <w:r w:rsidRPr="00F22ED1">
        <w:rPr>
          <w:rFonts w:ascii="Calibri" w:eastAsia="Calibri" w:hAnsi="Calibri" w:cs="Times New Roman"/>
        </w:rPr>
        <w:t>(ß</w:t>
      </w:r>
      <w:r>
        <w:rPr>
          <w:rFonts w:ascii="Calibri" w:eastAsia="Calibri" w:hAnsi="Calibri" w:cs="Times New Roman"/>
          <w:vertAlign w:val="subscript"/>
        </w:rPr>
        <w:t>conviction condition</w:t>
      </w:r>
      <w:r w:rsidRPr="00F22ED1">
        <w:rPr>
          <w:rFonts w:ascii="Calibri" w:eastAsia="Calibri" w:hAnsi="Calibri" w:cs="Times New Roman"/>
        </w:rPr>
        <w:t xml:space="preserve"> = </w:t>
      </w:r>
      <w:r>
        <w:rPr>
          <w:rFonts w:ascii="Calibri" w:eastAsia="Calibri" w:hAnsi="Calibri" w:cs="Times New Roman"/>
        </w:rPr>
        <w:t>-3.426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 0.0185</w:t>
      </w:r>
      <w:r w:rsidRPr="00F22ED1">
        <w:rPr>
          <w:rFonts w:ascii="Calibri" w:eastAsia="Calibri" w:hAnsi="Calibri" w:cs="Times New Roman"/>
        </w:rPr>
        <w:t>)</w:t>
      </w:r>
      <w:commentRangeEnd w:id="578"/>
      <w:r w:rsidR="006507A7">
        <w:rPr>
          <w:rStyle w:val="CommentReference"/>
        </w:rPr>
        <w:commentReference w:id="578"/>
      </w:r>
    </w:p>
    <w:p w14:paraId="15A5F74C" w14:textId="47369144" w:rsidR="00AA5AD7" w:rsidRDefault="00AA5AD7" w:rsidP="00AA5AD7">
      <w:pPr>
        <w:spacing w:after="100" w:afterAutospacing="1" w:line="480" w:lineRule="auto"/>
        <w:ind w:firstLine="720"/>
        <w:rPr>
          <w:rFonts w:ascii="Calibri" w:eastAsia="Calibri" w:hAnsi="Calibri" w:cs="Times New Roman"/>
        </w:rPr>
      </w:pPr>
    </w:p>
    <w:p w14:paraId="56DE7C69" w14:textId="7F4CC147" w:rsidR="00AA5AD7" w:rsidDel="006507A7" w:rsidRDefault="00CB552A" w:rsidP="00AA5AD7">
      <w:pPr>
        <w:spacing w:after="100" w:afterAutospacing="1" w:line="480" w:lineRule="auto"/>
        <w:rPr>
          <w:del w:id="579" w:author="Shaffer, Victoria" w:date="2025-03-21T11:13:00Z" w16du:dateUtc="2025-03-21T16:13:00Z"/>
          <w:rFonts w:ascii="Calibri" w:eastAsia="Calibri" w:hAnsi="Calibri" w:cs="Times New Roman"/>
        </w:rPr>
      </w:pPr>
      <w:commentRangeStart w:id="580"/>
      <w:del w:id="581" w:author="Shaffer, Victoria" w:date="2025-03-21T11:13:00Z" w16du:dateUtc="2025-03-21T16:13:00Z">
        <w:r w:rsidDel="006507A7">
          <w:rPr>
            <w:noProof/>
          </w:rPr>
          <w:drawing>
            <wp:inline distT="0" distB="0" distL="0" distR="0" wp14:anchorId="2BC8AB7A" wp14:editId="50239919">
              <wp:extent cx="5943600" cy="4160520"/>
              <wp:effectExtent l="0" t="0" r="0" b="0"/>
              <wp:docPr id="2128071183" name="Picture 3" descr="A graph of a graph showing a line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71183" name="Picture 3" descr="A graph of a graph showing a line of dot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del>
    </w:p>
    <w:p w14:paraId="6E585685" w14:textId="75665DF3" w:rsidR="003E37FC" w:rsidRDefault="003E37FC" w:rsidP="003E37FC">
      <w:pPr>
        <w:spacing w:after="100" w:afterAutospacing="1" w:line="480" w:lineRule="auto"/>
        <w:ind w:firstLine="720"/>
        <w:rPr>
          <w:ins w:id="582" w:author="Shaffer, Victoria" w:date="2025-03-21T11:07:00Z" w16du:dateUtc="2025-03-21T16:07:00Z"/>
          <w:rFonts w:ascii="Calibri" w:eastAsia="Calibri" w:hAnsi="Calibri" w:cs="Times New Roman"/>
        </w:rPr>
      </w:pPr>
      <w:ins w:id="583" w:author="Shaffer, Victoria" w:date="2025-03-21T11:07:00Z" w16du:dateUtc="2025-03-21T16:07:00Z">
        <w:r w:rsidRPr="00F22ED1">
          <w:rPr>
            <w:rFonts w:ascii="Calibri" w:eastAsia="Calibri" w:hAnsi="Calibri" w:cs="Times New Roman"/>
          </w:rPr>
          <w:t>However, there was a significant main effect of openness to belief change on</w:t>
        </w:r>
        <w:r>
          <w:rPr>
            <w:rFonts w:ascii="Calibri" w:eastAsia="Calibri" w:hAnsi="Calibri" w:cs="Times New Roman"/>
          </w:rPr>
          <w:t xml:space="preserve"> support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xml:space="preserve">, (ß=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0629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 </w:t>
        </w:r>
        <w:r>
          <w:rPr>
            <w:rFonts w:ascii="Calibri" w:eastAsia="Calibri" w:hAnsi="Calibri" w:cs="Times New Roman"/>
          </w:rPr>
          <w:t>0.05</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121</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xml:space="preserve">, (ß= </w:t>
        </w:r>
        <w:r>
          <w:rPr>
            <w:rFonts w:ascii="Calibri" w:eastAsia="Calibri" w:hAnsi="Calibri" w:cs="Times New Roman"/>
          </w:rPr>
          <w:t>0</w:t>
        </w:r>
        <w:r w:rsidRPr="00F22ED1">
          <w:rPr>
            <w:rFonts w:ascii="Calibri" w:eastAsia="Calibri" w:hAnsi="Calibri" w:cs="Times New Roman"/>
          </w:rPr>
          <w:t>.</w:t>
        </w:r>
        <w:r>
          <w:rPr>
            <w:rFonts w:ascii="Calibri" w:eastAsia="Calibri" w:hAnsi="Calibri" w:cs="Times New Roman"/>
          </w:rPr>
          <w:t>1745</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w:t>
        </w:r>
        <w:r>
          <w:rPr>
            <w:rFonts w:ascii="Calibri" w:eastAsia="Calibri" w:hAnsi="Calibri" w:cs="Times New Roman"/>
          </w:rPr>
          <w:t>. Additionally, utilitarian orientation was a significant predictor for support for the topic of ‘AI in the Workplace’ (</w:t>
        </w:r>
        <w:r w:rsidRPr="00F22ED1">
          <w:rPr>
            <w:rFonts w:ascii="Calibri" w:eastAsia="Calibri" w:hAnsi="Calibri" w:cs="Times New Roman"/>
          </w:rPr>
          <w:t xml:space="preserve">ß= </w:t>
        </w:r>
        <w:r>
          <w:rPr>
            <w:rFonts w:ascii="Calibri" w:eastAsia="Calibri" w:hAnsi="Calibri" w:cs="Times New Roman"/>
          </w:rPr>
          <w:t>4</w:t>
        </w:r>
        <w:r w:rsidRPr="00F22ED1">
          <w:rPr>
            <w:rFonts w:ascii="Calibri" w:eastAsia="Calibri" w:hAnsi="Calibri" w:cs="Times New Roman"/>
          </w:rPr>
          <w:t>.</w:t>
        </w:r>
        <w:r>
          <w:rPr>
            <w:rFonts w:ascii="Calibri" w:eastAsia="Calibri" w:hAnsi="Calibri" w:cs="Times New Roman"/>
          </w:rPr>
          <w:t>23</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0.029</w:t>
        </w:r>
        <w:r w:rsidRPr="00F22ED1">
          <w:rPr>
            <w:rFonts w:ascii="Calibri" w:eastAsia="Calibri" w:hAnsi="Calibri" w:cs="Times New Roman"/>
          </w:rPr>
          <w:t>)</w:t>
        </w:r>
        <w:r>
          <w:rPr>
            <w:rFonts w:ascii="Calibri" w:eastAsia="Calibri" w:hAnsi="Calibri" w:cs="Times New Roman"/>
          </w:rPr>
          <w:t xml:space="preserve">. </w:t>
        </w:r>
        <w:commentRangeStart w:id="584"/>
        <w:commentRangeEnd w:id="584"/>
        <w:r>
          <w:rPr>
            <w:rStyle w:val="CommentReference"/>
          </w:rPr>
          <w:commentReference w:id="584"/>
        </w:r>
      </w:ins>
    </w:p>
    <w:p w14:paraId="3057BAA3" w14:textId="77777777" w:rsidR="00AA5AD7" w:rsidRDefault="00AA5AD7" w:rsidP="00AA5AD7">
      <w:pPr>
        <w:spacing w:after="100" w:afterAutospacing="1" w:line="480" w:lineRule="auto"/>
        <w:ind w:firstLine="720"/>
        <w:rPr>
          <w:rFonts w:ascii="Calibri" w:eastAsia="Calibri" w:hAnsi="Calibri" w:cs="Times New Roman"/>
        </w:rPr>
      </w:pPr>
      <w:r>
        <w:rPr>
          <w:rFonts w:ascii="Calibri" w:eastAsia="Calibri" w:hAnsi="Calibri" w:cs="Times New Roman"/>
        </w:rPr>
        <w:t xml:space="preserve">Additionally, greater utilitarian orientation was associated with increased levels of final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utilitarian</w:t>
      </w:r>
      <w:r w:rsidRPr="00F22ED1">
        <w:rPr>
          <w:rFonts w:ascii="Calibri" w:eastAsia="Calibri" w:hAnsi="Calibri" w:cs="Times New Roman"/>
        </w:rPr>
        <w:t xml:space="preserve"> = </w:t>
      </w:r>
      <w:r>
        <w:rPr>
          <w:rFonts w:ascii="Calibri" w:eastAsia="Calibri" w:hAnsi="Calibri" w:cs="Times New Roman"/>
        </w:rPr>
        <w:t>3</w:t>
      </w:r>
      <w:r w:rsidRPr="00F22ED1">
        <w:rPr>
          <w:rFonts w:ascii="Calibri" w:eastAsia="Calibri" w:hAnsi="Calibri" w:cs="Times New Roman"/>
        </w:rPr>
        <w:t>.</w:t>
      </w:r>
      <w:r>
        <w:rPr>
          <w:rFonts w:ascii="Calibri" w:eastAsia="Calibri" w:hAnsi="Calibri" w:cs="Times New Roman"/>
        </w:rPr>
        <w:t>659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.001</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(ß</w:t>
      </w:r>
      <w:r>
        <w:rPr>
          <w:rFonts w:ascii="Calibri" w:eastAsia="Calibri" w:hAnsi="Calibri" w:cs="Times New Roman"/>
          <w:vertAlign w:val="subscript"/>
        </w:rPr>
        <w:t>utilitarian</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896</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.0045</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3</w:t>
      </w:r>
      <w:r w:rsidRPr="00F22ED1">
        <w:rPr>
          <w:rFonts w:ascii="Calibri" w:eastAsia="Calibri" w:hAnsi="Calibri" w:cs="Times New Roman"/>
        </w:rPr>
        <w:t xml:space="preserve">) </w:t>
      </w:r>
      <w:r>
        <w:rPr>
          <w:rFonts w:ascii="Calibri" w:eastAsia="Calibri" w:hAnsi="Calibri" w:cs="Times New Roman"/>
          <w:u w:val="single"/>
        </w:rPr>
        <w:t>AI in the Workplace</w:t>
      </w:r>
      <w:r w:rsidRPr="00F22ED1">
        <w:rPr>
          <w:rFonts w:ascii="Calibri" w:eastAsia="Calibri" w:hAnsi="Calibri" w:cs="Times New Roman"/>
        </w:rPr>
        <w:t>, (ß</w:t>
      </w:r>
      <w:r>
        <w:rPr>
          <w:rFonts w:ascii="Calibri" w:eastAsia="Calibri" w:hAnsi="Calibri" w:cs="Times New Roman"/>
          <w:vertAlign w:val="subscript"/>
        </w:rPr>
        <w:t>utilitarian</w:t>
      </w:r>
      <w:r w:rsidRPr="00F22ED1">
        <w:rPr>
          <w:rFonts w:ascii="Calibri" w:eastAsia="Calibri" w:hAnsi="Calibri" w:cs="Times New Roman"/>
        </w:rPr>
        <w:t xml:space="preserve"> = </w:t>
      </w:r>
      <w:r>
        <w:rPr>
          <w:rFonts w:ascii="Calibri" w:eastAsia="Calibri" w:hAnsi="Calibri" w:cs="Times New Roman"/>
        </w:rPr>
        <w:t>2.499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.0217</w:t>
      </w:r>
      <w:r w:rsidRPr="00F22ED1">
        <w:rPr>
          <w:rFonts w:ascii="Calibri" w:eastAsia="Calibri" w:hAnsi="Calibri" w:cs="Times New Roman"/>
        </w:rPr>
        <w:t>)</w:t>
      </w:r>
      <w:r>
        <w:rPr>
          <w:rFonts w:ascii="Calibri" w:eastAsia="Calibri" w:hAnsi="Calibri" w:cs="Times New Roman"/>
        </w:rPr>
        <w:t xml:space="preserve">. Conversely, greater deontological orientation was associated with decreased levels of final moral conviction for </w:t>
      </w:r>
      <w:r w:rsidRPr="00F22ED1">
        <w:rPr>
          <w:rFonts w:ascii="Calibri" w:eastAsia="Calibri" w:hAnsi="Calibri" w:cs="Times New Roman"/>
        </w:rPr>
        <w:t xml:space="preserve">1) </w:t>
      </w:r>
      <w:r w:rsidRPr="00F22ED1">
        <w:rPr>
          <w:rFonts w:ascii="Calibri" w:eastAsia="Calibri" w:hAnsi="Calibri" w:cs="Times New Roman"/>
          <w:u w:val="single"/>
        </w:rPr>
        <w:t>Universal Health Care</w:t>
      </w:r>
      <w:r w:rsidRPr="00F22ED1">
        <w:rPr>
          <w:rFonts w:ascii="Calibri" w:eastAsia="Calibri" w:hAnsi="Calibri" w:cs="Times New Roman"/>
        </w:rPr>
        <w:t>, (ß</w:t>
      </w:r>
      <w:r>
        <w:rPr>
          <w:rFonts w:ascii="Calibri" w:eastAsia="Calibri" w:hAnsi="Calibri" w:cs="Times New Roman"/>
          <w:vertAlign w:val="subscript"/>
        </w:rPr>
        <w:t>deontological</w:t>
      </w:r>
      <w:r w:rsidRPr="00F22ED1">
        <w:rPr>
          <w:rFonts w:ascii="Calibri" w:eastAsia="Calibri" w:hAnsi="Calibri" w:cs="Times New Roman"/>
        </w:rPr>
        <w:t xml:space="preserve"> = </w:t>
      </w:r>
      <w:r>
        <w:rPr>
          <w:rFonts w:ascii="Calibri" w:eastAsia="Calibri" w:hAnsi="Calibri" w:cs="Times New Roman"/>
        </w:rPr>
        <w:t>-1</w:t>
      </w:r>
      <w:r w:rsidRPr="00F22ED1">
        <w:rPr>
          <w:rFonts w:ascii="Calibri" w:eastAsia="Calibri" w:hAnsi="Calibri" w:cs="Times New Roman"/>
        </w:rPr>
        <w:t>.</w:t>
      </w:r>
      <w:r>
        <w:rPr>
          <w:rFonts w:ascii="Calibri" w:eastAsia="Calibri" w:hAnsi="Calibri" w:cs="Times New Roman"/>
        </w:rPr>
        <w:t>734</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0.033</w:t>
      </w:r>
      <w:r w:rsidRPr="00F22ED1">
        <w:rPr>
          <w:rFonts w:ascii="Calibri" w:eastAsia="Calibri" w:hAnsi="Calibri" w:cs="Times New Roman"/>
        </w:rPr>
        <w:t xml:space="preserve">); </w:t>
      </w:r>
      <w:r>
        <w:rPr>
          <w:rFonts w:ascii="Calibri" w:eastAsia="Calibri" w:hAnsi="Calibri" w:cs="Times New Roman"/>
        </w:rPr>
        <w:t>and</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u w:val="single"/>
        </w:rPr>
        <w:t>Capital Punishment</w:t>
      </w:r>
      <w:r>
        <w:rPr>
          <w:rFonts w:ascii="Calibri" w:eastAsia="Calibri" w:hAnsi="Calibri" w:cs="Times New Roman"/>
        </w:rPr>
        <w:t xml:space="preserve"> </w:t>
      </w:r>
      <w:r w:rsidRPr="00F22ED1">
        <w:rPr>
          <w:rFonts w:ascii="Calibri" w:eastAsia="Calibri" w:hAnsi="Calibri" w:cs="Times New Roman"/>
        </w:rPr>
        <w:t>(ß</w:t>
      </w:r>
      <w:r>
        <w:rPr>
          <w:rFonts w:ascii="Calibri" w:eastAsia="Calibri" w:hAnsi="Calibri" w:cs="Times New Roman"/>
          <w:vertAlign w:val="subscript"/>
        </w:rPr>
        <w:t>deontological</w:t>
      </w:r>
      <w:r w:rsidRPr="00F22ED1">
        <w:rPr>
          <w:rFonts w:ascii="Calibri" w:eastAsia="Calibri" w:hAnsi="Calibri" w:cs="Times New Roman"/>
        </w:rPr>
        <w:t xml:space="preserve"> = </w:t>
      </w:r>
      <w:r>
        <w:rPr>
          <w:rFonts w:ascii="Calibri" w:eastAsia="Calibri" w:hAnsi="Calibri" w:cs="Times New Roman"/>
        </w:rPr>
        <w:t>-2</w:t>
      </w:r>
      <w:r w:rsidRPr="00F22ED1">
        <w:rPr>
          <w:rFonts w:ascii="Calibri" w:eastAsia="Calibri" w:hAnsi="Calibri" w:cs="Times New Roman"/>
        </w:rPr>
        <w:t>.</w:t>
      </w:r>
      <w:r>
        <w:rPr>
          <w:rFonts w:ascii="Calibri" w:eastAsia="Calibri" w:hAnsi="Calibri" w:cs="Times New Roman"/>
        </w:rPr>
        <w:t>259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&lt;</w:t>
      </w:r>
      <w:r w:rsidRPr="00F22ED1">
        <w:rPr>
          <w:rFonts w:ascii="Calibri" w:eastAsia="Calibri" w:hAnsi="Calibri" w:cs="Times New Roman"/>
        </w:rPr>
        <w:t xml:space="preserve"> </w:t>
      </w:r>
      <w:r>
        <w:rPr>
          <w:rFonts w:ascii="Calibri" w:eastAsia="Calibri" w:hAnsi="Calibri" w:cs="Times New Roman"/>
        </w:rPr>
        <w:t>.0094</w:t>
      </w:r>
      <w:r w:rsidRPr="00F22ED1">
        <w:rPr>
          <w:rFonts w:ascii="Calibri" w:eastAsia="Calibri" w:hAnsi="Calibri" w:cs="Times New Roman"/>
        </w:rPr>
        <w:t>)</w:t>
      </w:r>
      <w:r>
        <w:rPr>
          <w:rFonts w:ascii="Calibri" w:eastAsia="Calibri" w:hAnsi="Calibri" w:cs="Times New Roman"/>
        </w:rPr>
        <w:t>, but not</w:t>
      </w:r>
      <w:r w:rsidRPr="00C72AF2">
        <w:rPr>
          <w:rFonts w:ascii="Calibri" w:eastAsia="Calibri" w:hAnsi="Calibri" w:cs="Times New Roman"/>
          <w:u w:val="single"/>
        </w:rPr>
        <w:t xml:space="preserve"> </w:t>
      </w:r>
      <w:r>
        <w:rPr>
          <w:rFonts w:ascii="Calibri" w:eastAsia="Calibri" w:hAnsi="Calibri" w:cs="Times New Roman"/>
          <w:u w:val="single"/>
        </w:rPr>
        <w:t>AI in the Workplace</w:t>
      </w:r>
      <w:r w:rsidRPr="00F22ED1">
        <w:rPr>
          <w:rFonts w:ascii="Calibri" w:eastAsia="Calibri" w:hAnsi="Calibri" w:cs="Times New Roman"/>
        </w:rPr>
        <w:t>,</w:t>
      </w:r>
      <w:r w:rsidRPr="00C91095">
        <w:rPr>
          <w:rFonts w:ascii="Calibri" w:eastAsia="Calibri" w:hAnsi="Calibri" w:cs="Times New Roman"/>
        </w:rPr>
        <w:t xml:space="preserve"> </w:t>
      </w:r>
      <w:r w:rsidRPr="00F22ED1">
        <w:rPr>
          <w:rFonts w:ascii="Calibri" w:eastAsia="Calibri" w:hAnsi="Calibri" w:cs="Times New Roman"/>
        </w:rPr>
        <w:t>(ß</w:t>
      </w:r>
      <w:r>
        <w:rPr>
          <w:rFonts w:ascii="Calibri" w:eastAsia="Calibri" w:hAnsi="Calibri" w:cs="Times New Roman"/>
          <w:vertAlign w:val="subscript"/>
        </w:rPr>
        <w:t>deontological</w:t>
      </w:r>
      <w:r w:rsidRPr="00F22ED1">
        <w:rPr>
          <w:rFonts w:ascii="Calibri" w:eastAsia="Calibri" w:hAnsi="Calibri" w:cs="Times New Roman"/>
        </w:rPr>
        <w:t xml:space="preserve"> = </w:t>
      </w:r>
      <w:r>
        <w:rPr>
          <w:rFonts w:ascii="Calibri" w:eastAsia="Calibri" w:hAnsi="Calibri" w:cs="Times New Roman"/>
        </w:rPr>
        <w:t xml:space="preserve">  -1.569</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.0964</w:t>
      </w:r>
      <w:r w:rsidRPr="00F22ED1">
        <w:rPr>
          <w:rFonts w:ascii="Calibri" w:eastAsia="Calibri" w:hAnsi="Calibri" w:cs="Times New Roman"/>
        </w:rPr>
        <w:t>)</w:t>
      </w:r>
      <w:r>
        <w:rPr>
          <w:rFonts w:ascii="Calibri" w:eastAsia="Calibri" w:hAnsi="Calibri" w:cs="Times New Roman"/>
        </w:rPr>
        <w:t xml:space="preserve">. </w:t>
      </w:r>
      <w:commentRangeEnd w:id="580"/>
      <w:r w:rsidR="00D221DC">
        <w:rPr>
          <w:rStyle w:val="CommentReference"/>
        </w:rPr>
        <w:commentReference w:id="580"/>
      </w:r>
    </w:p>
    <w:p w14:paraId="4E37583B" w14:textId="0C38E35E" w:rsidR="00AA5AD7" w:rsidDel="00D221DC" w:rsidRDefault="00AA5AD7" w:rsidP="00AA5AD7">
      <w:pPr>
        <w:spacing w:after="100" w:afterAutospacing="1" w:line="480" w:lineRule="auto"/>
        <w:rPr>
          <w:del w:id="585" w:author="Shaffer, Victoria" w:date="2025-03-21T11:15:00Z" w16du:dateUtc="2025-03-21T16:15:00Z"/>
          <w:rFonts w:ascii="Calibri" w:eastAsia="Calibri" w:hAnsi="Calibri" w:cs="Times New Roman"/>
        </w:rPr>
      </w:pPr>
      <w:del w:id="586" w:author="Shaffer, Victoria" w:date="2025-03-21T11:15:00Z" w16du:dateUtc="2025-03-21T16:15:00Z">
        <w:r w:rsidDel="00D221DC">
          <w:rPr>
            <w:noProof/>
          </w:rPr>
          <w:drawing>
            <wp:inline distT="0" distB="0" distL="0" distR="0" wp14:anchorId="5FE4C396" wp14:editId="663037FE">
              <wp:extent cx="5184475" cy="3892788"/>
              <wp:effectExtent l="0" t="0" r="0" b="0"/>
              <wp:docPr id="1286019334" name="Picture 1" descr="A graph of dot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19334" name="Picture 1" descr="A graph of dots on a white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3616" cy="3907160"/>
                      </a:xfrm>
                      <a:prstGeom prst="rect">
                        <a:avLst/>
                      </a:prstGeom>
                      <a:noFill/>
                      <a:ln>
                        <a:noFill/>
                      </a:ln>
                    </pic:spPr>
                  </pic:pic>
                </a:graphicData>
              </a:graphic>
            </wp:inline>
          </w:drawing>
        </w:r>
      </w:del>
    </w:p>
    <w:p w14:paraId="1A28D765" w14:textId="4912F53B" w:rsidR="003D7751" w:rsidDel="00D221DC" w:rsidRDefault="00AA5AD7" w:rsidP="00CB552A">
      <w:pPr>
        <w:spacing w:after="100" w:afterAutospacing="1" w:line="480" w:lineRule="auto"/>
        <w:ind w:firstLine="720"/>
        <w:rPr>
          <w:del w:id="587" w:author="Shaffer, Victoria" w:date="2025-03-21T11:15:00Z" w16du:dateUtc="2025-03-21T16:15:00Z"/>
          <w:rFonts w:ascii="Calibri" w:eastAsia="Calibri" w:hAnsi="Calibri" w:cs="Times New Roman"/>
        </w:rPr>
      </w:pPr>
      <w:del w:id="588" w:author="Shaffer, Victoria" w:date="2025-03-21T11:15:00Z" w16du:dateUtc="2025-03-21T16:15:00Z">
        <w:r w:rsidDel="00D221DC">
          <w:rPr>
            <w:rFonts w:ascii="Calibri" w:eastAsia="Calibri" w:hAnsi="Calibri" w:cs="Times New Roman"/>
          </w:rPr>
          <w:delText xml:space="preserve">Furthermore, initial moral conviction was a significant predictor of the final level of moral conviction, for </w:delText>
        </w:r>
        <w:r w:rsidRPr="00F22ED1" w:rsidDel="00D221DC">
          <w:rPr>
            <w:rFonts w:ascii="Calibri" w:eastAsia="Calibri" w:hAnsi="Calibri" w:cs="Times New Roman"/>
          </w:rPr>
          <w:delText xml:space="preserve">1) </w:delText>
        </w:r>
        <w:r w:rsidRPr="00F22ED1" w:rsidDel="00D221DC">
          <w:rPr>
            <w:rFonts w:ascii="Calibri" w:eastAsia="Calibri" w:hAnsi="Calibri" w:cs="Times New Roman"/>
            <w:u w:val="single"/>
          </w:rPr>
          <w:delText>Universal Health Care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initial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683</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w:delText>
        </w:r>
        <w:r w:rsidDel="00D221DC">
          <w:rPr>
            <w:rFonts w:ascii="Calibri" w:eastAsia="Calibri" w:hAnsi="Calibri" w:cs="Times New Roman"/>
          </w:rPr>
          <w:delText>&lt;</w:delText>
        </w:r>
        <w:r w:rsidRPr="00F22ED1" w:rsidDel="00D221DC">
          <w:rPr>
            <w:rFonts w:ascii="Calibri" w:eastAsia="Calibri" w:hAnsi="Calibri" w:cs="Times New Roman"/>
          </w:rPr>
          <w:delText xml:space="preserve"> </w:delText>
        </w:r>
        <w:r w:rsidDel="00D221DC">
          <w:rPr>
            <w:rFonts w:ascii="Calibri" w:eastAsia="Calibri" w:hAnsi="Calibri" w:cs="Times New Roman"/>
          </w:rPr>
          <w:delText>.001</w:delText>
        </w:r>
        <w:r w:rsidRPr="00F22ED1" w:rsidDel="00D221DC">
          <w:rPr>
            <w:rFonts w:ascii="Calibri" w:eastAsia="Calibri" w:hAnsi="Calibri" w:cs="Times New Roman"/>
          </w:rPr>
          <w:delText xml:space="preserve">); 2) </w:delText>
        </w:r>
        <w:r w:rsidRPr="00F22ED1" w:rsidDel="00D221DC">
          <w:rPr>
            <w:rFonts w:ascii="Calibri" w:eastAsia="Calibri" w:hAnsi="Calibri" w:cs="Times New Roman"/>
            <w:u w:val="single"/>
          </w:rPr>
          <w:delText>Capital Punishment</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initial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 xml:space="preserve">715  </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w:delText>
        </w:r>
        <w:r w:rsidDel="00D221DC">
          <w:rPr>
            <w:rFonts w:ascii="Calibri" w:eastAsia="Calibri" w:hAnsi="Calibri" w:cs="Times New Roman"/>
          </w:rPr>
          <w:delText>&lt;</w:delText>
        </w:r>
        <w:r w:rsidRPr="00F22ED1" w:rsidDel="00D221DC">
          <w:rPr>
            <w:rFonts w:ascii="Calibri" w:eastAsia="Calibri" w:hAnsi="Calibri" w:cs="Times New Roman"/>
          </w:rPr>
          <w:delText xml:space="preserve"> </w:delText>
        </w:r>
        <w:r w:rsidDel="00D221DC">
          <w:rPr>
            <w:rFonts w:ascii="Calibri" w:eastAsia="Calibri" w:hAnsi="Calibri" w:cs="Times New Roman"/>
          </w:rPr>
          <w:delText>.001</w:delText>
        </w:r>
        <w:r w:rsidRPr="00F22ED1" w:rsidDel="00D221DC">
          <w:rPr>
            <w:rFonts w:ascii="Calibri" w:eastAsia="Calibri" w:hAnsi="Calibri" w:cs="Times New Roman"/>
          </w:rPr>
          <w:delText xml:space="preserve">); </w:delText>
        </w:r>
        <w:r w:rsidDel="00D221DC">
          <w:rPr>
            <w:rFonts w:ascii="Calibri" w:eastAsia="Calibri" w:hAnsi="Calibri" w:cs="Times New Roman"/>
          </w:rPr>
          <w:delText>and</w:delText>
        </w:r>
        <w:r w:rsidRPr="00F22ED1" w:rsidDel="00D221DC">
          <w:rPr>
            <w:rFonts w:ascii="Calibri" w:eastAsia="Calibri" w:hAnsi="Calibri" w:cs="Times New Roman"/>
          </w:rPr>
          <w:delText xml:space="preserve"> </w:delText>
        </w:r>
        <w:r w:rsidDel="00D221DC">
          <w:rPr>
            <w:rFonts w:ascii="Calibri" w:eastAsia="Calibri" w:hAnsi="Calibri" w:cs="Times New Roman"/>
          </w:rPr>
          <w:delText>3</w:delText>
        </w:r>
        <w:r w:rsidRPr="00F22ED1" w:rsidDel="00D221DC">
          <w:rPr>
            <w:rFonts w:ascii="Calibri" w:eastAsia="Calibri" w:hAnsi="Calibri" w:cs="Times New Roman"/>
          </w:rPr>
          <w:delText xml:space="preserve">) </w:delText>
        </w:r>
        <w:r w:rsidDel="00D221DC">
          <w:rPr>
            <w:rFonts w:ascii="Calibri" w:eastAsia="Calibri" w:hAnsi="Calibri" w:cs="Times New Roman"/>
            <w:u w:val="single"/>
          </w:rPr>
          <w:delText>AI in the Workplace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initial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668</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w:delText>
        </w:r>
        <w:r w:rsidDel="00D221DC">
          <w:rPr>
            <w:rFonts w:ascii="Calibri" w:eastAsia="Calibri" w:hAnsi="Calibri" w:cs="Times New Roman"/>
          </w:rPr>
          <w:delText>&lt;</w:delText>
        </w:r>
        <w:r w:rsidRPr="00F22ED1" w:rsidDel="00D221DC">
          <w:rPr>
            <w:rFonts w:ascii="Calibri" w:eastAsia="Calibri" w:hAnsi="Calibri" w:cs="Times New Roman"/>
          </w:rPr>
          <w:delText xml:space="preserve"> </w:delText>
        </w:r>
        <w:r w:rsidDel="00D221DC">
          <w:rPr>
            <w:rFonts w:ascii="Calibri" w:eastAsia="Calibri" w:hAnsi="Calibri" w:cs="Times New Roman"/>
          </w:rPr>
          <w:delText>.001</w:delText>
        </w:r>
        <w:r w:rsidRPr="00F22ED1" w:rsidDel="00D221DC">
          <w:rPr>
            <w:rFonts w:ascii="Calibri" w:eastAsia="Calibri" w:hAnsi="Calibri" w:cs="Times New Roman"/>
          </w:rPr>
          <w:delText>)</w:delText>
        </w:r>
        <w:r w:rsidDel="00D221DC">
          <w:rPr>
            <w:rFonts w:ascii="Calibri" w:eastAsia="Calibri" w:hAnsi="Calibri" w:cs="Times New Roman"/>
          </w:rPr>
          <w:delText>. Finally, the interaction between our moral conviction and social consensus manipulations was not significantly associated with our final levels of moral conviction for 1</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u w:val="single"/>
          </w:rPr>
          <w:delText>Universal Health Care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consensus x conviction</w:delText>
        </w:r>
        <w:r w:rsidRPr="00F22ED1" w:rsidDel="00D221DC">
          <w:rPr>
            <w:rFonts w:ascii="Calibri" w:eastAsia="Calibri" w:hAnsi="Calibri" w:cs="Times New Roman"/>
          </w:rPr>
          <w:delText xml:space="preserve"> </w:delText>
        </w:r>
        <w:r w:rsidDel="00D221DC">
          <w:rPr>
            <w:rFonts w:ascii="Calibri" w:eastAsia="Calibri" w:hAnsi="Calibri" w:cs="Times New Roman"/>
          </w:rPr>
          <w:delText xml:space="preserve">0.4467 </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 </w:delText>
        </w:r>
        <w:r w:rsidDel="00D221DC">
          <w:rPr>
            <w:rFonts w:ascii="Calibri" w:eastAsia="Calibri" w:hAnsi="Calibri" w:cs="Times New Roman"/>
            <w:i/>
            <w:iCs/>
          </w:rPr>
          <w:delText>NS</w:delText>
        </w:r>
        <w:r w:rsidRPr="00F22ED1" w:rsidDel="00D221DC">
          <w:rPr>
            <w:rFonts w:ascii="Calibri" w:eastAsia="Calibri" w:hAnsi="Calibri" w:cs="Times New Roman"/>
          </w:rPr>
          <w:delText xml:space="preserve">); 2) </w:delText>
        </w:r>
        <w:r w:rsidRPr="00F22ED1" w:rsidDel="00D221DC">
          <w:rPr>
            <w:rFonts w:ascii="Calibri" w:eastAsia="Calibri" w:hAnsi="Calibri" w:cs="Times New Roman"/>
            <w:u w:val="single"/>
          </w:rPr>
          <w:delText>Capital Punishment</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consensus x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0</w:delText>
        </w:r>
        <w:r w:rsidRPr="00F22ED1" w:rsidDel="00D221DC">
          <w:rPr>
            <w:rFonts w:ascii="Calibri" w:eastAsia="Calibri" w:hAnsi="Calibri" w:cs="Times New Roman"/>
          </w:rPr>
          <w:delText>.</w:delText>
        </w:r>
        <w:r w:rsidDel="00D221DC">
          <w:rPr>
            <w:rFonts w:ascii="Calibri" w:eastAsia="Calibri" w:hAnsi="Calibri" w:cs="Times New Roman"/>
          </w:rPr>
          <w:delText>957</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 </w:delText>
        </w:r>
        <w:r w:rsidDel="00D221DC">
          <w:rPr>
            <w:rFonts w:ascii="Calibri" w:eastAsia="Calibri" w:hAnsi="Calibri" w:cs="Times New Roman"/>
            <w:i/>
            <w:iCs/>
          </w:rPr>
          <w:delText>NS</w:delText>
        </w:r>
        <w:r w:rsidRPr="00F22ED1" w:rsidDel="00D221DC">
          <w:rPr>
            <w:rFonts w:ascii="Calibri" w:eastAsia="Calibri" w:hAnsi="Calibri" w:cs="Times New Roman"/>
          </w:rPr>
          <w:delText xml:space="preserve">); or </w:delText>
        </w:r>
        <w:r w:rsidDel="00D221DC">
          <w:rPr>
            <w:rFonts w:ascii="Calibri" w:eastAsia="Calibri" w:hAnsi="Calibri" w:cs="Times New Roman"/>
          </w:rPr>
          <w:delText>3</w:delText>
        </w:r>
        <w:r w:rsidRPr="00F22ED1" w:rsidDel="00D221DC">
          <w:rPr>
            <w:rFonts w:ascii="Calibri" w:eastAsia="Calibri" w:hAnsi="Calibri" w:cs="Times New Roman"/>
          </w:rPr>
          <w:delText xml:space="preserve">) </w:delText>
        </w:r>
        <w:r w:rsidDel="00D221DC">
          <w:rPr>
            <w:rFonts w:ascii="Calibri" w:eastAsia="Calibri" w:hAnsi="Calibri" w:cs="Times New Roman"/>
            <w:u w:val="single"/>
          </w:rPr>
          <w:delText>AI in the Workplace</w:delText>
        </w:r>
        <w:r w:rsidRPr="00F22ED1" w:rsidDel="00D221DC">
          <w:rPr>
            <w:rFonts w:ascii="Calibri" w:eastAsia="Calibri" w:hAnsi="Calibri" w:cs="Times New Roman"/>
          </w:rPr>
          <w:delText>, (ß</w:delText>
        </w:r>
        <w:r w:rsidDel="00D221DC">
          <w:rPr>
            <w:rFonts w:ascii="Calibri" w:eastAsia="Calibri" w:hAnsi="Calibri" w:cs="Times New Roman"/>
            <w:vertAlign w:val="subscript"/>
          </w:rPr>
          <w:delText>consensus x conviction</w:delText>
        </w:r>
        <w:r w:rsidRPr="00F22ED1" w:rsidDel="00D221DC">
          <w:rPr>
            <w:rFonts w:ascii="Calibri" w:eastAsia="Calibri" w:hAnsi="Calibri" w:cs="Times New Roman"/>
          </w:rPr>
          <w:delText xml:space="preserve"> = </w:delText>
        </w:r>
        <w:r w:rsidDel="00D221DC">
          <w:rPr>
            <w:rFonts w:ascii="Calibri" w:eastAsia="Calibri" w:hAnsi="Calibri" w:cs="Times New Roman"/>
          </w:rPr>
          <w:delText>3</w:delText>
        </w:r>
        <w:r w:rsidRPr="00F22ED1" w:rsidDel="00D221DC">
          <w:rPr>
            <w:rFonts w:ascii="Calibri" w:eastAsia="Calibri" w:hAnsi="Calibri" w:cs="Times New Roman"/>
          </w:rPr>
          <w:delText>.</w:delText>
        </w:r>
        <w:r w:rsidDel="00D221DC">
          <w:rPr>
            <w:rFonts w:ascii="Calibri" w:eastAsia="Calibri" w:hAnsi="Calibri" w:cs="Times New Roman"/>
          </w:rPr>
          <w:delText>247</w:delText>
        </w:r>
        <w:r w:rsidRPr="00F22ED1" w:rsidDel="00D221DC">
          <w:rPr>
            <w:rFonts w:ascii="Calibri" w:eastAsia="Calibri" w:hAnsi="Calibri" w:cs="Times New Roman"/>
          </w:rPr>
          <w:delText xml:space="preserve">, </w:delText>
        </w:r>
        <w:r w:rsidRPr="00F22ED1" w:rsidDel="00D221DC">
          <w:rPr>
            <w:rFonts w:ascii="Calibri" w:eastAsia="Calibri" w:hAnsi="Calibri" w:cs="Times New Roman"/>
            <w:i/>
            <w:iCs/>
          </w:rPr>
          <w:delText>p</w:delText>
        </w:r>
        <w:r w:rsidRPr="00F22ED1" w:rsidDel="00D221DC">
          <w:rPr>
            <w:rFonts w:ascii="Calibri" w:eastAsia="Calibri" w:hAnsi="Calibri" w:cs="Times New Roman"/>
          </w:rPr>
          <w:delText xml:space="preserve"> = </w:delText>
        </w:r>
        <w:r w:rsidDel="00D221DC">
          <w:rPr>
            <w:rFonts w:ascii="Calibri" w:eastAsia="Calibri" w:hAnsi="Calibri" w:cs="Times New Roman"/>
            <w:i/>
            <w:iCs/>
          </w:rPr>
          <w:delText>NS</w:delText>
        </w:r>
        <w:r w:rsidRPr="00F22ED1" w:rsidDel="00D221DC">
          <w:rPr>
            <w:rFonts w:ascii="Calibri" w:eastAsia="Calibri" w:hAnsi="Calibri" w:cs="Times New Roman"/>
          </w:rPr>
          <w:delText>)</w:delText>
        </w:r>
        <w:r w:rsidDel="00D221DC">
          <w:rPr>
            <w:rFonts w:ascii="Calibri" w:eastAsia="Calibri" w:hAnsi="Calibri" w:cs="Times New Roman"/>
          </w:rPr>
          <w:delText>.</w:delText>
        </w:r>
      </w:del>
    </w:p>
    <w:p w14:paraId="6210C5A4" w14:textId="77777777" w:rsidR="003D7751" w:rsidRDefault="003D7751">
      <w:pPr>
        <w:rPr>
          <w:rFonts w:ascii="Calibri" w:eastAsia="Calibri" w:hAnsi="Calibri" w:cs="Times New Roman"/>
        </w:rPr>
      </w:pPr>
      <w:r>
        <w:rPr>
          <w:rFonts w:ascii="Calibri" w:eastAsia="Calibri" w:hAnsi="Calibri" w:cs="Times New Roman"/>
        </w:rPr>
        <w:br w:type="page"/>
      </w:r>
    </w:p>
    <w:p w14:paraId="2BDBF690" w14:textId="77777777" w:rsidR="00AA5AD7" w:rsidRPr="00F22ED1" w:rsidRDefault="00AA5AD7" w:rsidP="00AA5AD7">
      <w:pPr>
        <w:keepNext/>
        <w:keepLines/>
        <w:spacing w:after="0" w:afterAutospacing="1" w:line="480" w:lineRule="auto"/>
        <w:outlineLvl w:val="2"/>
        <w:rPr>
          <w:rFonts w:ascii="Calibri Light" w:eastAsia="Times New Roman" w:hAnsi="Calibri Light" w:cs="Times New Roman"/>
          <w:b/>
          <w:i/>
          <w:color w:val="000000"/>
          <w:sz w:val="28"/>
          <w:szCs w:val="24"/>
        </w:rPr>
      </w:pPr>
      <w:commentRangeStart w:id="589"/>
      <w:r w:rsidRPr="00F22ED1">
        <w:rPr>
          <w:rFonts w:ascii="Calibri Light" w:eastAsia="Times New Roman" w:hAnsi="Calibri Light" w:cs="Times New Roman"/>
          <w:b/>
          <w:i/>
          <w:color w:val="000000"/>
          <w:sz w:val="28"/>
          <w:szCs w:val="24"/>
        </w:rPr>
        <w:lastRenderedPageBreak/>
        <w:t>Exploratory Analyses</w:t>
      </w:r>
      <w:commentRangeEnd w:id="589"/>
      <w:r w:rsidR="0081445D">
        <w:rPr>
          <w:rStyle w:val="CommentReference"/>
        </w:rPr>
        <w:commentReference w:id="589"/>
      </w:r>
    </w:p>
    <w:p w14:paraId="37484C3F" w14:textId="6188A031" w:rsidR="000F31C4" w:rsidRDefault="00AA5AD7" w:rsidP="00AA5AD7">
      <w:pPr>
        <w:spacing w:after="100" w:afterAutospacing="1" w:line="480" w:lineRule="auto"/>
        <w:ind w:firstLine="720"/>
        <w:rPr>
          <w:rFonts w:ascii="Calibri" w:eastAsia="Calibri" w:hAnsi="Calibri" w:cs="Times New Roman"/>
        </w:rPr>
      </w:pPr>
      <w:commentRangeStart w:id="590"/>
      <w:r w:rsidRPr="00F22ED1">
        <w:rPr>
          <w:rFonts w:ascii="Calibri" w:eastAsia="Calibri" w:hAnsi="Calibri" w:cs="Times New Roman"/>
        </w:rPr>
        <w:t>In addition to our planned analyses, we conducted additional exploratory analyses on baseline differences in moral conviction</w:t>
      </w:r>
      <w:r>
        <w:rPr>
          <w:rFonts w:ascii="Calibri" w:eastAsia="Calibri" w:hAnsi="Calibri" w:cs="Times New Roman"/>
        </w:rPr>
        <w:t xml:space="preserve">, </w:t>
      </w:r>
      <w:r w:rsidRPr="00F22ED1">
        <w:rPr>
          <w:rFonts w:ascii="Calibri" w:eastAsia="Calibri" w:hAnsi="Calibri" w:cs="Times New Roman"/>
        </w:rPr>
        <w:t>openness to belief change</w:t>
      </w:r>
      <w:r>
        <w:rPr>
          <w:rFonts w:ascii="Calibri" w:eastAsia="Calibri" w:hAnsi="Calibri" w:cs="Times New Roman"/>
        </w:rPr>
        <w:t>, and familiarity regarding our three [topics]</w:t>
      </w:r>
      <w:r w:rsidRPr="00F22ED1">
        <w:rPr>
          <w:rFonts w:ascii="Calibri" w:eastAsia="Calibri" w:hAnsi="Calibri" w:cs="Times New Roman"/>
        </w:rPr>
        <w:t xml:space="preserve">. </w:t>
      </w:r>
      <w:commentRangeEnd w:id="590"/>
      <w:r w:rsidR="00C851E1">
        <w:rPr>
          <w:rStyle w:val="CommentReference"/>
        </w:rPr>
        <w:commentReference w:id="590"/>
      </w:r>
      <w:del w:id="591" w:author="Shaffer, Victoria" w:date="2025-03-21T16:07:00Z" w16du:dateUtc="2025-03-21T21:07:00Z">
        <w:r w:rsidR="007A7876" w:rsidDel="00104EBF">
          <w:rPr>
            <w:rFonts w:ascii="Calibri" w:eastAsia="Calibri" w:hAnsi="Calibri" w:cs="Times New Roman"/>
          </w:rPr>
          <w:delText>For these analyses, we used</w:delText>
        </w:r>
        <w:r w:rsidRPr="00F22ED1" w:rsidDel="00104EBF">
          <w:rPr>
            <w:rFonts w:ascii="Calibri" w:eastAsia="Calibri" w:hAnsi="Calibri" w:cs="Times New Roman"/>
          </w:rPr>
          <w:delText xml:space="preserve"> a simple one-way ANOVA predicting moral conviction</w:delText>
        </w:r>
        <w:r w:rsidDel="00104EBF">
          <w:rPr>
            <w:rFonts w:ascii="Calibri" w:eastAsia="Calibri" w:hAnsi="Calibri" w:cs="Times New Roman"/>
          </w:rPr>
          <w:delText>,</w:delText>
        </w:r>
        <w:r w:rsidRPr="00F22ED1" w:rsidDel="00104EBF">
          <w:rPr>
            <w:rFonts w:ascii="Calibri" w:eastAsia="Calibri" w:hAnsi="Calibri" w:cs="Times New Roman"/>
          </w:rPr>
          <w:delText xml:space="preserve"> openness to belief change,</w:delText>
        </w:r>
        <w:r w:rsidDel="00104EBF">
          <w:rPr>
            <w:rFonts w:ascii="Calibri" w:eastAsia="Calibri" w:hAnsi="Calibri" w:cs="Times New Roman"/>
          </w:rPr>
          <w:delText xml:space="preserve"> or topic familiarity,</w:delText>
        </w:r>
        <w:r w:rsidRPr="00F22ED1" w:rsidDel="00104EBF">
          <w:rPr>
            <w:rFonts w:ascii="Calibri" w:eastAsia="Calibri" w:hAnsi="Calibri" w:cs="Times New Roman"/>
          </w:rPr>
          <w:delText xml:space="preserve"> with topic (e.g., UHC, Climate Change, etc.) as our main predictor.</w:delText>
        </w:r>
      </w:del>
      <w:r w:rsidR="00761419">
        <w:rPr>
          <w:rFonts w:ascii="Calibri" w:eastAsia="Calibri" w:hAnsi="Calibri" w:cs="Times New Roman"/>
        </w:rPr>
        <w:t xml:space="preserve"> </w:t>
      </w:r>
      <w:r w:rsidR="00D44ABA">
        <w:rPr>
          <w:rFonts w:ascii="Calibri" w:eastAsia="Calibri" w:hAnsi="Calibri" w:cs="Times New Roman"/>
        </w:rPr>
        <w:t xml:space="preserve">One additional exploratory analysis </w:t>
      </w:r>
      <w:del w:id="592" w:author="Shaffer, Victoria" w:date="2025-03-21T16:07:00Z" w16du:dateUtc="2025-03-21T21:07:00Z">
        <w:r w:rsidR="00D44ABA" w:rsidDel="00104EBF">
          <w:rPr>
            <w:rFonts w:ascii="Calibri" w:eastAsia="Calibri" w:hAnsi="Calibri" w:cs="Times New Roman"/>
          </w:rPr>
          <w:delText xml:space="preserve">we did </w:delText>
        </w:r>
      </w:del>
      <w:r w:rsidR="00D44ABA">
        <w:rPr>
          <w:rFonts w:ascii="Calibri" w:eastAsia="Calibri" w:hAnsi="Calibri" w:cs="Times New Roman"/>
        </w:rPr>
        <w:t xml:space="preserve">was to determine if the effects of </w:t>
      </w:r>
      <w:del w:id="593" w:author="Shaffer, Victoria" w:date="2025-03-21T16:07:00Z" w16du:dateUtc="2025-03-21T21:07:00Z">
        <w:r w:rsidR="00D44ABA" w:rsidDel="00104EBF">
          <w:rPr>
            <w:rFonts w:ascii="Calibri" w:eastAsia="Calibri" w:hAnsi="Calibri" w:cs="Times New Roman"/>
          </w:rPr>
          <w:delText xml:space="preserve">our </w:delText>
        </w:r>
      </w:del>
      <w:ins w:id="594" w:author="Shaffer, Victoria" w:date="2025-03-21T16:07:00Z" w16du:dateUtc="2025-03-21T21:07:00Z">
        <w:r w:rsidR="00104EBF">
          <w:rPr>
            <w:rFonts w:ascii="Calibri" w:eastAsia="Calibri" w:hAnsi="Calibri" w:cs="Times New Roman"/>
          </w:rPr>
          <w:t xml:space="preserve">the </w:t>
        </w:r>
      </w:ins>
      <w:del w:id="595" w:author="Shaffer, Victoria" w:date="2025-03-21T16:07:00Z" w16du:dateUtc="2025-03-21T21:07:00Z">
        <w:r w:rsidR="00D44ABA" w:rsidDel="00104EBF">
          <w:rPr>
            <w:rFonts w:ascii="Calibri" w:eastAsia="Calibri" w:hAnsi="Calibri" w:cs="Times New Roman"/>
          </w:rPr>
          <w:delText xml:space="preserve">paired manipulations </w:delText>
        </w:r>
      </w:del>
      <w:ins w:id="596" w:author="Shaffer, Victoria" w:date="2025-03-21T16:07:00Z" w16du:dateUtc="2025-03-21T21:07:00Z">
        <w:r w:rsidR="00104EBF">
          <w:rPr>
            <w:rFonts w:ascii="Calibri" w:eastAsia="Calibri" w:hAnsi="Calibri" w:cs="Times New Roman"/>
          </w:rPr>
          <w:t xml:space="preserve">social consensus and moral conviction manipulations </w:t>
        </w:r>
      </w:ins>
      <w:r w:rsidR="00D44ABA">
        <w:rPr>
          <w:rFonts w:ascii="Calibri" w:eastAsia="Calibri" w:hAnsi="Calibri" w:cs="Times New Roman"/>
        </w:rPr>
        <w:t xml:space="preserve">were </w:t>
      </w:r>
      <w:del w:id="597" w:author="Shaffer, Victoria" w:date="2025-03-21T16:07:00Z" w16du:dateUtc="2025-03-21T21:07:00Z">
        <w:r w:rsidR="00D44ABA" w:rsidDel="00104EBF">
          <w:rPr>
            <w:rFonts w:ascii="Calibri" w:eastAsia="Calibri" w:hAnsi="Calibri" w:cs="Times New Roman"/>
          </w:rPr>
          <w:delText xml:space="preserve">affected by </w:delText>
        </w:r>
      </w:del>
      <w:ins w:id="598" w:author="Shaffer, Victoria" w:date="2025-03-21T16:07:00Z" w16du:dateUtc="2025-03-21T21:07:00Z">
        <w:r w:rsidR="00104EBF">
          <w:rPr>
            <w:rFonts w:ascii="Calibri" w:eastAsia="Calibri" w:hAnsi="Calibri" w:cs="Times New Roman"/>
          </w:rPr>
          <w:t xml:space="preserve">related to </w:t>
        </w:r>
      </w:ins>
      <w:del w:id="599" w:author="Shaffer, Victoria" w:date="2025-03-21T16:07:00Z" w16du:dateUtc="2025-03-21T21:07:00Z">
        <w:r w:rsidR="00D44ABA" w:rsidDel="00104EBF">
          <w:rPr>
            <w:rFonts w:ascii="Calibri" w:eastAsia="Calibri" w:hAnsi="Calibri" w:cs="Times New Roman"/>
          </w:rPr>
          <w:delText xml:space="preserve">the </w:delText>
        </w:r>
      </w:del>
      <w:r w:rsidR="00D44ABA">
        <w:rPr>
          <w:rFonts w:ascii="Calibri" w:eastAsia="Calibri" w:hAnsi="Calibri" w:cs="Times New Roman"/>
        </w:rPr>
        <w:t xml:space="preserve">initial level of support for </w:t>
      </w:r>
      <w:ins w:id="600" w:author="Shaffer, Victoria" w:date="2025-03-21T16:07:00Z" w16du:dateUtc="2025-03-21T21:07:00Z">
        <w:r w:rsidR="006C6098">
          <w:rPr>
            <w:rFonts w:ascii="Calibri" w:eastAsia="Calibri" w:hAnsi="Calibri" w:cs="Times New Roman"/>
          </w:rPr>
          <w:t xml:space="preserve">a </w:t>
        </w:r>
      </w:ins>
      <w:del w:id="601" w:author="Shaffer, Victoria" w:date="2025-03-21T16:07:00Z" w16du:dateUtc="2025-03-21T21:07:00Z">
        <w:r w:rsidR="00D44ABA" w:rsidDel="00104EBF">
          <w:rPr>
            <w:rFonts w:ascii="Calibri" w:eastAsia="Calibri" w:hAnsi="Calibri" w:cs="Times New Roman"/>
          </w:rPr>
          <w:delText>[</w:delText>
        </w:r>
      </w:del>
      <w:r w:rsidR="00D44ABA">
        <w:rPr>
          <w:rFonts w:ascii="Calibri" w:eastAsia="Calibri" w:hAnsi="Calibri" w:cs="Times New Roman"/>
        </w:rPr>
        <w:t>topic</w:t>
      </w:r>
      <w:del w:id="602" w:author="Shaffer, Victoria" w:date="2025-03-21T16:07:00Z" w16du:dateUtc="2025-03-21T21:07:00Z">
        <w:r w:rsidR="00D44ABA" w:rsidDel="006C6098">
          <w:rPr>
            <w:rFonts w:ascii="Calibri" w:eastAsia="Calibri" w:hAnsi="Calibri" w:cs="Times New Roman"/>
          </w:rPr>
          <w:delText>]</w:delText>
        </w:r>
      </w:del>
      <w:r w:rsidR="00D44ABA">
        <w:rPr>
          <w:rFonts w:ascii="Calibri" w:eastAsia="Calibri" w:hAnsi="Calibri" w:cs="Times New Roman"/>
        </w:rPr>
        <w:t>. We performed this exploratory analysis by first creating a categorical variable based on initial level of support, wherein participants that rated initial support from -50 to -5 were classified as ‘negative’, -5 to 5 were classified as ‘neutral’</w:t>
      </w:r>
      <w:r w:rsidR="009C4D31">
        <w:rPr>
          <w:rFonts w:ascii="Calibri" w:eastAsia="Calibri" w:hAnsi="Calibri" w:cs="Times New Roman"/>
        </w:rPr>
        <w:t>,</w:t>
      </w:r>
      <w:r w:rsidR="00D44ABA">
        <w:rPr>
          <w:rFonts w:ascii="Calibri" w:eastAsia="Calibri" w:hAnsi="Calibri" w:cs="Times New Roman"/>
        </w:rPr>
        <w:t xml:space="preserve"> and 5 to 50 were classified as ‘positive’</w:t>
      </w:r>
      <w:r w:rsidR="00F34004">
        <w:rPr>
          <w:rFonts w:ascii="Calibri" w:eastAsia="Calibri" w:hAnsi="Calibri" w:cs="Times New Roman"/>
        </w:rPr>
        <w:t xml:space="preserve">. Then, our analysis was the same analysis as that done for H1, but with the addition of ‘initial level of support by category’ as an interaction with our original </w:t>
      </w:r>
      <w:r w:rsidR="002437A5">
        <w:rPr>
          <w:rFonts w:ascii="Calibri" w:eastAsia="Calibri" w:hAnsi="Calibri" w:cs="Times New Roman"/>
        </w:rPr>
        <w:t>two-way</w:t>
      </w:r>
      <w:r w:rsidR="00F34004">
        <w:rPr>
          <w:rFonts w:ascii="Calibri" w:eastAsia="Calibri" w:hAnsi="Calibri" w:cs="Times New Roman"/>
        </w:rPr>
        <w:t xml:space="preserve"> interaction between social consensus and moral conviction condition (e.g., we are also looking at a potential three-way interaction).</w:t>
      </w:r>
      <w:r w:rsidR="000F31C4">
        <w:rPr>
          <w:rFonts w:ascii="Calibri" w:eastAsia="Calibri" w:hAnsi="Calibri" w:cs="Times New Roman"/>
        </w:rPr>
        <w:t xml:space="preserve"> The table below indicates how many individuals were in each category, for each </w:t>
      </w:r>
      <w:del w:id="603" w:author="Shaffer, Victoria" w:date="2025-03-21T16:08:00Z" w16du:dateUtc="2025-03-21T21:08:00Z">
        <w:r w:rsidR="000F31C4" w:rsidDel="006C6098">
          <w:rPr>
            <w:rFonts w:ascii="Calibri" w:eastAsia="Calibri" w:hAnsi="Calibri" w:cs="Times New Roman"/>
          </w:rPr>
          <w:delText>[</w:delText>
        </w:r>
      </w:del>
      <w:r w:rsidR="000F31C4">
        <w:rPr>
          <w:rFonts w:ascii="Calibri" w:eastAsia="Calibri" w:hAnsi="Calibri" w:cs="Times New Roman"/>
        </w:rPr>
        <w:t>topic</w:t>
      </w:r>
      <w:del w:id="604" w:author="Shaffer, Victoria" w:date="2025-03-21T16:08:00Z" w16du:dateUtc="2025-03-21T21:08:00Z">
        <w:r w:rsidR="000F31C4" w:rsidDel="006C6098">
          <w:rPr>
            <w:rFonts w:ascii="Calibri" w:eastAsia="Calibri" w:hAnsi="Calibri" w:cs="Times New Roman"/>
          </w:rPr>
          <w:delText>]</w:delText>
        </w:r>
      </w:del>
      <w:r w:rsidR="000F31C4">
        <w:rPr>
          <w:rFonts w:ascii="Calibri" w:eastAsia="Calibri" w:hAnsi="Calibri" w:cs="Times New Roman"/>
        </w:rPr>
        <w:t>.</w:t>
      </w:r>
    </w:p>
    <w:tbl>
      <w:tblPr>
        <w:tblStyle w:val="TableGrid"/>
        <w:tblW w:w="0" w:type="auto"/>
        <w:tblLook w:val="04A0" w:firstRow="1" w:lastRow="0" w:firstColumn="1" w:lastColumn="0" w:noHBand="0" w:noVBand="1"/>
      </w:tblPr>
      <w:tblGrid>
        <w:gridCol w:w="2337"/>
        <w:gridCol w:w="2337"/>
        <w:gridCol w:w="2338"/>
        <w:gridCol w:w="2338"/>
      </w:tblGrid>
      <w:tr w:rsidR="000F31C4" w14:paraId="1D3CABDC" w14:textId="77777777" w:rsidTr="000F31C4">
        <w:tc>
          <w:tcPr>
            <w:tcW w:w="2337" w:type="dxa"/>
          </w:tcPr>
          <w:p w14:paraId="5E9EB3E2" w14:textId="77777777" w:rsidR="000F31C4" w:rsidRDefault="000F31C4" w:rsidP="00AA5AD7">
            <w:pPr>
              <w:spacing w:after="100" w:afterAutospacing="1" w:line="480" w:lineRule="auto"/>
              <w:rPr>
                <w:rFonts w:ascii="Calibri" w:eastAsia="Calibri" w:hAnsi="Calibri" w:cs="Times New Roman"/>
              </w:rPr>
            </w:pPr>
          </w:p>
        </w:tc>
        <w:tc>
          <w:tcPr>
            <w:tcW w:w="2337" w:type="dxa"/>
          </w:tcPr>
          <w:p w14:paraId="0967C9CF" w14:textId="0CF670E1"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Negative</w:t>
            </w:r>
          </w:p>
        </w:tc>
        <w:tc>
          <w:tcPr>
            <w:tcW w:w="2338" w:type="dxa"/>
          </w:tcPr>
          <w:p w14:paraId="6DB5C278" w14:textId="1AB7512C"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Neutral</w:t>
            </w:r>
          </w:p>
        </w:tc>
        <w:tc>
          <w:tcPr>
            <w:tcW w:w="2338" w:type="dxa"/>
          </w:tcPr>
          <w:p w14:paraId="70F25F3D" w14:textId="17B378AF"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Positive</w:t>
            </w:r>
          </w:p>
        </w:tc>
      </w:tr>
      <w:tr w:rsidR="000F31C4" w14:paraId="5639B7DB" w14:textId="77777777" w:rsidTr="000F31C4">
        <w:tc>
          <w:tcPr>
            <w:tcW w:w="2337" w:type="dxa"/>
          </w:tcPr>
          <w:p w14:paraId="3B99E4C6" w14:textId="2BA4C11B"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UHC</w:t>
            </w:r>
          </w:p>
        </w:tc>
        <w:tc>
          <w:tcPr>
            <w:tcW w:w="2337" w:type="dxa"/>
          </w:tcPr>
          <w:p w14:paraId="19EA4F35" w14:textId="31404339"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72</w:t>
            </w:r>
          </w:p>
        </w:tc>
        <w:tc>
          <w:tcPr>
            <w:tcW w:w="2338" w:type="dxa"/>
          </w:tcPr>
          <w:p w14:paraId="4CED5E79" w14:textId="3415F04C"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47</w:t>
            </w:r>
          </w:p>
        </w:tc>
        <w:tc>
          <w:tcPr>
            <w:tcW w:w="2338" w:type="dxa"/>
          </w:tcPr>
          <w:p w14:paraId="494E26F7" w14:textId="131A8173"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372</w:t>
            </w:r>
          </w:p>
        </w:tc>
      </w:tr>
      <w:tr w:rsidR="000F31C4" w14:paraId="09C449B8" w14:textId="77777777" w:rsidTr="000F31C4">
        <w:tc>
          <w:tcPr>
            <w:tcW w:w="2337" w:type="dxa"/>
          </w:tcPr>
          <w:p w14:paraId="7F4F3C7F" w14:textId="15DCC5D2"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Capital Punishment</w:t>
            </w:r>
          </w:p>
        </w:tc>
        <w:tc>
          <w:tcPr>
            <w:tcW w:w="2337" w:type="dxa"/>
          </w:tcPr>
          <w:p w14:paraId="1DD0E294" w14:textId="79264961"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260</w:t>
            </w:r>
          </w:p>
        </w:tc>
        <w:tc>
          <w:tcPr>
            <w:tcW w:w="2338" w:type="dxa"/>
          </w:tcPr>
          <w:p w14:paraId="719106C7" w14:textId="1D1660DD"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51</w:t>
            </w:r>
          </w:p>
        </w:tc>
        <w:tc>
          <w:tcPr>
            <w:tcW w:w="2338" w:type="dxa"/>
          </w:tcPr>
          <w:p w14:paraId="63BDF747" w14:textId="1BAA6E38" w:rsidR="000F31C4" w:rsidRDefault="00E1683B" w:rsidP="00AA5AD7">
            <w:pPr>
              <w:spacing w:after="100" w:afterAutospacing="1" w:line="480" w:lineRule="auto"/>
              <w:rPr>
                <w:rFonts w:ascii="Calibri" w:eastAsia="Calibri" w:hAnsi="Calibri" w:cs="Times New Roman"/>
              </w:rPr>
            </w:pPr>
            <w:r>
              <w:rPr>
                <w:rFonts w:ascii="Calibri" w:eastAsia="Calibri" w:hAnsi="Calibri" w:cs="Times New Roman"/>
              </w:rPr>
              <w:t>180</w:t>
            </w:r>
          </w:p>
        </w:tc>
      </w:tr>
      <w:tr w:rsidR="000F31C4" w14:paraId="1CCB0007" w14:textId="77777777" w:rsidTr="000F31C4">
        <w:tc>
          <w:tcPr>
            <w:tcW w:w="2337" w:type="dxa"/>
          </w:tcPr>
          <w:p w14:paraId="4A4CD309" w14:textId="6491208A" w:rsidR="000F31C4" w:rsidRPr="000F5804" w:rsidRDefault="000F31C4" w:rsidP="00AA5AD7">
            <w:pPr>
              <w:spacing w:after="100" w:afterAutospacing="1" w:line="480" w:lineRule="auto"/>
              <w:rPr>
                <w:rFonts w:ascii="Calibri" w:eastAsia="Calibri" w:hAnsi="Calibri" w:cs="Times New Roman"/>
                <w:b/>
                <w:bCs/>
              </w:rPr>
            </w:pPr>
            <w:r w:rsidRPr="000F5804">
              <w:rPr>
                <w:rFonts w:ascii="Calibri" w:eastAsia="Calibri" w:hAnsi="Calibri" w:cs="Times New Roman"/>
                <w:b/>
                <w:bCs/>
              </w:rPr>
              <w:t>AI in the Workplace</w:t>
            </w:r>
          </w:p>
        </w:tc>
        <w:tc>
          <w:tcPr>
            <w:tcW w:w="2337" w:type="dxa"/>
          </w:tcPr>
          <w:p w14:paraId="0048ED25" w14:textId="49DDCB0A" w:rsidR="000F31C4" w:rsidRDefault="000F5804" w:rsidP="00AA5AD7">
            <w:pPr>
              <w:spacing w:after="100" w:afterAutospacing="1" w:line="480" w:lineRule="auto"/>
              <w:rPr>
                <w:rFonts w:ascii="Calibri" w:eastAsia="Calibri" w:hAnsi="Calibri" w:cs="Times New Roman"/>
              </w:rPr>
            </w:pPr>
            <w:r>
              <w:rPr>
                <w:rFonts w:ascii="Calibri" w:eastAsia="Calibri" w:hAnsi="Calibri" w:cs="Times New Roman"/>
              </w:rPr>
              <w:t>279</w:t>
            </w:r>
          </w:p>
        </w:tc>
        <w:tc>
          <w:tcPr>
            <w:tcW w:w="2338" w:type="dxa"/>
          </w:tcPr>
          <w:p w14:paraId="08BE5500" w14:textId="73359ED4" w:rsidR="000F31C4" w:rsidRDefault="000F5804" w:rsidP="00AA5AD7">
            <w:pPr>
              <w:spacing w:after="100" w:afterAutospacing="1" w:line="480" w:lineRule="auto"/>
              <w:rPr>
                <w:rFonts w:ascii="Calibri" w:eastAsia="Calibri" w:hAnsi="Calibri" w:cs="Times New Roman"/>
              </w:rPr>
            </w:pPr>
            <w:r>
              <w:rPr>
                <w:rFonts w:ascii="Calibri" w:eastAsia="Calibri" w:hAnsi="Calibri" w:cs="Times New Roman"/>
              </w:rPr>
              <w:t>50</w:t>
            </w:r>
          </w:p>
        </w:tc>
        <w:tc>
          <w:tcPr>
            <w:tcW w:w="2338" w:type="dxa"/>
          </w:tcPr>
          <w:p w14:paraId="08CF8918" w14:textId="08B43457" w:rsidR="000F31C4" w:rsidRDefault="000F5804" w:rsidP="00AA5AD7">
            <w:pPr>
              <w:spacing w:after="100" w:afterAutospacing="1" w:line="480" w:lineRule="auto"/>
              <w:rPr>
                <w:rFonts w:ascii="Calibri" w:eastAsia="Calibri" w:hAnsi="Calibri" w:cs="Times New Roman"/>
              </w:rPr>
            </w:pPr>
            <w:r>
              <w:rPr>
                <w:rFonts w:ascii="Calibri" w:eastAsia="Calibri" w:hAnsi="Calibri" w:cs="Times New Roman"/>
              </w:rPr>
              <w:t>162</w:t>
            </w:r>
          </w:p>
        </w:tc>
      </w:tr>
    </w:tbl>
    <w:p w14:paraId="1AB2C080" w14:textId="77777777" w:rsidR="000F31C4" w:rsidRDefault="000F31C4" w:rsidP="00AA5AD7">
      <w:pPr>
        <w:spacing w:after="100" w:afterAutospacing="1" w:line="480" w:lineRule="auto"/>
        <w:ind w:firstLine="720"/>
        <w:rPr>
          <w:rFonts w:ascii="Calibri" w:eastAsia="Calibri" w:hAnsi="Calibri" w:cs="Times New Roman"/>
        </w:rPr>
      </w:pPr>
    </w:p>
    <w:p w14:paraId="70746EC3" w14:textId="54187561" w:rsidR="00AA5AD7" w:rsidRPr="00F22ED1" w:rsidDel="007A3750" w:rsidRDefault="00AA5AD7" w:rsidP="00AA5AD7">
      <w:pPr>
        <w:spacing w:after="100" w:afterAutospacing="1" w:line="480" w:lineRule="auto"/>
        <w:ind w:firstLine="720"/>
        <w:rPr>
          <w:moveFrom w:id="605" w:author="Shaffer, Victoria" w:date="2025-03-21T16:08:00Z" w16du:dateUtc="2025-03-21T21:08:00Z"/>
          <w:rFonts w:ascii="Calibri" w:eastAsia="Calibri" w:hAnsi="Calibri" w:cs="Times New Roman"/>
        </w:rPr>
      </w:pPr>
      <w:moveFromRangeStart w:id="606" w:author="Shaffer, Victoria" w:date="2025-03-21T16:08:00Z" w:name="move193465730"/>
      <w:moveFrom w:id="607" w:author="Shaffer, Victoria" w:date="2025-03-21T16:08:00Z" w16du:dateUtc="2025-03-21T21:08:00Z">
        <w:r w:rsidDel="007A3750">
          <w:rPr>
            <w:rFonts w:ascii="Calibri" w:eastAsia="Calibri" w:hAnsi="Calibri" w:cs="Times New Roman"/>
            <w:noProof/>
          </w:rPr>
          <w:lastRenderedPageBreak/>
          <w:drawing>
            <wp:inline distT="0" distB="0" distL="0" distR="0" wp14:anchorId="2C1189C2" wp14:editId="37DE978B">
              <wp:extent cx="5939790" cy="3816350"/>
              <wp:effectExtent l="0" t="0" r="3810" b="0"/>
              <wp:docPr id="1358728839" name="Picture 2"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28839" name="Picture 2" descr="A diagram with red green and blue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moveFrom>
    </w:p>
    <w:p w14:paraId="3DCA180A" w14:textId="518ABB7B" w:rsidR="00AA5AD7" w:rsidDel="007A3750" w:rsidRDefault="00AA5AD7" w:rsidP="00AA5AD7">
      <w:pPr>
        <w:spacing w:after="100" w:afterAutospacing="1" w:line="480" w:lineRule="auto"/>
        <w:ind w:firstLine="720"/>
        <w:rPr>
          <w:moveFrom w:id="608" w:author="Shaffer, Victoria" w:date="2025-03-21T16:08:00Z" w16du:dateUtc="2025-03-21T21:08:00Z"/>
          <w:rFonts w:ascii="Calibri" w:eastAsia="Calibri" w:hAnsi="Calibri" w:cs="Times New Roman"/>
        </w:rPr>
      </w:pPr>
      <w:moveFrom w:id="609" w:author="Shaffer, Victoria" w:date="2025-03-21T16:08:00Z" w16du:dateUtc="2025-03-21T21:08:00Z">
        <w:r w:rsidRPr="00F22ED1" w:rsidDel="007A3750">
          <w:t>Our</w:t>
        </w:r>
        <w:r w:rsidDel="007A3750">
          <w:t xml:space="preserve"> first </w:t>
        </w:r>
        <w:r w:rsidRPr="00F22ED1" w:rsidDel="007A3750">
          <w:rPr>
            <w:rFonts w:ascii="Calibri" w:eastAsia="Calibri" w:hAnsi="Calibri" w:cs="Times New Roman"/>
          </w:rPr>
          <w:t xml:space="preserve">one-way ANOVA revealed that there was a statistically significant difference in </w:t>
        </w:r>
        <w:r w:rsidDel="007A3750">
          <w:rPr>
            <w:rFonts w:ascii="Calibri" w:eastAsia="Calibri" w:hAnsi="Calibri" w:cs="Times New Roman"/>
          </w:rPr>
          <w:t>openness to belief change</w:t>
        </w:r>
        <w:r w:rsidRPr="00F22ED1" w:rsidDel="007A3750">
          <w:rPr>
            <w:rFonts w:ascii="Calibri" w:eastAsia="Calibri" w:hAnsi="Calibri" w:cs="Times New Roman"/>
          </w:rPr>
          <w:t xml:space="preserve"> between at least two of our topics (</w:t>
        </w:r>
        <w:r w:rsidRPr="00F22ED1" w:rsidDel="007A3750">
          <w:rPr>
            <w:rFonts w:ascii="Calibri" w:eastAsia="Calibri" w:hAnsi="Calibri" w:cs="Times New Roman"/>
            <w:i/>
            <w:iCs/>
          </w:rPr>
          <w:t>F</w:t>
        </w:r>
        <w:r w:rsidRPr="00F22ED1" w:rsidDel="007A3750">
          <w:rPr>
            <w:rFonts w:ascii="Calibri" w:eastAsia="Calibri" w:hAnsi="Calibri" w:cs="Times New Roman"/>
          </w:rPr>
          <w:t xml:space="preserve"> (</w:t>
        </w:r>
        <w:r w:rsidDel="007A3750">
          <w:rPr>
            <w:rFonts w:ascii="Calibri" w:eastAsia="Calibri" w:hAnsi="Calibri" w:cs="Times New Roman"/>
          </w:rPr>
          <w:t>2</w:t>
        </w:r>
        <w:r w:rsidRPr="00F22ED1" w:rsidDel="007A3750">
          <w:rPr>
            <w:rFonts w:ascii="Calibri" w:eastAsia="Calibri" w:hAnsi="Calibri" w:cs="Times New Roman"/>
          </w:rPr>
          <w:t xml:space="preserve">, </w:t>
        </w:r>
        <w:r w:rsidDel="007A3750">
          <w:rPr>
            <w:rFonts w:ascii="Calibri" w:eastAsia="Calibri" w:hAnsi="Calibri" w:cs="Times New Roman"/>
          </w:rPr>
          <w:t>1470</w:t>
        </w:r>
        <w:r w:rsidRPr="00F22ED1" w:rsidDel="007A3750">
          <w:rPr>
            <w:rFonts w:ascii="Calibri" w:eastAsia="Calibri" w:hAnsi="Calibri" w:cs="Times New Roman"/>
          </w:rPr>
          <w:t xml:space="preserve">) = </w:t>
        </w:r>
        <w:r w:rsidDel="007A3750">
          <w:rPr>
            <w:rFonts w:ascii="Calibri" w:eastAsia="Calibri" w:hAnsi="Calibri" w:cs="Times New Roman"/>
          </w:rPr>
          <w:t>37.44</w:t>
        </w:r>
        <w:r w:rsidRPr="00F22ED1" w:rsidDel="007A3750">
          <w:rPr>
            <w:rFonts w:ascii="Calibri" w:eastAsia="Calibri" w:hAnsi="Calibri" w:cs="Times New Roman"/>
          </w:rPr>
          <w:t xml:space="preserve">, </w:t>
        </w:r>
        <w:r w:rsidRPr="00F22ED1" w:rsidDel="007A3750">
          <w:rPr>
            <w:rFonts w:ascii="Calibri" w:eastAsia="Calibri" w:hAnsi="Calibri" w:cs="Times New Roman"/>
            <w:i/>
            <w:iCs/>
          </w:rPr>
          <w:t>p</w:t>
        </w:r>
        <w:r w:rsidRPr="00F22ED1" w:rsidDel="007A3750">
          <w:rPr>
            <w:rFonts w:ascii="Calibri" w:eastAsia="Calibri" w:hAnsi="Calibri" w:cs="Times New Roman"/>
          </w:rPr>
          <w:t xml:space="preserve"> &lt; .001).</w:t>
        </w:r>
        <w:r w:rsidDel="007A3750">
          <w:rPr>
            <w:rFonts w:ascii="Calibri" w:eastAsia="Calibri" w:hAnsi="Calibri" w:cs="Times New Roman"/>
          </w:rPr>
          <w:t xml:space="preserve"> </w:t>
        </w:r>
        <w:r w:rsidRPr="00F22ED1" w:rsidDel="007A3750">
          <w:rPr>
            <w:rFonts w:ascii="Calibri" w:eastAsia="Calibri" w:hAnsi="Calibri" w:cs="Times New Roman"/>
          </w:rPr>
          <w:t xml:space="preserve">A post hoc Tukey test showed that </w:t>
        </w:r>
        <w:r w:rsidDel="007A3750">
          <w:rPr>
            <w:rFonts w:ascii="Calibri" w:eastAsia="Calibri" w:hAnsi="Calibri" w:cs="Times New Roman"/>
          </w:rPr>
          <w:t>all three of our topics had significant differences in baseline openness to belief change a</w:t>
        </w:r>
        <w:r w:rsidRPr="00F22ED1" w:rsidDel="007A3750">
          <w:rPr>
            <w:rFonts w:ascii="Calibri" w:eastAsia="Calibri" w:hAnsi="Calibri" w:cs="Times New Roman"/>
          </w:rPr>
          <w:t>t p &lt; .05</w:t>
        </w:r>
        <w:r w:rsidDel="007A3750">
          <w:rPr>
            <w:rFonts w:ascii="Calibri" w:eastAsia="Calibri" w:hAnsi="Calibri" w:cs="Times New Roman"/>
          </w:rPr>
          <w:t>. Compared to our exploratory analysis from Study 2, we replicated the result that support for UHC is seen as significantly more open to belief change than the topic of capital punishment. Additionally, we see significant differences for openness to belief change regarding AI in the workplace, which we did not see for our other two topics in Study 2 (climate change and exercise).</w:t>
        </w:r>
      </w:moveFrom>
    </w:p>
    <w:p w14:paraId="0D091260" w14:textId="5314B8F6" w:rsidR="00AA5AD7" w:rsidDel="00F25E26" w:rsidRDefault="00AA5AD7" w:rsidP="00AA5AD7">
      <w:pPr>
        <w:spacing w:after="100" w:afterAutospacing="1" w:line="480" w:lineRule="auto"/>
        <w:ind w:firstLine="720"/>
        <w:rPr>
          <w:moveFrom w:id="610" w:author="Shaffer, Victoria" w:date="2025-03-21T16:12:00Z" w16du:dateUtc="2025-03-21T21:12:00Z"/>
          <w:rFonts w:ascii="Calibri" w:eastAsia="Calibri" w:hAnsi="Calibri" w:cs="Times New Roman"/>
        </w:rPr>
      </w:pPr>
      <w:moveFromRangeStart w:id="611" w:author="Shaffer, Victoria" w:date="2025-03-21T16:12:00Z" w:name="move193465987"/>
      <w:moveFromRangeEnd w:id="606"/>
      <w:moveFrom w:id="612" w:author="Shaffer, Victoria" w:date="2025-03-21T16:12:00Z" w16du:dateUtc="2025-03-21T21:12:00Z">
        <w:r w:rsidDel="00F25E26">
          <w:rPr>
            <w:rFonts w:ascii="Calibri" w:eastAsia="Calibri" w:hAnsi="Calibri" w:cs="Times New Roman"/>
            <w:noProof/>
          </w:rPr>
          <w:drawing>
            <wp:inline distT="0" distB="0" distL="0" distR="0" wp14:anchorId="71686E95" wp14:editId="1F17FDD8">
              <wp:extent cx="5939790" cy="3816350"/>
              <wp:effectExtent l="0" t="0" r="3810" b="0"/>
              <wp:docPr id="629087094" name="Picture 3"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87094" name="Picture 3" descr="A diagram with red green and blue squar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moveFrom>
    </w:p>
    <w:p w14:paraId="556D9091" w14:textId="0E447439" w:rsidR="00AA5AD7" w:rsidRPr="003A4EAD" w:rsidDel="00F25E26" w:rsidRDefault="00AA5AD7" w:rsidP="00AA5AD7">
      <w:pPr>
        <w:spacing w:after="100" w:afterAutospacing="1" w:line="480" w:lineRule="auto"/>
        <w:ind w:firstLine="720"/>
        <w:rPr>
          <w:moveFrom w:id="613" w:author="Shaffer, Victoria" w:date="2025-03-21T16:12:00Z" w16du:dateUtc="2025-03-21T21:12:00Z"/>
          <w:rFonts w:ascii="Calibri" w:eastAsia="Calibri" w:hAnsi="Calibri" w:cs="Times New Roman"/>
        </w:rPr>
      </w:pPr>
      <w:moveFrom w:id="614" w:author="Shaffer, Victoria" w:date="2025-03-21T16:12:00Z" w16du:dateUtc="2025-03-21T21:12:00Z">
        <w:r w:rsidRPr="00F22ED1" w:rsidDel="00F25E26">
          <w:t xml:space="preserve">Our </w:t>
        </w:r>
        <w:r w:rsidDel="00F25E26">
          <w:t>second</w:t>
        </w:r>
        <w:r w:rsidRPr="00F22ED1" w:rsidDel="00F25E26">
          <w:rPr>
            <w:rFonts w:ascii="Calibri" w:eastAsia="Calibri" w:hAnsi="Calibri" w:cs="Times New Roman"/>
          </w:rPr>
          <w:t xml:space="preserve"> one-way ANOVA revealed that there was a statistically significant difference </w:t>
        </w:r>
        <w:r w:rsidDel="00F25E26">
          <w:rPr>
            <w:rFonts w:ascii="Calibri" w:eastAsia="Calibri" w:hAnsi="Calibri" w:cs="Times New Roman"/>
          </w:rPr>
          <w:t>in topic familiarity</w:t>
        </w:r>
        <w:r w:rsidRPr="00F22ED1" w:rsidDel="00F25E26">
          <w:rPr>
            <w:rFonts w:ascii="Calibri" w:eastAsia="Calibri" w:hAnsi="Calibri" w:cs="Times New Roman"/>
          </w:rPr>
          <w:t xml:space="preserve"> between at least two of our topics (</w:t>
        </w:r>
        <w:r w:rsidRPr="00F22ED1" w:rsidDel="00F25E26">
          <w:rPr>
            <w:rFonts w:ascii="Calibri" w:eastAsia="Calibri" w:hAnsi="Calibri" w:cs="Times New Roman"/>
            <w:i/>
            <w:iCs/>
          </w:rPr>
          <w:t>F</w:t>
        </w:r>
        <w:r w:rsidRPr="00F22ED1" w:rsidDel="00F25E26">
          <w:rPr>
            <w:rFonts w:ascii="Calibri" w:eastAsia="Calibri" w:hAnsi="Calibri" w:cs="Times New Roman"/>
          </w:rPr>
          <w:t xml:space="preserve"> (</w:t>
        </w:r>
        <w:r w:rsidDel="00F25E26">
          <w:rPr>
            <w:rFonts w:ascii="Calibri" w:eastAsia="Calibri" w:hAnsi="Calibri" w:cs="Times New Roman"/>
          </w:rPr>
          <w:t>2</w:t>
        </w:r>
        <w:r w:rsidRPr="00F22ED1" w:rsidDel="00F25E26">
          <w:rPr>
            <w:rFonts w:ascii="Calibri" w:eastAsia="Calibri" w:hAnsi="Calibri" w:cs="Times New Roman"/>
          </w:rPr>
          <w:t xml:space="preserve">, </w:t>
        </w:r>
        <w:r w:rsidDel="00F25E26">
          <w:rPr>
            <w:rFonts w:ascii="Calibri" w:eastAsia="Calibri" w:hAnsi="Calibri" w:cs="Times New Roman"/>
          </w:rPr>
          <w:t>1470</w:t>
        </w:r>
        <w:r w:rsidRPr="00F22ED1" w:rsidDel="00F25E26">
          <w:rPr>
            <w:rFonts w:ascii="Calibri" w:eastAsia="Calibri" w:hAnsi="Calibri" w:cs="Times New Roman"/>
          </w:rPr>
          <w:t xml:space="preserve">) = </w:t>
        </w:r>
        <w:r w:rsidDel="00F25E26">
          <w:rPr>
            <w:rFonts w:ascii="Calibri" w:eastAsia="Calibri" w:hAnsi="Calibri" w:cs="Times New Roman"/>
          </w:rPr>
          <w:t>132.7</w:t>
        </w:r>
        <w:r w:rsidRPr="00F22ED1" w:rsidDel="00F25E26">
          <w:rPr>
            <w:rFonts w:ascii="Calibri" w:eastAsia="Calibri" w:hAnsi="Calibri" w:cs="Times New Roman"/>
          </w:rPr>
          <w:t xml:space="preserve">, </w:t>
        </w:r>
        <w:r w:rsidRPr="00F22ED1" w:rsidDel="00F25E26">
          <w:rPr>
            <w:rFonts w:ascii="Calibri" w:eastAsia="Calibri" w:hAnsi="Calibri" w:cs="Times New Roman"/>
            <w:i/>
            <w:iCs/>
          </w:rPr>
          <w:t>p</w:t>
        </w:r>
        <w:r w:rsidRPr="00F22ED1" w:rsidDel="00F25E26">
          <w:rPr>
            <w:rFonts w:ascii="Calibri" w:eastAsia="Calibri" w:hAnsi="Calibri" w:cs="Times New Roman"/>
          </w:rPr>
          <w:t xml:space="preserve"> &lt; .001)</w:t>
        </w:r>
        <w:r w:rsidDel="00F25E26">
          <w:rPr>
            <w:rFonts w:ascii="Calibri" w:eastAsia="Calibri" w:hAnsi="Calibri" w:cs="Times New Roman"/>
          </w:rPr>
          <w:t xml:space="preserve">. </w:t>
        </w:r>
        <w:r w:rsidRPr="00F22ED1" w:rsidDel="00F25E26">
          <w:rPr>
            <w:rFonts w:ascii="Calibri" w:eastAsia="Calibri" w:hAnsi="Calibri" w:cs="Times New Roman"/>
          </w:rPr>
          <w:t xml:space="preserve">A post hoc Tukey test showed that </w:t>
        </w:r>
        <w:r w:rsidDel="00F25E26">
          <w:rPr>
            <w:rFonts w:ascii="Calibri" w:eastAsia="Calibri" w:hAnsi="Calibri" w:cs="Times New Roman"/>
          </w:rPr>
          <w:t>all three of our topics had significant differences in topic familiarity a</w:t>
        </w:r>
        <w:r w:rsidRPr="00F22ED1" w:rsidDel="00F25E26">
          <w:rPr>
            <w:rFonts w:ascii="Calibri" w:eastAsia="Calibri" w:hAnsi="Calibri" w:cs="Times New Roman"/>
          </w:rPr>
          <w:t>t p &lt; .05</w:t>
        </w:r>
        <w:r w:rsidDel="00F25E26">
          <w:rPr>
            <w:rFonts w:ascii="Calibri" w:eastAsia="Calibri" w:hAnsi="Calibri" w:cs="Times New Roman"/>
          </w:rPr>
          <w:t>.</w:t>
        </w:r>
        <w:r w:rsidRPr="00F22ED1" w:rsidDel="00F25E26">
          <w:rPr>
            <w:rFonts w:ascii="Calibri" w:eastAsia="Calibri" w:hAnsi="Calibri" w:cs="Times New Roman"/>
          </w:rPr>
          <w:t xml:space="preserve"> </w:t>
        </w:r>
        <w:r w:rsidDel="00F25E26">
          <w:rPr>
            <w:rFonts w:ascii="Calibri" w:eastAsia="Calibri" w:hAnsi="Calibri" w:cs="Times New Roman"/>
          </w:rPr>
          <w:t xml:space="preserve">We found that, contrary to </w:t>
        </w:r>
        <w:r w:rsidDel="00F25E26">
          <w:rPr>
            <w:rFonts w:ascii="Calibri" w:eastAsia="Calibri" w:hAnsi="Calibri" w:cs="Times New Roman"/>
            <w:i/>
            <w:iCs/>
          </w:rPr>
          <w:t>a-priori</w:t>
        </w:r>
        <w:r w:rsidDel="00F25E26">
          <w:rPr>
            <w:rFonts w:ascii="Calibri" w:eastAsia="Calibri" w:hAnsi="Calibri" w:cs="Times New Roman"/>
          </w:rPr>
          <w:t xml:space="preserve"> expectations, our study sample self-reported the greatest familiarity with the topic of AI in the workplace, less familiarity with capital 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t>
        </w:r>
      </w:moveFrom>
    </w:p>
    <w:moveFromRangeEnd w:id="611"/>
    <w:p w14:paraId="674FDD65" w14:textId="1A86D46E" w:rsidR="00AA5AD7" w:rsidRPr="00F22ED1" w:rsidDel="003C7EDA" w:rsidRDefault="00AA5AD7" w:rsidP="00AA5AD7">
      <w:pPr>
        <w:spacing w:after="100" w:afterAutospacing="1" w:line="480" w:lineRule="auto"/>
        <w:ind w:firstLine="720"/>
        <w:rPr>
          <w:del w:id="615" w:author="Shaffer, Victoria" w:date="2025-03-21T16:15:00Z" w16du:dateUtc="2025-03-21T21:15:00Z"/>
          <w:rFonts w:ascii="Calibri" w:eastAsia="Calibri" w:hAnsi="Calibri" w:cs="Times New Roman"/>
        </w:rPr>
      </w:pPr>
      <w:del w:id="616" w:author="Shaffer, Victoria" w:date="2025-03-21T16:15:00Z" w16du:dateUtc="2025-03-21T21:15:00Z">
        <w:r w:rsidDel="003C7EDA">
          <w:rPr>
            <w:rFonts w:ascii="Calibri" w:eastAsia="Calibri" w:hAnsi="Calibri" w:cs="Times New Roman"/>
            <w:noProof/>
          </w:rPr>
          <w:drawing>
            <wp:inline distT="0" distB="0" distL="0" distR="0" wp14:anchorId="6B453481" wp14:editId="7671FAF1">
              <wp:extent cx="5939790" cy="3816350"/>
              <wp:effectExtent l="0" t="0" r="3810" b="0"/>
              <wp:docPr id="1685100351" name="Picture 4" descr="A diagram with red green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0351" name="Picture 4" descr="A diagram with red green and blue squar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del>
    </w:p>
    <w:p w14:paraId="00041D93" w14:textId="273A79B7" w:rsidR="00FF4E42" w:rsidDel="003C7EDA" w:rsidRDefault="00AA5AD7" w:rsidP="00AA5AD7">
      <w:pPr>
        <w:spacing w:after="100" w:afterAutospacing="1" w:line="480" w:lineRule="auto"/>
        <w:ind w:firstLine="720"/>
        <w:rPr>
          <w:del w:id="617" w:author="Shaffer, Victoria" w:date="2025-03-21T16:15:00Z" w16du:dateUtc="2025-03-21T21:15:00Z"/>
          <w:rFonts w:ascii="Calibri" w:eastAsia="Calibri" w:hAnsi="Calibri" w:cs="Times New Roman"/>
        </w:rPr>
      </w:pPr>
      <w:del w:id="618" w:author="Shaffer, Victoria" w:date="2025-03-21T16:15:00Z" w16du:dateUtc="2025-03-21T21:15:00Z">
        <w:r w:rsidRPr="00F22ED1" w:rsidDel="003C7EDA">
          <w:rPr>
            <w:szCs w:val="24"/>
          </w:rPr>
          <w:delText xml:space="preserve">Our </w:delText>
        </w:r>
        <w:r w:rsidDel="003C7EDA">
          <w:rPr>
            <w:szCs w:val="24"/>
          </w:rPr>
          <w:delText>third</w:delText>
        </w:r>
        <w:r w:rsidRPr="00F22ED1" w:rsidDel="003C7EDA">
          <w:rPr>
            <w:rFonts w:ascii="Calibri" w:eastAsia="Calibri" w:hAnsi="Calibri" w:cs="Times New Roman"/>
            <w:szCs w:val="24"/>
          </w:rPr>
          <w:delText xml:space="preserve"> o</w:delText>
        </w:r>
        <w:r w:rsidRPr="00F22ED1" w:rsidDel="003C7EDA">
          <w:rPr>
            <w:rFonts w:ascii="Calibri" w:eastAsia="Calibri" w:hAnsi="Calibri" w:cs="Times New Roman"/>
          </w:rPr>
          <w:delText xml:space="preserve">ne-way ANOVA revealed that there was a statistically significant difference in </w:delText>
        </w:r>
        <w:r w:rsidDel="003C7EDA">
          <w:rPr>
            <w:rFonts w:ascii="Calibri" w:eastAsia="Calibri" w:hAnsi="Calibri" w:cs="Times New Roman"/>
          </w:rPr>
          <w:delText xml:space="preserve">the initial </w:delText>
        </w:r>
        <w:r w:rsidRPr="00F22ED1" w:rsidDel="003C7EDA">
          <w:rPr>
            <w:rFonts w:ascii="Calibri" w:eastAsia="Calibri" w:hAnsi="Calibri" w:cs="Times New Roman"/>
          </w:rPr>
          <w:delText>level of moral conviction between at least two of our topics (</w:delText>
        </w:r>
        <w:r w:rsidRPr="00F22ED1" w:rsidDel="003C7EDA">
          <w:rPr>
            <w:rFonts w:ascii="Calibri" w:eastAsia="Calibri" w:hAnsi="Calibri" w:cs="Times New Roman"/>
            <w:i/>
            <w:iCs/>
          </w:rPr>
          <w:delText>F</w:delText>
        </w:r>
        <w:r w:rsidRPr="00F22ED1" w:rsidDel="003C7EDA">
          <w:rPr>
            <w:rFonts w:ascii="Calibri" w:eastAsia="Calibri" w:hAnsi="Calibri" w:cs="Times New Roman"/>
          </w:rPr>
          <w:delText xml:space="preserve"> (</w:delText>
        </w:r>
        <w:r w:rsidDel="003C7EDA">
          <w:rPr>
            <w:rFonts w:ascii="Calibri" w:eastAsia="Calibri" w:hAnsi="Calibri" w:cs="Times New Roman"/>
          </w:rPr>
          <w:delText>2</w:delText>
        </w:r>
        <w:r w:rsidRPr="00F22ED1" w:rsidDel="003C7EDA">
          <w:rPr>
            <w:rFonts w:ascii="Calibri" w:eastAsia="Calibri" w:hAnsi="Calibri" w:cs="Times New Roman"/>
          </w:rPr>
          <w:delText xml:space="preserve">, </w:delText>
        </w:r>
        <w:r w:rsidDel="003C7EDA">
          <w:rPr>
            <w:rFonts w:ascii="Calibri" w:eastAsia="Calibri" w:hAnsi="Calibri" w:cs="Times New Roman"/>
          </w:rPr>
          <w:delText>1470</w:delText>
        </w:r>
        <w:r w:rsidRPr="00F22ED1" w:rsidDel="003C7EDA">
          <w:rPr>
            <w:rFonts w:ascii="Calibri" w:eastAsia="Calibri" w:hAnsi="Calibri" w:cs="Times New Roman"/>
          </w:rPr>
          <w:delText>) = 6</w:delText>
        </w:r>
        <w:r w:rsidDel="003C7EDA">
          <w:rPr>
            <w:rFonts w:ascii="Calibri" w:eastAsia="Calibri" w:hAnsi="Calibri" w:cs="Times New Roman"/>
          </w:rPr>
          <w:delText>2</w:delText>
        </w:r>
        <w:r w:rsidRPr="00F22ED1" w:rsidDel="003C7EDA">
          <w:rPr>
            <w:rFonts w:ascii="Calibri" w:eastAsia="Calibri" w:hAnsi="Calibri" w:cs="Times New Roman"/>
          </w:rPr>
          <w:delText>.</w:delText>
        </w:r>
        <w:r w:rsidDel="003C7EDA">
          <w:rPr>
            <w:rFonts w:ascii="Calibri" w:eastAsia="Calibri" w:hAnsi="Calibri" w:cs="Times New Roman"/>
          </w:rPr>
          <w:delText>12</w:delText>
        </w:r>
        <w:r w:rsidRPr="00F22ED1" w:rsidDel="003C7EDA">
          <w:rPr>
            <w:rFonts w:ascii="Calibri" w:eastAsia="Calibri" w:hAnsi="Calibri" w:cs="Times New Roman"/>
          </w:rPr>
          <w:delText xml:space="preserve">, </w:delText>
        </w:r>
        <w:r w:rsidRPr="00F22ED1" w:rsidDel="003C7EDA">
          <w:rPr>
            <w:rFonts w:ascii="Calibri" w:eastAsia="Calibri" w:hAnsi="Calibri" w:cs="Times New Roman"/>
            <w:i/>
            <w:iCs/>
          </w:rPr>
          <w:delText>p</w:delText>
        </w:r>
        <w:r w:rsidRPr="00F22ED1" w:rsidDel="003C7EDA">
          <w:rPr>
            <w:rFonts w:ascii="Calibri" w:eastAsia="Calibri" w:hAnsi="Calibri" w:cs="Times New Roman"/>
          </w:rPr>
          <w:delText xml:space="preserve"> &lt; .001). A post hoc Tukey test showed that </w:delText>
        </w:r>
        <w:r w:rsidDel="003C7EDA">
          <w:rPr>
            <w:rFonts w:ascii="Calibri" w:eastAsia="Calibri" w:hAnsi="Calibri" w:cs="Times New Roman"/>
          </w:rPr>
          <w:delText>all three of our topics had significant differences in baseline moral conviction a</w:delText>
        </w:r>
        <w:r w:rsidRPr="00F22ED1" w:rsidDel="003C7EDA">
          <w:rPr>
            <w:rFonts w:ascii="Calibri" w:eastAsia="Calibri" w:hAnsi="Calibri" w:cs="Times New Roman"/>
          </w:rPr>
          <w:delText>t p &lt; .05</w:delText>
        </w:r>
        <w:r w:rsidDel="003C7EDA">
          <w:rPr>
            <w:rFonts w:ascii="Calibri" w:eastAsia="Calibri" w:hAnsi="Calibri" w:cs="Times New Roman"/>
          </w:rPr>
          <w:delText>. As compared to our exploratory analysis in Study 2, none of our chosen topics were seen as lacking moral conviction (e.g., the exercise topic in Study 2 had a mean-value of 0 on the initial moral conviction scale). Additionally, we found that usage of AI in the workplace was held with the lowest, but still not nonzero amount of conviction, as compared to our other two topics.</w:delText>
        </w:r>
        <w:r w:rsidR="00FF4E42" w:rsidRPr="00FF4E42" w:rsidDel="003C7EDA">
          <w:rPr>
            <w:rFonts w:ascii="Calibri" w:eastAsia="Calibri" w:hAnsi="Calibri" w:cs="Times New Roman"/>
          </w:rPr>
          <w:delText xml:space="preserve"> </w:delText>
        </w:r>
      </w:del>
    </w:p>
    <w:p w14:paraId="7DED59E8" w14:textId="7F47C957" w:rsidR="00AA5AD7" w:rsidRDefault="00FF4E42" w:rsidP="00AA5AD7">
      <w:pPr>
        <w:spacing w:after="100" w:afterAutospacing="1" w:line="480" w:lineRule="auto"/>
        <w:ind w:firstLine="720"/>
        <w:rPr>
          <w:rFonts w:ascii="Calibri" w:eastAsia="Calibri" w:hAnsi="Calibri" w:cs="Times New Roman"/>
        </w:rPr>
      </w:pPr>
      <w:r w:rsidRPr="00FF4E42">
        <w:rPr>
          <w:rFonts w:ascii="Calibri" w:eastAsia="Calibri" w:hAnsi="Calibri" w:cs="Times New Roman"/>
          <w:noProof/>
        </w:rPr>
        <w:drawing>
          <wp:inline distT="0" distB="0" distL="0" distR="0" wp14:anchorId="7F777517" wp14:editId="28AC911D">
            <wp:extent cx="5943600" cy="4143375"/>
            <wp:effectExtent l="0" t="0" r="0" b="9525"/>
            <wp:docPr id="6" name="Content Placeholder 5" descr="A graph of a patient&#10;&#10;AI-generated content may be incorrect.">
              <a:extLst xmlns:a="http://schemas.openxmlformats.org/drawingml/2006/main">
                <a:ext uri="{FF2B5EF4-FFF2-40B4-BE49-F238E27FC236}">
                  <a16:creationId xmlns:a16="http://schemas.microsoft.com/office/drawing/2014/main" id="{2A5129C3-C02B-0F4C-C8E7-139233CD7C7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graph of a patient&#10;&#10;AI-generated content may be incorrect.">
                      <a:extLst>
                        <a:ext uri="{FF2B5EF4-FFF2-40B4-BE49-F238E27FC236}">
                          <a16:creationId xmlns:a16="http://schemas.microsoft.com/office/drawing/2014/main" id="{2A5129C3-C02B-0F4C-C8E7-139233CD7C7B}"/>
                        </a:ext>
                      </a:extLst>
                    </pic:cNvPr>
                    <pic:cNvPicPr>
                      <a:picLocks noGrp="1" noChangeAspect="1"/>
                    </pic:cNvPicPr>
                  </pic:nvPicPr>
                  <pic:blipFill>
                    <a:blip r:embed="rId19">
                      <a:extLst>
                        <a:ext uri="{28A0092B-C50C-407E-A947-70E740481C1C}">
                          <a14:useLocalDpi xmlns:a14="http://schemas.microsoft.com/office/drawing/2010/main" val="0"/>
                        </a:ext>
                      </a:extLst>
                    </a:blip>
                    <a:srcRect/>
                    <a:stretch/>
                  </pic:blipFill>
                  <pic:spPr>
                    <a:xfrm>
                      <a:off x="0" y="0"/>
                      <a:ext cx="5943600" cy="4143375"/>
                    </a:xfrm>
                    <a:prstGeom prst="rect">
                      <a:avLst/>
                    </a:prstGeom>
                  </pic:spPr>
                </pic:pic>
              </a:graphicData>
            </a:graphic>
          </wp:inline>
        </w:drawing>
      </w:r>
    </w:p>
    <w:p w14:paraId="0CA3EE2B" w14:textId="76EC3215" w:rsidR="003C6CA3" w:rsidRDefault="007A1194" w:rsidP="003C6CA3">
      <w:pPr>
        <w:spacing w:after="100" w:afterAutospacing="1" w:line="480" w:lineRule="auto"/>
        <w:ind w:firstLine="720"/>
        <w:rPr>
          <w:rFonts w:ascii="Calibri" w:eastAsia="Calibri" w:hAnsi="Calibri" w:cs="Times New Roman"/>
        </w:rPr>
      </w:pPr>
      <w:r>
        <w:rPr>
          <w:rFonts w:ascii="Calibri" w:eastAsia="Calibri" w:hAnsi="Calibri" w:cs="Times New Roman"/>
        </w:rPr>
        <w:t>Finally, our exploratory analysis on the effect of initial support for [topic] by category (e.g., negative, neutral, or positive)</w:t>
      </w:r>
      <w:r w:rsidR="00070D22">
        <w:rPr>
          <w:rFonts w:ascii="Calibri" w:eastAsia="Calibri" w:hAnsi="Calibri" w:cs="Times New Roman"/>
        </w:rPr>
        <w:t xml:space="preserve"> revealed that there was a significant </w:t>
      </w:r>
      <w:r w:rsidR="00630DCC">
        <w:rPr>
          <w:rFonts w:ascii="Calibri" w:eastAsia="Calibri" w:hAnsi="Calibri" w:cs="Times New Roman"/>
        </w:rPr>
        <w:t>two-way</w:t>
      </w:r>
      <w:r w:rsidR="007C78B5">
        <w:rPr>
          <w:rFonts w:ascii="Calibri" w:eastAsia="Calibri" w:hAnsi="Calibri" w:cs="Times New Roman"/>
        </w:rPr>
        <w:t xml:space="preserve"> interaction between social consensus and initial categorically positive support (</w:t>
      </w:r>
      <w:r w:rsidR="003C6CA3" w:rsidRPr="00F22ED1">
        <w:rPr>
          <w:rFonts w:ascii="Calibri" w:eastAsia="Calibri" w:hAnsi="Calibri" w:cs="Times New Roman"/>
        </w:rPr>
        <w:t>ß</w:t>
      </w:r>
      <w:r w:rsidR="004A175E">
        <w:rPr>
          <w:rFonts w:ascii="Calibri" w:eastAsia="Calibri" w:hAnsi="Calibri" w:cs="Times New Roman"/>
          <w:vertAlign w:val="subscript"/>
        </w:rPr>
        <w:t>consensus</w:t>
      </w:r>
      <w:r w:rsidR="003C6CA3">
        <w:rPr>
          <w:rFonts w:ascii="Calibri" w:eastAsia="Calibri" w:hAnsi="Calibri" w:cs="Times New Roman"/>
          <w:vertAlign w:val="subscript"/>
        </w:rPr>
        <w:t xml:space="preserve"> </w:t>
      </w:r>
      <w:r w:rsidR="004A175E">
        <w:rPr>
          <w:rFonts w:ascii="Calibri" w:eastAsia="Calibri" w:hAnsi="Calibri" w:cs="Times New Roman"/>
          <w:vertAlign w:val="subscript"/>
        </w:rPr>
        <w:t>x positive support</w:t>
      </w:r>
      <w:r w:rsidR="003C6CA3" w:rsidRPr="00F22ED1">
        <w:rPr>
          <w:rFonts w:ascii="Calibri" w:eastAsia="Calibri" w:hAnsi="Calibri" w:cs="Times New Roman"/>
        </w:rPr>
        <w:t xml:space="preserve"> = </w:t>
      </w:r>
      <w:r w:rsidR="003C6CA3">
        <w:rPr>
          <w:rFonts w:ascii="Calibri" w:eastAsia="Calibri" w:hAnsi="Calibri" w:cs="Times New Roman"/>
        </w:rPr>
        <w:t>-</w:t>
      </w:r>
      <w:r w:rsidR="00C100EE">
        <w:rPr>
          <w:rFonts w:ascii="Calibri" w:eastAsia="Calibri" w:hAnsi="Calibri" w:cs="Times New Roman"/>
        </w:rPr>
        <w:t>9.86</w:t>
      </w:r>
      <w:r w:rsidR="003C6CA3" w:rsidRPr="00F22ED1">
        <w:rPr>
          <w:rFonts w:ascii="Calibri" w:eastAsia="Calibri" w:hAnsi="Calibri" w:cs="Times New Roman"/>
        </w:rPr>
        <w:t xml:space="preserve">, </w:t>
      </w:r>
      <w:r w:rsidR="003C6CA3" w:rsidRPr="00F22ED1">
        <w:rPr>
          <w:rFonts w:ascii="Calibri" w:eastAsia="Calibri" w:hAnsi="Calibri" w:cs="Times New Roman"/>
          <w:i/>
          <w:iCs/>
        </w:rPr>
        <w:t>p</w:t>
      </w:r>
      <w:r w:rsidR="003C6CA3" w:rsidRPr="00F22ED1">
        <w:rPr>
          <w:rFonts w:ascii="Calibri" w:eastAsia="Calibri" w:hAnsi="Calibri" w:cs="Times New Roman"/>
        </w:rPr>
        <w:t xml:space="preserve"> </w:t>
      </w:r>
      <w:r w:rsidR="003C6CA3">
        <w:rPr>
          <w:rFonts w:ascii="Calibri" w:eastAsia="Calibri" w:hAnsi="Calibri" w:cs="Times New Roman"/>
        </w:rPr>
        <w:t>=</w:t>
      </w:r>
      <w:r w:rsidR="003C6CA3" w:rsidRPr="00F22ED1">
        <w:rPr>
          <w:rFonts w:ascii="Calibri" w:eastAsia="Calibri" w:hAnsi="Calibri" w:cs="Times New Roman"/>
        </w:rPr>
        <w:t xml:space="preserve"> </w:t>
      </w:r>
      <w:r w:rsidR="003C6CA3">
        <w:rPr>
          <w:rFonts w:ascii="Calibri" w:eastAsia="Calibri" w:hAnsi="Calibri" w:cs="Times New Roman"/>
        </w:rPr>
        <w:t>0.0</w:t>
      </w:r>
      <w:r w:rsidR="00FC5584">
        <w:rPr>
          <w:rFonts w:ascii="Calibri" w:eastAsia="Calibri" w:hAnsi="Calibri" w:cs="Times New Roman"/>
        </w:rPr>
        <w:t>420</w:t>
      </w:r>
      <w:r w:rsidR="007C78B5">
        <w:rPr>
          <w:rFonts w:ascii="Calibri" w:eastAsia="Calibri" w:hAnsi="Calibri" w:cs="Times New Roman"/>
        </w:rPr>
        <w:t>)</w:t>
      </w:r>
      <w:r w:rsidR="00070D22">
        <w:rPr>
          <w:rFonts w:ascii="Calibri" w:eastAsia="Calibri" w:hAnsi="Calibri" w:cs="Times New Roman"/>
        </w:rPr>
        <w:t xml:space="preserve"> and</w:t>
      </w:r>
      <w:r w:rsidR="00630DCC">
        <w:rPr>
          <w:rFonts w:ascii="Calibri" w:eastAsia="Calibri" w:hAnsi="Calibri" w:cs="Times New Roman"/>
        </w:rPr>
        <w:t xml:space="preserve"> a significant three-way interaction between conviction condition, social consensus, and categorically positive support</w:t>
      </w:r>
      <w:r w:rsidR="00070D22">
        <w:rPr>
          <w:rFonts w:ascii="Calibri" w:eastAsia="Calibri" w:hAnsi="Calibri" w:cs="Times New Roman"/>
        </w:rPr>
        <w:t xml:space="preserve"> </w:t>
      </w:r>
      <w:bookmarkStart w:id="619" w:name="_Toc190088150"/>
      <w:r w:rsidR="00424D54">
        <w:rPr>
          <w:rFonts w:ascii="Calibri" w:eastAsia="Calibri" w:hAnsi="Calibri" w:cs="Times New Roman"/>
        </w:rPr>
        <w:t>(</w:t>
      </w:r>
      <w:r w:rsidR="003C6CA3" w:rsidRPr="00F22ED1">
        <w:rPr>
          <w:rFonts w:ascii="Calibri" w:eastAsia="Calibri" w:hAnsi="Calibri" w:cs="Times New Roman"/>
        </w:rPr>
        <w:t>ß</w:t>
      </w:r>
      <w:r w:rsidR="003C6CA3">
        <w:rPr>
          <w:rFonts w:ascii="Calibri" w:eastAsia="Calibri" w:hAnsi="Calibri" w:cs="Times New Roman"/>
          <w:vertAlign w:val="subscript"/>
        </w:rPr>
        <w:t xml:space="preserve">conviction </w:t>
      </w:r>
      <w:r w:rsidR="00424D54">
        <w:rPr>
          <w:rFonts w:ascii="Calibri" w:eastAsia="Calibri" w:hAnsi="Calibri" w:cs="Times New Roman"/>
          <w:vertAlign w:val="subscript"/>
        </w:rPr>
        <w:t>x consensus x positive support</w:t>
      </w:r>
      <w:r w:rsidR="003C6CA3" w:rsidRPr="00F22ED1">
        <w:rPr>
          <w:rFonts w:ascii="Calibri" w:eastAsia="Calibri" w:hAnsi="Calibri" w:cs="Times New Roman"/>
        </w:rPr>
        <w:t xml:space="preserve"> = </w:t>
      </w:r>
      <w:r w:rsidR="00C94DC4">
        <w:rPr>
          <w:rFonts w:ascii="Calibri" w:eastAsia="Calibri" w:hAnsi="Calibri" w:cs="Times New Roman"/>
        </w:rPr>
        <w:t>14</w:t>
      </w:r>
      <w:r w:rsidR="003C6CA3" w:rsidRPr="00F22ED1">
        <w:rPr>
          <w:rFonts w:ascii="Calibri" w:eastAsia="Calibri" w:hAnsi="Calibri" w:cs="Times New Roman"/>
        </w:rPr>
        <w:t>.</w:t>
      </w:r>
      <w:r w:rsidR="00C94DC4">
        <w:rPr>
          <w:rFonts w:ascii="Calibri" w:eastAsia="Calibri" w:hAnsi="Calibri" w:cs="Times New Roman"/>
        </w:rPr>
        <w:t>18</w:t>
      </w:r>
      <w:r w:rsidR="003C6CA3" w:rsidRPr="00F22ED1">
        <w:rPr>
          <w:rFonts w:ascii="Calibri" w:eastAsia="Calibri" w:hAnsi="Calibri" w:cs="Times New Roman"/>
        </w:rPr>
        <w:t xml:space="preserve">, </w:t>
      </w:r>
      <w:r w:rsidR="003C6CA3" w:rsidRPr="00F22ED1">
        <w:rPr>
          <w:rFonts w:ascii="Calibri" w:eastAsia="Calibri" w:hAnsi="Calibri" w:cs="Times New Roman"/>
          <w:i/>
          <w:iCs/>
        </w:rPr>
        <w:t>p</w:t>
      </w:r>
      <w:r w:rsidR="003C6CA3" w:rsidRPr="00F22ED1">
        <w:rPr>
          <w:rFonts w:ascii="Calibri" w:eastAsia="Calibri" w:hAnsi="Calibri" w:cs="Times New Roman"/>
        </w:rPr>
        <w:t xml:space="preserve"> </w:t>
      </w:r>
      <w:r w:rsidR="003C6CA3">
        <w:rPr>
          <w:rFonts w:ascii="Calibri" w:eastAsia="Calibri" w:hAnsi="Calibri" w:cs="Times New Roman"/>
        </w:rPr>
        <w:t>=</w:t>
      </w:r>
      <w:r w:rsidR="003C6CA3" w:rsidRPr="00F22ED1">
        <w:rPr>
          <w:rFonts w:ascii="Calibri" w:eastAsia="Calibri" w:hAnsi="Calibri" w:cs="Times New Roman"/>
        </w:rPr>
        <w:t xml:space="preserve"> </w:t>
      </w:r>
      <w:r w:rsidR="003C6CA3">
        <w:rPr>
          <w:rFonts w:ascii="Calibri" w:eastAsia="Calibri" w:hAnsi="Calibri" w:cs="Times New Roman"/>
        </w:rPr>
        <w:t>0.0</w:t>
      </w:r>
      <w:r w:rsidR="00A35738">
        <w:rPr>
          <w:rFonts w:ascii="Calibri" w:eastAsia="Calibri" w:hAnsi="Calibri" w:cs="Times New Roman"/>
        </w:rPr>
        <w:t>463</w:t>
      </w:r>
      <w:r w:rsidR="00424D54">
        <w:rPr>
          <w:rFonts w:ascii="Calibri" w:eastAsia="Calibri" w:hAnsi="Calibri" w:cs="Times New Roman"/>
        </w:rPr>
        <w:t>)</w:t>
      </w:r>
      <w:r w:rsidR="00FF2E01">
        <w:rPr>
          <w:rFonts w:ascii="Calibri" w:eastAsia="Calibri" w:hAnsi="Calibri" w:cs="Times New Roman"/>
        </w:rPr>
        <w:t xml:space="preserve"> for the topic of UHC, but not for capital punishment or usage of AI in the workplace.</w:t>
      </w:r>
      <w:r w:rsidR="008A4ED7">
        <w:rPr>
          <w:rFonts w:ascii="Calibri" w:eastAsia="Calibri" w:hAnsi="Calibri" w:cs="Times New Roman"/>
        </w:rPr>
        <w:t xml:space="preserve"> A</w:t>
      </w:r>
      <w:r w:rsidR="00D41211">
        <w:rPr>
          <w:rFonts w:ascii="Calibri" w:eastAsia="Calibri" w:hAnsi="Calibri" w:cs="Times New Roman"/>
        </w:rPr>
        <w:t xml:space="preserve"> s</w:t>
      </w:r>
      <w:r w:rsidR="008A4ED7">
        <w:rPr>
          <w:rFonts w:ascii="Calibri" w:eastAsia="Calibri" w:hAnsi="Calibri" w:cs="Times New Roman"/>
        </w:rPr>
        <w:t xml:space="preserve">ensitivity analysis indicated that, in theory, </w:t>
      </w:r>
      <w:r w:rsidR="008A4ED7" w:rsidRPr="008A4ED7">
        <w:rPr>
          <w:rFonts w:ascii="Calibri" w:eastAsia="Calibri" w:hAnsi="Calibri" w:cs="Times New Roman"/>
        </w:rPr>
        <w:t xml:space="preserve">unobserved confounders </w:t>
      </w:r>
      <w:r w:rsidR="008A4ED7">
        <w:rPr>
          <w:rFonts w:ascii="Calibri" w:eastAsia="Calibri" w:hAnsi="Calibri" w:cs="Times New Roman"/>
        </w:rPr>
        <w:t>explaining 7</w:t>
      </w:r>
      <w:r w:rsidR="008A4ED7" w:rsidRPr="008A4ED7">
        <w:rPr>
          <w:rFonts w:ascii="Calibri" w:eastAsia="Calibri" w:hAnsi="Calibri" w:cs="Times New Roman"/>
        </w:rPr>
        <w:t>.</w:t>
      </w:r>
      <w:r w:rsidR="008A4ED7">
        <w:rPr>
          <w:rFonts w:ascii="Calibri" w:eastAsia="Calibri" w:hAnsi="Calibri" w:cs="Times New Roman"/>
        </w:rPr>
        <w:t>71</w:t>
      </w:r>
      <w:r w:rsidR="008A4ED7" w:rsidRPr="008A4ED7">
        <w:rPr>
          <w:rFonts w:ascii="Calibri" w:eastAsia="Calibri" w:hAnsi="Calibri" w:cs="Times New Roman"/>
        </w:rPr>
        <w:t xml:space="preserve">% of the residual variance </w:t>
      </w:r>
      <w:r w:rsidR="005F0B38">
        <w:rPr>
          <w:rFonts w:ascii="Calibri" w:eastAsia="Calibri" w:hAnsi="Calibri" w:cs="Times New Roman"/>
        </w:rPr>
        <w:t xml:space="preserve">for </w:t>
      </w:r>
      <w:r w:rsidR="008A4ED7" w:rsidRPr="008A4ED7">
        <w:rPr>
          <w:rFonts w:ascii="Calibri" w:eastAsia="Calibri" w:hAnsi="Calibri" w:cs="Times New Roman"/>
        </w:rPr>
        <w:t xml:space="preserve">both the treatment and outcome </w:t>
      </w:r>
      <w:r w:rsidR="005F0B38">
        <w:rPr>
          <w:rFonts w:ascii="Calibri" w:eastAsia="Calibri" w:hAnsi="Calibri" w:cs="Times New Roman"/>
        </w:rPr>
        <w:t>would be</w:t>
      </w:r>
      <w:r w:rsidR="008A4ED7" w:rsidRPr="008A4ED7">
        <w:rPr>
          <w:rFonts w:ascii="Calibri" w:eastAsia="Calibri" w:hAnsi="Calibri" w:cs="Times New Roman"/>
        </w:rPr>
        <w:t xml:space="preserve"> sufficiently strong to explain away all the observed effect. </w:t>
      </w:r>
      <w:r w:rsidR="00F91C9F">
        <w:rPr>
          <w:rFonts w:ascii="Calibri" w:eastAsia="Calibri" w:hAnsi="Calibri" w:cs="Times New Roman"/>
        </w:rPr>
        <w:t xml:space="preserve">Conversely, this indicates that </w:t>
      </w:r>
      <w:r w:rsidR="008A4ED7" w:rsidRPr="008A4ED7">
        <w:rPr>
          <w:rFonts w:ascii="Calibri" w:eastAsia="Calibri" w:hAnsi="Calibri" w:cs="Times New Roman"/>
        </w:rPr>
        <w:t xml:space="preserve">unobserved confounders </w:t>
      </w:r>
      <w:r w:rsidR="00F91C9F">
        <w:rPr>
          <w:rFonts w:ascii="Calibri" w:eastAsia="Calibri" w:hAnsi="Calibri" w:cs="Times New Roman"/>
        </w:rPr>
        <w:t xml:space="preserve">that do not </w:t>
      </w:r>
      <w:r w:rsidR="00F91C9F">
        <w:rPr>
          <w:rFonts w:ascii="Calibri" w:eastAsia="Calibri" w:hAnsi="Calibri" w:cs="Times New Roman"/>
        </w:rPr>
        <w:lastRenderedPageBreak/>
        <w:t>explain at least 7.71</w:t>
      </w:r>
      <w:r w:rsidR="008A4ED7" w:rsidRPr="008A4ED7">
        <w:rPr>
          <w:rFonts w:ascii="Calibri" w:eastAsia="Calibri" w:hAnsi="Calibri" w:cs="Times New Roman"/>
        </w:rPr>
        <w:t xml:space="preserve">% of the residual variance </w:t>
      </w:r>
      <w:r w:rsidR="00F70C9D">
        <w:rPr>
          <w:rFonts w:ascii="Calibri" w:eastAsia="Calibri" w:hAnsi="Calibri" w:cs="Times New Roman"/>
        </w:rPr>
        <w:t xml:space="preserve">for </w:t>
      </w:r>
      <w:r w:rsidR="008A4ED7" w:rsidRPr="008A4ED7">
        <w:rPr>
          <w:rFonts w:ascii="Calibri" w:eastAsia="Calibri" w:hAnsi="Calibri" w:cs="Times New Roman"/>
        </w:rPr>
        <w:t xml:space="preserve">both the treatment and the outcome </w:t>
      </w:r>
      <w:r w:rsidR="00F70C9D">
        <w:rPr>
          <w:rFonts w:ascii="Calibri" w:eastAsia="Calibri" w:hAnsi="Calibri" w:cs="Times New Roman"/>
        </w:rPr>
        <w:t>would not be sufficiently strong enough to explain our observed effect.</w:t>
      </w:r>
    </w:p>
    <w:p w14:paraId="28845333" w14:textId="77777777" w:rsidR="00FF4E42" w:rsidRDefault="00FF4E42" w:rsidP="00FF4E42">
      <w:pPr>
        <w:spacing w:after="100" w:afterAutospacing="1" w:line="480" w:lineRule="auto"/>
        <w:rPr>
          <w:rFonts w:ascii="Calibri" w:eastAsia="Calibri" w:hAnsi="Calibri" w:cs="Times New Roman"/>
        </w:rPr>
      </w:pPr>
    </w:p>
    <w:p w14:paraId="698F82C7" w14:textId="77777777" w:rsidR="00FF4E42" w:rsidRDefault="00FF4E42" w:rsidP="00FF4E42">
      <w:pPr>
        <w:spacing w:after="100" w:afterAutospacing="1" w:line="480" w:lineRule="auto"/>
        <w:rPr>
          <w:rFonts w:ascii="Calibri" w:eastAsia="Calibri" w:hAnsi="Calibri" w:cs="Times New Roman"/>
        </w:rPr>
      </w:pPr>
    </w:p>
    <w:p w14:paraId="2342A6B2" w14:textId="77777777" w:rsidR="00FF4E42" w:rsidRDefault="00FF4E42">
      <w:pPr>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br w:type="page"/>
      </w:r>
    </w:p>
    <w:p w14:paraId="26CCB8CD" w14:textId="4198F02C" w:rsidR="002C7FBD" w:rsidRPr="00F22ED1" w:rsidRDefault="002C7FBD" w:rsidP="003C6CA3">
      <w:pPr>
        <w:spacing w:after="100" w:afterAutospacing="1" w:line="480" w:lineRule="auto"/>
        <w:rPr>
          <w:rFonts w:ascii="Calibri Light" w:eastAsia="Times New Roman" w:hAnsi="Calibri Light" w:cs="Times New Roman"/>
          <w:b/>
          <w:i/>
          <w:color w:val="000000"/>
          <w:sz w:val="28"/>
          <w:szCs w:val="24"/>
        </w:rPr>
      </w:pPr>
      <w:r w:rsidRPr="00F22ED1">
        <w:rPr>
          <w:rFonts w:ascii="Calibri Light" w:eastAsia="Times New Roman" w:hAnsi="Calibri Light" w:cs="Times New Roman"/>
          <w:b/>
          <w:i/>
          <w:color w:val="000000"/>
          <w:sz w:val="28"/>
          <w:szCs w:val="24"/>
        </w:rPr>
        <w:lastRenderedPageBreak/>
        <w:t>Discussion</w:t>
      </w:r>
      <w:bookmarkEnd w:id="619"/>
    </w:p>
    <w:p w14:paraId="3B5F8E90" w14:textId="0C6AE6C3" w:rsidR="007E5BEB" w:rsidRDefault="002C7FBD" w:rsidP="007E5BEB">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w:t>
      </w:r>
      <w:r w:rsidR="000E1384">
        <w:rPr>
          <w:rFonts w:ascii="Calibri" w:eastAsia="Calibri" w:hAnsi="Calibri" w:cs="Times New Roman"/>
          <w:szCs w:val="24"/>
        </w:rPr>
        <w:t>3</w:t>
      </w:r>
      <w:r w:rsidRPr="00F22ED1">
        <w:rPr>
          <w:rFonts w:ascii="Calibri" w:eastAsia="Calibri" w:hAnsi="Calibri" w:cs="Times New Roman"/>
          <w:szCs w:val="24"/>
        </w:rPr>
        <w:t xml:space="preserve"> </w:t>
      </w:r>
      <w:r w:rsidR="000E1384">
        <w:rPr>
          <w:rFonts w:ascii="Calibri" w:eastAsia="Calibri" w:hAnsi="Calibri" w:cs="Times New Roman"/>
          <w:szCs w:val="24"/>
        </w:rPr>
        <w:t>did not provide strong support for H1.</w:t>
      </w:r>
      <w:r w:rsidRPr="00F22ED1">
        <w:rPr>
          <w:rFonts w:ascii="Calibri" w:eastAsia="Calibri" w:hAnsi="Calibri" w:cs="Times New Roman"/>
          <w:szCs w:val="24"/>
        </w:rPr>
        <w:t xml:space="preserve"> </w:t>
      </w:r>
      <w:r w:rsidR="000845B3">
        <w:rPr>
          <w:rFonts w:ascii="Calibri" w:eastAsia="Calibri" w:hAnsi="Calibri" w:cs="Times New Roman"/>
          <w:szCs w:val="24"/>
        </w:rPr>
        <w:t xml:space="preserve">We did not find a main effect of social </w:t>
      </w:r>
      <w:r w:rsidR="008457FE">
        <w:rPr>
          <w:rFonts w:ascii="Calibri" w:eastAsia="Calibri" w:hAnsi="Calibri" w:cs="Times New Roman"/>
          <w:szCs w:val="24"/>
        </w:rPr>
        <w:t>consensus on support for [topic]. We also did not find strong support for H2, as we did not find a significant interaction between the effects of our social consensus and our moral conviction manipulations</w:t>
      </w:r>
      <w:r w:rsidR="00A34A38">
        <w:rPr>
          <w:rFonts w:ascii="Calibri" w:eastAsia="Calibri" w:hAnsi="Calibri" w:cs="Times New Roman"/>
          <w:szCs w:val="24"/>
        </w:rPr>
        <w:t>. However, we did find a significant difference in pre-post manipulation support, indicating that while there did not seem to be any difference regarding the effects of our intervention, there was a significant effect of the interventions taken as a whole, as compared to the initial level of support.</w:t>
      </w:r>
      <w:r w:rsidR="00524512">
        <w:rPr>
          <w:rFonts w:ascii="Calibri" w:eastAsia="Calibri" w:hAnsi="Calibri" w:cs="Times New Roman"/>
          <w:szCs w:val="24"/>
        </w:rPr>
        <w:t xml:space="preserve"> </w:t>
      </w:r>
      <w:r w:rsidR="00C0256E">
        <w:rPr>
          <w:rFonts w:ascii="Calibri" w:eastAsia="Calibri" w:hAnsi="Calibri" w:cs="Times New Roman"/>
          <w:szCs w:val="24"/>
        </w:rPr>
        <w:t xml:space="preserve">We also found that openness to belief </w:t>
      </w:r>
      <w:r w:rsidR="00922795">
        <w:rPr>
          <w:rFonts w:ascii="Calibri" w:eastAsia="Calibri" w:hAnsi="Calibri" w:cs="Times New Roman"/>
          <w:szCs w:val="24"/>
        </w:rPr>
        <w:t>change</w:t>
      </w:r>
      <w:r w:rsidR="00C0256E">
        <w:rPr>
          <w:rFonts w:ascii="Calibri" w:eastAsia="Calibri" w:hAnsi="Calibri" w:cs="Times New Roman"/>
          <w:szCs w:val="24"/>
        </w:rPr>
        <w:t xml:space="preserve"> and initial levels of support were strongly associated with the final level of support for [topic].</w:t>
      </w:r>
      <w:r w:rsidR="007E5BEB">
        <w:rPr>
          <w:rFonts w:ascii="Calibri" w:eastAsia="Calibri" w:hAnsi="Calibri" w:cs="Times New Roman"/>
          <w:szCs w:val="24"/>
        </w:rPr>
        <w:t xml:space="preserve"> Additionally, our exploratory analysis indicated that there was a different pattern of support for individuals who started at a negative of neutral level of support for a [topic]. Primarily, the pattern indicated that the effect of the interventions on support is significantly greater for those starting at a negative or neutral level of support. </w:t>
      </w:r>
      <w:r w:rsidR="0065168C">
        <w:rPr>
          <w:rFonts w:ascii="Calibri" w:eastAsia="Calibri" w:hAnsi="Calibri" w:cs="Times New Roman"/>
          <w:szCs w:val="24"/>
        </w:rPr>
        <w:t>Given that</w:t>
      </w:r>
      <w:r w:rsidR="007E5BEB">
        <w:rPr>
          <w:rFonts w:ascii="Calibri" w:eastAsia="Calibri" w:hAnsi="Calibri" w:cs="Times New Roman"/>
          <w:szCs w:val="24"/>
        </w:rPr>
        <w:t xml:space="preserve"> all interventions resulted in an increase in support, this is perhaps indicative of a ceiling effect.</w:t>
      </w:r>
    </w:p>
    <w:p w14:paraId="685A5789" w14:textId="24D8C322" w:rsidR="00387BE2" w:rsidRDefault="00762FDD" w:rsidP="00A250B5">
      <w:pPr>
        <w:spacing w:after="100" w:afterAutospacing="1" w:line="480" w:lineRule="auto"/>
        <w:ind w:firstLine="720"/>
        <w:rPr>
          <w:ins w:id="620" w:author="Duan, Sean (MU-Student)" w:date="2025-03-27T10:07:00Z" w16du:dateUtc="2025-03-27T15:07:00Z"/>
          <w:rFonts w:ascii="Calibri" w:eastAsia="Calibri" w:hAnsi="Calibri" w:cs="Times New Roman"/>
          <w:szCs w:val="24"/>
        </w:rPr>
      </w:pPr>
      <w:r>
        <w:rPr>
          <w:rFonts w:ascii="Calibri" w:eastAsia="Calibri" w:hAnsi="Calibri" w:cs="Times New Roman"/>
          <w:szCs w:val="24"/>
        </w:rPr>
        <w:t xml:space="preserve">Additionally, our moral conviction manipulation was only successful at actually changing perceived moral conviction in for the topic of UHC. This is indicative of either a significant difference in perspective on the topic of UHC as compared to capital punishment or AI, or that a different moral conviction manipulation may be more appropriate for further research on the matter. Regarding moral conviction, one extremely interesting finding is that greater utilitarian and deontological orientation were associated with moral conviction </w:t>
      </w:r>
      <w:r w:rsidR="005E118D">
        <w:rPr>
          <w:rFonts w:ascii="Calibri" w:eastAsia="Calibri" w:hAnsi="Calibri" w:cs="Times New Roman"/>
          <w:szCs w:val="24"/>
        </w:rPr>
        <w:t>in opposite directions</w:t>
      </w:r>
      <w:r>
        <w:rPr>
          <w:rFonts w:ascii="Calibri" w:eastAsia="Calibri" w:hAnsi="Calibri" w:cs="Times New Roman"/>
          <w:szCs w:val="24"/>
        </w:rPr>
        <w:t xml:space="preserve">. </w:t>
      </w:r>
      <w:r w:rsidR="00D84DA0">
        <w:rPr>
          <w:rFonts w:ascii="Calibri" w:eastAsia="Calibri" w:hAnsi="Calibri" w:cs="Times New Roman"/>
          <w:szCs w:val="24"/>
        </w:rPr>
        <w:t>Moral conviction can be defined as “</w:t>
      </w:r>
      <w:r w:rsidR="00D84DA0" w:rsidRPr="00D84DA0">
        <w:rPr>
          <w:rFonts w:ascii="Calibri" w:eastAsia="Calibri" w:hAnsi="Calibri" w:cs="Times New Roman"/>
          <w:szCs w:val="24"/>
        </w:rPr>
        <w:t xml:space="preserve">the perception that one’s feelings about a given attitude </w:t>
      </w:r>
      <w:r w:rsidR="00D84DA0" w:rsidRPr="00D84DA0">
        <w:rPr>
          <w:rFonts w:ascii="Calibri" w:eastAsia="Calibri" w:hAnsi="Calibri" w:cs="Times New Roman"/>
          <w:szCs w:val="24"/>
        </w:rPr>
        <w:lastRenderedPageBreak/>
        <w:t>object are based on one’s beliefs about right and wrong</w:t>
      </w:r>
      <w:r w:rsidR="00BC08DD">
        <w:rPr>
          <w:rFonts w:ascii="Calibri" w:eastAsia="Calibri" w:hAnsi="Calibri" w:cs="Times New Roman"/>
          <w:szCs w:val="24"/>
        </w:rPr>
        <w:t xml:space="preserve">”. </w:t>
      </w:r>
      <w:r w:rsidR="00660BD8">
        <w:rPr>
          <w:rFonts w:ascii="Calibri" w:eastAsia="Calibri" w:hAnsi="Calibri" w:cs="Times New Roman"/>
          <w:szCs w:val="24"/>
        </w:rPr>
        <w:t xml:space="preserve"> In </w:t>
      </w:r>
      <w:del w:id="621" w:author="Shaffer, Victoria" w:date="2025-03-21T11:20:00Z" w16du:dateUtc="2025-03-21T16:20:00Z">
        <w:r w:rsidR="00660BD8" w:rsidDel="002E5151">
          <w:rPr>
            <w:rFonts w:ascii="Calibri" w:eastAsia="Calibri" w:hAnsi="Calibri" w:cs="Times New Roman"/>
            <w:szCs w:val="24"/>
          </w:rPr>
          <w:delText>comparisoin</w:delText>
        </w:r>
      </w:del>
      <w:ins w:id="622" w:author="Shaffer, Victoria" w:date="2025-03-21T11:20:00Z" w16du:dateUtc="2025-03-21T16:20:00Z">
        <w:r w:rsidR="002E5151">
          <w:rPr>
            <w:rFonts w:ascii="Calibri" w:eastAsia="Calibri" w:hAnsi="Calibri" w:cs="Times New Roman"/>
            <w:szCs w:val="24"/>
          </w:rPr>
          <w:t>comparison</w:t>
        </w:r>
      </w:ins>
      <w:r w:rsidR="00660BD8">
        <w:rPr>
          <w:rFonts w:ascii="Calibri" w:eastAsia="Calibri" w:hAnsi="Calibri" w:cs="Times New Roman"/>
          <w:szCs w:val="24"/>
        </w:rPr>
        <w:t>,</w:t>
      </w:r>
      <w:r>
        <w:rPr>
          <w:rFonts w:ascii="Calibri" w:eastAsia="Calibri" w:hAnsi="Calibri" w:cs="Times New Roman"/>
          <w:szCs w:val="24"/>
        </w:rPr>
        <w:t xml:space="preserve"> deontological orientation is defined as ‘ethical rules clearly distinguish right from wrong’</w:t>
      </w:r>
      <w:r w:rsidR="00660BD8">
        <w:rPr>
          <w:rFonts w:ascii="Calibri" w:eastAsia="Calibri" w:hAnsi="Calibri" w:cs="Times New Roman"/>
          <w:szCs w:val="24"/>
        </w:rPr>
        <w:t xml:space="preserve"> and</w:t>
      </w:r>
      <w:r>
        <w:rPr>
          <w:rFonts w:ascii="Calibri" w:eastAsia="Calibri" w:hAnsi="Calibri" w:cs="Times New Roman"/>
          <w:szCs w:val="24"/>
        </w:rPr>
        <w:t xml:space="preserve"> utilitarian orientation can be defined as ‘consequences are what distinguishes right from wrong’. </w:t>
      </w:r>
      <w:r w:rsidR="00575A3B">
        <w:rPr>
          <w:rFonts w:ascii="Calibri" w:eastAsia="Calibri" w:hAnsi="Calibri" w:cs="Times New Roman"/>
          <w:szCs w:val="24"/>
        </w:rPr>
        <w:t xml:space="preserve">Given that both moral axis (deontology and utilitarianism) </w:t>
      </w:r>
      <w:r w:rsidR="00C55B63">
        <w:rPr>
          <w:rFonts w:ascii="Calibri" w:eastAsia="Calibri" w:hAnsi="Calibri" w:cs="Times New Roman"/>
          <w:szCs w:val="24"/>
        </w:rPr>
        <w:t>are focused on what determines ‘right from wrong’, definitionally, greater orientation on both of these axis should plausibly be associated with greater moral conviction as a whole. However, we find in our study that greater deontological orientation is actually associated with decreased moral conviction, whereas greater utilitarian orientation is associated with increased moral conviction.</w:t>
      </w:r>
      <w:r w:rsidR="00A250B5">
        <w:rPr>
          <w:rFonts w:ascii="Calibri" w:eastAsia="Calibri" w:hAnsi="Calibri" w:cs="Times New Roman"/>
          <w:szCs w:val="24"/>
        </w:rPr>
        <w:t xml:space="preserve"> Further research unpacking the mechanics behind this unexpected relationship is needed.</w:t>
      </w:r>
    </w:p>
    <w:p w14:paraId="7DF53453" w14:textId="1E27D85B" w:rsidR="007A6A46" w:rsidRDefault="007A6A46" w:rsidP="007A6A46">
      <w:pPr>
        <w:rPr>
          <w:ins w:id="623" w:author="Duan, Sean (MU-Student)" w:date="2025-03-27T10:07:00Z" w16du:dateUtc="2025-03-27T15:07:00Z"/>
          <w:rFonts w:ascii="Calibri Light" w:eastAsia="Times New Roman" w:hAnsi="Calibri Light" w:cs="Times New Roman"/>
          <w:b/>
          <w:i/>
          <w:color w:val="000000"/>
          <w:sz w:val="28"/>
          <w:szCs w:val="24"/>
        </w:rPr>
      </w:pPr>
      <w:ins w:id="624" w:author="Duan, Sean (MU-Student)" w:date="2025-03-27T10:07:00Z" w16du:dateUtc="2025-03-27T15:07:00Z">
        <w:r>
          <w:rPr>
            <w:rFonts w:ascii="Calibri" w:eastAsia="Calibri" w:hAnsi="Calibri" w:cs="Times New Roman"/>
            <w:szCs w:val="24"/>
          </w:rPr>
          <w:br w:type="page"/>
        </w:r>
        <w:r>
          <w:rPr>
            <w:rFonts w:ascii="Calibri Light" w:eastAsia="Times New Roman" w:hAnsi="Calibri Light" w:cs="Times New Roman"/>
            <w:b/>
            <w:i/>
            <w:color w:val="000000"/>
            <w:sz w:val="28"/>
            <w:szCs w:val="24"/>
          </w:rPr>
          <w:lastRenderedPageBreak/>
          <w:t>Appendix Stuff</w:t>
        </w:r>
      </w:ins>
    </w:p>
    <w:p w14:paraId="171B2CB7" w14:textId="77777777" w:rsidR="007A6A46" w:rsidRPr="007A6A46" w:rsidRDefault="007A6A46" w:rsidP="007A6A46">
      <w:pPr>
        <w:rPr>
          <w:ins w:id="625" w:author="Duan, Sean (MU-Student)" w:date="2025-03-27T10:07:00Z" w16du:dateUtc="2025-03-27T15:07:00Z"/>
          <w:rFonts w:ascii="Calibri" w:eastAsia="Calibri" w:hAnsi="Calibri" w:cs="Times New Roman"/>
          <w:szCs w:val="24"/>
          <w:rPrChange w:id="626" w:author="Duan, Sean (MU-Student)" w:date="2025-03-27T10:07:00Z" w16du:dateUtc="2025-03-27T15:07:00Z">
            <w:rPr>
              <w:ins w:id="627" w:author="Duan, Sean (MU-Student)" w:date="2025-03-27T10:07:00Z" w16du:dateUtc="2025-03-27T15:07:00Z"/>
              <w:rFonts w:ascii="Calibri Light" w:eastAsia="Times New Roman" w:hAnsi="Calibri Light" w:cs="Times New Roman"/>
              <w:b/>
              <w:i/>
              <w:color w:val="000000"/>
              <w:sz w:val="28"/>
              <w:szCs w:val="24"/>
            </w:rPr>
          </w:rPrChange>
        </w:rPr>
        <w:pPrChange w:id="628" w:author="Duan, Sean (MU-Student)" w:date="2025-03-27T10:07:00Z" w16du:dateUtc="2025-03-27T15:07:00Z">
          <w:pPr>
            <w:spacing w:after="100" w:afterAutospacing="1" w:line="480" w:lineRule="auto"/>
          </w:pPr>
        </w:pPrChange>
      </w:pPr>
    </w:p>
    <w:p w14:paraId="6B44469C" w14:textId="77777777" w:rsidR="007A6A46" w:rsidRPr="007A6A46" w:rsidRDefault="007A6A46" w:rsidP="007A6A46">
      <w:pPr>
        <w:spacing w:after="100" w:afterAutospacing="1" w:line="480" w:lineRule="auto"/>
        <w:ind w:firstLine="720"/>
        <w:rPr>
          <w:ins w:id="629" w:author="Duan, Sean (MU-Student)" w:date="2025-03-27T10:07:00Z" w16du:dateUtc="2025-03-27T15:07:00Z"/>
          <w:rFonts w:ascii="Calibri" w:eastAsia="Calibri" w:hAnsi="Calibri" w:cs="Calibri"/>
        </w:rPr>
      </w:pPr>
      <w:ins w:id="630" w:author="Duan, Sean (MU-Student)" w:date="2025-03-27T10:07:00Z" w16du:dateUtc="2025-03-27T15:07:00Z">
        <w:r w:rsidRPr="007858B7">
          <w:rPr>
            <w:rFonts w:ascii="Calibri" w:hAnsi="Calibri" w:cs="Calibri"/>
          </w:rPr>
          <w:t xml:space="preserve">Before examining the hypotheses, we examined whether participants differed in openness to belief change on the three topics. </w:t>
        </w:r>
        <w:commentRangeStart w:id="631"/>
        <w:commentRangeStart w:id="632"/>
        <w:r w:rsidRPr="007858B7">
          <w:rPr>
            <w:rFonts w:ascii="Calibri" w:hAnsi="Calibri" w:cs="Calibri"/>
          </w:rPr>
          <w:t xml:space="preserve">A </w:t>
        </w:r>
        <w:r w:rsidRPr="007A6A46">
          <w:rPr>
            <w:rFonts w:ascii="Calibri" w:eastAsia="Calibri" w:hAnsi="Calibri" w:cs="Calibri"/>
          </w:rPr>
          <w:t>one-way ANOVA revealed that there was a statistically significant difference in openness to belief change (</w:t>
        </w:r>
        <w:r w:rsidRPr="007A6A46">
          <w:rPr>
            <w:rFonts w:ascii="Calibri" w:eastAsia="Calibri" w:hAnsi="Calibri" w:cs="Calibri"/>
            <w:i/>
            <w:iCs/>
          </w:rPr>
          <w:t>F</w:t>
        </w:r>
        <w:r w:rsidRPr="007A6A46">
          <w:rPr>
            <w:rFonts w:ascii="Calibri" w:eastAsia="Calibri" w:hAnsi="Calibri" w:cs="Calibri"/>
          </w:rPr>
          <w:t xml:space="preserve"> (2, 1470) = 37.44, </w:t>
        </w:r>
        <w:r w:rsidRPr="007A6A46">
          <w:rPr>
            <w:rFonts w:ascii="Calibri" w:eastAsia="Calibri" w:hAnsi="Calibri" w:cs="Calibri"/>
            <w:i/>
            <w:iCs/>
          </w:rPr>
          <w:t>p</w:t>
        </w:r>
        <w:r w:rsidRPr="007A6A46">
          <w:rPr>
            <w:rFonts w:ascii="Calibri" w:eastAsia="Calibri" w:hAnsi="Calibri" w:cs="Calibri"/>
          </w:rPr>
          <w:t xml:space="preserve"> &lt; .001). A post hoc Tukey test showed that all three of our topics had significant differences in baseline openness to belief change at p &lt; .05. Compared to our exploratory analysis from Study 2, we replicated the result that support for UHC is seen as significantly more open to belief change than the topic of capital punishment. Additionally, we see significant differences for openness to belief change regarding AI in the workplace, which we did not see for our other two topics in Study 2 (climate change and exercise).</w:t>
        </w:r>
        <w:commentRangeEnd w:id="631"/>
        <w:r w:rsidRPr="007858B7">
          <w:rPr>
            <w:rStyle w:val="CommentReference"/>
            <w:rFonts w:ascii="Calibri" w:hAnsi="Calibri" w:cs="Calibri"/>
          </w:rPr>
          <w:commentReference w:id="631"/>
        </w:r>
        <w:commentRangeEnd w:id="632"/>
        <w:r>
          <w:rPr>
            <w:rStyle w:val="CommentReference"/>
          </w:rPr>
          <w:commentReference w:id="632"/>
        </w:r>
      </w:ins>
    </w:p>
    <w:p w14:paraId="3555CE80" w14:textId="77777777" w:rsidR="007A6A46" w:rsidRPr="003A4EAD" w:rsidRDefault="007A6A46" w:rsidP="007A6A46">
      <w:pPr>
        <w:spacing w:after="100" w:afterAutospacing="1" w:line="480" w:lineRule="auto"/>
        <w:ind w:firstLine="720"/>
        <w:rPr>
          <w:ins w:id="633" w:author="Duan, Sean (MU-Student)" w:date="2025-03-27T10:07:00Z" w16du:dateUtc="2025-03-27T15:07:00Z"/>
          <w:rFonts w:ascii="Calibri" w:eastAsia="Calibri" w:hAnsi="Calibri" w:cs="Times New Roman"/>
        </w:rPr>
      </w:pPr>
      <w:ins w:id="634" w:author="Duan, Sean (MU-Student)" w:date="2025-03-27T10:07:00Z" w16du:dateUtc="2025-03-27T15:07:00Z">
        <w:r>
          <w:rPr>
            <w:rFonts w:ascii="Calibri" w:eastAsia="Calibri" w:hAnsi="Calibri" w:cs="Times New Roman"/>
          </w:rPr>
          <w:t xml:space="preserve">We also compared ratings of familiarity across the three topics, and a </w:t>
        </w:r>
        <w:r w:rsidRPr="00F22ED1">
          <w:rPr>
            <w:rFonts w:ascii="Calibri" w:eastAsia="Calibri" w:hAnsi="Calibri" w:cs="Times New Roman"/>
          </w:rPr>
          <w:t xml:space="preserve">one-way ANOVA revealed that there </w:t>
        </w:r>
        <w:r>
          <w:rPr>
            <w:rFonts w:ascii="Calibri" w:eastAsia="Calibri" w:hAnsi="Calibri" w:cs="Times New Roman"/>
          </w:rPr>
          <w:t xml:space="preserve">was a </w:t>
        </w:r>
        <w:r w:rsidRPr="00F22ED1">
          <w:rPr>
            <w:rFonts w:ascii="Calibri" w:eastAsia="Calibri" w:hAnsi="Calibri" w:cs="Times New Roman"/>
          </w:rPr>
          <w:t xml:space="preserve">significant </w:t>
        </w:r>
        <w:r>
          <w:rPr>
            <w:rFonts w:ascii="Calibri" w:eastAsia="Calibri" w:hAnsi="Calibri" w:cs="Times New Roman"/>
          </w:rPr>
          <w:t>main effect of topic familiarity</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w:t>
        </w:r>
        <w:r>
          <w:rPr>
            <w:rFonts w:ascii="Calibri" w:eastAsia="Calibri" w:hAnsi="Calibri" w:cs="Times New Roman"/>
          </w:rPr>
          <w:t>2</w:t>
        </w:r>
        <w:r w:rsidRPr="00F22ED1">
          <w:rPr>
            <w:rFonts w:ascii="Calibri" w:eastAsia="Calibri" w:hAnsi="Calibri" w:cs="Times New Roman"/>
          </w:rPr>
          <w:t xml:space="preserve">, </w:t>
        </w:r>
        <w:r>
          <w:rPr>
            <w:rFonts w:ascii="Calibri" w:eastAsia="Calibri" w:hAnsi="Calibri" w:cs="Times New Roman"/>
          </w:rPr>
          <w:t>1470</w:t>
        </w:r>
        <w:r w:rsidRPr="00F22ED1">
          <w:rPr>
            <w:rFonts w:ascii="Calibri" w:eastAsia="Calibri" w:hAnsi="Calibri" w:cs="Times New Roman"/>
          </w:rPr>
          <w:t xml:space="preserve">) = </w:t>
        </w:r>
        <w:r>
          <w:rPr>
            <w:rFonts w:ascii="Calibri" w:eastAsia="Calibri" w:hAnsi="Calibri" w:cs="Times New Roman"/>
          </w:rPr>
          <w:t>132.7</w:t>
        </w:r>
        <w:r w:rsidRPr="00F22ED1">
          <w:rPr>
            <w:rFonts w:ascii="Calibri" w:eastAsia="Calibri" w:hAnsi="Calibri" w:cs="Times New Roman"/>
          </w:rPr>
          <w:t xml:space="preserve">, </w:t>
        </w:r>
        <w:r w:rsidRPr="00F22ED1">
          <w:rPr>
            <w:rFonts w:ascii="Calibri" w:eastAsia="Calibri" w:hAnsi="Calibri" w:cs="Times New Roman"/>
            <w:i/>
            <w:iCs/>
          </w:rPr>
          <w:t>p</w:t>
        </w:r>
        <w:r w:rsidRPr="00F22ED1">
          <w:rPr>
            <w:rFonts w:ascii="Calibri" w:eastAsia="Calibri" w:hAnsi="Calibri" w:cs="Times New Roman"/>
          </w:rPr>
          <w:t xml:space="preserve"> &lt; .001</w:t>
        </w:r>
        <w:commentRangeStart w:id="635"/>
        <w:r w:rsidRPr="00F22ED1">
          <w:rPr>
            <w:rFonts w:ascii="Calibri" w:eastAsia="Calibri" w:hAnsi="Calibri" w:cs="Times New Roman"/>
          </w:rPr>
          <w:t>)</w:t>
        </w:r>
        <w:r>
          <w:rPr>
            <w:rFonts w:ascii="Calibri" w:eastAsia="Calibri" w:hAnsi="Calibri" w:cs="Times New Roman"/>
          </w:rPr>
          <w:t xml:space="preserve">. </w:t>
        </w:r>
        <w:r w:rsidRPr="00F22ED1">
          <w:rPr>
            <w:rFonts w:ascii="Calibri" w:eastAsia="Calibri" w:hAnsi="Calibri" w:cs="Times New Roman"/>
          </w:rPr>
          <w:t xml:space="preserve">A post hoc Tukey test showed that </w:t>
        </w:r>
        <w:r>
          <w:rPr>
            <w:rFonts w:ascii="Calibri" w:eastAsia="Calibri" w:hAnsi="Calibri" w:cs="Times New Roman"/>
          </w:rPr>
          <w:t>all three of our topics had significant differences in topic familiarity a</w:t>
        </w:r>
        <w:r w:rsidRPr="00F22ED1">
          <w:rPr>
            <w:rFonts w:ascii="Calibri" w:eastAsia="Calibri" w:hAnsi="Calibri" w:cs="Times New Roman"/>
          </w:rPr>
          <w:t>t p &lt; .05</w:t>
        </w:r>
        <w:r>
          <w:rPr>
            <w:rFonts w:ascii="Calibri" w:eastAsia="Calibri" w:hAnsi="Calibri" w:cs="Times New Roman"/>
          </w:rPr>
          <w:t>.</w:t>
        </w:r>
        <w:r w:rsidRPr="00F22ED1">
          <w:rPr>
            <w:rFonts w:ascii="Calibri" w:eastAsia="Calibri" w:hAnsi="Calibri" w:cs="Times New Roman"/>
          </w:rPr>
          <w:t xml:space="preserve"> </w:t>
        </w:r>
        <w:r>
          <w:rPr>
            <w:rFonts w:ascii="Calibri" w:eastAsia="Calibri" w:hAnsi="Calibri" w:cs="Times New Roman"/>
          </w:rPr>
          <w:t xml:space="preserve">We found that, contrary to </w:t>
        </w:r>
        <w:r>
          <w:rPr>
            <w:rFonts w:ascii="Calibri" w:eastAsia="Calibri" w:hAnsi="Calibri" w:cs="Times New Roman"/>
            <w:i/>
            <w:iCs/>
          </w:rPr>
          <w:t>a-priori</w:t>
        </w:r>
        <w:r>
          <w:rPr>
            <w:rFonts w:ascii="Calibri" w:eastAsia="Calibri" w:hAnsi="Calibri" w:cs="Times New Roman"/>
          </w:rPr>
          <w:t xml:space="preserve"> expectations, our study sample self-reported the greatest familiarity with the topic of AI in the workplace, less familiarity with capital punishment, and even less with UHC. Qualitatively, the mean score for AI familiarity falls firmly in the range of ‘moderately’ familiar, which is unexpected, given the relative novelty of the field of AI as a whole (as compared to universal health care, or capital punishment, which has been in existence for decades).</w:t>
        </w:r>
        <w:commentRangeEnd w:id="635"/>
        <w:r>
          <w:rPr>
            <w:rStyle w:val="CommentReference"/>
          </w:rPr>
          <w:commentReference w:id="635"/>
        </w:r>
      </w:ins>
    </w:p>
    <w:p w14:paraId="1573D9B9" w14:textId="17476581" w:rsidR="007A6A46" w:rsidRPr="00A250B5" w:rsidRDefault="00B31154" w:rsidP="00A250B5">
      <w:pPr>
        <w:spacing w:after="100" w:afterAutospacing="1" w:line="480" w:lineRule="auto"/>
        <w:ind w:firstLine="720"/>
        <w:rPr>
          <w:rFonts w:ascii="Calibri" w:eastAsia="Calibri" w:hAnsi="Calibri" w:cs="Times New Roman"/>
          <w:szCs w:val="24"/>
        </w:rPr>
      </w:pPr>
      <w:ins w:id="636" w:author="Duan, Sean (MU-Student)" w:date="2025-03-27T10:10:00Z" w16du:dateUtc="2025-03-27T15:10:00Z">
        <w:r>
          <w:rPr>
            <w:noProof/>
          </w:rPr>
          <w:lastRenderedPageBreak/>
          <w:drawing>
            <wp:inline distT="0" distB="0" distL="0" distR="0" wp14:anchorId="290DC51B" wp14:editId="6A3CEF93">
              <wp:extent cx="5298001" cy="3784286"/>
              <wp:effectExtent l="0" t="0" r="0" b="6985"/>
              <wp:docPr id="245023721"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23721" name="Picture 4" descr="A graph of different colored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8001" cy="3784286"/>
                      </a:xfrm>
                      <a:prstGeom prst="rect">
                        <a:avLst/>
                      </a:prstGeom>
                      <a:noFill/>
                      <a:ln>
                        <a:noFill/>
                      </a:ln>
                    </pic:spPr>
                  </pic:pic>
                </a:graphicData>
              </a:graphic>
            </wp:inline>
          </w:drawing>
        </w:r>
      </w:ins>
    </w:p>
    <w:sectPr w:rsidR="007A6A46" w:rsidRPr="00A250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Shaffer, Victoria" w:date="2025-03-21T10:44:00Z" w:initials="VS">
    <w:p w14:paraId="748BB51D" w14:textId="77777777" w:rsidR="0048648F" w:rsidRDefault="0048648F" w:rsidP="0048648F">
      <w:r>
        <w:rPr>
          <w:rStyle w:val="CommentReference"/>
        </w:rPr>
        <w:annotationRef/>
      </w:r>
      <w:r>
        <w:rPr>
          <w:color w:val="000000"/>
          <w:sz w:val="20"/>
          <w:szCs w:val="20"/>
        </w:rPr>
        <w:t>This should be in an introduction to Study 3 not here</w:t>
      </w:r>
    </w:p>
  </w:comment>
  <w:comment w:id="8" w:author="Shaffer, Victoria" w:date="2025-03-18T16:03:00Z" w:initials="VS">
    <w:p w14:paraId="37C56024" w14:textId="77777777" w:rsidR="00F61B85" w:rsidRDefault="00F61B85" w:rsidP="00F61B85">
      <w:r>
        <w:rPr>
          <w:rStyle w:val="CommentReference"/>
        </w:rPr>
        <w:annotationRef/>
      </w:r>
      <w:r>
        <w:rPr>
          <w:color w:val="000000"/>
          <w:sz w:val="20"/>
          <w:szCs w:val="20"/>
        </w:rPr>
        <w:t>I don’t think all of the contexts really count as polarized beliefs anymore right?</w:t>
      </w:r>
    </w:p>
  </w:comment>
  <w:comment w:id="35" w:author="Shaffer, Victoria" w:date="2025-03-21T10:36:00Z" w:initials="VS">
    <w:p w14:paraId="12D6D18B" w14:textId="77777777" w:rsidR="00067799" w:rsidRDefault="00067799" w:rsidP="00067799">
      <w:r>
        <w:rPr>
          <w:rStyle w:val="CommentReference"/>
        </w:rPr>
        <w:annotationRef/>
      </w:r>
      <w:r>
        <w:rPr>
          <w:color w:val="000000"/>
          <w:sz w:val="20"/>
          <w:szCs w:val="20"/>
        </w:rPr>
        <w:t>Report all sample characteristics here [same for Study 1 and 2]</w:t>
      </w:r>
    </w:p>
  </w:comment>
  <w:comment w:id="116" w:author="Shaffer, Victoria" w:date="2025-03-21T10:44:00Z" w:initials="VS">
    <w:p w14:paraId="0265D02A" w14:textId="77777777" w:rsidR="007C5B04" w:rsidRDefault="007C5B04" w:rsidP="007C5B04">
      <w:r>
        <w:rPr>
          <w:rStyle w:val="CommentReference"/>
        </w:rPr>
        <w:annotationRef/>
      </w:r>
      <w:r>
        <w:rPr>
          <w:color w:val="000000"/>
          <w:sz w:val="20"/>
          <w:szCs w:val="20"/>
        </w:rPr>
        <w:t>This should be in an introduction to Study 3 not here</w:t>
      </w:r>
    </w:p>
  </w:comment>
  <w:comment w:id="143" w:author="Shaffer, Victoria" w:date="2025-03-21T10:45:00Z" w:initials="VS">
    <w:p w14:paraId="09600F84" w14:textId="77777777" w:rsidR="0061786A" w:rsidRDefault="0061786A" w:rsidP="0061786A">
      <w:r>
        <w:rPr>
          <w:rStyle w:val="CommentReference"/>
        </w:rPr>
        <w:annotationRef/>
      </w:r>
      <w:r>
        <w:rPr>
          <w:color w:val="000000"/>
          <w:sz w:val="20"/>
          <w:szCs w:val="20"/>
        </w:rPr>
        <w:t>Can delete this sentence. Already stated above</w:t>
      </w:r>
    </w:p>
  </w:comment>
  <w:comment w:id="149" w:author="Shaffer, Victoria" w:date="2025-03-21T16:13:00Z" w:initials="SVA">
    <w:p w14:paraId="38091451" w14:textId="77777777" w:rsidR="00BF1C64" w:rsidRDefault="00BF1C64" w:rsidP="00BF1C64">
      <w:r>
        <w:rPr>
          <w:rStyle w:val="CommentReference"/>
        </w:rPr>
        <w:annotationRef/>
      </w:r>
      <w:r>
        <w:rPr>
          <w:color w:val="000000"/>
          <w:sz w:val="20"/>
          <w:szCs w:val="20"/>
        </w:rPr>
        <w:t>I think these box plots aren’t necessary in the text. Just describe the differences. You could use them for the presentation if you had time.</w:t>
      </w:r>
    </w:p>
  </w:comment>
  <w:comment w:id="166" w:author="Shaffer, Victoria" w:date="2025-03-21T16:12:00Z" w:initials="SVA">
    <w:p w14:paraId="24C4693B" w14:textId="2E9BD3CC" w:rsidR="00F25E26" w:rsidRDefault="00F25E26" w:rsidP="00F25E26">
      <w:r>
        <w:rPr>
          <w:rStyle w:val="CommentReference"/>
        </w:rPr>
        <w:annotationRef/>
      </w:r>
      <w:r>
        <w:rPr>
          <w:color w:val="000000"/>
          <w:sz w:val="20"/>
          <w:szCs w:val="20"/>
        </w:rPr>
        <w:t xml:space="preserve">I’m actually not sure what you are doing here. Did you measure this twice? Or are you comparing the topics to see which ones differed in openness to change? </w:t>
      </w:r>
    </w:p>
  </w:comment>
  <w:comment w:id="167" w:author="Duan, Sean (MU-Student)" w:date="2025-03-27T10:06:00Z" w:initials="SD">
    <w:p w14:paraId="06CAD975" w14:textId="77777777" w:rsidR="007A6A46" w:rsidRDefault="007A6A46" w:rsidP="007A6A46">
      <w:pPr>
        <w:pStyle w:val="CommentText"/>
      </w:pPr>
      <w:r>
        <w:rPr>
          <w:rStyle w:val="CommentReference"/>
        </w:rPr>
        <w:annotationRef/>
      </w:r>
      <w:r>
        <w:t>Yes, the second thing</w:t>
      </w:r>
    </w:p>
  </w:comment>
  <w:comment w:id="199" w:author="Shaffer, Victoria" w:date="2025-03-21T16:15:00Z" w:initials="SVA">
    <w:p w14:paraId="49AD8A38" w14:textId="5528A80D" w:rsidR="0031201D" w:rsidRDefault="0031201D" w:rsidP="0031201D">
      <w:r>
        <w:rPr>
          <w:rStyle w:val="CommentReference"/>
        </w:rPr>
        <w:annotationRef/>
      </w:r>
      <w:r>
        <w:rPr>
          <w:color w:val="000000"/>
          <w:sz w:val="20"/>
          <w:szCs w:val="20"/>
        </w:rPr>
        <w:t>Same question above. I thought you were comparing between groups?</w:t>
      </w:r>
    </w:p>
  </w:comment>
  <w:comment w:id="248" w:author="Shaffer, Victoria" w:date="2025-03-21T10:54:00Z" w:initials="VS">
    <w:p w14:paraId="09CA8590" w14:textId="77777777" w:rsidR="00D03A37" w:rsidRDefault="00D03A37" w:rsidP="00D03A37">
      <w:r>
        <w:rPr>
          <w:rStyle w:val="CommentReference"/>
        </w:rPr>
        <w:annotationRef/>
      </w:r>
      <w:r>
        <w:rPr>
          <w:color w:val="000000"/>
          <w:sz w:val="20"/>
          <w:szCs w:val="20"/>
        </w:rPr>
        <w:t>I don’t think this is necessary. I might just save it for your presentation or put in an Appendix. If you choose the latter, you might do all three.</w:t>
      </w:r>
    </w:p>
  </w:comment>
  <w:comment w:id="309" w:author="Shaffer, Victoria" w:date="2025-03-21T10:58:00Z" w:initials="VS">
    <w:p w14:paraId="7107E0DF" w14:textId="77777777" w:rsidR="00DB41B8" w:rsidRDefault="001D382C" w:rsidP="00DB41B8">
      <w:r>
        <w:rPr>
          <w:rStyle w:val="CommentReference"/>
        </w:rPr>
        <w:annotationRef/>
      </w:r>
      <w:r w:rsidR="00DB41B8">
        <w:rPr>
          <w:sz w:val="20"/>
          <w:szCs w:val="20"/>
        </w:rPr>
        <w:t>Are these mean differences? I think two tables with means and standard deviations would be better than all of these visualizations. Then you could take all these means and CIs out of the text.</w:t>
      </w:r>
    </w:p>
    <w:p w14:paraId="564AD0D5" w14:textId="77777777" w:rsidR="00DB41B8" w:rsidRDefault="00DB41B8" w:rsidP="00DB41B8"/>
    <w:p w14:paraId="347CD5BA" w14:textId="77777777" w:rsidR="00DB41B8" w:rsidRDefault="00DB41B8" w:rsidP="00DB41B8">
      <w:r>
        <w:rPr>
          <w:sz w:val="20"/>
          <w:szCs w:val="20"/>
        </w:rPr>
        <w:t>See sample table below.</w:t>
      </w:r>
    </w:p>
  </w:comment>
  <w:comment w:id="574" w:author="Shaffer, Victoria" w:date="2025-03-21T11:08:00Z" w:initials="VS">
    <w:p w14:paraId="3F314681" w14:textId="2BA35965" w:rsidR="0011313F" w:rsidRDefault="008841D1" w:rsidP="0011313F">
      <w:r>
        <w:rPr>
          <w:rStyle w:val="CommentReference"/>
        </w:rPr>
        <w:annotationRef/>
      </w:r>
      <w:r w:rsidR="0011313F">
        <w:rPr>
          <w:sz w:val="20"/>
          <w:szCs w:val="20"/>
        </w:rPr>
        <w:t>This is vague. What was the expected effect of the moral conviction manipulation on ratings of moral conviction?</w:t>
      </w:r>
    </w:p>
    <w:p w14:paraId="606A944F" w14:textId="77777777" w:rsidR="0011313F" w:rsidRDefault="0011313F" w:rsidP="0011313F"/>
    <w:p w14:paraId="44F10301" w14:textId="77777777" w:rsidR="0011313F" w:rsidRDefault="0011313F" w:rsidP="0011313F">
      <w:r>
        <w:rPr>
          <w:sz w:val="20"/>
          <w:szCs w:val="20"/>
        </w:rPr>
        <w:t>Also, this seems much more like a manipulation check that any actual sequence of hypotheses. I would reframe it this way.</w:t>
      </w:r>
    </w:p>
  </w:comment>
  <w:comment w:id="575" w:author="Shaffer, Victoria" w:date="2025-03-21T11:10:00Z" w:initials="VS">
    <w:p w14:paraId="65A327EA" w14:textId="77777777" w:rsidR="00E71700" w:rsidRDefault="00E71700" w:rsidP="00E71700">
      <w:r>
        <w:rPr>
          <w:rStyle w:val="CommentReference"/>
        </w:rPr>
        <w:annotationRef/>
      </w:r>
      <w:r>
        <w:rPr>
          <w:color w:val="000000"/>
          <w:sz w:val="20"/>
          <w:szCs w:val="20"/>
        </w:rPr>
        <w:t>See comment above about the analyses</w:t>
      </w:r>
    </w:p>
  </w:comment>
  <w:comment w:id="576" w:author="Shaffer, Victoria" w:date="2025-03-21T11:11:00Z" w:initials="VS">
    <w:p w14:paraId="758A751A" w14:textId="77777777" w:rsidR="00E71700" w:rsidRDefault="00E71700" w:rsidP="00E71700">
      <w:r>
        <w:rPr>
          <w:rStyle w:val="CommentReference"/>
        </w:rPr>
        <w:annotationRef/>
      </w:r>
      <w:r>
        <w:rPr>
          <w:sz w:val="20"/>
          <w:szCs w:val="20"/>
        </w:rPr>
        <w:t>You don’t need “We” And I don’t see a reason for testing this interaction. The hypotheses were around support for the topic. You can check to see if your moral conviction manipulation was effective (i.e., did perceived moral conviction on the topic increase with the moral frame but not the pragmatic frame?) and leave it at that.</w:t>
      </w:r>
    </w:p>
  </w:comment>
  <w:comment w:id="577" w:author="Shaffer, Victoria" w:date="2025-03-21T11:16:00Z" w:initials="VS">
    <w:p w14:paraId="409D53BA" w14:textId="77777777" w:rsidR="00752974" w:rsidRDefault="00752974" w:rsidP="00752974">
      <w:r>
        <w:rPr>
          <w:rStyle w:val="CommentReference"/>
        </w:rPr>
        <w:annotationRef/>
      </w:r>
      <w:r>
        <w:rPr>
          <w:sz w:val="20"/>
          <w:szCs w:val="20"/>
        </w:rPr>
        <w:t>Maybe in an appendix or save for presentation. I think a simple table of pre-post measures of moral conviction by topic collapsed across social consensus manipulation would be more informative.</w:t>
      </w:r>
    </w:p>
  </w:comment>
  <w:comment w:id="578" w:author="Shaffer, Victoria" w:date="2025-03-21T11:13:00Z" w:initials="VS">
    <w:p w14:paraId="675B04E1" w14:textId="4DB79582" w:rsidR="006507A7" w:rsidRDefault="006507A7" w:rsidP="006507A7">
      <w:r>
        <w:rPr>
          <w:rStyle w:val="CommentReference"/>
        </w:rPr>
        <w:annotationRef/>
      </w:r>
      <w:r>
        <w:rPr>
          <w:color w:val="000000"/>
          <w:sz w:val="20"/>
          <w:szCs w:val="20"/>
        </w:rPr>
        <w:t>I would get rid of all of this and either do a time x moral conviction manipulation effect on perceived moral conviction (which should be significant if the intervention worked as intended) or do a main effect of moral conviction on the pre-post difference scores of perceived moral conviction.</w:t>
      </w:r>
    </w:p>
  </w:comment>
  <w:comment w:id="584" w:author="Shaffer, Victoria" w:date="2025-03-21T11:05:00Z" w:initials="VS">
    <w:p w14:paraId="4DFC246D" w14:textId="6672A564" w:rsidR="003E37FC" w:rsidRDefault="003E37FC" w:rsidP="003E37FC">
      <w:r>
        <w:rPr>
          <w:rStyle w:val="CommentReference"/>
        </w:rPr>
        <w:annotationRef/>
      </w:r>
      <w:r>
        <w:rPr>
          <w:color w:val="000000"/>
          <w:sz w:val="20"/>
          <w:szCs w:val="20"/>
        </w:rPr>
        <w:t>Make this a separate section on the individual difference measures</w:t>
      </w:r>
    </w:p>
  </w:comment>
  <w:comment w:id="580" w:author="Shaffer, Victoria" w:date="2025-03-21T11:15:00Z" w:initials="VS">
    <w:p w14:paraId="3BDA8F0A" w14:textId="77777777" w:rsidR="00D221DC" w:rsidRDefault="00D221DC" w:rsidP="00D221DC">
      <w:r>
        <w:rPr>
          <w:rStyle w:val="CommentReference"/>
        </w:rPr>
        <w:annotationRef/>
      </w:r>
      <w:r>
        <w:rPr>
          <w:color w:val="000000"/>
          <w:sz w:val="20"/>
          <w:szCs w:val="20"/>
        </w:rPr>
        <w:t xml:space="preserve">These have zero interpretation and are just a long list of effects that are hard to follow. Don’t need subscripts for the slopes. You do not need to spend a ton of time on these but make them clear. </w:t>
      </w:r>
    </w:p>
  </w:comment>
  <w:comment w:id="589" w:author="Shaffer, Victoria" w:date="2025-03-21T16:16:00Z" w:initials="SVA">
    <w:p w14:paraId="3641B215" w14:textId="77777777" w:rsidR="0081445D" w:rsidRDefault="0081445D" w:rsidP="0081445D">
      <w:r>
        <w:rPr>
          <w:rStyle w:val="CommentReference"/>
        </w:rPr>
        <w:annotationRef/>
      </w:r>
      <w:r>
        <w:rPr>
          <w:color w:val="000000"/>
          <w:sz w:val="20"/>
          <w:szCs w:val="20"/>
        </w:rPr>
        <w:t>I’m having trouble following your writing in this section. It might be easier just to delete it.</w:t>
      </w:r>
    </w:p>
    <w:p w14:paraId="68F8F344" w14:textId="77777777" w:rsidR="0081445D" w:rsidRDefault="0081445D" w:rsidP="0081445D"/>
  </w:comment>
  <w:comment w:id="590" w:author="Shaffer, Victoria" w:date="2025-03-21T16:05:00Z" w:initials="SVA">
    <w:p w14:paraId="5857D8BF" w14:textId="36266505" w:rsidR="00F074A6" w:rsidRDefault="00C851E1" w:rsidP="00F074A6">
      <w:r>
        <w:rPr>
          <w:rStyle w:val="CommentReference"/>
        </w:rPr>
        <w:annotationRef/>
      </w:r>
      <w:r w:rsidR="00F074A6">
        <w:rPr>
          <w:sz w:val="20"/>
          <w:szCs w:val="20"/>
        </w:rPr>
        <w:t xml:space="preserve">I do not necessarily think of these as exploratory analyses per se but are related to the larger context of your hypotheses. For example, belief change is unlikely if people are not open to it. So knowing the differences in openness to belief change by topic is an important precursor to discussion about the effects of your manipulations. Likewise familiarity regarding the topics. I would put the two analyses about openness to belief change and topic familiarity at the beginning of the results section. </w:t>
      </w:r>
    </w:p>
  </w:comment>
  <w:comment w:id="631" w:author="Shaffer, Victoria" w:date="2025-03-21T16:12:00Z" w:initials="SVA">
    <w:p w14:paraId="37DFD9D8" w14:textId="77777777" w:rsidR="007A6A46" w:rsidRDefault="007A6A46" w:rsidP="007A6A46">
      <w:r>
        <w:rPr>
          <w:rStyle w:val="CommentReference"/>
        </w:rPr>
        <w:annotationRef/>
      </w:r>
      <w:r>
        <w:rPr>
          <w:color w:val="000000"/>
          <w:sz w:val="20"/>
          <w:szCs w:val="20"/>
        </w:rPr>
        <w:t xml:space="preserve">I’m actually not sure what you are doing here. Did you measure this twice? Or are you comparing the topics to see which ones differed in openness to change? </w:t>
      </w:r>
    </w:p>
  </w:comment>
  <w:comment w:id="632" w:author="Duan, Sean (MU-Student)" w:date="2025-03-27T10:06:00Z" w:initials="SD">
    <w:p w14:paraId="21B5090A" w14:textId="77777777" w:rsidR="007A6A46" w:rsidRDefault="007A6A46" w:rsidP="007A6A46">
      <w:pPr>
        <w:pStyle w:val="CommentText"/>
      </w:pPr>
      <w:r>
        <w:rPr>
          <w:rStyle w:val="CommentReference"/>
        </w:rPr>
        <w:annotationRef/>
      </w:r>
      <w:r>
        <w:t>Yes, the second thing</w:t>
      </w:r>
    </w:p>
  </w:comment>
  <w:comment w:id="635" w:author="Shaffer, Victoria" w:date="2025-03-21T16:15:00Z" w:initials="SVA">
    <w:p w14:paraId="392888BE" w14:textId="77777777" w:rsidR="007A6A46" w:rsidRDefault="007A6A46" w:rsidP="007A6A46">
      <w:r>
        <w:rPr>
          <w:rStyle w:val="CommentReference"/>
        </w:rPr>
        <w:annotationRef/>
      </w:r>
      <w:r>
        <w:rPr>
          <w:color w:val="000000"/>
          <w:sz w:val="20"/>
          <w:szCs w:val="20"/>
        </w:rPr>
        <w:t>Same question above. I thought you were comparing between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8BB51D" w15:done="0"/>
  <w15:commentEx w15:paraId="37C56024" w15:done="1"/>
  <w15:commentEx w15:paraId="12D6D18B" w15:done="1"/>
  <w15:commentEx w15:paraId="0265D02A" w15:done="0"/>
  <w15:commentEx w15:paraId="09600F84" w15:done="0"/>
  <w15:commentEx w15:paraId="38091451" w15:done="0"/>
  <w15:commentEx w15:paraId="24C4693B" w15:done="0"/>
  <w15:commentEx w15:paraId="06CAD975" w15:paraIdParent="24C4693B" w15:done="0"/>
  <w15:commentEx w15:paraId="49AD8A38" w15:done="0"/>
  <w15:commentEx w15:paraId="09CA8590" w15:done="0"/>
  <w15:commentEx w15:paraId="347CD5BA" w15:done="0"/>
  <w15:commentEx w15:paraId="44F10301" w15:done="0"/>
  <w15:commentEx w15:paraId="65A327EA" w15:done="0"/>
  <w15:commentEx w15:paraId="758A751A" w15:done="0"/>
  <w15:commentEx w15:paraId="409D53BA" w15:done="0"/>
  <w15:commentEx w15:paraId="675B04E1" w15:done="0"/>
  <w15:commentEx w15:paraId="4DFC246D" w15:done="0"/>
  <w15:commentEx w15:paraId="3BDA8F0A" w15:done="0"/>
  <w15:commentEx w15:paraId="68F8F344" w15:done="0"/>
  <w15:commentEx w15:paraId="5857D8BF" w15:done="0"/>
  <w15:commentEx w15:paraId="37DFD9D8" w15:done="0"/>
  <w15:commentEx w15:paraId="21B5090A" w15:paraIdParent="37DFD9D8" w15:done="0"/>
  <w15:commentEx w15:paraId="392888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37F070" w16cex:dateUtc="2025-03-21T15:44:00Z"/>
  <w16cex:commentExtensible w16cex:durableId="43F09013" w16cex:dateUtc="2025-03-18T21:03:00Z"/>
  <w16cex:commentExtensible w16cex:durableId="5D2463EB" w16cex:dateUtc="2025-03-21T15:36:00Z">
    <w16cex:extLst>
      <w16:ext w16:uri="{CE6994B0-6A32-4C9F-8C6B-6E91EDA988CE}">
        <cr:reactions xmlns:cr="http://schemas.microsoft.com/office/comments/2020/reactions">
          <cr:reaction reactionType="1">
            <cr:reactionInfo dateUtc="2025-03-27T14:41:28Z">
              <cr:user userId="S::sxdff5@umsystem.edu::b9866d13-2382-44e1-bd01-d5a655a2be91" userProvider="AD" userName="Duan, Sean (MU-Student)"/>
            </cr:reactionInfo>
          </cr:reaction>
        </cr:reactions>
      </w16:ext>
    </w16cex:extLst>
  </w16cex:commentExtensible>
  <w16cex:commentExtensible w16cex:durableId="77116CAE" w16cex:dateUtc="2025-03-21T15:44:00Z"/>
  <w16cex:commentExtensible w16cex:durableId="55F906D8" w16cex:dateUtc="2025-03-21T15:45:00Z"/>
  <w16cex:commentExtensible w16cex:durableId="37B7B2CF" w16cex:dateUtc="2025-03-21T21:13:00Z"/>
  <w16cex:commentExtensible w16cex:durableId="58AC3D39" w16cex:dateUtc="2025-03-21T21:12:00Z"/>
  <w16cex:commentExtensible w16cex:durableId="1C586B4D" w16cex:dateUtc="2025-03-27T15:06:00Z"/>
  <w16cex:commentExtensible w16cex:durableId="5FB3C0D6" w16cex:dateUtc="2025-03-21T21:15:00Z"/>
  <w16cex:commentExtensible w16cex:durableId="06E282D3" w16cex:dateUtc="2025-03-21T15:54:00Z"/>
  <w16cex:commentExtensible w16cex:durableId="756AAB61" w16cex:dateUtc="2025-03-21T15:58:00Z"/>
  <w16cex:commentExtensible w16cex:durableId="38C82957" w16cex:dateUtc="2025-03-21T16:08:00Z"/>
  <w16cex:commentExtensible w16cex:durableId="4C597960" w16cex:dateUtc="2025-03-21T16:10:00Z"/>
  <w16cex:commentExtensible w16cex:durableId="055B40EE" w16cex:dateUtc="2025-03-21T16:11:00Z"/>
  <w16cex:commentExtensible w16cex:durableId="515462B2" w16cex:dateUtc="2025-03-21T16:16:00Z"/>
  <w16cex:commentExtensible w16cex:durableId="02F4DBB0" w16cex:dateUtc="2025-03-21T16:13:00Z"/>
  <w16cex:commentExtensible w16cex:durableId="34B37F16" w16cex:dateUtc="2025-03-21T16:05:00Z"/>
  <w16cex:commentExtensible w16cex:durableId="4B3AFCE5" w16cex:dateUtc="2025-03-21T16:15:00Z"/>
  <w16cex:commentExtensible w16cex:durableId="4819CD1F" w16cex:dateUtc="2025-03-21T21:16:00Z"/>
  <w16cex:commentExtensible w16cex:durableId="61AE2E52" w16cex:dateUtc="2025-03-21T21:05:00Z"/>
  <w16cex:commentExtensible w16cex:durableId="34874DDE" w16cex:dateUtc="2025-03-21T21:12:00Z"/>
  <w16cex:commentExtensible w16cex:durableId="3DD07B2A" w16cex:dateUtc="2025-03-27T15:06:00Z"/>
  <w16cex:commentExtensible w16cex:durableId="33360D2C" w16cex:dateUtc="2025-03-21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8BB51D" w16cid:durableId="3D37F070"/>
  <w16cid:commentId w16cid:paraId="37C56024" w16cid:durableId="43F09013"/>
  <w16cid:commentId w16cid:paraId="12D6D18B" w16cid:durableId="5D2463EB"/>
  <w16cid:commentId w16cid:paraId="0265D02A" w16cid:durableId="77116CAE"/>
  <w16cid:commentId w16cid:paraId="09600F84" w16cid:durableId="55F906D8"/>
  <w16cid:commentId w16cid:paraId="38091451" w16cid:durableId="37B7B2CF"/>
  <w16cid:commentId w16cid:paraId="24C4693B" w16cid:durableId="58AC3D39"/>
  <w16cid:commentId w16cid:paraId="06CAD975" w16cid:durableId="1C586B4D"/>
  <w16cid:commentId w16cid:paraId="49AD8A38" w16cid:durableId="5FB3C0D6"/>
  <w16cid:commentId w16cid:paraId="09CA8590" w16cid:durableId="06E282D3"/>
  <w16cid:commentId w16cid:paraId="347CD5BA" w16cid:durableId="756AAB61"/>
  <w16cid:commentId w16cid:paraId="44F10301" w16cid:durableId="38C82957"/>
  <w16cid:commentId w16cid:paraId="65A327EA" w16cid:durableId="4C597960"/>
  <w16cid:commentId w16cid:paraId="758A751A" w16cid:durableId="055B40EE"/>
  <w16cid:commentId w16cid:paraId="409D53BA" w16cid:durableId="515462B2"/>
  <w16cid:commentId w16cid:paraId="675B04E1" w16cid:durableId="02F4DBB0"/>
  <w16cid:commentId w16cid:paraId="4DFC246D" w16cid:durableId="34B37F16"/>
  <w16cid:commentId w16cid:paraId="3BDA8F0A" w16cid:durableId="4B3AFCE5"/>
  <w16cid:commentId w16cid:paraId="68F8F344" w16cid:durableId="4819CD1F"/>
  <w16cid:commentId w16cid:paraId="5857D8BF" w16cid:durableId="61AE2E52"/>
  <w16cid:commentId w16cid:paraId="37DFD9D8" w16cid:durableId="34874DDE"/>
  <w16cid:commentId w16cid:paraId="21B5090A" w16cid:durableId="3DD07B2A"/>
  <w16cid:commentId w16cid:paraId="392888BE" w16cid:durableId="33360D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an, Sean (MU-Student)">
    <w15:presenceInfo w15:providerId="AD" w15:userId="S::sxdff5@umsystem.edu::b9866d13-2382-44e1-bd01-d5a655a2be91"/>
  </w15:person>
  <w15:person w15:author="Shaffer, Victori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D7"/>
    <w:rsid w:val="00006FA0"/>
    <w:rsid w:val="00014474"/>
    <w:rsid w:val="00067799"/>
    <w:rsid w:val="00067889"/>
    <w:rsid w:val="00070D22"/>
    <w:rsid w:val="00084103"/>
    <w:rsid w:val="000845B3"/>
    <w:rsid w:val="00087DDF"/>
    <w:rsid w:val="00095EDC"/>
    <w:rsid w:val="000D1487"/>
    <w:rsid w:val="000E1384"/>
    <w:rsid w:val="000F31C4"/>
    <w:rsid w:val="000F5804"/>
    <w:rsid w:val="00104EBF"/>
    <w:rsid w:val="0011313F"/>
    <w:rsid w:val="001A4C57"/>
    <w:rsid w:val="001B1CD7"/>
    <w:rsid w:val="001C072A"/>
    <w:rsid w:val="001C0DDD"/>
    <w:rsid w:val="001D338B"/>
    <w:rsid w:val="001D382C"/>
    <w:rsid w:val="001E215E"/>
    <w:rsid w:val="001F7556"/>
    <w:rsid w:val="00223ECB"/>
    <w:rsid w:val="00230AAC"/>
    <w:rsid w:val="0023526B"/>
    <w:rsid w:val="00242C58"/>
    <w:rsid w:val="002437A5"/>
    <w:rsid w:val="002A0CE2"/>
    <w:rsid w:val="002A3D3B"/>
    <w:rsid w:val="002B3043"/>
    <w:rsid w:val="002B7FAF"/>
    <w:rsid w:val="002C0BA1"/>
    <w:rsid w:val="002C7FBD"/>
    <w:rsid w:val="002E5151"/>
    <w:rsid w:val="002E5A2C"/>
    <w:rsid w:val="0031201D"/>
    <w:rsid w:val="003202DB"/>
    <w:rsid w:val="003208CC"/>
    <w:rsid w:val="00345A59"/>
    <w:rsid w:val="00363BF6"/>
    <w:rsid w:val="00370D70"/>
    <w:rsid w:val="00387BE2"/>
    <w:rsid w:val="003A13FF"/>
    <w:rsid w:val="003C1F58"/>
    <w:rsid w:val="003C6CA3"/>
    <w:rsid w:val="003C7EDA"/>
    <w:rsid w:val="003D4E0F"/>
    <w:rsid w:val="003D7751"/>
    <w:rsid w:val="003E37FC"/>
    <w:rsid w:val="003F677E"/>
    <w:rsid w:val="00410508"/>
    <w:rsid w:val="00413860"/>
    <w:rsid w:val="0041528C"/>
    <w:rsid w:val="004236EB"/>
    <w:rsid w:val="00424D54"/>
    <w:rsid w:val="00431240"/>
    <w:rsid w:val="00456A99"/>
    <w:rsid w:val="0048648F"/>
    <w:rsid w:val="004A175E"/>
    <w:rsid w:val="004B4CBB"/>
    <w:rsid w:val="004C688F"/>
    <w:rsid w:val="004D465F"/>
    <w:rsid w:val="004F6016"/>
    <w:rsid w:val="00500047"/>
    <w:rsid w:val="00513791"/>
    <w:rsid w:val="00516DC6"/>
    <w:rsid w:val="00524512"/>
    <w:rsid w:val="00531EEB"/>
    <w:rsid w:val="0054258C"/>
    <w:rsid w:val="00546C71"/>
    <w:rsid w:val="00564C2C"/>
    <w:rsid w:val="00575A3B"/>
    <w:rsid w:val="00583D1A"/>
    <w:rsid w:val="00584F1C"/>
    <w:rsid w:val="00590AD5"/>
    <w:rsid w:val="005B579D"/>
    <w:rsid w:val="005D4ACD"/>
    <w:rsid w:val="005E118D"/>
    <w:rsid w:val="005E6C20"/>
    <w:rsid w:val="005F0B38"/>
    <w:rsid w:val="0061786A"/>
    <w:rsid w:val="00625015"/>
    <w:rsid w:val="00630DCC"/>
    <w:rsid w:val="0063734E"/>
    <w:rsid w:val="0064630D"/>
    <w:rsid w:val="006507A7"/>
    <w:rsid w:val="0065168C"/>
    <w:rsid w:val="00660BD8"/>
    <w:rsid w:val="00667212"/>
    <w:rsid w:val="00670319"/>
    <w:rsid w:val="00692CBE"/>
    <w:rsid w:val="006C2294"/>
    <w:rsid w:val="006C6098"/>
    <w:rsid w:val="006C6739"/>
    <w:rsid w:val="006F47B0"/>
    <w:rsid w:val="00701834"/>
    <w:rsid w:val="00712126"/>
    <w:rsid w:val="00724DDA"/>
    <w:rsid w:val="00732C6B"/>
    <w:rsid w:val="00752974"/>
    <w:rsid w:val="00754E6F"/>
    <w:rsid w:val="00761419"/>
    <w:rsid w:val="00762FDD"/>
    <w:rsid w:val="00766807"/>
    <w:rsid w:val="00770D26"/>
    <w:rsid w:val="007716C1"/>
    <w:rsid w:val="00773F96"/>
    <w:rsid w:val="0077639D"/>
    <w:rsid w:val="00787845"/>
    <w:rsid w:val="007A1194"/>
    <w:rsid w:val="007A2554"/>
    <w:rsid w:val="007A3750"/>
    <w:rsid w:val="007A6A46"/>
    <w:rsid w:val="007A7876"/>
    <w:rsid w:val="007C316A"/>
    <w:rsid w:val="007C5B04"/>
    <w:rsid w:val="007C78B5"/>
    <w:rsid w:val="007E5BEB"/>
    <w:rsid w:val="0081445D"/>
    <w:rsid w:val="00826149"/>
    <w:rsid w:val="0083141D"/>
    <w:rsid w:val="00835354"/>
    <w:rsid w:val="008416E8"/>
    <w:rsid w:val="008457FE"/>
    <w:rsid w:val="008520CA"/>
    <w:rsid w:val="00866502"/>
    <w:rsid w:val="008841D1"/>
    <w:rsid w:val="008A35AD"/>
    <w:rsid w:val="008A4ED7"/>
    <w:rsid w:val="008B7F73"/>
    <w:rsid w:val="008E3341"/>
    <w:rsid w:val="008E6902"/>
    <w:rsid w:val="008E7E3F"/>
    <w:rsid w:val="00922795"/>
    <w:rsid w:val="00926DF4"/>
    <w:rsid w:val="00932253"/>
    <w:rsid w:val="00944934"/>
    <w:rsid w:val="009460FA"/>
    <w:rsid w:val="00960487"/>
    <w:rsid w:val="00964A98"/>
    <w:rsid w:val="009855D4"/>
    <w:rsid w:val="009B7A3E"/>
    <w:rsid w:val="009C4D31"/>
    <w:rsid w:val="00A059E6"/>
    <w:rsid w:val="00A13155"/>
    <w:rsid w:val="00A250B5"/>
    <w:rsid w:val="00A27287"/>
    <w:rsid w:val="00A33E60"/>
    <w:rsid w:val="00A34A38"/>
    <w:rsid w:val="00A35738"/>
    <w:rsid w:val="00A6335F"/>
    <w:rsid w:val="00A67A4B"/>
    <w:rsid w:val="00A80261"/>
    <w:rsid w:val="00A92B50"/>
    <w:rsid w:val="00A95611"/>
    <w:rsid w:val="00AA5AD7"/>
    <w:rsid w:val="00AE71A9"/>
    <w:rsid w:val="00AE7A33"/>
    <w:rsid w:val="00AF77B6"/>
    <w:rsid w:val="00B06300"/>
    <w:rsid w:val="00B23DAD"/>
    <w:rsid w:val="00B31154"/>
    <w:rsid w:val="00B35822"/>
    <w:rsid w:val="00B41E26"/>
    <w:rsid w:val="00B44FDD"/>
    <w:rsid w:val="00B57422"/>
    <w:rsid w:val="00B75599"/>
    <w:rsid w:val="00B83841"/>
    <w:rsid w:val="00BC08DD"/>
    <w:rsid w:val="00BE4EF4"/>
    <w:rsid w:val="00BF1C64"/>
    <w:rsid w:val="00C0256E"/>
    <w:rsid w:val="00C0463B"/>
    <w:rsid w:val="00C100EE"/>
    <w:rsid w:val="00C15038"/>
    <w:rsid w:val="00C15D9F"/>
    <w:rsid w:val="00C20D98"/>
    <w:rsid w:val="00C251A2"/>
    <w:rsid w:val="00C265C9"/>
    <w:rsid w:val="00C32FC1"/>
    <w:rsid w:val="00C55B63"/>
    <w:rsid w:val="00C83550"/>
    <w:rsid w:val="00C851E1"/>
    <w:rsid w:val="00C852F5"/>
    <w:rsid w:val="00C94DC4"/>
    <w:rsid w:val="00CB552A"/>
    <w:rsid w:val="00CC08AD"/>
    <w:rsid w:val="00CC0A04"/>
    <w:rsid w:val="00D03A37"/>
    <w:rsid w:val="00D04E50"/>
    <w:rsid w:val="00D11B11"/>
    <w:rsid w:val="00D221DC"/>
    <w:rsid w:val="00D2734B"/>
    <w:rsid w:val="00D41211"/>
    <w:rsid w:val="00D4140A"/>
    <w:rsid w:val="00D42DC9"/>
    <w:rsid w:val="00D44ABA"/>
    <w:rsid w:val="00D57C33"/>
    <w:rsid w:val="00D668C9"/>
    <w:rsid w:val="00D77265"/>
    <w:rsid w:val="00D84DA0"/>
    <w:rsid w:val="00D9734F"/>
    <w:rsid w:val="00DB41B8"/>
    <w:rsid w:val="00DC6726"/>
    <w:rsid w:val="00E1683B"/>
    <w:rsid w:val="00E227C1"/>
    <w:rsid w:val="00E27D97"/>
    <w:rsid w:val="00E46869"/>
    <w:rsid w:val="00E47CE3"/>
    <w:rsid w:val="00E71700"/>
    <w:rsid w:val="00E73ABE"/>
    <w:rsid w:val="00EB22FE"/>
    <w:rsid w:val="00EC0F8D"/>
    <w:rsid w:val="00F074A6"/>
    <w:rsid w:val="00F25E26"/>
    <w:rsid w:val="00F34004"/>
    <w:rsid w:val="00F34712"/>
    <w:rsid w:val="00F409C6"/>
    <w:rsid w:val="00F61B85"/>
    <w:rsid w:val="00F70C9D"/>
    <w:rsid w:val="00F743FF"/>
    <w:rsid w:val="00F848B8"/>
    <w:rsid w:val="00F91C9F"/>
    <w:rsid w:val="00F9769F"/>
    <w:rsid w:val="00FC5584"/>
    <w:rsid w:val="00FD09C3"/>
    <w:rsid w:val="00FD491D"/>
    <w:rsid w:val="00FF2E01"/>
    <w:rsid w:val="00FF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8219"/>
  <w15:chartTrackingRefBased/>
  <w15:docId w15:val="{A5BA4050-23C5-4854-9E84-4C4CD5E2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D7"/>
    <w:rPr>
      <w:sz w:val="24"/>
    </w:rPr>
  </w:style>
  <w:style w:type="paragraph" w:styleId="Heading1">
    <w:name w:val="heading 1"/>
    <w:basedOn w:val="Normal"/>
    <w:next w:val="Normal"/>
    <w:link w:val="Heading1Char"/>
    <w:uiPriority w:val="9"/>
    <w:qFormat/>
    <w:rsid w:val="00AA5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AD7"/>
    <w:pPr>
      <w:keepNext/>
      <w:keepLines/>
      <w:spacing w:before="80" w:after="40"/>
      <w:outlineLvl w:val="3"/>
    </w:pPr>
    <w:rPr>
      <w:rFonts w:eastAsiaTheme="majorEastAsia" w:cstheme="majorBidi"/>
      <w:i/>
      <w:iCs/>
      <w:color w:val="0F4761" w:themeColor="accent1" w:themeShade="BF"/>
      <w:sz w:val="22"/>
    </w:rPr>
  </w:style>
  <w:style w:type="paragraph" w:styleId="Heading5">
    <w:name w:val="heading 5"/>
    <w:basedOn w:val="Normal"/>
    <w:next w:val="Normal"/>
    <w:link w:val="Heading5Char"/>
    <w:uiPriority w:val="9"/>
    <w:semiHidden/>
    <w:unhideWhenUsed/>
    <w:qFormat/>
    <w:rsid w:val="00AA5AD7"/>
    <w:pPr>
      <w:keepNext/>
      <w:keepLines/>
      <w:spacing w:before="80" w:after="40"/>
      <w:outlineLvl w:val="4"/>
    </w:pPr>
    <w:rPr>
      <w:rFonts w:eastAsiaTheme="majorEastAsia" w:cstheme="majorBidi"/>
      <w:color w:val="0F4761" w:themeColor="accent1" w:themeShade="BF"/>
      <w:sz w:val="22"/>
    </w:rPr>
  </w:style>
  <w:style w:type="paragraph" w:styleId="Heading6">
    <w:name w:val="heading 6"/>
    <w:basedOn w:val="Normal"/>
    <w:next w:val="Normal"/>
    <w:link w:val="Heading6Char"/>
    <w:uiPriority w:val="9"/>
    <w:semiHidden/>
    <w:unhideWhenUsed/>
    <w:qFormat/>
    <w:rsid w:val="00AA5AD7"/>
    <w:pPr>
      <w:keepNext/>
      <w:keepLines/>
      <w:spacing w:before="40" w:after="0"/>
      <w:outlineLvl w:val="5"/>
    </w:pPr>
    <w:rPr>
      <w:rFonts w:eastAsiaTheme="majorEastAsia"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AA5AD7"/>
    <w:pPr>
      <w:keepNext/>
      <w:keepLines/>
      <w:spacing w:before="40" w:after="0"/>
      <w:outlineLvl w:val="6"/>
    </w:pPr>
    <w:rPr>
      <w:rFonts w:eastAsiaTheme="majorEastAsia" w:cstheme="majorBidi"/>
      <w:color w:val="595959" w:themeColor="text1" w:themeTint="A6"/>
      <w:sz w:val="22"/>
    </w:rPr>
  </w:style>
  <w:style w:type="paragraph" w:styleId="Heading8">
    <w:name w:val="heading 8"/>
    <w:basedOn w:val="Normal"/>
    <w:next w:val="Normal"/>
    <w:link w:val="Heading8Char"/>
    <w:uiPriority w:val="9"/>
    <w:semiHidden/>
    <w:unhideWhenUsed/>
    <w:qFormat/>
    <w:rsid w:val="00AA5AD7"/>
    <w:pPr>
      <w:keepNext/>
      <w:keepLines/>
      <w:spacing w:after="0"/>
      <w:outlineLvl w:val="7"/>
    </w:pPr>
    <w:rPr>
      <w:rFonts w:eastAsiaTheme="majorEastAsia"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AA5AD7"/>
    <w:pPr>
      <w:keepNext/>
      <w:keepLines/>
      <w:spacing w:after="0"/>
      <w:outlineLvl w:val="8"/>
    </w:pPr>
    <w:rPr>
      <w:rFonts w:eastAsiaTheme="majorEastAsia"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AD7"/>
    <w:rPr>
      <w:rFonts w:eastAsiaTheme="majorEastAsia" w:cstheme="majorBidi"/>
      <w:color w:val="272727" w:themeColor="text1" w:themeTint="D8"/>
    </w:rPr>
  </w:style>
  <w:style w:type="paragraph" w:styleId="Title">
    <w:name w:val="Title"/>
    <w:basedOn w:val="Normal"/>
    <w:next w:val="Normal"/>
    <w:link w:val="TitleChar"/>
    <w:uiPriority w:val="10"/>
    <w:qFormat/>
    <w:rsid w:val="00AA5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AD7"/>
    <w:pPr>
      <w:spacing w:before="160"/>
      <w:jc w:val="center"/>
    </w:pPr>
    <w:rPr>
      <w:i/>
      <w:iCs/>
      <w:color w:val="404040" w:themeColor="text1" w:themeTint="BF"/>
      <w:sz w:val="22"/>
    </w:rPr>
  </w:style>
  <w:style w:type="character" w:customStyle="1" w:styleId="QuoteChar">
    <w:name w:val="Quote Char"/>
    <w:basedOn w:val="DefaultParagraphFont"/>
    <w:link w:val="Quote"/>
    <w:uiPriority w:val="29"/>
    <w:rsid w:val="00AA5AD7"/>
    <w:rPr>
      <w:i/>
      <w:iCs/>
      <w:color w:val="404040" w:themeColor="text1" w:themeTint="BF"/>
    </w:rPr>
  </w:style>
  <w:style w:type="paragraph" w:styleId="ListParagraph">
    <w:name w:val="List Paragraph"/>
    <w:basedOn w:val="Normal"/>
    <w:uiPriority w:val="34"/>
    <w:qFormat/>
    <w:rsid w:val="00AA5AD7"/>
    <w:pPr>
      <w:ind w:left="720"/>
      <w:contextualSpacing/>
    </w:pPr>
    <w:rPr>
      <w:sz w:val="22"/>
    </w:rPr>
  </w:style>
  <w:style w:type="character" w:styleId="IntenseEmphasis">
    <w:name w:val="Intense Emphasis"/>
    <w:basedOn w:val="DefaultParagraphFont"/>
    <w:uiPriority w:val="21"/>
    <w:qFormat/>
    <w:rsid w:val="00AA5AD7"/>
    <w:rPr>
      <w:i/>
      <w:iCs/>
      <w:color w:val="0F4761" w:themeColor="accent1" w:themeShade="BF"/>
    </w:rPr>
  </w:style>
  <w:style w:type="paragraph" w:styleId="IntenseQuote">
    <w:name w:val="Intense Quote"/>
    <w:basedOn w:val="Normal"/>
    <w:next w:val="Normal"/>
    <w:link w:val="IntenseQuoteChar"/>
    <w:uiPriority w:val="30"/>
    <w:qFormat/>
    <w:rsid w:val="00AA5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2"/>
    </w:rPr>
  </w:style>
  <w:style w:type="character" w:customStyle="1" w:styleId="IntenseQuoteChar">
    <w:name w:val="Intense Quote Char"/>
    <w:basedOn w:val="DefaultParagraphFont"/>
    <w:link w:val="IntenseQuote"/>
    <w:uiPriority w:val="30"/>
    <w:rsid w:val="00AA5AD7"/>
    <w:rPr>
      <w:i/>
      <w:iCs/>
      <w:color w:val="0F4761" w:themeColor="accent1" w:themeShade="BF"/>
    </w:rPr>
  </w:style>
  <w:style w:type="character" w:styleId="IntenseReference">
    <w:name w:val="Intense Reference"/>
    <w:basedOn w:val="DefaultParagraphFont"/>
    <w:uiPriority w:val="32"/>
    <w:qFormat/>
    <w:rsid w:val="00AA5AD7"/>
    <w:rPr>
      <w:b/>
      <w:bCs/>
      <w:smallCaps/>
      <w:color w:val="0F4761" w:themeColor="accent1" w:themeShade="BF"/>
      <w:spacing w:val="5"/>
    </w:rPr>
  </w:style>
  <w:style w:type="paragraph" w:customStyle="1" w:styleId="FirstParagraph">
    <w:name w:val="First Paragraph"/>
    <w:basedOn w:val="BodyText"/>
    <w:next w:val="BodyText"/>
    <w:qFormat/>
    <w:rsid w:val="00AA5AD7"/>
    <w:pPr>
      <w:spacing w:before="180" w:after="180" w:line="240" w:lineRule="auto"/>
    </w:pPr>
    <w:rPr>
      <w:kern w:val="0"/>
      <w:szCs w:val="24"/>
      <w14:ligatures w14:val="none"/>
    </w:rPr>
  </w:style>
  <w:style w:type="paragraph" w:styleId="NoSpacing">
    <w:name w:val="No Spacing"/>
    <w:uiPriority w:val="1"/>
    <w:qFormat/>
    <w:rsid w:val="00AA5AD7"/>
    <w:pPr>
      <w:spacing w:after="0" w:line="240" w:lineRule="auto"/>
    </w:pPr>
  </w:style>
  <w:style w:type="paragraph" w:styleId="BodyText">
    <w:name w:val="Body Text"/>
    <w:basedOn w:val="Normal"/>
    <w:link w:val="BodyTextChar"/>
    <w:uiPriority w:val="99"/>
    <w:semiHidden/>
    <w:unhideWhenUsed/>
    <w:rsid w:val="00AA5AD7"/>
    <w:pPr>
      <w:spacing w:after="120"/>
    </w:pPr>
  </w:style>
  <w:style w:type="character" w:customStyle="1" w:styleId="BodyTextChar">
    <w:name w:val="Body Text Char"/>
    <w:basedOn w:val="DefaultParagraphFont"/>
    <w:link w:val="BodyText"/>
    <w:uiPriority w:val="99"/>
    <w:semiHidden/>
    <w:rsid w:val="00AA5AD7"/>
    <w:rPr>
      <w:sz w:val="24"/>
    </w:rPr>
  </w:style>
  <w:style w:type="table" w:styleId="TableGrid">
    <w:name w:val="Table Grid"/>
    <w:basedOn w:val="TableNormal"/>
    <w:uiPriority w:val="39"/>
    <w:rsid w:val="000F3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1B85"/>
    <w:rPr>
      <w:sz w:val="16"/>
      <w:szCs w:val="16"/>
    </w:rPr>
  </w:style>
  <w:style w:type="paragraph" w:styleId="CommentText">
    <w:name w:val="annotation text"/>
    <w:basedOn w:val="Normal"/>
    <w:link w:val="CommentTextChar"/>
    <w:uiPriority w:val="99"/>
    <w:unhideWhenUsed/>
    <w:rsid w:val="00F61B85"/>
    <w:pPr>
      <w:spacing w:line="240" w:lineRule="auto"/>
    </w:pPr>
    <w:rPr>
      <w:sz w:val="20"/>
      <w:szCs w:val="20"/>
    </w:rPr>
  </w:style>
  <w:style w:type="character" w:customStyle="1" w:styleId="CommentTextChar">
    <w:name w:val="Comment Text Char"/>
    <w:basedOn w:val="DefaultParagraphFont"/>
    <w:link w:val="CommentText"/>
    <w:uiPriority w:val="99"/>
    <w:rsid w:val="00F61B85"/>
    <w:rPr>
      <w:sz w:val="20"/>
      <w:szCs w:val="20"/>
    </w:rPr>
  </w:style>
  <w:style w:type="paragraph" w:styleId="CommentSubject">
    <w:name w:val="annotation subject"/>
    <w:basedOn w:val="CommentText"/>
    <w:next w:val="CommentText"/>
    <w:link w:val="CommentSubjectChar"/>
    <w:uiPriority w:val="99"/>
    <w:semiHidden/>
    <w:unhideWhenUsed/>
    <w:rsid w:val="00F61B85"/>
    <w:rPr>
      <w:b/>
      <w:bCs/>
    </w:rPr>
  </w:style>
  <w:style w:type="character" w:customStyle="1" w:styleId="CommentSubjectChar">
    <w:name w:val="Comment Subject Char"/>
    <w:basedOn w:val="CommentTextChar"/>
    <w:link w:val="CommentSubject"/>
    <w:uiPriority w:val="99"/>
    <w:semiHidden/>
    <w:rsid w:val="00F61B85"/>
    <w:rPr>
      <w:b/>
      <w:bCs/>
      <w:sz w:val="20"/>
      <w:szCs w:val="20"/>
    </w:rPr>
  </w:style>
  <w:style w:type="paragraph" w:styleId="Revision">
    <w:name w:val="Revision"/>
    <w:hidden/>
    <w:uiPriority w:val="99"/>
    <w:semiHidden/>
    <w:rsid w:val="0006779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8C3A1-95AA-A343-8025-6DD6B19A5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18</Pages>
  <Words>4543</Words>
  <Characters>25901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133</cp:revision>
  <dcterms:created xsi:type="dcterms:W3CDTF">2025-03-18T23:02:00Z</dcterms:created>
  <dcterms:modified xsi:type="dcterms:W3CDTF">2025-03-27T16:13:00Z</dcterms:modified>
</cp:coreProperties>
</file>