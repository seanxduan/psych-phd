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5F2BC1" w14:textId="136307D2" w:rsidR="00DB5D03" w:rsidRDefault="004A08ED" w:rsidP="003D70D0">
      <w:pPr>
        <w:keepNext/>
        <w:keepLines/>
        <w:spacing w:after="0" w:afterAutospacing="1" w:line="480" w:lineRule="auto"/>
        <w:outlineLvl w:val="1"/>
        <w:rPr>
          <w:rFonts w:ascii="Calibri Light" w:eastAsia="Times New Roman" w:hAnsi="Calibri Light" w:cs="Times New Roman"/>
          <w:b/>
          <w:bCs/>
          <w:kern w:val="0"/>
          <w:sz w:val="28"/>
          <w:szCs w:val="28"/>
          <w14:ligatures w14:val="none"/>
        </w:rPr>
      </w:pPr>
      <w:bookmarkStart w:id="0" w:name="_Toc151474567"/>
      <w:r w:rsidRPr="004A08ED">
        <w:rPr>
          <w:rFonts w:ascii="Calibri Light" w:eastAsia="Times New Roman" w:hAnsi="Calibri Light" w:cs="Times New Roman"/>
          <w:b/>
          <w:bCs/>
          <w:kern w:val="0"/>
          <w:sz w:val="28"/>
          <w:szCs w:val="28"/>
          <w14:ligatures w14:val="none"/>
        </w:rPr>
        <w:t>Method</w:t>
      </w:r>
      <w:bookmarkEnd w:id="0"/>
    </w:p>
    <w:p w14:paraId="710EFCA0" w14:textId="2E76400B" w:rsidR="00B511B4" w:rsidRDefault="00B511B4" w:rsidP="003D70D0">
      <w:pPr>
        <w:pStyle w:val="NoSpacing"/>
        <w:spacing w:line="480" w:lineRule="auto"/>
        <w:ind w:firstLine="720"/>
        <w:rPr>
          <w:rFonts w:ascii="Calibri" w:hAnsi="Calibri" w:cs="Calibri"/>
          <w:sz w:val="24"/>
          <w:szCs w:val="24"/>
        </w:rPr>
      </w:pPr>
      <w:r>
        <w:rPr>
          <w:rFonts w:ascii="Calibri" w:hAnsi="Calibri" w:cs="Calibri"/>
          <w:sz w:val="24"/>
          <w:szCs w:val="24"/>
        </w:rPr>
        <w:t xml:space="preserve">Study </w:t>
      </w:r>
      <w:r w:rsidR="00276DDC">
        <w:rPr>
          <w:rFonts w:ascii="Calibri" w:hAnsi="Calibri" w:cs="Calibri"/>
          <w:sz w:val="24"/>
          <w:szCs w:val="24"/>
        </w:rPr>
        <w:t>2</w:t>
      </w:r>
      <w:r>
        <w:rPr>
          <w:rFonts w:ascii="Calibri" w:hAnsi="Calibri" w:cs="Calibri"/>
          <w:sz w:val="24"/>
          <w:szCs w:val="24"/>
        </w:rPr>
        <w:t xml:space="preserve"> analyzed the effects of </w:t>
      </w:r>
      <w:r w:rsidR="00D86910">
        <w:rPr>
          <w:rFonts w:ascii="Calibri" w:hAnsi="Calibri" w:cs="Calibri"/>
          <w:sz w:val="24"/>
          <w:szCs w:val="24"/>
        </w:rPr>
        <w:t>moral conviction manipulation</w:t>
      </w:r>
      <w:r>
        <w:rPr>
          <w:rFonts w:ascii="Calibri" w:hAnsi="Calibri" w:cs="Calibri"/>
          <w:sz w:val="24"/>
          <w:szCs w:val="24"/>
        </w:rPr>
        <w:t xml:space="preserve"> </w:t>
      </w:r>
      <w:ins w:id="1" w:author="Shaffer, Victoria A." w:date="2024-05-22T14:28:00Z">
        <w:r w:rsidR="00A52069">
          <w:rPr>
            <w:rFonts w:ascii="Calibri" w:hAnsi="Calibri" w:cs="Calibri"/>
            <w:sz w:val="24"/>
            <w:szCs w:val="24"/>
          </w:rPr>
          <w:t xml:space="preserve">on </w:t>
        </w:r>
        <w:del w:id="2" w:author="Duan, Sean (MU-Student)" w:date="2024-06-03T15:21:00Z" w16du:dateUtc="2024-06-03T20:21:00Z">
          <w:r w:rsidR="00A52069" w:rsidDel="003E5472">
            <w:rPr>
              <w:rFonts w:ascii="Calibri" w:hAnsi="Calibri" w:cs="Calibri"/>
              <w:sz w:val="24"/>
              <w:szCs w:val="24"/>
            </w:rPr>
            <w:delText>XXX</w:delText>
          </w:r>
        </w:del>
      </w:ins>
      <w:ins w:id="3" w:author="Duan, Sean (MU-Student)" w:date="2024-06-03T15:36:00Z" w16du:dateUtc="2024-06-03T20:36:00Z">
        <w:r w:rsidR="005405E0">
          <w:rPr>
            <w:rFonts w:ascii="Calibri" w:hAnsi="Calibri" w:cs="Calibri"/>
            <w:sz w:val="24"/>
            <w:szCs w:val="24"/>
          </w:rPr>
          <w:t>cultural topics</w:t>
        </w:r>
      </w:ins>
      <w:ins w:id="4" w:author="Shaffer, Victoria A." w:date="2024-05-22T14:28:00Z">
        <w:r w:rsidR="00A52069">
          <w:rPr>
            <w:rFonts w:ascii="Calibri" w:hAnsi="Calibri" w:cs="Calibri"/>
            <w:sz w:val="24"/>
            <w:szCs w:val="24"/>
          </w:rPr>
          <w:t xml:space="preserve"> </w:t>
        </w:r>
      </w:ins>
      <w:r>
        <w:rPr>
          <w:rFonts w:ascii="Calibri" w:hAnsi="Calibri" w:cs="Calibri"/>
          <w:sz w:val="24"/>
          <w:szCs w:val="24"/>
        </w:rPr>
        <w:t xml:space="preserve">using a </w:t>
      </w:r>
      <w:r w:rsidR="006A50B5">
        <w:rPr>
          <w:rFonts w:ascii="Calibri" w:hAnsi="Calibri" w:cs="Calibri"/>
          <w:sz w:val="24"/>
          <w:szCs w:val="24"/>
        </w:rPr>
        <w:t>between</w:t>
      </w:r>
      <w:r w:rsidR="00DB5D03" w:rsidRPr="00DB5D03">
        <w:rPr>
          <w:rFonts w:ascii="Calibri" w:hAnsi="Calibri" w:cs="Calibri"/>
          <w:sz w:val="24"/>
          <w:szCs w:val="24"/>
        </w:rPr>
        <w:t>-subjects design</w:t>
      </w:r>
      <w:r w:rsidR="007E28D9">
        <w:rPr>
          <w:rFonts w:ascii="Calibri" w:hAnsi="Calibri" w:cs="Calibri"/>
          <w:sz w:val="24"/>
          <w:szCs w:val="24"/>
        </w:rPr>
        <w:t>.</w:t>
      </w:r>
      <w:r w:rsidR="00DB5D03" w:rsidRPr="00DB5D03">
        <w:rPr>
          <w:rFonts w:ascii="Calibri" w:hAnsi="Calibri" w:cs="Calibri"/>
          <w:sz w:val="24"/>
          <w:szCs w:val="24"/>
        </w:rPr>
        <w:t xml:space="preserve"> </w:t>
      </w:r>
      <w:del w:id="5" w:author="Shaffer, Victoria A." w:date="2024-05-22T14:28:00Z">
        <w:r w:rsidR="007E28D9" w:rsidDel="00A52069">
          <w:rPr>
            <w:rFonts w:ascii="Calibri" w:hAnsi="Calibri" w:cs="Calibri"/>
            <w:sz w:val="24"/>
            <w:szCs w:val="24"/>
          </w:rPr>
          <w:delText xml:space="preserve">Our measures were collected </w:delText>
        </w:r>
        <w:r w:rsidR="00DB5D03" w:rsidDel="00A52069">
          <w:rPr>
            <w:rFonts w:ascii="Calibri" w:hAnsi="Calibri" w:cs="Calibri"/>
            <w:sz w:val="24"/>
            <w:szCs w:val="24"/>
          </w:rPr>
          <w:delText>after</w:delText>
        </w:r>
        <w:r w:rsidR="00DB5D03" w:rsidRPr="00DB5D03" w:rsidDel="00A52069">
          <w:rPr>
            <w:rFonts w:ascii="Calibri" w:hAnsi="Calibri" w:cs="Calibri"/>
            <w:sz w:val="24"/>
            <w:szCs w:val="24"/>
          </w:rPr>
          <w:delText xml:space="preserve"> the</w:delText>
        </w:r>
        <w:r w:rsidR="00DB5D03" w:rsidDel="00A52069">
          <w:rPr>
            <w:rFonts w:ascii="Calibri" w:hAnsi="Calibri" w:cs="Calibri"/>
            <w:sz w:val="24"/>
            <w:szCs w:val="24"/>
          </w:rPr>
          <w:delText xml:space="preserve"> </w:delText>
        </w:r>
        <w:r w:rsidR="00D86910" w:rsidDel="00A52069">
          <w:rPr>
            <w:rFonts w:ascii="Calibri" w:hAnsi="Calibri" w:cs="Calibri"/>
            <w:sz w:val="24"/>
            <w:szCs w:val="24"/>
          </w:rPr>
          <w:delText>moral conviction</w:delText>
        </w:r>
        <w:r w:rsidR="00DB5D03" w:rsidRPr="00DB5D03" w:rsidDel="00A52069">
          <w:rPr>
            <w:rFonts w:ascii="Calibri" w:hAnsi="Calibri" w:cs="Calibri"/>
            <w:sz w:val="24"/>
            <w:szCs w:val="24"/>
          </w:rPr>
          <w:delText xml:space="preserve"> intervention</w:delText>
        </w:r>
        <w:r w:rsidR="007E28D9" w:rsidDel="00A52069">
          <w:rPr>
            <w:rFonts w:ascii="Calibri" w:hAnsi="Calibri" w:cs="Calibri"/>
            <w:sz w:val="24"/>
            <w:szCs w:val="24"/>
          </w:rPr>
          <w:delText xml:space="preserve">, with </w:delText>
        </w:r>
      </w:del>
      <w:ins w:id="6" w:author="Shaffer, Victoria A." w:date="2024-05-22T14:28:00Z">
        <w:r w:rsidR="00A52069">
          <w:rPr>
            <w:rFonts w:ascii="Calibri" w:hAnsi="Calibri" w:cs="Calibri"/>
            <w:sz w:val="24"/>
            <w:szCs w:val="24"/>
          </w:rPr>
          <w:t xml:space="preserve">The primary outcome was </w:t>
        </w:r>
      </w:ins>
      <w:r w:rsidR="0034462D">
        <w:rPr>
          <w:rFonts w:ascii="Calibri" w:hAnsi="Calibri" w:cs="Calibri"/>
          <w:sz w:val="24"/>
          <w:szCs w:val="24"/>
        </w:rPr>
        <w:t xml:space="preserve">support </w:t>
      </w:r>
      <w:r w:rsidR="00C317CD">
        <w:rPr>
          <w:rFonts w:ascii="Calibri" w:hAnsi="Calibri" w:cs="Calibri"/>
          <w:sz w:val="24"/>
          <w:szCs w:val="24"/>
        </w:rPr>
        <w:t>for a given</w:t>
      </w:r>
      <w:r w:rsidR="0034462D">
        <w:rPr>
          <w:rFonts w:ascii="Calibri" w:hAnsi="Calibri" w:cs="Calibri"/>
          <w:sz w:val="24"/>
          <w:szCs w:val="24"/>
        </w:rPr>
        <w:t xml:space="preserve"> </w:t>
      </w:r>
      <w:del w:id="7" w:author="Duan, Sean (MU-Student)" w:date="2024-06-03T15:36:00Z" w16du:dateUtc="2024-06-03T20:36:00Z">
        <w:r w:rsidR="0034462D" w:rsidDel="00A170E4">
          <w:rPr>
            <w:rFonts w:ascii="Calibri" w:hAnsi="Calibri" w:cs="Calibri"/>
            <w:sz w:val="24"/>
            <w:szCs w:val="24"/>
          </w:rPr>
          <w:delText xml:space="preserve">highly polarized </w:delText>
        </w:r>
      </w:del>
      <w:r w:rsidR="0034462D">
        <w:rPr>
          <w:rFonts w:ascii="Calibri" w:hAnsi="Calibri" w:cs="Calibri"/>
          <w:sz w:val="24"/>
          <w:szCs w:val="24"/>
        </w:rPr>
        <w:t>topic</w:t>
      </w:r>
      <w:del w:id="8" w:author="Shaffer, Victoria A." w:date="2024-05-22T14:28:00Z">
        <w:r w:rsidR="0034462D" w:rsidDel="00A52069">
          <w:rPr>
            <w:rFonts w:ascii="Calibri" w:hAnsi="Calibri" w:cs="Calibri"/>
            <w:sz w:val="24"/>
            <w:szCs w:val="24"/>
          </w:rPr>
          <w:delText xml:space="preserve"> as our</w:delText>
        </w:r>
        <w:r w:rsidR="007E28D9" w:rsidDel="00A52069">
          <w:rPr>
            <w:rFonts w:ascii="Calibri" w:hAnsi="Calibri" w:cs="Calibri"/>
            <w:sz w:val="24"/>
            <w:szCs w:val="24"/>
          </w:rPr>
          <w:delText xml:space="preserve"> main outcome measure</w:delText>
        </w:r>
      </w:del>
      <w:r w:rsidR="00DB5D03" w:rsidRPr="00DB5D03">
        <w:rPr>
          <w:rFonts w:ascii="Calibri" w:hAnsi="Calibri" w:cs="Calibri"/>
          <w:sz w:val="24"/>
          <w:szCs w:val="24"/>
        </w:rPr>
        <w:t>.</w:t>
      </w:r>
      <w:r w:rsidR="007E28D9">
        <w:rPr>
          <w:rFonts w:ascii="Calibri" w:hAnsi="Calibri" w:cs="Calibri"/>
          <w:sz w:val="24"/>
          <w:szCs w:val="24"/>
        </w:rPr>
        <w:t xml:space="preserve"> Participants were </w:t>
      </w:r>
      <w:del w:id="9" w:author="Duan, Sean (MU-Student)" w:date="2024-06-03T15:21:00Z" w16du:dateUtc="2024-06-03T20:21:00Z">
        <w:r w:rsidR="007E28D9" w:rsidDel="00B31ED9">
          <w:rPr>
            <w:rFonts w:ascii="Calibri" w:hAnsi="Calibri" w:cs="Calibri"/>
            <w:sz w:val="24"/>
            <w:szCs w:val="24"/>
          </w:rPr>
          <w:delText xml:space="preserve">given </w:delText>
        </w:r>
        <w:commentRangeStart w:id="10"/>
        <w:r w:rsidR="007E28D9" w:rsidDel="00B31ED9">
          <w:rPr>
            <w:rFonts w:ascii="Calibri" w:hAnsi="Calibri" w:cs="Calibri"/>
            <w:sz w:val="24"/>
            <w:szCs w:val="24"/>
          </w:rPr>
          <w:delText>a survey</w:delText>
        </w:r>
        <w:r w:rsidR="00BC19AA" w:rsidDel="00B31ED9">
          <w:rPr>
            <w:rFonts w:ascii="Calibri" w:hAnsi="Calibri" w:cs="Calibri"/>
            <w:sz w:val="24"/>
            <w:szCs w:val="24"/>
          </w:rPr>
          <w:delText>,</w:delText>
        </w:r>
        <w:r w:rsidR="007E28D9" w:rsidDel="00B31ED9">
          <w:rPr>
            <w:rFonts w:ascii="Calibri" w:hAnsi="Calibri" w:cs="Calibri"/>
            <w:sz w:val="24"/>
            <w:szCs w:val="24"/>
          </w:rPr>
          <w:delText xml:space="preserve"> then </w:delText>
        </w:r>
        <w:commentRangeEnd w:id="10"/>
        <w:r w:rsidR="000C719C" w:rsidDel="00B31ED9">
          <w:rPr>
            <w:rStyle w:val="CommentReference"/>
          </w:rPr>
          <w:commentReference w:id="10"/>
        </w:r>
        <w:r w:rsidR="007E28D9" w:rsidDel="00B31ED9">
          <w:rPr>
            <w:rFonts w:ascii="Calibri" w:hAnsi="Calibri" w:cs="Calibri"/>
            <w:sz w:val="24"/>
            <w:szCs w:val="24"/>
          </w:rPr>
          <w:delText xml:space="preserve">were </w:delText>
        </w:r>
      </w:del>
      <w:r w:rsidR="007E28D9">
        <w:rPr>
          <w:rFonts w:ascii="Calibri" w:hAnsi="Calibri" w:cs="Calibri"/>
          <w:sz w:val="24"/>
          <w:szCs w:val="24"/>
        </w:rPr>
        <w:t xml:space="preserve">randomized into one of </w:t>
      </w:r>
      <w:r w:rsidR="00BC19AA">
        <w:rPr>
          <w:rFonts w:ascii="Calibri" w:hAnsi="Calibri" w:cs="Calibri"/>
          <w:sz w:val="24"/>
          <w:szCs w:val="24"/>
        </w:rPr>
        <w:t>four</w:t>
      </w:r>
      <w:r w:rsidR="007E28D9">
        <w:rPr>
          <w:rFonts w:ascii="Calibri" w:hAnsi="Calibri" w:cs="Calibri"/>
          <w:sz w:val="24"/>
          <w:szCs w:val="24"/>
        </w:rPr>
        <w:t xml:space="preserve"> </w:t>
      </w:r>
      <w:r w:rsidR="00BC19AA">
        <w:rPr>
          <w:rFonts w:ascii="Calibri" w:hAnsi="Calibri" w:cs="Calibri"/>
          <w:sz w:val="24"/>
          <w:szCs w:val="24"/>
        </w:rPr>
        <w:t>moral conviction</w:t>
      </w:r>
      <w:r w:rsidR="007E28D9">
        <w:rPr>
          <w:rFonts w:ascii="Calibri" w:hAnsi="Calibri" w:cs="Calibri"/>
          <w:sz w:val="24"/>
          <w:szCs w:val="24"/>
        </w:rPr>
        <w:t xml:space="preserve"> manipulations</w:t>
      </w:r>
      <w:r w:rsidR="00BC19AA">
        <w:rPr>
          <w:rFonts w:ascii="Calibri" w:hAnsi="Calibri" w:cs="Calibri"/>
          <w:sz w:val="24"/>
          <w:szCs w:val="24"/>
        </w:rPr>
        <w:t xml:space="preserve"> or a control condition</w:t>
      </w:r>
      <w:ins w:id="11" w:author="Duan, Sean (MU-Student)" w:date="2024-06-03T15:22:00Z" w16du:dateUtc="2024-06-03T20:22:00Z">
        <w:r w:rsidR="00080FD4">
          <w:rPr>
            <w:rFonts w:ascii="Calibri" w:hAnsi="Calibri" w:cs="Calibri"/>
            <w:sz w:val="24"/>
            <w:szCs w:val="24"/>
          </w:rPr>
          <w:t>, for a total of five conditions</w:t>
        </w:r>
      </w:ins>
      <w:r w:rsidR="007E28D9">
        <w:rPr>
          <w:rFonts w:ascii="Calibri" w:hAnsi="Calibri" w:cs="Calibri"/>
          <w:sz w:val="24"/>
          <w:szCs w:val="24"/>
        </w:rPr>
        <w:t xml:space="preserve">. </w:t>
      </w:r>
      <w:r w:rsidR="00DB5D03" w:rsidRPr="00DB5D03">
        <w:rPr>
          <w:rFonts w:ascii="Calibri" w:hAnsi="Calibri" w:cs="Calibri"/>
          <w:sz w:val="24"/>
          <w:szCs w:val="24"/>
        </w:rPr>
        <w:t xml:space="preserve"> </w:t>
      </w:r>
      <w:r w:rsidR="00466D6A">
        <w:rPr>
          <w:rFonts w:ascii="Calibri" w:eastAsia="Calibri" w:hAnsi="Calibri" w:cs="Times New Roman"/>
          <w:kern w:val="0"/>
          <w:sz w:val="24"/>
          <w:szCs w:val="24"/>
          <w14:ligatures w14:val="none"/>
        </w:rPr>
        <w:t xml:space="preserve">The Institutional Review Board at the University of Missouri reviewed and approved all submitted materials for Study </w:t>
      </w:r>
      <w:r w:rsidR="00B121EC">
        <w:rPr>
          <w:rFonts w:ascii="Calibri" w:eastAsia="Calibri" w:hAnsi="Calibri" w:cs="Times New Roman"/>
          <w:kern w:val="0"/>
          <w:sz w:val="24"/>
          <w:szCs w:val="24"/>
          <w14:ligatures w14:val="none"/>
        </w:rPr>
        <w:t>2</w:t>
      </w:r>
      <w:r w:rsidR="00466D6A">
        <w:rPr>
          <w:rFonts w:ascii="Calibri" w:eastAsia="Calibri" w:hAnsi="Calibri" w:cs="Times New Roman"/>
          <w:kern w:val="0"/>
          <w:sz w:val="24"/>
          <w:szCs w:val="24"/>
          <w14:ligatures w14:val="none"/>
        </w:rPr>
        <w:t>.</w:t>
      </w:r>
    </w:p>
    <w:p w14:paraId="208B21CB" w14:textId="77777777" w:rsidR="00DB5D03" w:rsidRPr="00DB5D03" w:rsidRDefault="00DB5D03" w:rsidP="003D70D0">
      <w:pPr>
        <w:pStyle w:val="NoSpacing"/>
        <w:spacing w:line="480" w:lineRule="auto"/>
      </w:pPr>
    </w:p>
    <w:p w14:paraId="7C5A001C" w14:textId="30104BDF" w:rsidR="004A08ED" w:rsidRPr="004A08ED" w:rsidRDefault="008D45D8" w:rsidP="003D70D0">
      <w:pPr>
        <w:keepNext/>
        <w:keepLines/>
        <w:spacing w:after="0" w:afterAutospacing="1" w:line="480" w:lineRule="auto"/>
        <w:outlineLvl w:val="2"/>
        <w:rPr>
          <w:rFonts w:ascii="Calibri Light" w:eastAsia="Times New Roman" w:hAnsi="Calibri Light" w:cs="Times New Roman"/>
          <w:b/>
          <w:i/>
          <w:color w:val="000000"/>
          <w:sz w:val="28"/>
          <w:szCs w:val="24"/>
        </w:rPr>
      </w:pPr>
      <w:r>
        <w:rPr>
          <w:rFonts w:ascii="Calibri Light" w:eastAsia="Times New Roman" w:hAnsi="Calibri Light" w:cs="Times New Roman"/>
          <w:b/>
          <w:i/>
          <w:color w:val="000000"/>
          <w:sz w:val="28"/>
          <w:szCs w:val="24"/>
        </w:rPr>
        <w:t>Participants</w:t>
      </w:r>
    </w:p>
    <w:p w14:paraId="475C1C67" w14:textId="61EC2F43" w:rsidR="00173BAA" w:rsidRDefault="00613675" w:rsidP="003D70D0">
      <w:pPr>
        <w:spacing w:after="100" w:afterAutospacing="1" w:line="480" w:lineRule="auto"/>
        <w:ind w:firstLine="720"/>
        <w:rPr>
          <w:rFonts w:ascii="Calibri" w:eastAsia="Calibri" w:hAnsi="Calibri" w:cs="Times New Roman"/>
          <w:sz w:val="24"/>
        </w:rPr>
      </w:pPr>
      <w:r w:rsidRPr="004A08ED">
        <w:rPr>
          <w:rFonts w:ascii="Calibri" w:eastAsia="Calibri" w:hAnsi="Calibri" w:cs="Times New Roman"/>
          <w:sz w:val="24"/>
        </w:rPr>
        <w:t xml:space="preserve">A total of </w:t>
      </w:r>
      <w:r w:rsidR="00042BD2">
        <w:rPr>
          <w:rFonts w:ascii="Calibri" w:eastAsia="Calibri" w:hAnsi="Calibri" w:cs="Times New Roman"/>
          <w:sz w:val="24"/>
        </w:rPr>
        <w:t>125</w:t>
      </w:r>
      <w:r w:rsidRPr="004A08ED">
        <w:rPr>
          <w:rFonts w:ascii="Calibri" w:eastAsia="Calibri" w:hAnsi="Calibri" w:cs="Times New Roman"/>
          <w:sz w:val="24"/>
        </w:rPr>
        <w:t xml:space="preserve"> </w:t>
      </w:r>
      <w:r>
        <w:rPr>
          <w:rFonts w:ascii="Calibri" w:eastAsia="Calibri" w:hAnsi="Calibri" w:cs="Times New Roman"/>
          <w:sz w:val="24"/>
        </w:rPr>
        <w:t>undergraduate students 18 years of age or older at the University of Missouri participated in this study</w:t>
      </w:r>
      <w:r w:rsidRPr="004A08ED">
        <w:rPr>
          <w:rFonts w:ascii="Calibri" w:eastAsia="Calibri" w:hAnsi="Calibri" w:cs="Times New Roman"/>
          <w:sz w:val="24"/>
        </w:rPr>
        <w:t>.</w:t>
      </w:r>
      <w:r>
        <w:rPr>
          <w:rFonts w:ascii="Calibri" w:eastAsia="Calibri" w:hAnsi="Calibri" w:cs="Times New Roman"/>
          <w:sz w:val="24"/>
        </w:rPr>
        <w:t xml:space="preserve"> </w:t>
      </w:r>
      <w:r w:rsidRPr="004A08ED">
        <w:rPr>
          <w:rFonts w:ascii="Calibri" w:eastAsia="Calibri" w:hAnsi="Calibri" w:cs="Times New Roman"/>
          <w:sz w:val="24"/>
          <w:szCs w:val="24"/>
        </w:rPr>
        <w:t>Participants were recruited through an online survey platform and were offered</w:t>
      </w:r>
      <w:r>
        <w:rPr>
          <w:rFonts w:ascii="Calibri" w:eastAsia="Calibri" w:hAnsi="Calibri" w:cs="Times New Roman"/>
          <w:sz w:val="24"/>
          <w:szCs w:val="24"/>
        </w:rPr>
        <w:t xml:space="preserve"> psychology</w:t>
      </w:r>
      <w:r w:rsidRPr="004A08ED">
        <w:rPr>
          <w:rFonts w:ascii="Calibri" w:eastAsia="Calibri" w:hAnsi="Calibri" w:cs="Times New Roman"/>
          <w:sz w:val="24"/>
          <w:szCs w:val="24"/>
        </w:rPr>
        <w:t xml:space="preserve"> course credit in exchange for their participation.</w:t>
      </w:r>
      <w:r w:rsidRPr="004A08ED">
        <w:rPr>
          <w:rFonts w:ascii="Calibri" w:eastAsia="Calibri" w:hAnsi="Calibri" w:cs="Times New Roman"/>
          <w:sz w:val="24"/>
        </w:rPr>
        <w:t xml:space="preserve"> </w:t>
      </w:r>
      <w:r w:rsidR="002E351E">
        <w:rPr>
          <w:rFonts w:ascii="Calibri" w:eastAsia="Calibri" w:hAnsi="Calibri" w:cs="Times New Roman"/>
          <w:sz w:val="24"/>
        </w:rPr>
        <w:t xml:space="preserve">For this </w:t>
      </w:r>
      <w:ins w:id="12" w:author="Shaffer, Victoria A." w:date="2024-05-22T14:27:00Z">
        <w:r w:rsidR="000C719C">
          <w:rPr>
            <w:rFonts w:ascii="Calibri" w:eastAsia="Calibri" w:hAnsi="Calibri" w:cs="Times New Roman"/>
            <w:sz w:val="24"/>
          </w:rPr>
          <w:t xml:space="preserve">pilot </w:t>
        </w:r>
      </w:ins>
      <w:r w:rsidR="002E351E">
        <w:rPr>
          <w:rFonts w:ascii="Calibri" w:eastAsia="Calibri" w:hAnsi="Calibri" w:cs="Times New Roman"/>
          <w:sz w:val="24"/>
        </w:rPr>
        <w:t>study, we did not collect any demographic information</w:t>
      </w:r>
      <w:r w:rsidR="00542E4C">
        <w:rPr>
          <w:rFonts w:ascii="Calibri" w:eastAsia="Calibri" w:hAnsi="Calibri" w:cs="Times New Roman"/>
          <w:sz w:val="24"/>
        </w:rPr>
        <w:t>.</w:t>
      </w:r>
    </w:p>
    <w:p w14:paraId="4F6D04C5" w14:textId="77777777" w:rsidR="00E0060C" w:rsidRPr="004A08ED" w:rsidRDefault="00E0060C" w:rsidP="003D70D0">
      <w:pPr>
        <w:keepNext/>
        <w:keepLines/>
        <w:spacing w:after="0" w:afterAutospacing="1" w:line="480" w:lineRule="auto"/>
        <w:outlineLvl w:val="2"/>
        <w:rPr>
          <w:rFonts w:ascii="Calibri Light" w:eastAsia="Times New Roman" w:hAnsi="Calibri Light" w:cs="Times New Roman"/>
          <w:b/>
          <w:i/>
          <w:color w:val="000000"/>
          <w:sz w:val="28"/>
          <w:szCs w:val="24"/>
        </w:rPr>
      </w:pPr>
      <w:r>
        <w:rPr>
          <w:rFonts w:ascii="Calibri Light" w:eastAsia="Times New Roman" w:hAnsi="Calibri Light" w:cs="Times New Roman"/>
          <w:b/>
          <w:i/>
          <w:color w:val="000000"/>
          <w:sz w:val="28"/>
          <w:szCs w:val="24"/>
        </w:rPr>
        <w:t>Materials and Procedure</w:t>
      </w:r>
    </w:p>
    <w:p w14:paraId="30D4AC71" w14:textId="77777777" w:rsidR="00691E8C" w:rsidRDefault="00F02108" w:rsidP="00746B1A">
      <w:pPr>
        <w:spacing w:before="180" w:after="180" w:afterAutospacing="1" w:line="480" w:lineRule="auto"/>
        <w:ind w:firstLine="720"/>
        <w:rPr>
          <w:ins w:id="13" w:author="Duan, Sean (MU-Student)" w:date="2024-06-03T15:36:00Z" w16du:dateUtc="2024-06-03T20:36:00Z"/>
          <w:rFonts w:ascii="Calibri" w:eastAsia="Calibri" w:hAnsi="Calibri" w:cs="Times New Roman"/>
          <w:kern w:val="0"/>
          <w:sz w:val="24"/>
          <w:szCs w:val="24"/>
          <w14:ligatures w14:val="none"/>
        </w:rPr>
      </w:pPr>
      <w:r>
        <w:rPr>
          <w:rFonts w:ascii="Calibri" w:eastAsia="Calibri" w:hAnsi="Calibri" w:cs="Times New Roman"/>
          <w:kern w:val="0"/>
          <w:sz w:val="24"/>
          <w:szCs w:val="24"/>
          <w14:ligatures w14:val="none"/>
        </w:rPr>
        <w:t xml:space="preserve">To manipulate the perception of </w:t>
      </w:r>
      <w:r w:rsidR="000A2740">
        <w:rPr>
          <w:rFonts w:ascii="Calibri" w:eastAsia="Calibri" w:hAnsi="Calibri" w:cs="Times New Roman"/>
          <w:kern w:val="0"/>
          <w:sz w:val="24"/>
          <w:szCs w:val="24"/>
          <w14:ligatures w14:val="none"/>
        </w:rPr>
        <w:t>moral conviction</w:t>
      </w:r>
      <w:r>
        <w:rPr>
          <w:rFonts w:ascii="Calibri" w:eastAsia="Calibri" w:hAnsi="Calibri" w:cs="Times New Roman"/>
          <w:kern w:val="0"/>
          <w:sz w:val="24"/>
          <w:szCs w:val="24"/>
          <w14:ligatures w14:val="none"/>
        </w:rPr>
        <w:t xml:space="preserve">, </w:t>
      </w:r>
      <w:r w:rsidR="00410373">
        <w:rPr>
          <w:rFonts w:ascii="Calibri" w:eastAsia="Calibri" w:hAnsi="Calibri" w:cs="Times New Roman"/>
          <w:kern w:val="0"/>
          <w:sz w:val="24"/>
          <w:szCs w:val="24"/>
          <w14:ligatures w14:val="none"/>
        </w:rPr>
        <w:t>p</w:t>
      </w:r>
      <w:r w:rsidR="0092189D">
        <w:rPr>
          <w:rFonts w:ascii="Calibri" w:eastAsia="Calibri" w:hAnsi="Calibri" w:cs="Times New Roman"/>
          <w:kern w:val="0"/>
          <w:sz w:val="24"/>
          <w:szCs w:val="24"/>
          <w14:ligatures w14:val="none"/>
        </w:rPr>
        <w:t xml:space="preserve">articipants were </w:t>
      </w:r>
      <w:ins w:id="14" w:author="Shaffer, Victoria A." w:date="2024-05-22T14:29:00Z">
        <w:r w:rsidR="004B3B00">
          <w:rPr>
            <w:rFonts w:ascii="Calibri" w:eastAsia="Calibri" w:hAnsi="Calibri" w:cs="Times New Roman"/>
            <w:kern w:val="0"/>
            <w:sz w:val="24"/>
            <w:szCs w:val="24"/>
            <w14:ligatures w14:val="none"/>
          </w:rPr>
          <w:t>randomly assigned to receive on</w:t>
        </w:r>
      </w:ins>
      <w:ins w:id="15" w:author="Shaffer, Victoria A." w:date="2024-05-22T15:17:00Z">
        <w:r w:rsidR="00871A73">
          <w:rPr>
            <w:rFonts w:ascii="Calibri" w:eastAsia="Calibri" w:hAnsi="Calibri" w:cs="Times New Roman"/>
            <w:kern w:val="0"/>
            <w:sz w:val="24"/>
            <w:szCs w:val="24"/>
            <w14:ligatures w14:val="none"/>
          </w:rPr>
          <w:t>e</w:t>
        </w:r>
      </w:ins>
      <w:ins w:id="16" w:author="Shaffer, Victoria A." w:date="2024-05-22T14:29:00Z">
        <w:r w:rsidR="004B3B00">
          <w:rPr>
            <w:rFonts w:ascii="Calibri" w:eastAsia="Calibri" w:hAnsi="Calibri" w:cs="Times New Roman"/>
            <w:kern w:val="0"/>
            <w:sz w:val="24"/>
            <w:szCs w:val="24"/>
            <w14:ligatures w14:val="none"/>
          </w:rPr>
          <w:t xml:space="preserve"> of </w:t>
        </w:r>
      </w:ins>
      <w:ins w:id="17" w:author="Shaffer, Victoria A." w:date="2024-05-22T15:17:00Z">
        <w:r w:rsidR="00871A73">
          <w:rPr>
            <w:rFonts w:ascii="Calibri" w:eastAsia="Calibri" w:hAnsi="Calibri" w:cs="Times New Roman"/>
            <w:kern w:val="0"/>
            <w:sz w:val="24"/>
            <w:szCs w:val="24"/>
            <w14:ligatures w14:val="none"/>
          </w:rPr>
          <w:t>five</w:t>
        </w:r>
      </w:ins>
      <w:ins w:id="18" w:author="Shaffer, Victoria A." w:date="2024-05-22T15:18:00Z">
        <w:r w:rsidR="00871A73">
          <w:rPr>
            <w:rFonts w:ascii="Calibri" w:eastAsia="Calibri" w:hAnsi="Calibri" w:cs="Times New Roman"/>
            <w:kern w:val="0"/>
            <w:sz w:val="24"/>
            <w:szCs w:val="24"/>
            <w14:ligatures w14:val="none"/>
          </w:rPr>
          <w:t xml:space="preserve"> </w:t>
        </w:r>
      </w:ins>
      <w:ins w:id="19" w:author="Shaffer, Victoria A." w:date="2024-05-22T14:29:00Z">
        <w:r w:rsidR="004B3B00">
          <w:rPr>
            <w:rFonts w:ascii="Calibri" w:eastAsia="Calibri" w:hAnsi="Calibri" w:cs="Times New Roman"/>
            <w:kern w:val="0"/>
            <w:sz w:val="24"/>
            <w:szCs w:val="24"/>
            <w14:ligatures w14:val="none"/>
          </w:rPr>
          <w:t xml:space="preserve">conditions: </w:t>
        </w:r>
      </w:ins>
      <w:ins w:id="20" w:author="Shaffer, Victoria A." w:date="2024-05-22T15:17:00Z">
        <w:r w:rsidR="00871A73">
          <w:rPr>
            <w:rFonts w:ascii="Calibri" w:eastAsia="Calibri" w:hAnsi="Calibri" w:cs="Times New Roman"/>
            <w:kern w:val="0"/>
            <w:sz w:val="24"/>
            <w:szCs w:val="24"/>
            <w14:ligatures w14:val="none"/>
          </w:rPr>
          <w:t xml:space="preserve">1) control, 2) </w:t>
        </w:r>
      </w:ins>
      <w:del w:id="21" w:author="Shaffer, Victoria A." w:date="2024-05-22T14:29:00Z">
        <w:r w:rsidR="0092189D" w:rsidDel="004B3B00">
          <w:rPr>
            <w:rFonts w:ascii="Calibri" w:eastAsia="Calibri" w:hAnsi="Calibri" w:cs="Times New Roman"/>
            <w:kern w:val="0"/>
            <w:sz w:val="24"/>
            <w:szCs w:val="24"/>
            <w14:ligatures w14:val="none"/>
          </w:rPr>
          <w:delText>randomized into</w:delText>
        </w:r>
        <w:r w:rsidR="00EF7DE1" w:rsidDel="004B3B00">
          <w:rPr>
            <w:rFonts w:ascii="Calibri" w:eastAsia="Calibri" w:hAnsi="Calibri" w:cs="Times New Roman"/>
            <w:kern w:val="0"/>
            <w:sz w:val="24"/>
            <w:szCs w:val="24"/>
            <w14:ligatures w14:val="none"/>
          </w:rPr>
          <w:delText xml:space="preserve"> a</w:delText>
        </w:r>
        <w:r w:rsidR="0092189D" w:rsidDel="004B3B00">
          <w:rPr>
            <w:rFonts w:ascii="Calibri" w:eastAsia="Calibri" w:hAnsi="Calibri" w:cs="Times New Roman"/>
            <w:kern w:val="0"/>
            <w:sz w:val="24"/>
            <w:szCs w:val="24"/>
            <w14:ligatures w14:val="none"/>
          </w:rPr>
          <w:delText xml:space="preserve"> </w:delText>
        </w:r>
      </w:del>
      <w:del w:id="22" w:author="Shaffer, Victoria A." w:date="2024-05-22T15:17:00Z">
        <w:r w:rsidR="0092189D" w:rsidDel="00871A73">
          <w:rPr>
            <w:rFonts w:ascii="Calibri" w:eastAsia="Calibri" w:hAnsi="Calibri" w:cs="Times New Roman"/>
            <w:kern w:val="0"/>
            <w:sz w:val="24"/>
            <w:szCs w:val="24"/>
            <w14:ligatures w14:val="none"/>
          </w:rPr>
          <w:delText>‘</w:delText>
        </w:r>
      </w:del>
      <w:r w:rsidR="00EF7DE1">
        <w:rPr>
          <w:rFonts w:ascii="Calibri" w:eastAsia="Calibri" w:hAnsi="Calibri" w:cs="Times New Roman"/>
          <w:kern w:val="0"/>
          <w:sz w:val="24"/>
          <w:szCs w:val="24"/>
          <w14:ligatures w14:val="none"/>
        </w:rPr>
        <w:t>moral responsibility</w:t>
      </w:r>
      <w:del w:id="23" w:author="Shaffer, Victoria A." w:date="2024-05-22T15:17:00Z">
        <w:r w:rsidR="0092189D" w:rsidDel="00871A73">
          <w:rPr>
            <w:rFonts w:ascii="Calibri" w:eastAsia="Calibri" w:hAnsi="Calibri" w:cs="Times New Roman"/>
            <w:kern w:val="0"/>
            <w:sz w:val="24"/>
            <w:szCs w:val="24"/>
            <w14:ligatures w14:val="none"/>
          </w:rPr>
          <w:delText>’</w:delText>
        </w:r>
      </w:del>
      <w:r w:rsidR="00EF7DE1">
        <w:rPr>
          <w:rFonts w:ascii="Calibri" w:eastAsia="Calibri" w:hAnsi="Calibri" w:cs="Times New Roman"/>
          <w:kern w:val="0"/>
          <w:sz w:val="24"/>
          <w:szCs w:val="24"/>
          <w14:ligatures w14:val="none"/>
        </w:rPr>
        <w:t xml:space="preserve">, </w:t>
      </w:r>
      <w:ins w:id="24" w:author="Shaffer, Victoria A." w:date="2024-05-22T15:17:00Z">
        <w:r w:rsidR="00871A73">
          <w:rPr>
            <w:rFonts w:ascii="Calibri" w:eastAsia="Calibri" w:hAnsi="Calibri" w:cs="Times New Roman"/>
            <w:kern w:val="0"/>
            <w:sz w:val="24"/>
            <w:szCs w:val="24"/>
            <w14:ligatures w14:val="none"/>
          </w:rPr>
          <w:t xml:space="preserve">3) </w:t>
        </w:r>
      </w:ins>
      <w:del w:id="25" w:author="Shaffer, Victoria A." w:date="2024-05-22T15:17:00Z">
        <w:r w:rsidR="00EF7DE1" w:rsidDel="00871A73">
          <w:rPr>
            <w:rFonts w:ascii="Calibri" w:eastAsia="Calibri" w:hAnsi="Calibri" w:cs="Times New Roman"/>
            <w:kern w:val="0"/>
            <w:sz w:val="24"/>
            <w:szCs w:val="24"/>
            <w14:ligatures w14:val="none"/>
          </w:rPr>
          <w:delText>‘</w:delText>
        </w:r>
      </w:del>
      <w:r w:rsidR="00EF7DE1">
        <w:rPr>
          <w:rFonts w:ascii="Calibri" w:eastAsia="Calibri" w:hAnsi="Calibri" w:cs="Times New Roman"/>
          <w:kern w:val="0"/>
          <w:sz w:val="24"/>
          <w:szCs w:val="24"/>
          <w14:ligatures w14:val="none"/>
        </w:rPr>
        <w:t>moral piggybacking</w:t>
      </w:r>
      <w:del w:id="26" w:author="Shaffer, Victoria A." w:date="2024-05-22T15:18:00Z">
        <w:r w:rsidR="00EF7DE1" w:rsidDel="00871A73">
          <w:rPr>
            <w:rFonts w:ascii="Calibri" w:eastAsia="Calibri" w:hAnsi="Calibri" w:cs="Times New Roman"/>
            <w:kern w:val="0"/>
            <w:sz w:val="24"/>
            <w:szCs w:val="24"/>
            <w14:ligatures w14:val="none"/>
          </w:rPr>
          <w:delText>’</w:delText>
        </w:r>
      </w:del>
      <w:r w:rsidR="00EF7DE1">
        <w:rPr>
          <w:rFonts w:ascii="Calibri" w:eastAsia="Calibri" w:hAnsi="Calibri" w:cs="Times New Roman"/>
          <w:kern w:val="0"/>
          <w:sz w:val="24"/>
          <w:szCs w:val="24"/>
          <w14:ligatures w14:val="none"/>
        </w:rPr>
        <w:t>,</w:t>
      </w:r>
      <w:r w:rsidR="0092189D">
        <w:rPr>
          <w:rFonts w:ascii="Calibri" w:eastAsia="Calibri" w:hAnsi="Calibri" w:cs="Times New Roman"/>
          <w:kern w:val="0"/>
          <w:sz w:val="24"/>
          <w:szCs w:val="24"/>
          <w14:ligatures w14:val="none"/>
        </w:rPr>
        <w:t xml:space="preserve"> </w:t>
      </w:r>
      <w:ins w:id="27" w:author="Shaffer, Victoria A." w:date="2024-05-22T15:18:00Z">
        <w:r w:rsidR="00871A73">
          <w:rPr>
            <w:rFonts w:ascii="Calibri" w:eastAsia="Calibri" w:hAnsi="Calibri" w:cs="Times New Roman"/>
            <w:kern w:val="0"/>
            <w:sz w:val="24"/>
            <w:szCs w:val="24"/>
            <w14:ligatures w14:val="none"/>
          </w:rPr>
          <w:t xml:space="preserve">4) </w:t>
        </w:r>
      </w:ins>
      <w:del w:id="28" w:author="Shaffer, Victoria A." w:date="2024-05-22T15:18:00Z">
        <w:r w:rsidR="0092189D" w:rsidDel="00871A73">
          <w:rPr>
            <w:rFonts w:ascii="Calibri" w:eastAsia="Calibri" w:hAnsi="Calibri" w:cs="Times New Roman"/>
            <w:kern w:val="0"/>
            <w:sz w:val="24"/>
            <w:szCs w:val="24"/>
            <w14:ligatures w14:val="none"/>
          </w:rPr>
          <w:delText>‘</w:delText>
        </w:r>
      </w:del>
      <w:r w:rsidR="00EF7DE1">
        <w:rPr>
          <w:rFonts w:ascii="Calibri" w:eastAsia="Calibri" w:hAnsi="Calibri" w:cs="Times New Roman"/>
          <w:kern w:val="0"/>
          <w:sz w:val="24"/>
          <w:szCs w:val="24"/>
          <w14:ligatures w14:val="none"/>
        </w:rPr>
        <w:t>pragmatic</w:t>
      </w:r>
      <w:del w:id="29" w:author="Shaffer, Victoria A." w:date="2024-05-22T15:18:00Z">
        <w:r w:rsidR="000F1C07" w:rsidDel="00871A73">
          <w:rPr>
            <w:rFonts w:ascii="Calibri" w:eastAsia="Calibri" w:hAnsi="Calibri" w:cs="Times New Roman"/>
            <w:kern w:val="0"/>
            <w:sz w:val="24"/>
            <w:szCs w:val="24"/>
            <w14:ligatures w14:val="none"/>
          </w:rPr>
          <w:delText>’</w:delText>
        </w:r>
      </w:del>
      <w:r w:rsidR="00EF7DE1">
        <w:rPr>
          <w:rFonts w:ascii="Calibri" w:eastAsia="Calibri" w:hAnsi="Calibri" w:cs="Times New Roman"/>
          <w:kern w:val="0"/>
          <w:sz w:val="24"/>
          <w:szCs w:val="24"/>
          <w14:ligatures w14:val="none"/>
        </w:rPr>
        <w:t xml:space="preserve">, </w:t>
      </w:r>
      <w:ins w:id="30" w:author="Shaffer, Victoria A." w:date="2024-05-22T15:18:00Z">
        <w:r w:rsidR="00871A73">
          <w:rPr>
            <w:rFonts w:ascii="Calibri" w:eastAsia="Calibri" w:hAnsi="Calibri" w:cs="Times New Roman"/>
            <w:kern w:val="0"/>
            <w:sz w:val="24"/>
            <w:szCs w:val="24"/>
            <w14:ligatures w14:val="none"/>
          </w:rPr>
          <w:t xml:space="preserve">5) </w:t>
        </w:r>
      </w:ins>
      <w:del w:id="31" w:author="Shaffer, Victoria A." w:date="2024-05-22T15:18:00Z">
        <w:r w:rsidR="00EF7DE1" w:rsidDel="00871A73">
          <w:rPr>
            <w:rFonts w:ascii="Calibri" w:eastAsia="Calibri" w:hAnsi="Calibri" w:cs="Times New Roman"/>
            <w:kern w:val="0"/>
            <w:sz w:val="24"/>
            <w:szCs w:val="24"/>
            <w14:ligatures w14:val="none"/>
          </w:rPr>
          <w:delText>‘</w:delText>
        </w:r>
      </w:del>
      <w:r w:rsidR="00EF7DE1">
        <w:rPr>
          <w:rFonts w:ascii="Calibri" w:eastAsia="Calibri" w:hAnsi="Calibri" w:cs="Times New Roman"/>
          <w:kern w:val="0"/>
          <w:sz w:val="24"/>
          <w:szCs w:val="24"/>
          <w14:ligatures w14:val="none"/>
        </w:rPr>
        <w:t>hedonic</w:t>
      </w:r>
      <w:del w:id="32" w:author="Shaffer, Victoria A." w:date="2024-05-22T15:18:00Z">
        <w:r w:rsidR="00EF7DE1" w:rsidDel="00871A73">
          <w:rPr>
            <w:rFonts w:ascii="Calibri" w:eastAsia="Calibri" w:hAnsi="Calibri" w:cs="Times New Roman"/>
            <w:kern w:val="0"/>
            <w:sz w:val="24"/>
            <w:szCs w:val="24"/>
            <w14:ligatures w14:val="none"/>
          </w:rPr>
          <w:delText>’</w:delText>
        </w:r>
      </w:del>
      <w:ins w:id="33" w:author="Shaffer, Victoria A." w:date="2024-05-22T15:18:00Z">
        <w:r w:rsidR="00871A73">
          <w:rPr>
            <w:rFonts w:ascii="Calibri" w:eastAsia="Calibri" w:hAnsi="Calibri" w:cs="Times New Roman"/>
            <w:kern w:val="0"/>
            <w:sz w:val="24"/>
            <w:szCs w:val="24"/>
            <w14:ligatures w14:val="none"/>
          </w:rPr>
          <w:t>; See Appendix X for the text of all five conditions</w:t>
        </w:r>
      </w:ins>
      <w:del w:id="34" w:author="Shaffer, Victoria A." w:date="2024-05-22T15:18:00Z">
        <w:r w:rsidR="00EF7DE1" w:rsidDel="00871A73">
          <w:rPr>
            <w:rFonts w:ascii="Calibri" w:eastAsia="Calibri" w:hAnsi="Calibri" w:cs="Times New Roman"/>
            <w:kern w:val="0"/>
            <w:sz w:val="24"/>
            <w:szCs w:val="24"/>
            <w14:ligatures w14:val="none"/>
          </w:rPr>
          <w:delText>, or control</w:delText>
        </w:r>
        <w:r w:rsidR="0092189D" w:rsidDel="00871A73">
          <w:rPr>
            <w:rFonts w:ascii="Calibri" w:eastAsia="Calibri" w:hAnsi="Calibri" w:cs="Times New Roman"/>
            <w:kern w:val="0"/>
            <w:sz w:val="24"/>
            <w:szCs w:val="24"/>
            <w14:ligatures w14:val="none"/>
          </w:rPr>
          <w:delText xml:space="preserve"> </w:delText>
        </w:r>
        <w:commentRangeStart w:id="35"/>
        <w:r w:rsidR="0092189D" w:rsidDel="00871A73">
          <w:rPr>
            <w:rFonts w:ascii="Calibri" w:eastAsia="Calibri" w:hAnsi="Calibri" w:cs="Times New Roman"/>
            <w:kern w:val="0"/>
            <w:sz w:val="24"/>
            <w:szCs w:val="24"/>
            <w14:ligatures w14:val="none"/>
          </w:rPr>
          <w:delText>condition</w:delText>
        </w:r>
        <w:commentRangeEnd w:id="35"/>
        <w:r w:rsidR="00D1644A" w:rsidDel="00871A73">
          <w:rPr>
            <w:rStyle w:val="CommentReference"/>
          </w:rPr>
          <w:commentReference w:id="35"/>
        </w:r>
      </w:del>
      <w:r w:rsidR="0092189D">
        <w:rPr>
          <w:rFonts w:ascii="Calibri" w:eastAsia="Calibri" w:hAnsi="Calibri" w:cs="Times New Roman"/>
          <w:kern w:val="0"/>
          <w:sz w:val="24"/>
          <w:szCs w:val="24"/>
          <w14:ligatures w14:val="none"/>
        </w:rPr>
        <w:t>.</w:t>
      </w:r>
      <w:r w:rsidR="00410373">
        <w:rPr>
          <w:rFonts w:ascii="Calibri" w:eastAsia="Calibri" w:hAnsi="Calibri" w:cs="Times New Roman"/>
          <w:kern w:val="0"/>
          <w:sz w:val="24"/>
          <w:szCs w:val="24"/>
          <w14:ligatures w14:val="none"/>
        </w:rPr>
        <w:t xml:space="preserve"> </w:t>
      </w:r>
      <w:del w:id="36" w:author="Shaffer, Victoria A." w:date="2024-05-22T14:29:00Z">
        <w:r w:rsidR="0006523C" w:rsidDel="004B3B00">
          <w:rPr>
            <w:rFonts w:ascii="Calibri" w:eastAsia="Calibri" w:hAnsi="Calibri" w:cs="Times New Roman"/>
            <w:kern w:val="0"/>
            <w:sz w:val="24"/>
            <w:szCs w:val="24"/>
            <w14:ligatures w14:val="none"/>
          </w:rPr>
          <w:delText xml:space="preserve">The condition that our participants are assigned to is our independent variable (IV). </w:delText>
        </w:r>
      </w:del>
      <w:r w:rsidR="00410373">
        <w:rPr>
          <w:rFonts w:ascii="Calibri" w:eastAsia="Calibri" w:hAnsi="Calibri" w:cs="Times New Roman"/>
          <w:kern w:val="0"/>
          <w:sz w:val="24"/>
          <w:szCs w:val="24"/>
          <w14:ligatures w14:val="none"/>
        </w:rPr>
        <w:t xml:space="preserve">In </w:t>
      </w:r>
      <w:del w:id="37" w:author="Shaffer, Victoria A." w:date="2024-05-22T15:18:00Z">
        <w:r w:rsidR="00896FBD" w:rsidDel="007130C1">
          <w:rPr>
            <w:rFonts w:ascii="Calibri" w:eastAsia="Calibri" w:hAnsi="Calibri" w:cs="Times New Roman"/>
            <w:kern w:val="0"/>
            <w:sz w:val="24"/>
            <w:szCs w:val="24"/>
            <w14:ligatures w14:val="none"/>
          </w:rPr>
          <w:delText xml:space="preserve">all four </w:delText>
        </w:r>
      </w:del>
      <w:ins w:id="38" w:author="Shaffer, Victoria A." w:date="2024-05-22T15:18:00Z">
        <w:r w:rsidR="007130C1">
          <w:rPr>
            <w:rFonts w:ascii="Calibri" w:eastAsia="Calibri" w:hAnsi="Calibri" w:cs="Times New Roman"/>
            <w:kern w:val="0"/>
            <w:sz w:val="24"/>
            <w:szCs w:val="24"/>
            <w14:ligatures w14:val="none"/>
          </w:rPr>
          <w:t>the four exper</w:t>
        </w:r>
      </w:ins>
      <w:ins w:id="39" w:author="Shaffer, Victoria A." w:date="2024-05-22T15:19:00Z">
        <w:r w:rsidR="007130C1">
          <w:rPr>
            <w:rFonts w:ascii="Calibri" w:eastAsia="Calibri" w:hAnsi="Calibri" w:cs="Times New Roman"/>
            <w:kern w:val="0"/>
            <w:sz w:val="24"/>
            <w:szCs w:val="24"/>
            <w14:ligatures w14:val="none"/>
          </w:rPr>
          <w:t xml:space="preserve">imental </w:t>
        </w:r>
      </w:ins>
      <w:del w:id="40" w:author="Shaffer, Victoria A." w:date="2024-05-22T14:29:00Z">
        <w:r w:rsidR="00896FBD" w:rsidDel="006303C3">
          <w:rPr>
            <w:rFonts w:ascii="Calibri" w:eastAsia="Calibri" w:hAnsi="Calibri" w:cs="Times New Roman"/>
            <w:kern w:val="0"/>
            <w:sz w:val="24"/>
            <w:szCs w:val="24"/>
            <w14:ligatures w14:val="none"/>
          </w:rPr>
          <w:delText xml:space="preserve">intervention </w:delText>
        </w:r>
      </w:del>
      <w:r w:rsidR="00896FBD">
        <w:rPr>
          <w:rFonts w:ascii="Calibri" w:eastAsia="Calibri" w:hAnsi="Calibri" w:cs="Times New Roman"/>
          <w:kern w:val="0"/>
          <w:sz w:val="24"/>
          <w:szCs w:val="24"/>
          <w14:ligatures w14:val="none"/>
        </w:rPr>
        <w:t>conditions</w:t>
      </w:r>
      <w:r w:rsidR="00410373">
        <w:rPr>
          <w:rFonts w:ascii="Calibri" w:eastAsia="Calibri" w:hAnsi="Calibri" w:cs="Times New Roman"/>
          <w:kern w:val="0"/>
          <w:sz w:val="24"/>
          <w:szCs w:val="24"/>
          <w14:ligatures w14:val="none"/>
        </w:rPr>
        <w:t xml:space="preserve">, participants were </w:t>
      </w:r>
      <w:r w:rsidR="00567510">
        <w:rPr>
          <w:rFonts w:ascii="Calibri" w:eastAsia="Calibri" w:hAnsi="Calibri" w:cs="Times New Roman"/>
          <w:kern w:val="0"/>
          <w:sz w:val="24"/>
          <w:szCs w:val="24"/>
          <w14:ligatures w14:val="none"/>
        </w:rPr>
        <w:t xml:space="preserve">asked to read a brief essay </w:t>
      </w:r>
      <w:r w:rsidR="00EB442C">
        <w:rPr>
          <w:rFonts w:ascii="Calibri" w:eastAsia="Calibri" w:hAnsi="Calibri" w:cs="Times New Roman"/>
          <w:kern w:val="0"/>
          <w:sz w:val="24"/>
          <w:szCs w:val="24"/>
          <w14:ligatures w14:val="none"/>
        </w:rPr>
        <w:t xml:space="preserve">on each of our four </w:t>
      </w:r>
      <w:del w:id="41" w:author="Shaffer, Victoria A." w:date="2024-05-22T15:24:00Z">
        <w:r w:rsidR="00EB442C" w:rsidRPr="002D23FE" w:rsidDel="00DB73FF">
          <w:rPr>
            <w:rFonts w:ascii="Calibri" w:eastAsia="Calibri" w:hAnsi="Calibri" w:cs="Times New Roman"/>
            <w:kern w:val="0"/>
            <w:sz w:val="24"/>
            <w:szCs w:val="24"/>
            <w:u w:val="single"/>
            <w14:ligatures w14:val="none"/>
            <w:rPrChange w:id="42" w:author="Shaffer, Victoria A." w:date="2024-05-22T15:22:00Z">
              <w:rPr>
                <w:rFonts w:ascii="Calibri" w:eastAsia="Calibri" w:hAnsi="Calibri" w:cs="Times New Roman"/>
                <w:kern w:val="0"/>
                <w:sz w:val="24"/>
                <w:szCs w:val="24"/>
                <w14:ligatures w14:val="none"/>
              </w:rPr>
            </w:rPrChange>
          </w:rPr>
          <w:delText xml:space="preserve">highly polarized </w:delText>
        </w:r>
      </w:del>
      <w:ins w:id="43" w:author="Shaffer, Victoria A." w:date="2024-05-22T15:24:00Z">
        <w:r w:rsidR="00DB73FF">
          <w:rPr>
            <w:rFonts w:ascii="Calibri" w:eastAsia="Calibri" w:hAnsi="Calibri" w:cs="Times New Roman"/>
            <w:kern w:val="0"/>
            <w:sz w:val="24"/>
            <w:szCs w:val="24"/>
            <w:u w:val="single"/>
            <w14:ligatures w14:val="none"/>
          </w:rPr>
          <w:t xml:space="preserve">cultural </w:t>
        </w:r>
      </w:ins>
      <w:r w:rsidR="00EB442C" w:rsidRPr="002D23FE">
        <w:rPr>
          <w:rFonts w:ascii="Calibri" w:eastAsia="Calibri" w:hAnsi="Calibri" w:cs="Times New Roman"/>
          <w:kern w:val="0"/>
          <w:sz w:val="24"/>
          <w:szCs w:val="24"/>
          <w:u w:val="single"/>
          <w14:ligatures w14:val="none"/>
          <w:rPrChange w:id="44" w:author="Shaffer, Victoria A." w:date="2024-05-22T15:22:00Z">
            <w:rPr>
              <w:rFonts w:ascii="Calibri" w:eastAsia="Calibri" w:hAnsi="Calibri" w:cs="Times New Roman"/>
              <w:kern w:val="0"/>
              <w:sz w:val="24"/>
              <w:szCs w:val="24"/>
              <w14:ligatures w14:val="none"/>
            </w:rPr>
          </w:rPrChange>
        </w:rPr>
        <w:t>topics</w:t>
      </w:r>
      <w:r w:rsidR="00EB442C">
        <w:rPr>
          <w:rFonts w:ascii="Calibri" w:eastAsia="Calibri" w:hAnsi="Calibri" w:cs="Times New Roman"/>
          <w:kern w:val="0"/>
          <w:sz w:val="24"/>
          <w:szCs w:val="24"/>
          <w14:ligatures w14:val="none"/>
        </w:rPr>
        <w:t xml:space="preserve"> </w:t>
      </w:r>
      <w:commentRangeStart w:id="45"/>
      <w:commentRangeStart w:id="46"/>
      <w:ins w:id="47" w:author="Shaffer, Victoria A." w:date="2024-05-22T15:19:00Z">
        <w:r w:rsidR="00400904">
          <w:rPr>
            <w:rFonts w:ascii="Calibri" w:eastAsia="Calibri" w:hAnsi="Calibri" w:cs="Times New Roman"/>
            <w:kern w:val="0"/>
            <w:sz w:val="24"/>
            <w:szCs w:val="24"/>
            <w14:ligatures w14:val="none"/>
          </w:rPr>
          <w:t xml:space="preserve">(UHC, Climate Change, Exercise, and Capital Punishment) </w:t>
        </w:r>
      </w:ins>
      <w:commentRangeEnd w:id="45"/>
      <w:ins w:id="48" w:author="Shaffer, Victoria A." w:date="2024-05-22T15:21:00Z">
        <w:r w:rsidR="004C6F79">
          <w:rPr>
            <w:rStyle w:val="CommentReference"/>
          </w:rPr>
          <w:commentReference w:id="45"/>
        </w:r>
      </w:ins>
      <w:commentRangeEnd w:id="46"/>
      <w:ins w:id="49" w:author="Shaffer, Victoria A." w:date="2024-05-22T15:24:00Z">
        <w:r w:rsidR="00DB73FF">
          <w:rPr>
            <w:rStyle w:val="CommentReference"/>
          </w:rPr>
          <w:commentReference w:id="46"/>
        </w:r>
      </w:ins>
      <w:r w:rsidR="00EB442C">
        <w:rPr>
          <w:rFonts w:ascii="Calibri" w:eastAsia="Calibri" w:hAnsi="Calibri" w:cs="Times New Roman"/>
          <w:kern w:val="0"/>
          <w:sz w:val="24"/>
          <w:szCs w:val="24"/>
          <w14:ligatures w14:val="none"/>
        </w:rPr>
        <w:t xml:space="preserve">and then complete the </w:t>
      </w:r>
      <w:ins w:id="50" w:author="Duan, Sean (MU-Student)" w:date="2024-06-03T15:26:00Z" w16du:dateUtc="2024-06-03T20:26:00Z">
        <w:r w:rsidR="009F3D7F">
          <w:rPr>
            <w:rFonts w:ascii="Calibri" w:eastAsia="Calibri" w:hAnsi="Calibri" w:cs="Times New Roman"/>
            <w:kern w:val="0"/>
            <w:sz w:val="24"/>
            <w:szCs w:val="24"/>
            <w14:ligatures w14:val="none"/>
          </w:rPr>
          <w:t xml:space="preserve">primary </w:t>
        </w:r>
      </w:ins>
      <w:r w:rsidR="00EB442C">
        <w:rPr>
          <w:rFonts w:ascii="Calibri" w:eastAsia="Calibri" w:hAnsi="Calibri" w:cs="Times New Roman"/>
          <w:kern w:val="0"/>
          <w:sz w:val="24"/>
          <w:szCs w:val="24"/>
          <w14:ligatures w14:val="none"/>
        </w:rPr>
        <w:t>outcome measures</w:t>
      </w:r>
      <w:ins w:id="51" w:author="Shaffer, Victoria A." w:date="2024-05-22T15:25:00Z">
        <w:r w:rsidR="008E349A">
          <w:rPr>
            <w:rFonts w:ascii="Calibri" w:eastAsia="Calibri" w:hAnsi="Calibri" w:cs="Times New Roman"/>
            <w:kern w:val="0"/>
            <w:sz w:val="24"/>
            <w:szCs w:val="24"/>
            <w14:ligatures w14:val="none"/>
          </w:rPr>
          <w:t xml:space="preserve">: </w:t>
        </w:r>
        <w:del w:id="52" w:author="Duan, Sean (MU-Student)" w:date="2024-06-03T15:26:00Z" w16du:dateUtc="2024-06-03T20:26:00Z">
          <w:r w:rsidR="008E349A" w:rsidDel="009F3D7F">
            <w:rPr>
              <w:rFonts w:ascii="Calibri" w:eastAsia="Calibri" w:hAnsi="Calibri" w:cs="Times New Roman"/>
              <w:kern w:val="0"/>
              <w:sz w:val="24"/>
              <w:szCs w:val="24"/>
              <w14:ligatures w14:val="none"/>
            </w:rPr>
            <w:delText>X</w:delText>
          </w:r>
        </w:del>
      </w:ins>
      <w:ins w:id="53" w:author="Duan, Sean (MU-Student)" w:date="2024-06-03T15:26:00Z" w16du:dateUtc="2024-06-03T20:26:00Z">
        <w:r w:rsidR="009F3D7F">
          <w:rPr>
            <w:rFonts w:ascii="Calibri" w:eastAsia="Calibri" w:hAnsi="Calibri" w:cs="Times New Roman"/>
            <w:kern w:val="0"/>
            <w:sz w:val="24"/>
            <w:szCs w:val="24"/>
            <w14:ligatures w14:val="none"/>
          </w:rPr>
          <w:t xml:space="preserve">support for the issue </w:t>
        </w:r>
      </w:ins>
      <w:ins w:id="54" w:author="Duan, Sean (MU-Student)" w:date="2024-06-03T15:27:00Z" w16du:dateUtc="2024-06-03T20:27:00Z">
        <w:r w:rsidR="009F3D7F">
          <w:rPr>
            <w:rFonts w:ascii="Calibri" w:eastAsia="Calibri" w:hAnsi="Calibri" w:cs="Times New Roman"/>
            <w:kern w:val="0"/>
            <w:sz w:val="24"/>
            <w:szCs w:val="24"/>
            <w14:ligatures w14:val="none"/>
          </w:rPr>
          <w:t>and</w:t>
        </w:r>
      </w:ins>
      <w:ins w:id="55" w:author="Duan, Sean (MU-Student)" w:date="2024-06-03T15:26:00Z" w16du:dateUtc="2024-06-03T20:26:00Z">
        <w:r w:rsidR="009F3D7F">
          <w:rPr>
            <w:rFonts w:ascii="Calibri" w:eastAsia="Calibri" w:hAnsi="Calibri" w:cs="Times New Roman"/>
            <w:kern w:val="0"/>
            <w:sz w:val="24"/>
            <w:szCs w:val="24"/>
            <w14:ligatures w14:val="none"/>
          </w:rPr>
          <w:t xml:space="preserve"> moral conviction on the issue</w:t>
        </w:r>
      </w:ins>
      <w:ins w:id="56" w:author="Shaffer, Victoria A." w:date="2024-05-22T15:25:00Z">
        <w:del w:id="57" w:author="Duan, Sean (MU-Student)" w:date="2024-06-03T15:27:00Z" w16du:dateUtc="2024-06-03T20:27:00Z">
          <w:r w:rsidR="008E349A" w:rsidDel="009F3D7F">
            <w:rPr>
              <w:rFonts w:ascii="Calibri" w:eastAsia="Calibri" w:hAnsi="Calibri" w:cs="Times New Roman"/>
              <w:kern w:val="0"/>
              <w:sz w:val="24"/>
              <w:szCs w:val="24"/>
              <w14:ligatures w14:val="none"/>
            </w:rPr>
            <w:delText>, Y Z</w:delText>
          </w:r>
        </w:del>
      </w:ins>
      <w:r w:rsidR="009131F7">
        <w:rPr>
          <w:rFonts w:ascii="Calibri" w:eastAsia="Calibri" w:hAnsi="Calibri" w:cs="Times New Roman"/>
          <w:kern w:val="0"/>
          <w:sz w:val="24"/>
          <w:szCs w:val="24"/>
          <w14:ligatures w14:val="none"/>
        </w:rPr>
        <w:t>.</w:t>
      </w:r>
      <w:ins w:id="58" w:author="Duan, Sean (MU-Student)" w:date="2024-06-03T15:28:00Z" w16du:dateUtc="2024-06-03T20:28:00Z">
        <w:r w:rsidR="00910DBA">
          <w:rPr>
            <w:rFonts w:ascii="Calibri" w:eastAsia="Calibri" w:hAnsi="Calibri" w:cs="Times New Roman"/>
            <w:kern w:val="0"/>
            <w:sz w:val="24"/>
            <w:szCs w:val="24"/>
            <w14:ligatures w14:val="none"/>
          </w:rPr>
          <w:t xml:space="preserve"> The four topics selected were designed to vary in the baseline level of attitude strength and polarization</w:t>
        </w:r>
        <w:r w:rsidR="002A23B5">
          <w:rPr>
            <w:rFonts w:ascii="Calibri" w:eastAsia="Calibri" w:hAnsi="Calibri" w:cs="Times New Roman"/>
            <w:kern w:val="0"/>
            <w:sz w:val="24"/>
            <w:szCs w:val="24"/>
            <w14:ligatures w14:val="none"/>
          </w:rPr>
          <w:t xml:space="preserve">; </w:t>
        </w:r>
        <w:r w:rsidR="002A23B5">
          <w:rPr>
            <w:rFonts w:ascii="Calibri" w:eastAsia="Calibri" w:hAnsi="Calibri" w:cs="Times New Roman"/>
            <w:kern w:val="0"/>
            <w:sz w:val="24"/>
            <w:szCs w:val="24"/>
            <w14:ligatures w14:val="none"/>
          </w:rPr>
          <w:lastRenderedPageBreak/>
          <w:t xml:space="preserve">climate change and capital punishment </w:t>
        </w:r>
      </w:ins>
      <w:ins w:id="59" w:author="Duan, Sean (MU-Student)" w:date="2024-06-03T15:29:00Z" w16du:dateUtc="2024-06-03T20:29:00Z">
        <w:r w:rsidR="002A23B5">
          <w:rPr>
            <w:rFonts w:ascii="Calibri" w:eastAsia="Calibri" w:hAnsi="Calibri" w:cs="Times New Roman"/>
            <w:kern w:val="0"/>
            <w:sz w:val="24"/>
            <w:szCs w:val="24"/>
            <w14:ligatures w14:val="none"/>
          </w:rPr>
          <w:t xml:space="preserve">are known to be issues that </w:t>
        </w:r>
      </w:ins>
      <w:ins w:id="60" w:author="Duan, Sean (MU-Student)" w:date="2024-06-03T15:34:00Z" w16du:dateUtc="2024-06-03T20:34:00Z">
        <w:r w:rsidR="002A23B5">
          <w:rPr>
            <w:rFonts w:ascii="Calibri" w:eastAsia="Calibri" w:hAnsi="Calibri" w:cs="Times New Roman"/>
            <w:kern w:val="0"/>
            <w:sz w:val="24"/>
            <w:szCs w:val="24"/>
            <w14:ligatures w14:val="none"/>
          </w:rPr>
          <w:t>society views with significant attitude strength and polarization, exercise is seen as an issue with weak attitude strength that is non</w:t>
        </w:r>
      </w:ins>
      <w:ins w:id="61" w:author="Duan, Sean (MU-Student)" w:date="2024-06-03T15:35:00Z" w16du:dateUtc="2024-06-03T20:35:00Z">
        <w:r w:rsidR="002A23B5">
          <w:rPr>
            <w:rFonts w:ascii="Calibri" w:eastAsia="Calibri" w:hAnsi="Calibri" w:cs="Times New Roman"/>
            <w:kern w:val="0"/>
            <w:sz w:val="24"/>
            <w:szCs w:val="24"/>
            <w14:ligatures w14:val="none"/>
          </w:rPr>
          <w:t>-polarized, and UHC was chosen as an issue that plausibly has polarization, but has not been explicitly examined through</w:t>
        </w:r>
      </w:ins>
      <w:ins w:id="62" w:author="Duan, Sean (MU-Student)" w:date="2024-06-03T15:36:00Z" w16du:dateUtc="2024-06-03T20:36:00Z">
        <w:r w:rsidR="002A23B5">
          <w:rPr>
            <w:rFonts w:ascii="Calibri" w:eastAsia="Calibri" w:hAnsi="Calibri" w:cs="Times New Roman"/>
            <w:kern w:val="0"/>
            <w:sz w:val="24"/>
            <w:szCs w:val="24"/>
            <w14:ligatures w14:val="none"/>
          </w:rPr>
          <w:t xml:space="preserve"> that lens in prior literature.</w:t>
        </w:r>
      </w:ins>
    </w:p>
    <w:p w14:paraId="324692F3" w14:textId="223D003D" w:rsidR="00077914" w:rsidRDefault="009131F7" w:rsidP="00746B1A">
      <w:pPr>
        <w:spacing w:before="180" w:after="180" w:afterAutospacing="1" w:line="480" w:lineRule="auto"/>
        <w:ind w:firstLine="720"/>
        <w:rPr>
          <w:rFonts w:ascii="Calibri" w:eastAsia="Calibri" w:hAnsi="Calibri" w:cs="Times New Roman"/>
          <w:kern w:val="0"/>
          <w:sz w:val="24"/>
          <w:szCs w:val="24"/>
          <w14:ligatures w14:val="none"/>
        </w:rPr>
      </w:pPr>
      <w:del w:id="63" w:author="Duan, Sean (MU-Student)" w:date="2024-06-03T15:36:00Z" w16du:dateUtc="2024-06-03T20:36:00Z">
        <w:r w:rsidDel="00691E8C">
          <w:rPr>
            <w:rFonts w:ascii="Calibri" w:eastAsia="Calibri" w:hAnsi="Calibri" w:cs="Times New Roman"/>
            <w:kern w:val="0"/>
            <w:sz w:val="24"/>
            <w:szCs w:val="24"/>
            <w14:ligatures w14:val="none"/>
          </w:rPr>
          <w:delText xml:space="preserve"> </w:delText>
        </w:r>
      </w:del>
      <w:r w:rsidR="00EB0EFA">
        <w:rPr>
          <w:rFonts w:ascii="Calibri" w:eastAsia="Calibri" w:hAnsi="Calibri" w:cs="Times New Roman"/>
          <w:kern w:val="0"/>
          <w:sz w:val="24"/>
          <w:szCs w:val="24"/>
          <w14:ligatures w14:val="none"/>
        </w:rPr>
        <w:t>Participants in the ‘</w:t>
      </w:r>
      <w:r w:rsidR="00CA4088">
        <w:rPr>
          <w:rFonts w:ascii="Calibri" w:eastAsia="Calibri" w:hAnsi="Calibri" w:cs="Times New Roman"/>
          <w:kern w:val="0"/>
          <w:sz w:val="24"/>
          <w:szCs w:val="24"/>
          <w14:ligatures w14:val="none"/>
        </w:rPr>
        <w:t>moral responsibility</w:t>
      </w:r>
      <w:r w:rsidR="00EB0EFA">
        <w:rPr>
          <w:rFonts w:ascii="Calibri" w:eastAsia="Calibri" w:hAnsi="Calibri" w:cs="Times New Roman"/>
          <w:kern w:val="0"/>
          <w:sz w:val="24"/>
          <w:szCs w:val="24"/>
          <w14:ligatures w14:val="none"/>
        </w:rPr>
        <w:t xml:space="preserve">’ condition </w:t>
      </w:r>
      <w:r w:rsidR="00CA4088">
        <w:rPr>
          <w:rFonts w:ascii="Calibri" w:eastAsia="Calibri" w:hAnsi="Calibri" w:cs="Times New Roman"/>
          <w:kern w:val="0"/>
          <w:sz w:val="24"/>
          <w:szCs w:val="24"/>
          <w14:ligatures w14:val="none"/>
        </w:rPr>
        <w:t>were given essays that consisted of language emphasizing moral concepts such as ‘obligation’ or ‘responsibility’</w:t>
      </w:r>
      <w:del w:id="64" w:author="Shaffer, Victoria A." w:date="2024-05-22T15:25:00Z">
        <w:r w:rsidR="00CA4088" w:rsidDel="00F8625F">
          <w:rPr>
            <w:rFonts w:ascii="Calibri" w:eastAsia="Calibri" w:hAnsi="Calibri" w:cs="Times New Roman"/>
            <w:kern w:val="0"/>
            <w:sz w:val="24"/>
            <w:szCs w:val="24"/>
            <w14:ligatures w14:val="none"/>
          </w:rPr>
          <w:delText>,</w:delText>
        </w:r>
      </w:del>
      <w:r w:rsidR="00CA4088">
        <w:rPr>
          <w:rFonts w:ascii="Calibri" w:eastAsia="Calibri" w:hAnsi="Calibri" w:cs="Times New Roman"/>
          <w:kern w:val="0"/>
          <w:sz w:val="24"/>
          <w:szCs w:val="24"/>
          <w14:ligatures w14:val="none"/>
        </w:rPr>
        <w:t xml:space="preserve"> and explicitly emphasizing moral costs and benefits. Participants in the ‘moral piggybacking’ condition were given essays that directly linked the </w:t>
      </w:r>
      <w:del w:id="65" w:author="Shaffer, Victoria A." w:date="2024-05-22T15:25:00Z">
        <w:r w:rsidR="00CA4088" w:rsidDel="00F8625F">
          <w:rPr>
            <w:rFonts w:ascii="Calibri" w:eastAsia="Calibri" w:hAnsi="Calibri" w:cs="Times New Roman"/>
            <w:kern w:val="0"/>
            <w:sz w:val="24"/>
            <w:szCs w:val="24"/>
            <w14:ligatures w14:val="none"/>
          </w:rPr>
          <w:delText xml:space="preserve">highly polarized </w:delText>
        </w:r>
      </w:del>
      <w:r w:rsidR="00CA4088">
        <w:rPr>
          <w:rFonts w:ascii="Calibri" w:eastAsia="Calibri" w:hAnsi="Calibri" w:cs="Times New Roman"/>
          <w:kern w:val="0"/>
          <w:sz w:val="24"/>
          <w:szCs w:val="24"/>
          <w14:ligatures w14:val="none"/>
        </w:rPr>
        <w:t>topic to another commonly understood moral concept, such as ‘freedom of speech’, ‘justice for all’, or the ‘inherent value of human life’.</w:t>
      </w:r>
      <w:r w:rsidR="00BA2C94">
        <w:rPr>
          <w:rFonts w:ascii="Calibri" w:eastAsia="Calibri" w:hAnsi="Calibri" w:cs="Times New Roman"/>
          <w:kern w:val="0"/>
          <w:sz w:val="24"/>
          <w:szCs w:val="24"/>
          <w14:ligatures w14:val="none"/>
        </w:rPr>
        <w:t xml:space="preserve"> Participants in the ‘pragmatic’ condition were given essays that directly highlighted the personal economic and rational benefits, such as reduced taxes, increased income, or increased health. Participants in the ‘hedonic’ condition were given essays that emphasized personal enjoyment or pleasure based benefits such as ‘improved mood and health’ or ‘visiting </w:t>
      </w:r>
      <w:r w:rsidR="00494B15">
        <w:rPr>
          <w:rFonts w:ascii="Calibri" w:eastAsia="Calibri" w:hAnsi="Calibri" w:cs="Times New Roman"/>
          <w:kern w:val="0"/>
          <w:sz w:val="24"/>
          <w:szCs w:val="24"/>
          <w14:ligatures w14:val="none"/>
        </w:rPr>
        <w:t>a beautiful beach</w:t>
      </w:r>
      <w:r w:rsidR="005C2D20">
        <w:rPr>
          <w:rFonts w:ascii="Calibri" w:eastAsia="Calibri" w:hAnsi="Calibri" w:cs="Times New Roman"/>
          <w:kern w:val="0"/>
          <w:sz w:val="24"/>
          <w:szCs w:val="24"/>
          <w14:ligatures w14:val="none"/>
        </w:rPr>
        <w:t>’.</w:t>
      </w:r>
      <w:r w:rsidR="008A7635">
        <w:rPr>
          <w:rFonts w:ascii="Calibri" w:eastAsia="Calibri" w:hAnsi="Calibri" w:cs="Times New Roman"/>
          <w:kern w:val="0"/>
          <w:sz w:val="24"/>
          <w:szCs w:val="24"/>
          <w14:ligatures w14:val="none"/>
        </w:rPr>
        <w:t xml:space="preserve"> Finally, participants in the control condition were not presented with any essays, and only gave answers to the outcome measures.</w:t>
      </w:r>
      <w:r w:rsidR="006553F7">
        <w:rPr>
          <w:rFonts w:ascii="Calibri" w:eastAsia="Calibri" w:hAnsi="Calibri" w:cs="Times New Roman"/>
          <w:kern w:val="0"/>
          <w:sz w:val="24"/>
          <w:szCs w:val="24"/>
          <w14:ligatures w14:val="none"/>
        </w:rPr>
        <w:t xml:space="preserve"> All essays were</w:t>
      </w:r>
      <w:r w:rsidR="009F4DCE">
        <w:rPr>
          <w:rFonts w:ascii="Calibri" w:eastAsia="Calibri" w:hAnsi="Calibri" w:cs="Times New Roman"/>
          <w:kern w:val="0"/>
          <w:sz w:val="24"/>
          <w:szCs w:val="24"/>
          <w14:ligatures w14:val="none"/>
        </w:rPr>
        <w:t xml:space="preserve"> readable at a high school level, as assessed by a Flesh-Kincaid readability score</w:t>
      </w:r>
      <w:ins w:id="66" w:author="Shaffer, Victoria A." w:date="2024-05-22T15:26:00Z">
        <w:r w:rsidR="00522FF3">
          <w:rPr>
            <w:rFonts w:ascii="Calibri" w:eastAsia="Calibri" w:hAnsi="Calibri" w:cs="Times New Roman"/>
            <w:kern w:val="0"/>
            <w:sz w:val="24"/>
            <w:szCs w:val="24"/>
            <w14:ligatures w14:val="none"/>
          </w:rPr>
          <w:t>.</w:t>
        </w:r>
      </w:ins>
      <w:del w:id="67" w:author="Shaffer, Victoria A." w:date="2024-05-22T15:26:00Z">
        <w:r w:rsidR="009F4DCE" w:rsidDel="00522FF3">
          <w:rPr>
            <w:rFonts w:ascii="Calibri" w:eastAsia="Calibri" w:hAnsi="Calibri" w:cs="Times New Roman"/>
            <w:kern w:val="0"/>
            <w:sz w:val="24"/>
            <w:szCs w:val="24"/>
            <w14:ligatures w14:val="none"/>
          </w:rPr>
          <w:delText>,</w:delText>
        </w:r>
      </w:del>
      <w:r w:rsidR="009F4DCE">
        <w:rPr>
          <w:rFonts w:ascii="Calibri" w:eastAsia="Calibri" w:hAnsi="Calibri" w:cs="Times New Roman"/>
          <w:kern w:val="0"/>
          <w:sz w:val="24"/>
          <w:szCs w:val="24"/>
          <w14:ligatures w14:val="none"/>
        </w:rPr>
        <w:t xml:space="preserve"> </w:t>
      </w:r>
      <w:ins w:id="68" w:author="Shaffer, Victoria A." w:date="2024-05-22T15:26:00Z">
        <w:r w:rsidR="00522FF3">
          <w:rPr>
            <w:rFonts w:ascii="Calibri" w:eastAsia="Calibri" w:hAnsi="Calibri" w:cs="Times New Roman"/>
            <w:kern w:val="0"/>
            <w:sz w:val="24"/>
            <w:szCs w:val="24"/>
            <w14:ligatures w14:val="none"/>
          </w:rPr>
          <w:t>A</w:t>
        </w:r>
      </w:ins>
      <w:del w:id="69" w:author="Shaffer, Victoria A." w:date="2024-05-22T15:26:00Z">
        <w:r w:rsidR="009F4DCE" w:rsidDel="00522FF3">
          <w:rPr>
            <w:rFonts w:ascii="Calibri" w:eastAsia="Calibri" w:hAnsi="Calibri" w:cs="Times New Roman"/>
            <w:kern w:val="0"/>
            <w:sz w:val="24"/>
            <w:szCs w:val="24"/>
            <w14:ligatures w14:val="none"/>
          </w:rPr>
          <w:delText>a</w:delText>
        </w:r>
      </w:del>
      <w:r w:rsidR="009F4DCE">
        <w:rPr>
          <w:rFonts w:ascii="Calibri" w:eastAsia="Calibri" w:hAnsi="Calibri" w:cs="Times New Roman"/>
          <w:kern w:val="0"/>
          <w:sz w:val="24"/>
          <w:szCs w:val="24"/>
          <w14:ligatures w14:val="none"/>
        </w:rPr>
        <w:t xml:space="preserve">dditionally, </w:t>
      </w:r>
      <w:r w:rsidR="005F08C3">
        <w:rPr>
          <w:rFonts w:ascii="Calibri" w:eastAsia="Calibri" w:hAnsi="Calibri" w:cs="Times New Roman"/>
          <w:kern w:val="0"/>
          <w:sz w:val="24"/>
          <w:szCs w:val="24"/>
          <w14:ligatures w14:val="none"/>
        </w:rPr>
        <w:t>essays within categories had comparable word counts.</w:t>
      </w:r>
    </w:p>
    <w:p w14:paraId="08EB7776" w14:textId="623DE819" w:rsidR="004A08ED" w:rsidRPr="004A08ED" w:rsidRDefault="006C1E05" w:rsidP="003D70D0">
      <w:pPr>
        <w:keepNext/>
        <w:keepLines/>
        <w:spacing w:after="0" w:afterAutospacing="1" w:line="480" w:lineRule="auto"/>
        <w:outlineLvl w:val="2"/>
        <w:rPr>
          <w:rFonts w:ascii="Calibri Light" w:eastAsia="Times New Roman" w:hAnsi="Calibri Light" w:cs="Times New Roman"/>
          <w:b/>
          <w:i/>
          <w:color w:val="000000"/>
          <w:sz w:val="28"/>
          <w:szCs w:val="24"/>
        </w:rPr>
      </w:pPr>
      <w:r>
        <w:rPr>
          <w:rFonts w:ascii="Calibri Light" w:eastAsia="Times New Roman" w:hAnsi="Calibri Light" w:cs="Times New Roman"/>
          <w:b/>
          <w:i/>
          <w:color w:val="000000"/>
          <w:sz w:val="28"/>
          <w:szCs w:val="24"/>
        </w:rPr>
        <w:t>Measures</w:t>
      </w:r>
    </w:p>
    <w:p w14:paraId="0A671B34" w14:textId="33B8B108" w:rsidR="00443BDB" w:rsidRDefault="00EB1C5E" w:rsidP="00F033CD">
      <w:pPr>
        <w:spacing w:before="180" w:after="180" w:afterAutospacing="1" w:line="480" w:lineRule="auto"/>
        <w:ind w:firstLine="720"/>
        <w:rPr>
          <w:rFonts w:ascii="Calibri" w:eastAsia="Calibri" w:hAnsi="Calibri" w:cs="Times New Roman"/>
          <w:kern w:val="0"/>
          <w:sz w:val="24"/>
          <w:szCs w:val="24"/>
          <w14:ligatures w14:val="none"/>
        </w:rPr>
      </w:pPr>
      <w:del w:id="70" w:author="Shaffer, Victoria A." w:date="2024-05-22T15:27:00Z">
        <w:r w:rsidRPr="0094617C" w:rsidDel="0094617C">
          <w:rPr>
            <w:rFonts w:ascii="Calibri" w:eastAsia="Calibri" w:hAnsi="Calibri" w:cs="Times New Roman"/>
            <w:kern w:val="0"/>
            <w:sz w:val="24"/>
            <w:szCs w:val="24"/>
            <w14:ligatures w14:val="none"/>
            <w:rPrChange w:id="71" w:author="Shaffer, Victoria A." w:date="2024-05-22T15:27:00Z">
              <w:rPr>
                <w:rFonts w:ascii="Calibri" w:eastAsia="Calibri" w:hAnsi="Calibri" w:cs="Times New Roman"/>
                <w:b/>
                <w:bCs/>
                <w:kern w:val="0"/>
                <w:sz w:val="24"/>
                <w:szCs w:val="24"/>
                <w14:ligatures w14:val="none"/>
              </w:rPr>
            </w:rPrChange>
          </w:rPr>
          <w:delText xml:space="preserve">Primary Outcome. </w:delText>
        </w:r>
      </w:del>
      <w:ins w:id="72" w:author="Shaffer, Victoria A." w:date="2024-05-22T15:27:00Z">
        <w:r w:rsidR="0094617C" w:rsidRPr="0094617C">
          <w:rPr>
            <w:rFonts w:ascii="Calibri" w:eastAsia="Calibri" w:hAnsi="Calibri" w:cs="Times New Roman"/>
            <w:kern w:val="0"/>
            <w:sz w:val="24"/>
            <w:szCs w:val="24"/>
            <w14:ligatures w14:val="none"/>
            <w:rPrChange w:id="73" w:author="Shaffer, Victoria A." w:date="2024-05-22T15:27:00Z">
              <w:rPr>
                <w:rFonts w:ascii="Calibri" w:eastAsia="Calibri" w:hAnsi="Calibri" w:cs="Times New Roman"/>
                <w:b/>
                <w:bCs/>
                <w:kern w:val="0"/>
                <w:sz w:val="24"/>
                <w:szCs w:val="24"/>
                <w14:ligatures w14:val="none"/>
              </w:rPr>
            </w:rPrChange>
          </w:rPr>
          <w:t>Th</w:t>
        </w:r>
        <w:r w:rsidR="0094617C">
          <w:rPr>
            <w:rFonts w:ascii="Calibri" w:eastAsia="Calibri" w:hAnsi="Calibri" w:cs="Times New Roman"/>
            <w:kern w:val="0"/>
            <w:sz w:val="24"/>
            <w:szCs w:val="24"/>
            <w14:ligatures w14:val="none"/>
          </w:rPr>
          <w:t>e primary outcome was m</w:t>
        </w:r>
      </w:ins>
      <w:del w:id="74" w:author="Shaffer, Victoria A." w:date="2024-05-22T15:27:00Z">
        <w:r w:rsidDel="0094617C">
          <w:rPr>
            <w:rFonts w:ascii="Calibri" w:eastAsia="Calibri" w:hAnsi="Calibri" w:cs="Times New Roman"/>
            <w:kern w:val="0"/>
            <w:sz w:val="24"/>
            <w:szCs w:val="24"/>
            <w14:ligatures w14:val="none"/>
          </w:rPr>
          <w:delText>M</w:delText>
        </w:r>
      </w:del>
      <w:r>
        <w:rPr>
          <w:rFonts w:ascii="Calibri" w:eastAsia="Calibri" w:hAnsi="Calibri" w:cs="Times New Roman"/>
          <w:kern w:val="0"/>
          <w:sz w:val="24"/>
          <w:szCs w:val="24"/>
          <w14:ligatures w14:val="none"/>
        </w:rPr>
        <w:t>oral conviction</w:t>
      </w:r>
      <w:ins w:id="75" w:author="Shaffer, Victoria A." w:date="2024-05-22T15:27:00Z">
        <w:r w:rsidR="00005EBF">
          <w:rPr>
            <w:rFonts w:ascii="Calibri" w:eastAsia="Calibri" w:hAnsi="Calibri" w:cs="Times New Roman"/>
            <w:kern w:val="0"/>
            <w:sz w:val="24"/>
            <w:szCs w:val="24"/>
            <w14:ligatures w14:val="none"/>
          </w:rPr>
          <w:t xml:space="preserve">, which was assessed </w:t>
        </w:r>
      </w:ins>
      <w:del w:id="76" w:author="Shaffer, Victoria A." w:date="2024-05-22T15:28:00Z">
        <w:r w:rsidDel="00005EBF">
          <w:rPr>
            <w:rFonts w:ascii="Calibri" w:eastAsia="Calibri" w:hAnsi="Calibri" w:cs="Times New Roman"/>
            <w:kern w:val="0"/>
            <w:sz w:val="24"/>
            <w:szCs w:val="24"/>
            <w14:ligatures w14:val="none"/>
          </w:rPr>
          <w:delText xml:space="preserve"> levels regarding the level of support for ‘highly polarized issue’ were</w:delText>
        </w:r>
        <w:r w:rsidR="00190779" w:rsidDel="00005EBF">
          <w:rPr>
            <w:rFonts w:ascii="Calibri" w:eastAsia="Calibri" w:hAnsi="Calibri" w:cs="Times New Roman"/>
            <w:kern w:val="0"/>
            <w:sz w:val="24"/>
            <w:szCs w:val="24"/>
            <w14:ligatures w14:val="none"/>
          </w:rPr>
          <w:delText xml:space="preserve"> assessed </w:delText>
        </w:r>
      </w:del>
      <w:r w:rsidR="00190779">
        <w:rPr>
          <w:rFonts w:ascii="Calibri" w:eastAsia="Calibri" w:hAnsi="Calibri" w:cs="Times New Roman"/>
          <w:kern w:val="0"/>
          <w:sz w:val="24"/>
          <w:szCs w:val="24"/>
          <w14:ligatures w14:val="none"/>
        </w:rPr>
        <w:t>using eight items</w:t>
      </w:r>
      <w:ins w:id="77" w:author="Shaffer, Victoria A." w:date="2024-05-22T15:28:00Z">
        <w:r w:rsidR="00FD4973">
          <w:rPr>
            <w:rFonts w:ascii="Calibri" w:eastAsia="Calibri" w:hAnsi="Calibri" w:cs="Times New Roman"/>
            <w:kern w:val="0"/>
            <w:sz w:val="24"/>
            <w:szCs w:val="24"/>
            <w14:ligatures w14:val="none"/>
          </w:rPr>
          <w:t xml:space="preserve"> which were selected from prior work on the topic. </w:t>
        </w:r>
      </w:ins>
      <w:r w:rsidR="00190779">
        <w:rPr>
          <w:rFonts w:ascii="Calibri" w:eastAsia="Calibri" w:hAnsi="Calibri" w:cs="Times New Roman"/>
          <w:kern w:val="0"/>
          <w:sz w:val="24"/>
          <w:szCs w:val="24"/>
          <w14:ligatures w14:val="none"/>
        </w:rPr>
        <w:t>, scored as an average, with the second item reverse scored (e.g.,</w:t>
      </w:r>
      <w:r>
        <w:rPr>
          <w:rFonts w:ascii="Calibri" w:eastAsia="Calibri" w:hAnsi="Calibri" w:cs="Times New Roman"/>
          <w:kern w:val="0"/>
          <w:sz w:val="24"/>
          <w:szCs w:val="24"/>
          <w14:ligatures w14:val="none"/>
        </w:rPr>
        <w:t xml:space="preserve"> </w:t>
      </w:r>
      <w:r w:rsidR="00190779" w:rsidRPr="00190779">
        <w:rPr>
          <w:rFonts w:ascii="Calibri" w:eastAsia="Calibri" w:hAnsi="Calibri" w:cs="Times New Roman"/>
          <w:kern w:val="0"/>
          <w:sz w:val="24"/>
          <w:szCs w:val="24"/>
          <w14:ligatures w14:val="none"/>
        </w:rPr>
        <w:t xml:space="preserve">My position on </w:t>
      </w:r>
      <w:r w:rsidR="00190779">
        <w:rPr>
          <w:rFonts w:ascii="Calibri" w:eastAsia="Calibri" w:hAnsi="Calibri" w:cs="Times New Roman"/>
          <w:kern w:val="0"/>
          <w:sz w:val="24"/>
          <w:szCs w:val="24"/>
          <w14:ligatures w14:val="none"/>
        </w:rPr>
        <w:t>[</w:t>
      </w:r>
      <w:del w:id="78" w:author="Shaffer, Victoria A." w:date="2024-05-22T15:34:00Z">
        <w:r w:rsidR="00190779" w:rsidDel="00937FF9">
          <w:rPr>
            <w:rFonts w:ascii="Calibri" w:eastAsia="Calibri" w:hAnsi="Calibri" w:cs="Times New Roman"/>
            <w:kern w:val="0"/>
            <w:sz w:val="24"/>
            <w:szCs w:val="24"/>
            <w14:ligatures w14:val="none"/>
          </w:rPr>
          <w:delText>highly polarized issue</w:delText>
        </w:r>
      </w:del>
      <w:ins w:id="79" w:author="Shaffer, Victoria A." w:date="2024-05-22T15:34:00Z">
        <w:r w:rsidR="00937FF9">
          <w:rPr>
            <w:rFonts w:ascii="Calibri" w:eastAsia="Calibri" w:hAnsi="Calibri" w:cs="Times New Roman"/>
            <w:kern w:val="0"/>
            <w:sz w:val="24"/>
            <w:szCs w:val="24"/>
            <w14:ligatures w14:val="none"/>
          </w:rPr>
          <w:t>topic</w:t>
        </w:r>
      </w:ins>
      <w:r w:rsidR="00190779">
        <w:rPr>
          <w:rFonts w:ascii="Calibri" w:eastAsia="Calibri" w:hAnsi="Calibri" w:cs="Times New Roman"/>
          <w:kern w:val="0"/>
          <w:sz w:val="24"/>
          <w:szCs w:val="24"/>
          <w14:ligatures w14:val="none"/>
        </w:rPr>
        <w:t>]</w:t>
      </w:r>
      <w:r w:rsidR="00190779" w:rsidRPr="00190779">
        <w:rPr>
          <w:rFonts w:ascii="Calibri" w:eastAsia="Calibri" w:hAnsi="Calibri" w:cs="Times New Roman"/>
          <w:kern w:val="0"/>
          <w:sz w:val="24"/>
          <w:szCs w:val="24"/>
          <w14:ligatures w14:val="none"/>
        </w:rPr>
        <w:t xml:space="preserve"> is a moral stance</w:t>
      </w:r>
      <w:r w:rsidR="008751F2">
        <w:rPr>
          <w:rFonts w:ascii="Calibri" w:eastAsia="Calibri" w:hAnsi="Calibri" w:cs="Times New Roman"/>
          <w:kern w:val="0"/>
          <w:sz w:val="24"/>
          <w:szCs w:val="24"/>
          <w14:ligatures w14:val="none"/>
        </w:rPr>
        <w:t xml:space="preserve">). All items were </w:t>
      </w:r>
      <w:r>
        <w:rPr>
          <w:rFonts w:ascii="Calibri" w:eastAsia="Calibri" w:hAnsi="Calibri" w:cs="Times New Roman"/>
          <w:kern w:val="0"/>
          <w:sz w:val="24"/>
          <w:szCs w:val="24"/>
          <w14:ligatures w14:val="none"/>
        </w:rPr>
        <w:t xml:space="preserve">captured as </w:t>
      </w:r>
      <w:r w:rsidRPr="004A08ED">
        <w:rPr>
          <w:rFonts w:ascii="Calibri" w:eastAsia="Calibri" w:hAnsi="Calibri" w:cs="Times New Roman"/>
          <w:kern w:val="0"/>
          <w:sz w:val="24"/>
          <w:szCs w:val="24"/>
          <w14:ligatures w14:val="none"/>
        </w:rPr>
        <w:lastRenderedPageBreak/>
        <w:t xml:space="preserve">continuous variables </w:t>
      </w:r>
      <w:r>
        <w:rPr>
          <w:rFonts w:ascii="Calibri" w:eastAsia="Calibri" w:hAnsi="Calibri" w:cs="Times New Roman"/>
          <w:kern w:val="0"/>
          <w:sz w:val="24"/>
          <w:szCs w:val="24"/>
          <w14:ligatures w14:val="none"/>
        </w:rPr>
        <w:t>ranging from</w:t>
      </w:r>
      <w:r w:rsidRPr="004A08ED">
        <w:rPr>
          <w:rFonts w:ascii="Calibri" w:eastAsia="Calibri" w:hAnsi="Calibri" w:cs="Times New Roman"/>
          <w:kern w:val="0"/>
          <w:sz w:val="24"/>
          <w:szCs w:val="24"/>
          <w14:ligatures w14:val="none"/>
        </w:rPr>
        <w:t xml:space="preserve"> strong disagreement</w:t>
      </w:r>
      <w:r>
        <w:rPr>
          <w:rFonts w:ascii="Calibri" w:eastAsia="Calibri" w:hAnsi="Calibri" w:cs="Times New Roman"/>
          <w:kern w:val="0"/>
          <w:sz w:val="24"/>
          <w:szCs w:val="24"/>
          <w14:ligatures w14:val="none"/>
        </w:rPr>
        <w:t xml:space="preserve"> (-50</w:t>
      </w:r>
      <w:r w:rsidRPr="004A08ED">
        <w:rPr>
          <w:rFonts w:ascii="Calibri" w:eastAsia="Calibri" w:hAnsi="Calibri" w:cs="Times New Roman"/>
          <w:kern w:val="0"/>
          <w:sz w:val="24"/>
          <w:szCs w:val="24"/>
          <w14:ligatures w14:val="none"/>
        </w:rPr>
        <w:t>)</w:t>
      </w:r>
      <w:del w:id="80" w:author="Shaffer, Victoria A." w:date="2024-05-22T15:35:00Z">
        <w:r w:rsidR="00E468B9" w:rsidDel="00DC5B38">
          <w:rPr>
            <w:rFonts w:ascii="Calibri" w:eastAsia="Calibri" w:hAnsi="Calibri" w:cs="Times New Roman"/>
            <w:kern w:val="0"/>
            <w:sz w:val="24"/>
            <w:szCs w:val="24"/>
            <w14:ligatures w14:val="none"/>
          </w:rPr>
          <w:delText>,</w:delText>
        </w:r>
      </w:del>
      <w:r w:rsidR="00E468B9">
        <w:rPr>
          <w:rFonts w:ascii="Calibri" w:eastAsia="Calibri" w:hAnsi="Calibri" w:cs="Times New Roman"/>
          <w:kern w:val="0"/>
          <w:sz w:val="24"/>
          <w:szCs w:val="24"/>
          <w14:ligatures w14:val="none"/>
        </w:rPr>
        <w:t xml:space="preserve"> </w:t>
      </w:r>
      <w:del w:id="81" w:author="Shaffer, Victoria A." w:date="2024-05-22T15:35:00Z">
        <w:r w:rsidR="00744CB3" w:rsidDel="00DC5B38">
          <w:rPr>
            <w:rFonts w:ascii="Calibri" w:eastAsia="Calibri" w:hAnsi="Calibri" w:cs="Times New Roman"/>
            <w:kern w:val="0"/>
            <w:sz w:val="24"/>
            <w:szCs w:val="24"/>
            <w14:ligatures w14:val="none"/>
          </w:rPr>
          <w:delText xml:space="preserve">to </w:delText>
        </w:r>
        <w:r w:rsidR="00E468B9" w:rsidDel="00DC5B38">
          <w:rPr>
            <w:rFonts w:ascii="Calibri" w:eastAsia="Calibri" w:hAnsi="Calibri" w:cs="Times New Roman"/>
            <w:kern w:val="0"/>
            <w:sz w:val="24"/>
            <w:szCs w:val="24"/>
            <w14:ligatures w14:val="none"/>
          </w:rPr>
          <w:delText>neither agree nor disagree (0),</w:delText>
        </w:r>
        <w:r w:rsidRPr="004A08ED" w:rsidDel="00DC5B38">
          <w:rPr>
            <w:rFonts w:ascii="Calibri" w:eastAsia="Calibri" w:hAnsi="Calibri" w:cs="Times New Roman"/>
            <w:kern w:val="0"/>
            <w:sz w:val="24"/>
            <w:szCs w:val="24"/>
            <w14:ligatures w14:val="none"/>
          </w:rPr>
          <w:delText xml:space="preserve"> </w:delText>
        </w:r>
      </w:del>
      <w:r w:rsidRPr="004A08ED">
        <w:rPr>
          <w:rFonts w:ascii="Calibri" w:eastAsia="Calibri" w:hAnsi="Calibri" w:cs="Times New Roman"/>
          <w:kern w:val="0"/>
          <w:sz w:val="24"/>
          <w:szCs w:val="24"/>
          <w14:ligatures w14:val="none"/>
        </w:rPr>
        <w:t>to strong agreement</w:t>
      </w:r>
      <w:r>
        <w:rPr>
          <w:rFonts w:ascii="Calibri" w:eastAsia="Calibri" w:hAnsi="Calibri" w:cs="Times New Roman"/>
          <w:kern w:val="0"/>
          <w:sz w:val="24"/>
          <w:szCs w:val="24"/>
          <w14:ligatures w14:val="none"/>
        </w:rPr>
        <w:t xml:space="preserve"> (50</w:t>
      </w:r>
      <w:r w:rsidRPr="004A08ED">
        <w:rPr>
          <w:rFonts w:ascii="Calibri" w:eastAsia="Calibri" w:hAnsi="Calibri" w:cs="Times New Roman"/>
          <w:kern w:val="0"/>
          <w:sz w:val="24"/>
          <w:szCs w:val="24"/>
          <w14:ligatures w14:val="none"/>
        </w:rPr>
        <w:t>)</w:t>
      </w:r>
      <w:r w:rsidR="00F97D71">
        <w:rPr>
          <w:rFonts w:ascii="Calibri" w:eastAsia="Calibri" w:hAnsi="Calibri" w:cs="Times New Roman"/>
          <w:kern w:val="0"/>
          <w:sz w:val="24"/>
          <w:szCs w:val="24"/>
          <w14:ligatures w14:val="none"/>
        </w:rPr>
        <w:t>.</w:t>
      </w:r>
      <w:r w:rsidR="00190779">
        <w:rPr>
          <w:rFonts w:ascii="Calibri" w:eastAsia="Calibri" w:hAnsi="Calibri" w:cs="Times New Roman"/>
          <w:kern w:val="0"/>
          <w:sz w:val="24"/>
          <w:szCs w:val="24"/>
          <w14:ligatures w14:val="none"/>
        </w:rPr>
        <w:t xml:space="preserve"> </w:t>
      </w:r>
      <w:r w:rsidR="000160F7">
        <w:rPr>
          <w:rFonts w:ascii="Calibri" w:eastAsia="Calibri" w:hAnsi="Calibri" w:cs="Times New Roman"/>
          <w:kern w:val="0"/>
          <w:sz w:val="24"/>
          <w:szCs w:val="24"/>
          <w14:ligatures w14:val="none"/>
        </w:rPr>
        <w:t>In addition, p</w:t>
      </w:r>
      <w:r w:rsidR="004548B6">
        <w:rPr>
          <w:rFonts w:ascii="Calibri" w:eastAsia="Calibri" w:hAnsi="Calibri" w:cs="Times New Roman"/>
          <w:kern w:val="0"/>
          <w:sz w:val="24"/>
          <w:szCs w:val="24"/>
          <w14:ligatures w14:val="none"/>
        </w:rPr>
        <w:t>articipant support</w:t>
      </w:r>
      <w:r w:rsidR="006B0EFC">
        <w:rPr>
          <w:rFonts w:ascii="Calibri" w:eastAsia="Calibri" w:hAnsi="Calibri" w:cs="Times New Roman"/>
          <w:kern w:val="0"/>
          <w:sz w:val="24"/>
          <w:szCs w:val="24"/>
          <w14:ligatures w14:val="none"/>
        </w:rPr>
        <w:t xml:space="preserve"> levels for e</w:t>
      </w:r>
      <w:r w:rsidR="00A81E83">
        <w:rPr>
          <w:rFonts w:ascii="Calibri" w:eastAsia="Calibri" w:hAnsi="Calibri" w:cs="Times New Roman"/>
          <w:kern w:val="0"/>
          <w:sz w:val="24"/>
          <w:szCs w:val="24"/>
          <w14:ligatures w14:val="none"/>
        </w:rPr>
        <w:t xml:space="preserve">ach </w:t>
      </w:r>
      <w:del w:id="82" w:author="Duan, Sean (MU-Student)" w:date="2024-06-03T15:38:00Z" w16du:dateUtc="2024-06-03T20:38:00Z">
        <w:r w:rsidR="00A81E83" w:rsidDel="004A45A7">
          <w:rPr>
            <w:rFonts w:ascii="Calibri" w:eastAsia="Calibri" w:hAnsi="Calibri" w:cs="Times New Roman"/>
            <w:kern w:val="0"/>
            <w:sz w:val="24"/>
            <w:szCs w:val="24"/>
            <w14:ligatures w14:val="none"/>
          </w:rPr>
          <w:delText>‘highly polarized issue’</w:delText>
        </w:r>
      </w:del>
      <w:ins w:id="83" w:author="Duan, Sean (MU-Student)" w:date="2024-06-03T15:38:00Z" w16du:dateUtc="2024-06-03T20:38:00Z">
        <w:r w:rsidR="004A45A7">
          <w:rPr>
            <w:rFonts w:ascii="Calibri" w:eastAsia="Calibri" w:hAnsi="Calibri" w:cs="Times New Roman"/>
            <w:kern w:val="0"/>
            <w:sz w:val="24"/>
            <w:szCs w:val="24"/>
            <w14:ligatures w14:val="none"/>
          </w:rPr>
          <w:t>issue</w:t>
        </w:r>
      </w:ins>
      <w:r w:rsidR="00A81E83">
        <w:rPr>
          <w:rFonts w:ascii="Calibri" w:eastAsia="Calibri" w:hAnsi="Calibri" w:cs="Times New Roman"/>
          <w:kern w:val="0"/>
          <w:sz w:val="24"/>
          <w:szCs w:val="24"/>
          <w14:ligatures w14:val="none"/>
        </w:rPr>
        <w:t xml:space="preserve"> </w:t>
      </w:r>
      <w:r w:rsidR="006B0EFC">
        <w:rPr>
          <w:rFonts w:ascii="Calibri" w:eastAsia="Calibri" w:hAnsi="Calibri" w:cs="Times New Roman"/>
          <w:kern w:val="0"/>
          <w:sz w:val="24"/>
          <w:szCs w:val="24"/>
          <w14:ligatures w14:val="none"/>
        </w:rPr>
        <w:t>were</w:t>
      </w:r>
      <w:r w:rsidR="008767DB" w:rsidRPr="004A08ED">
        <w:rPr>
          <w:rFonts w:ascii="Calibri" w:eastAsia="Calibri" w:hAnsi="Calibri" w:cs="Times New Roman"/>
          <w:kern w:val="0"/>
          <w:sz w:val="24"/>
          <w:szCs w:val="24"/>
          <w14:ligatures w14:val="none"/>
        </w:rPr>
        <w:t xml:space="preserve"> captured </w:t>
      </w:r>
      <w:r w:rsidR="000160F7">
        <w:rPr>
          <w:rFonts w:ascii="Calibri" w:eastAsia="Calibri" w:hAnsi="Calibri" w:cs="Times New Roman"/>
          <w:kern w:val="0"/>
          <w:sz w:val="24"/>
          <w:szCs w:val="24"/>
          <w14:ligatures w14:val="none"/>
        </w:rPr>
        <w:t>using similar methods to Study 1, except support was scored from</w:t>
      </w:r>
      <w:r w:rsidR="004548B6">
        <w:rPr>
          <w:rFonts w:ascii="Calibri" w:eastAsia="Calibri" w:hAnsi="Calibri" w:cs="Times New Roman"/>
          <w:kern w:val="0"/>
          <w:sz w:val="24"/>
          <w:szCs w:val="24"/>
          <w14:ligatures w14:val="none"/>
        </w:rPr>
        <w:t xml:space="preserve"> </w:t>
      </w:r>
      <w:r w:rsidR="000160F7" w:rsidRPr="004A08ED">
        <w:rPr>
          <w:rFonts w:ascii="Calibri" w:eastAsia="Calibri" w:hAnsi="Calibri" w:cs="Times New Roman"/>
          <w:kern w:val="0"/>
          <w:sz w:val="24"/>
          <w:szCs w:val="24"/>
          <w14:ligatures w14:val="none"/>
        </w:rPr>
        <w:t>strong disagreement</w:t>
      </w:r>
      <w:r w:rsidR="000160F7">
        <w:rPr>
          <w:rFonts w:ascii="Calibri" w:eastAsia="Calibri" w:hAnsi="Calibri" w:cs="Times New Roman"/>
          <w:kern w:val="0"/>
          <w:sz w:val="24"/>
          <w:szCs w:val="24"/>
          <w14:ligatures w14:val="none"/>
        </w:rPr>
        <w:t xml:space="preserve"> (-50</w:t>
      </w:r>
      <w:r w:rsidR="000160F7" w:rsidRPr="004A08ED">
        <w:rPr>
          <w:rFonts w:ascii="Calibri" w:eastAsia="Calibri" w:hAnsi="Calibri" w:cs="Times New Roman"/>
          <w:kern w:val="0"/>
          <w:sz w:val="24"/>
          <w:szCs w:val="24"/>
          <w14:ligatures w14:val="none"/>
        </w:rPr>
        <w:t>)</w:t>
      </w:r>
      <w:del w:id="84" w:author="Shaffer, Victoria A." w:date="2024-05-22T15:35:00Z">
        <w:r w:rsidR="000160F7" w:rsidDel="00DC5B38">
          <w:rPr>
            <w:rFonts w:ascii="Calibri" w:eastAsia="Calibri" w:hAnsi="Calibri" w:cs="Times New Roman"/>
            <w:kern w:val="0"/>
            <w:sz w:val="24"/>
            <w:szCs w:val="24"/>
            <w14:ligatures w14:val="none"/>
          </w:rPr>
          <w:delText>, to neither agree nor disagree (0),</w:delText>
        </w:r>
      </w:del>
      <w:r w:rsidR="000160F7" w:rsidRPr="004A08ED">
        <w:rPr>
          <w:rFonts w:ascii="Calibri" w:eastAsia="Calibri" w:hAnsi="Calibri" w:cs="Times New Roman"/>
          <w:kern w:val="0"/>
          <w:sz w:val="24"/>
          <w:szCs w:val="24"/>
          <w14:ligatures w14:val="none"/>
        </w:rPr>
        <w:t xml:space="preserve"> to strong agreement</w:t>
      </w:r>
      <w:r w:rsidR="000160F7">
        <w:rPr>
          <w:rFonts w:ascii="Calibri" w:eastAsia="Calibri" w:hAnsi="Calibri" w:cs="Times New Roman"/>
          <w:kern w:val="0"/>
          <w:sz w:val="24"/>
          <w:szCs w:val="24"/>
          <w14:ligatures w14:val="none"/>
        </w:rPr>
        <w:t xml:space="preserve"> (50</w:t>
      </w:r>
      <w:r w:rsidR="000160F7" w:rsidRPr="004A08ED">
        <w:rPr>
          <w:rFonts w:ascii="Calibri" w:eastAsia="Calibri" w:hAnsi="Calibri" w:cs="Times New Roman"/>
          <w:kern w:val="0"/>
          <w:sz w:val="24"/>
          <w:szCs w:val="24"/>
          <w14:ligatures w14:val="none"/>
        </w:rPr>
        <w:t>)</w:t>
      </w:r>
      <w:r w:rsidR="000160F7">
        <w:rPr>
          <w:rFonts w:ascii="Calibri" w:eastAsia="Calibri" w:hAnsi="Calibri" w:cs="Times New Roman"/>
          <w:kern w:val="0"/>
          <w:sz w:val="24"/>
          <w:szCs w:val="24"/>
          <w14:ligatures w14:val="none"/>
        </w:rPr>
        <w:t xml:space="preserve"> with the following statements</w:t>
      </w:r>
      <w:r w:rsidR="00AA4BF2">
        <w:rPr>
          <w:rFonts w:ascii="Calibri" w:eastAsia="Calibri" w:hAnsi="Calibri" w:cs="Times New Roman"/>
          <w:kern w:val="0"/>
          <w:sz w:val="24"/>
          <w:szCs w:val="24"/>
          <w14:ligatures w14:val="none"/>
        </w:rPr>
        <w:t xml:space="preserve">: </w:t>
      </w:r>
      <w:r w:rsidR="00922E50">
        <w:rPr>
          <w:rFonts w:ascii="Calibri" w:eastAsia="Calibri" w:hAnsi="Calibri" w:cs="Times New Roman"/>
          <w:kern w:val="0"/>
          <w:sz w:val="24"/>
          <w:szCs w:val="24"/>
          <w14:ligatures w14:val="none"/>
        </w:rPr>
        <w:t>“</w:t>
      </w:r>
      <w:r w:rsidR="00922E50" w:rsidRPr="00922E50">
        <w:rPr>
          <w:rFonts w:ascii="Calibri" w:eastAsia="Calibri" w:hAnsi="Calibri" w:cs="Times New Roman"/>
          <w:kern w:val="0"/>
          <w:sz w:val="24"/>
          <w:szCs w:val="24"/>
          <w14:ligatures w14:val="none"/>
        </w:rPr>
        <w:t>Greenhouse gas emissions generated by human activity has and will continue to change Earth's climate</w:t>
      </w:r>
      <w:r w:rsidR="00922E50">
        <w:rPr>
          <w:rFonts w:ascii="Calibri" w:eastAsia="Calibri" w:hAnsi="Calibri" w:cs="Times New Roman"/>
          <w:kern w:val="0"/>
          <w:sz w:val="24"/>
          <w:szCs w:val="24"/>
          <w14:ligatures w14:val="none"/>
        </w:rPr>
        <w:t>” (</w:t>
      </w:r>
      <w:r w:rsidR="00922E50" w:rsidRPr="00706A76">
        <w:rPr>
          <w:rFonts w:ascii="Calibri" w:eastAsia="Calibri" w:hAnsi="Calibri" w:cs="Times New Roman"/>
          <w:i/>
          <w:iCs/>
          <w:kern w:val="0"/>
          <w:sz w:val="24"/>
          <w:szCs w:val="24"/>
          <w14:ligatures w14:val="none"/>
        </w:rPr>
        <w:t>Climate</w:t>
      </w:r>
      <w:r w:rsidR="00F72072" w:rsidRPr="00706A76">
        <w:rPr>
          <w:rFonts w:ascii="Calibri" w:eastAsia="Calibri" w:hAnsi="Calibri" w:cs="Times New Roman"/>
          <w:i/>
          <w:iCs/>
          <w:kern w:val="0"/>
          <w:sz w:val="24"/>
          <w:szCs w:val="24"/>
          <w14:ligatures w14:val="none"/>
        </w:rPr>
        <w:t xml:space="preserve"> Change</w:t>
      </w:r>
      <w:r w:rsidR="00922E50">
        <w:rPr>
          <w:rFonts w:ascii="Calibri" w:eastAsia="Calibri" w:hAnsi="Calibri" w:cs="Times New Roman"/>
          <w:kern w:val="0"/>
          <w:sz w:val="24"/>
          <w:szCs w:val="24"/>
          <w14:ligatures w14:val="none"/>
        </w:rPr>
        <w:t>), “</w:t>
      </w:r>
      <w:r w:rsidR="00922E50" w:rsidRPr="00922E50">
        <w:rPr>
          <w:rFonts w:ascii="Calibri" w:eastAsia="Calibri" w:hAnsi="Calibri" w:cs="Times New Roman"/>
          <w:kern w:val="0"/>
          <w:sz w:val="24"/>
          <w:szCs w:val="24"/>
          <w14:ligatures w14:val="none"/>
        </w:rPr>
        <w:t>The US government needs to implement Universal Health Care because basic population needs are not being met.</w:t>
      </w:r>
      <w:r w:rsidR="00922E50">
        <w:rPr>
          <w:rFonts w:ascii="Calibri" w:eastAsia="Calibri" w:hAnsi="Calibri" w:cs="Times New Roman"/>
          <w:kern w:val="0"/>
          <w:sz w:val="24"/>
          <w:szCs w:val="24"/>
          <w14:ligatures w14:val="none"/>
        </w:rPr>
        <w:t>” (</w:t>
      </w:r>
      <w:r w:rsidR="00922E50" w:rsidRPr="00706A76">
        <w:rPr>
          <w:rFonts w:ascii="Calibri" w:eastAsia="Calibri" w:hAnsi="Calibri" w:cs="Times New Roman"/>
          <w:i/>
          <w:iCs/>
          <w:kern w:val="0"/>
          <w:sz w:val="24"/>
          <w:szCs w:val="24"/>
          <w14:ligatures w14:val="none"/>
        </w:rPr>
        <w:t>U</w:t>
      </w:r>
      <w:r w:rsidR="00B0205C" w:rsidRPr="00706A76">
        <w:rPr>
          <w:rFonts w:ascii="Calibri" w:eastAsia="Calibri" w:hAnsi="Calibri" w:cs="Times New Roman"/>
          <w:i/>
          <w:iCs/>
          <w:kern w:val="0"/>
          <w:sz w:val="24"/>
          <w:szCs w:val="24"/>
          <w14:ligatures w14:val="none"/>
        </w:rPr>
        <w:t xml:space="preserve">niversal </w:t>
      </w:r>
      <w:r w:rsidR="00922E50" w:rsidRPr="00706A76">
        <w:rPr>
          <w:rFonts w:ascii="Calibri" w:eastAsia="Calibri" w:hAnsi="Calibri" w:cs="Times New Roman"/>
          <w:i/>
          <w:iCs/>
          <w:kern w:val="0"/>
          <w:sz w:val="24"/>
          <w:szCs w:val="24"/>
          <w14:ligatures w14:val="none"/>
        </w:rPr>
        <w:t>H</w:t>
      </w:r>
      <w:r w:rsidR="00B0205C" w:rsidRPr="00706A76">
        <w:rPr>
          <w:rFonts w:ascii="Calibri" w:eastAsia="Calibri" w:hAnsi="Calibri" w:cs="Times New Roman"/>
          <w:i/>
          <w:iCs/>
          <w:kern w:val="0"/>
          <w:sz w:val="24"/>
          <w:szCs w:val="24"/>
          <w14:ligatures w14:val="none"/>
        </w:rPr>
        <w:t>ealthcare</w:t>
      </w:r>
      <w:r w:rsidR="00922E50">
        <w:rPr>
          <w:rFonts w:ascii="Calibri" w:eastAsia="Calibri" w:hAnsi="Calibri" w:cs="Times New Roman"/>
          <w:kern w:val="0"/>
          <w:sz w:val="24"/>
          <w:szCs w:val="24"/>
          <w14:ligatures w14:val="none"/>
        </w:rPr>
        <w:t>), “Capital Punishment (the Death Penalty) is necessary in the US” (</w:t>
      </w:r>
      <w:r w:rsidR="00922E50" w:rsidRPr="00706A76">
        <w:rPr>
          <w:rFonts w:ascii="Calibri" w:eastAsia="Calibri" w:hAnsi="Calibri" w:cs="Times New Roman"/>
          <w:i/>
          <w:iCs/>
          <w:kern w:val="0"/>
          <w:sz w:val="24"/>
          <w:szCs w:val="24"/>
          <w14:ligatures w14:val="none"/>
        </w:rPr>
        <w:t>Death Penalty</w:t>
      </w:r>
      <w:r w:rsidR="00922E50">
        <w:rPr>
          <w:rFonts w:ascii="Calibri" w:eastAsia="Calibri" w:hAnsi="Calibri" w:cs="Times New Roman"/>
          <w:kern w:val="0"/>
          <w:sz w:val="24"/>
          <w:szCs w:val="24"/>
          <w14:ligatures w14:val="none"/>
        </w:rPr>
        <w:t>),</w:t>
      </w:r>
      <w:r w:rsidR="007937BE">
        <w:rPr>
          <w:rFonts w:ascii="Calibri" w:eastAsia="Calibri" w:hAnsi="Calibri" w:cs="Times New Roman"/>
          <w:kern w:val="0"/>
          <w:sz w:val="24"/>
          <w:szCs w:val="24"/>
          <w14:ligatures w14:val="none"/>
        </w:rPr>
        <w:t xml:space="preserve"> and “</w:t>
      </w:r>
      <w:r w:rsidR="00A87AD9">
        <w:rPr>
          <w:rFonts w:ascii="Calibri" w:eastAsia="Calibri" w:hAnsi="Calibri" w:cs="Times New Roman"/>
          <w:kern w:val="0"/>
          <w:sz w:val="24"/>
          <w:szCs w:val="24"/>
          <w14:ligatures w14:val="none"/>
        </w:rPr>
        <w:t>Regular exercise is necessary for Americans</w:t>
      </w:r>
      <w:r w:rsidR="007937BE" w:rsidRPr="007937BE">
        <w:rPr>
          <w:rFonts w:ascii="Calibri" w:eastAsia="Calibri" w:hAnsi="Calibri" w:cs="Times New Roman"/>
          <w:kern w:val="0"/>
          <w:sz w:val="24"/>
          <w:szCs w:val="24"/>
          <w14:ligatures w14:val="none"/>
        </w:rPr>
        <w:t>.</w:t>
      </w:r>
      <w:r w:rsidR="007937BE">
        <w:rPr>
          <w:rFonts w:ascii="Calibri" w:eastAsia="Calibri" w:hAnsi="Calibri" w:cs="Times New Roman"/>
          <w:kern w:val="0"/>
          <w:sz w:val="24"/>
          <w:szCs w:val="24"/>
          <w14:ligatures w14:val="none"/>
        </w:rPr>
        <w:t>” (</w:t>
      </w:r>
      <w:r w:rsidR="00A87AD9">
        <w:rPr>
          <w:rFonts w:ascii="Calibri" w:eastAsia="Calibri" w:hAnsi="Calibri" w:cs="Times New Roman"/>
          <w:i/>
          <w:iCs/>
          <w:kern w:val="0"/>
          <w:sz w:val="24"/>
          <w:szCs w:val="24"/>
          <w14:ligatures w14:val="none"/>
        </w:rPr>
        <w:t>Exercise</w:t>
      </w:r>
      <w:r w:rsidR="007937BE">
        <w:rPr>
          <w:rFonts w:ascii="Calibri" w:eastAsia="Calibri" w:hAnsi="Calibri" w:cs="Times New Roman"/>
          <w:kern w:val="0"/>
          <w:sz w:val="24"/>
          <w:szCs w:val="24"/>
          <w14:ligatures w14:val="none"/>
        </w:rPr>
        <w:t>).</w:t>
      </w:r>
    </w:p>
    <w:p w14:paraId="2330713C" w14:textId="18A95788" w:rsidR="00BF6C6F" w:rsidRDefault="00BF6C6F" w:rsidP="00331C19">
      <w:pPr>
        <w:spacing w:before="180" w:after="180" w:afterAutospacing="1" w:line="480" w:lineRule="auto"/>
        <w:ind w:firstLine="720"/>
        <w:rPr>
          <w:rFonts w:ascii="Calibri" w:eastAsia="Calibri" w:hAnsi="Calibri" w:cs="Times New Roman"/>
          <w:kern w:val="0"/>
          <w:sz w:val="24"/>
          <w:szCs w:val="24"/>
          <w14:ligatures w14:val="none"/>
        </w:rPr>
      </w:pPr>
      <w:r>
        <w:rPr>
          <w:rFonts w:ascii="Calibri" w:eastAsia="Calibri" w:hAnsi="Calibri" w:cs="Times New Roman"/>
          <w:kern w:val="0"/>
          <w:sz w:val="24"/>
          <w:szCs w:val="24"/>
          <w14:ligatures w14:val="none"/>
        </w:rPr>
        <w:t xml:space="preserve">Additionally, participants were assessed on openness to belief change on each </w:t>
      </w:r>
      <w:del w:id="85" w:author="Duan, Sean (MU-Student)" w:date="2024-06-03T15:39:00Z" w16du:dateUtc="2024-06-03T20:39:00Z">
        <w:r w:rsidDel="00876518">
          <w:rPr>
            <w:rFonts w:ascii="Calibri" w:eastAsia="Calibri" w:hAnsi="Calibri" w:cs="Times New Roman"/>
            <w:kern w:val="0"/>
            <w:sz w:val="24"/>
            <w:szCs w:val="24"/>
            <w14:ligatures w14:val="none"/>
          </w:rPr>
          <w:delText xml:space="preserve">highly polarized </w:delText>
        </w:r>
      </w:del>
      <w:r>
        <w:rPr>
          <w:rFonts w:ascii="Calibri" w:eastAsia="Calibri" w:hAnsi="Calibri" w:cs="Times New Roman"/>
          <w:kern w:val="0"/>
          <w:sz w:val="24"/>
          <w:szCs w:val="24"/>
          <w14:ligatures w14:val="none"/>
        </w:rPr>
        <w:t>issue (e.g., How open are you to changing your mind about [</w:t>
      </w:r>
      <w:del w:id="86" w:author="Duan, Sean (MU-Student)" w:date="2024-06-03T15:38:00Z" w16du:dateUtc="2024-06-03T20:38:00Z">
        <w:r w:rsidDel="00E7064B">
          <w:rPr>
            <w:rFonts w:ascii="Calibri" w:eastAsia="Calibri" w:hAnsi="Calibri" w:cs="Times New Roman"/>
            <w:kern w:val="0"/>
            <w:sz w:val="24"/>
            <w:szCs w:val="24"/>
            <w14:ligatures w14:val="none"/>
          </w:rPr>
          <w:delText xml:space="preserve">highly polarized </w:delText>
        </w:r>
      </w:del>
      <w:r>
        <w:rPr>
          <w:rFonts w:ascii="Calibri" w:eastAsia="Calibri" w:hAnsi="Calibri" w:cs="Times New Roman"/>
          <w:kern w:val="0"/>
          <w:sz w:val="24"/>
          <w:szCs w:val="24"/>
          <w14:ligatures w14:val="none"/>
        </w:rPr>
        <w:t xml:space="preserve">issue]). Participant agreement with </w:t>
      </w:r>
      <w:r w:rsidR="00A0440A">
        <w:rPr>
          <w:rFonts w:ascii="Calibri" w:eastAsia="Calibri" w:hAnsi="Calibri" w:cs="Times New Roman"/>
          <w:kern w:val="0"/>
          <w:sz w:val="24"/>
          <w:szCs w:val="24"/>
          <w14:ligatures w14:val="none"/>
        </w:rPr>
        <w:t>this</w:t>
      </w:r>
      <w:r>
        <w:rPr>
          <w:rFonts w:ascii="Calibri" w:eastAsia="Calibri" w:hAnsi="Calibri" w:cs="Times New Roman"/>
          <w:kern w:val="0"/>
          <w:sz w:val="24"/>
          <w:szCs w:val="24"/>
          <w14:ligatures w14:val="none"/>
        </w:rPr>
        <w:t xml:space="preserve"> statement was measured </w:t>
      </w:r>
      <w:r w:rsidR="00A0440A">
        <w:rPr>
          <w:rFonts w:ascii="Calibri" w:eastAsia="Calibri" w:hAnsi="Calibri" w:cs="Times New Roman"/>
          <w:kern w:val="0"/>
          <w:sz w:val="24"/>
          <w:szCs w:val="24"/>
          <w14:ligatures w14:val="none"/>
        </w:rPr>
        <w:t>on a continuous scale ranging from extremely unlikely (-50</w:t>
      </w:r>
      <w:r w:rsidR="00A0440A" w:rsidRPr="004A08ED">
        <w:rPr>
          <w:rFonts w:ascii="Calibri" w:eastAsia="Calibri" w:hAnsi="Calibri" w:cs="Times New Roman"/>
          <w:kern w:val="0"/>
          <w:sz w:val="24"/>
          <w:szCs w:val="24"/>
          <w14:ligatures w14:val="none"/>
        </w:rPr>
        <w:t>)</w:t>
      </w:r>
      <w:r w:rsidR="00A0440A">
        <w:rPr>
          <w:rFonts w:ascii="Calibri" w:eastAsia="Calibri" w:hAnsi="Calibri" w:cs="Times New Roman"/>
          <w:kern w:val="0"/>
          <w:sz w:val="24"/>
          <w:szCs w:val="24"/>
          <w14:ligatures w14:val="none"/>
        </w:rPr>
        <w:t xml:space="preserve">, to </w:t>
      </w:r>
      <w:del w:id="87" w:author="Duan, Sean (MU-Student)" w:date="2024-06-03T15:39:00Z" w16du:dateUtc="2024-06-03T20:39:00Z">
        <w:r w:rsidR="00A0440A" w:rsidDel="003329A4">
          <w:rPr>
            <w:rFonts w:ascii="Calibri" w:eastAsia="Calibri" w:hAnsi="Calibri" w:cs="Times New Roman"/>
            <w:kern w:val="0"/>
            <w:sz w:val="24"/>
            <w:szCs w:val="24"/>
            <w14:ligatures w14:val="none"/>
          </w:rPr>
          <w:delText>neither likely nor unlikely (0),</w:delText>
        </w:r>
        <w:r w:rsidR="00A0440A" w:rsidRPr="004A08ED" w:rsidDel="003329A4">
          <w:rPr>
            <w:rFonts w:ascii="Calibri" w:eastAsia="Calibri" w:hAnsi="Calibri" w:cs="Times New Roman"/>
            <w:kern w:val="0"/>
            <w:sz w:val="24"/>
            <w:szCs w:val="24"/>
            <w14:ligatures w14:val="none"/>
          </w:rPr>
          <w:delText xml:space="preserve"> to </w:delText>
        </w:r>
      </w:del>
      <w:r w:rsidR="00BC5D65">
        <w:rPr>
          <w:rFonts w:ascii="Calibri" w:eastAsia="Calibri" w:hAnsi="Calibri" w:cs="Times New Roman"/>
          <w:kern w:val="0"/>
          <w:sz w:val="24"/>
          <w:szCs w:val="24"/>
          <w14:ligatures w14:val="none"/>
        </w:rPr>
        <w:t>extremely likely</w:t>
      </w:r>
      <w:r w:rsidR="00A0440A">
        <w:rPr>
          <w:rFonts w:ascii="Calibri" w:eastAsia="Calibri" w:hAnsi="Calibri" w:cs="Times New Roman"/>
          <w:kern w:val="0"/>
          <w:sz w:val="24"/>
          <w:szCs w:val="24"/>
          <w14:ligatures w14:val="none"/>
        </w:rPr>
        <w:t xml:space="preserve"> (50</w:t>
      </w:r>
      <w:r w:rsidR="00A0440A" w:rsidRPr="004A08ED">
        <w:rPr>
          <w:rFonts w:ascii="Calibri" w:eastAsia="Calibri" w:hAnsi="Calibri" w:cs="Times New Roman"/>
          <w:kern w:val="0"/>
          <w:sz w:val="24"/>
          <w:szCs w:val="24"/>
          <w14:ligatures w14:val="none"/>
        </w:rPr>
        <w:t>)</w:t>
      </w:r>
      <w:r>
        <w:rPr>
          <w:rFonts w:ascii="Calibri" w:eastAsia="Calibri" w:hAnsi="Calibri" w:cs="Times New Roman"/>
          <w:kern w:val="0"/>
          <w:sz w:val="24"/>
          <w:szCs w:val="24"/>
          <w14:ligatures w14:val="none"/>
        </w:rPr>
        <w:t>.</w:t>
      </w:r>
      <w:r w:rsidR="00E85885">
        <w:rPr>
          <w:rFonts w:ascii="Calibri" w:eastAsia="Calibri" w:hAnsi="Calibri" w:cs="Times New Roman"/>
          <w:kern w:val="0"/>
          <w:sz w:val="24"/>
          <w:szCs w:val="24"/>
          <w14:ligatures w14:val="none"/>
        </w:rPr>
        <w:t xml:space="preserve"> Furthermore, participants were also measured on how persuasive each essay was (e.g., How persuasive was the above essay on your beliefs regarding [highly polarized issue]).</w:t>
      </w:r>
      <w:r w:rsidR="000B3BD6">
        <w:rPr>
          <w:rFonts w:ascii="Calibri" w:eastAsia="Calibri" w:hAnsi="Calibri" w:cs="Times New Roman"/>
          <w:kern w:val="0"/>
          <w:sz w:val="24"/>
          <w:szCs w:val="24"/>
          <w14:ligatures w14:val="none"/>
        </w:rPr>
        <w:t xml:space="preserve"> Agreement with this statement was measured on a continuous scale ranging from extremely unpersuasive (-50</w:t>
      </w:r>
      <w:del w:id="88" w:author="Duan, Sean (MU-Student)" w:date="2024-06-03T15:39:00Z" w16du:dateUtc="2024-06-03T20:39:00Z">
        <w:r w:rsidR="000B3BD6" w:rsidRPr="004A08ED" w:rsidDel="008C0146">
          <w:rPr>
            <w:rFonts w:ascii="Calibri" w:eastAsia="Calibri" w:hAnsi="Calibri" w:cs="Times New Roman"/>
            <w:kern w:val="0"/>
            <w:sz w:val="24"/>
            <w:szCs w:val="24"/>
            <w14:ligatures w14:val="none"/>
          </w:rPr>
          <w:delText>)</w:delText>
        </w:r>
        <w:r w:rsidR="000B3BD6" w:rsidDel="008C0146">
          <w:rPr>
            <w:rFonts w:ascii="Calibri" w:eastAsia="Calibri" w:hAnsi="Calibri" w:cs="Times New Roman"/>
            <w:kern w:val="0"/>
            <w:sz w:val="24"/>
            <w:szCs w:val="24"/>
            <w14:ligatures w14:val="none"/>
          </w:rPr>
          <w:delText xml:space="preserve">, to neither persuasive </w:delText>
        </w:r>
        <w:r w:rsidR="00331C19" w:rsidDel="008C0146">
          <w:rPr>
            <w:rFonts w:ascii="Calibri" w:eastAsia="Calibri" w:hAnsi="Calibri" w:cs="Times New Roman"/>
            <w:kern w:val="0"/>
            <w:sz w:val="24"/>
            <w:szCs w:val="24"/>
            <w14:ligatures w14:val="none"/>
          </w:rPr>
          <w:delText>nor</w:delText>
        </w:r>
        <w:r w:rsidR="000B3BD6" w:rsidDel="008C0146">
          <w:rPr>
            <w:rFonts w:ascii="Calibri" w:eastAsia="Calibri" w:hAnsi="Calibri" w:cs="Times New Roman"/>
            <w:kern w:val="0"/>
            <w:sz w:val="24"/>
            <w:szCs w:val="24"/>
            <w14:ligatures w14:val="none"/>
          </w:rPr>
          <w:delText xml:space="preserve"> unpersuasive (0</w:delText>
        </w:r>
      </w:del>
      <w:r w:rsidR="000B3BD6">
        <w:rPr>
          <w:rFonts w:ascii="Calibri" w:eastAsia="Calibri" w:hAnsi="Calibri" w:cs="Times New Roman"/>
          <w:kern w:val="0"/>
          <w:sz w:val="24"/>
          <w:szCs w:val="24"/>
          <w14:ligatures w14:val="none"/>
        </w:rPr>
        <w:t>),</w:t>
      </w:r>
      <w:r w:rsidR="000B3BD6" w:rsidRPr="004A08ED">
        <w:rPr>
          <w:rFonts w:ascii="Calibri" w:eastAsia="Calibri" w:hAnsi="Calibri" w:cs="Times New Roman"/>
          <w:kern w:val="0"/>
          <w:sz w:val="24"/>
          <w:szCs w:val="24"/>
          <w14:ligatures w14:val="none"/>
        </w:rPr>
        <w:t xml:space="preserve"> to </w:t>
      </w:r>
      <w:r w:rsidR="000B3BD6">
        <w:rPr>
          <w:rFonts w:ascii="Calibri" w:eastAsia="Calibri" w:hAnsi="Calibri" w:cs="Times New Roman"/>
          <w:kern w:val="0"/>
          <w:sz w:val="24"/>
          <w:szCs w:val="24"/>
          <w14:ligatures w14:val="none"/>
        </w:rPr>
        <w:t>extremely persuasive (50</w:t>
      </w:r>
      <w:r w:rsidR="000B3BD6" w:rsidRPr="004A08ED">
        <w:rPr>
          <w:rFonts w:ascii="Calibri" w:eastAsia="Calibri" w:hAnsi="Calibri" w:cs="Times New Roman"/>
          <w:kern w:val="0"/>
          <w:sz w:val="24"/>
          <w:szCs w:val="24"/>
          <w14:ligatures w14:val="none"/>
        </w:rPr>
        <w:t>)</w:t>
      </w:r>
      <w:r w:rsidR="004173BD">
        <w:rPr>
          <w:rFonts w:ascii="Calibri" w:eastAsia="Calibri" w:hAnsi="Calibri" w:cs="Times New Roman"/>
          <w:kern w:val="0"/>
          <w:sz w:val="24"/>
          <w:szCs w:val="24"/>
          <w14:ligatures w14:val="none"/>
        </w:rPr>
        <w:t>.</w:t>
      </w:r>
    </w:p>
    <w:p w14:paraId="17C45225" w14:textId="77777777" w:rsidR="004A08ED" w:rsidRPr="004A08ED" w:rsidRDefault="004A08ED" w:rsidP="003D70D0">
      <w:pPr>
        <w:keepNext/>
        <w:keepLines/>
        <w:spacing w:after="0" w:afterAutospacing="1" w:line="480" w:lineRule="auto"/>
        <w:outlineLvl w:val="2"/>
        <w:rPr>
          <w:rFonts w:ascii="Calibri Light" w:eastAsia="Times New Roman" w:hAnsi="Calibri Light" w:cs="Times New Roman"/>
          <w:b/>
          <w:i/>
          <w:color w:val="000000"/>
          <w:sz w:val="28"/>
          <w:szCs w:val="24"/>
        </w:rPr>
      </w:pPr>
      <w:bookmarkStart w:id="89" w:name="_Toc151474571"/>
      <w:r w:rsidRPr="004A08ED">
        <w:rPr>
          <w:rFonts w:ascii="Calibri Light" w:eastAsia="Times New Roman" w:hAnsi="Calibri Light" w:cs="Times New Roman"/>
          <w:b/>
          <w:i/>
          <w:color w:val="000000"/>
          <w:sz w:val="28"/>
          <w:szCs w:val="24"/>
        </w:rPr>
        <w:t>Power and Statistical Analysis</w:t>
      </w:r>
      <w:bookmarkEnd w:id="89"/>
    </w:p>
    <w:p w14:paraId="6190114F" w14:textId="416C8512" w:rsidR="004A08ED" w:rsidRPr="004A08ED" w:rsidRDefault="00081F1F" w:rsidP="003D70D0">
      <w:pPr>
        <w:spacing w:after="100" w:afterAutospacing="1" w:line="480" w:lineRule="auto"/>
        <w:ind w:firstLine="720"/>
        <w:rPr>
          <w:rFonts w:ascii="Calibri" w:eastAsia="Calibri" w:hAnsi="Calibri" w:cs="Times New Roman"/>
          <w:sz w:val="24"/>
          <w:szCs w:val="24"/>
        </w:rPr>
      </w:pPr>
      <w:r>
        <w:rPr>
          <w:rFonts w:ascii="Calibri" w:eastAsia="Calibri" w:hAnsi="Calibri" w:cs="Times New Roman"/>
          <w:sz w:val="24"/>
          <w:szCs w:val="24"/>
        </w:rPr>
        <w:t>A</w:t>
      </w:r>
      <w:del w:id="90" w:author="Duan, Sean (MU-Student)" w:date="2024-06-03T15:39:00Z" w16du:dateUtc="2024-06-03T20:39:00Z">
        <w:r w:rsidR="000E79D8" w:rsidDel="0066399E">
          <w:rPr>
            <w:rFonts w:ascii="Calibri" w:eastAsia="Calibri" w:hAnsi="Calibri" w:cs="Times New Roman"/>
            <w:sz w:val="24"/>
            <w:szCs w:val="24"/>
          </w:rPr>
          <w:delText>n adequate</w:delText>
        </w:r>
      </w:del>
      <w:r w:rsidR="000E79D8">
        <w:rPr>
          <w:rFonts w:ascii="Calibri" w:eastAsia="Calibri" w:hAnsi="Calibri" w:cs="Times New Roman"/>
          <w:sz w:val="24"/>
          <w:szCs w:val="24"/>
        </w:rPr>
        <w:t xml:space="preserve"> </w:t>
      </w:r>
      <w:r w:rsidR="00E329CF">
        <w:rPr>
          <w:rFonts w:ascii="Calibri" w:eastAsia="Calibri" w:hAnsi="Calibri" w:cs="Times New Roman"/>
          <w:sz w:val="24"/>
          <w:szCs w:val="24"/>
        </w:rPr>
        <w:t>s</w:t>
      </w:r>
      <w:r w:rsidR="004A08ED" w:rsidRPr="004A08ED">
        <w:rPr>
          <w:rFonts w:ascii="Calibri" w:eastAsia="Calibri" w:hAnsi="Calibri" w:cs="Times New Roman"/>
          <w:sz w:val="24"/>
          <w:szCs w:val="24"/>
        </w:rPr>
        <w:t>ample size</w:t>
      </w:r>
      <w:r>
        <w:rPr>
          <w:rFonts w:ascii="Calibri" w:eastAsia="Calibri" w:hAnsi="Calibri" w:cs="Times New Roman"/>
          <w:sz w:val="24"/>
          <w:szCs w:val="24"/>
        </w:rPr>
        <w:t xml:space="preserve"> of 157</w:t>
      </w:r>
      <w:r w:rsidR="004A08ED" w:rsidRPr="004A08ED">
        <w:rPr>
          <w:rFonts w:ascii="Calibri" w:eastAsia="Calibri" w:hAnsi="Calibri" w:cs="Times New Roman"/>
          <w:sz w:val="24"/>
          <w:szCs w:val="24"/>
        </w:rPr>
        <w:t xml:space="preserve"> was determined using G-power 3.1.9.7 with the following parameters: </w:t>
      </w:r>
      <w:r w:rsidR="00BB03DF">
        <w:rPr>
          <w:rFonts w:ascii="Calibri" w:eastAsia="Calibri" w:hAnsi="Calibri" w:cs="Times New Roman"/>
          <w:sz w:val="24"/>
          <w:szCs w:val="24"/>
        </w:rPr>
        <w:t>AN</w:t>
      </w:r>
      <w:ins w:id="91" w:author="Duan, Sean (MU-Student)" w:date="2024-06-03T15:50:00Z" w16du:dateUtc="2024-06-03T20:50:00Z">
        <w:r w:rsidR="0079638C">
          <w:rPr>
            <w:rFonts w:ascii="Calibri" w:eastAsia="Calibri" w:hAnsi="Calibri" w:cs="Times New Roman"/>
            <w:sz w:val="24"/>
            <w:szCs w:val="24"/>
          </w:rPr>
          <w:t>C</w:t>
        </w:r>
      </w:ins>
      <w:r w:rsidR="00BB03DF">
        <w:rPr>
          <w:rFonts w:ascii="Calibri" w:eastAsia="Calibri" w:hAnsi="Calibri" w:cs="Times New Roman"/>
          <w:sz w:val="24"/>
          <w:szCs w:val="24"/>
        </w:rPr>
        <w:t>OVA –</w:t>
      </w:r>
      <w:ins w:id="92" w:author="Duan, Sean (MU-Student)" w:date="2024-06-03T15:52:00Z" w16du:dateUtc="2024-06-03T20:52:00Z">
        <w:r w:rsidR="0079638C">
          <w:rPr>
            <w:rFonts w:ascii="Calibri" w:eastAsia="Calibri" w:hAnsi="Calibri" w:cs="Times New Roman"/>
            <w:sz w:val="24"/>
            <w:szCs w:val="24"/>
          </w:rPr>
          <w:t xml:space="preserve"> </w:t>
        </w:r>
      </w:ins>
      <w:del w:id="93" w:author="Duan, Sean (MU-Student)" w:date="2024-06-03T15:52:00Z" w16du:dateUtc="2024-06-03T20:52:00Z">
        <w:r w:rsidR="00BB03DF" w:rsidDel="0079638C">
          <w:rPr>
            <w:rFonts w:ascii="Calibri" w:eastAsia="Calibri" w:hAnsi="Calibri" w:cs="Times New Roman"/>
            <w:sz w:val="24"/>
            <w:szCs w:val="24"/>
          </w:rPr>
          <w:delText xml:space="preserve"> repeated measures</w:delText>
        </w:r>
        <w:r w:rsidR="004A08ED" w:rsidRPr="004A08ED" w:rsidDel="0079638C">
          <w:rPr>
            <w:rFonts w:ascii="Calibri" w:eastAsia="Calibri" w:hAnsi="Calibri" w:cs="Times New Roman"/>
            <w:sz w:val="24"/>
            <w:szCs w:val="24"/>
          </w:rPr>
          <w:delText xml:space="preserve">, </w:delText>
        </w:r>
      </w:del>
      <w:r w:rsidR="004A08ED" w:rsidRPr="004A08ED">
        <w:rPr>
          <w:rFonts w:ascii="Calibri" w:eastAsia="Calibri" w:hAnsi="Calibri" w:cs="Times New Roman"/>
          <w:sz w:val="24"/>
          <w:szCs w:val="24"/>
        </w:rPr>
        <w:t>an effect size of .</w:t>
      </w:r>
      <w:r w:rsidR="00BB03DF">
        <w:rPr>
          <w:rFonts w:ascii="Calibri" w:eastAsia="Calibri" w:hAnsi="Calibri" w:cs="Times New Roman"/>
          <w:sz w:val="24"/>
          <w:szCs w:val="24"/>
        </w:rPr>
        <w:t>3</w:t>
      </w:r>
      <w:r w:rsidR="004A08ED" w:rsidRPr="004A08ED">
        <w:rPr>
          <w:rFonts w:ascii="Calibri" w:eastAsia="Calibri" w:hAnsi="Calibri" w:cs="Times New Roman"/>
          <w:sz w:val="24"/>
          <w:szCs w:val="24"/>
        </w:rPr>
        <w:t>5, an alpha of .05, and a power of .95</w:t>
      </w:r>
      <w:del w:id="94" w:author="Duan, Sean (MU-Student)" w:date="2024-06-03T15:52:00Z" w16du:dateUtc="2024-06-03T20:52:00Z">
        <w:r w:rsidR="004A08ED" w:rsidRPr="004A08ED" w:rsidDel="0079638C">
          <w:rPr>
            <w:rFonts w:ascii="Calibri" w:eastAsia="Calibri" w:hAnsi="Calibri" w:cs="Times New Roman"/>
            <w:sz w:val="24"/>
            <w:szCs w:val="24"/>
          </w:rPr>
          <w:delText>,</w:delText>
        </w:r>
      </w:del>
      <w:ins w:id="95" w:author="Duan, Sean (MU-Student)" w:date="2024-06-03T15:52:00Z" w16du:dateUtc="2024-06-03T20:52:00Z">
        <w:r w:rsidR="0079638C">
          <w:rPr>
            <w:rFonts w:ascii="Calibri" w:eastAsia="Calibri" w:hAnsi="Calibri" w:cs="Times New Roman"/>
            <w:sz w:val="24"/>
            <w:szCs w:val="24"/>
          </w:rPr>
          <w:t>.</w:t>
        </w:r>
      </w:ins>
      <w:r w:rsidR="004A08ED" w:rsidRPr="004A08ED">
        <w:rPr>
          <w:rFonts w:ascii="Calibri" w:eastAsia="Calibri" w:hAnsi="Calibri" w:cs="Times New Roman"/>
          <w:sz w:val="24"/>
          <w:szCs w:val="24"/>
        </w:rPr>
        <w:t xml:space="preserve"> </w:t>
      </w:r>
      <w:ins w:id="96" w:author="Duan, Sean (MU-Student)" w:date="2024-06-03T15:53:00Z" w16du:dateUtc="2024-06-03T20:53:00Z">
        <w:r w:rsidR="003419F3">
          <w:rPr>
            <w:rFonts w:ascii="Calibri" w:eastAsia="Calibri" w:hAnsi="Calibri" w:cs="Times New Roman"/>
            <w:sz w:val="24"/>
            <w:szCs w:val="24"/>
          </w:rPr>
          <w:t xml:space="preserve">Support for </w:t>
        </w:r>
      </w:ins>
      <w:del w:id="97" w:author="Duan, Sean (MU-Student)" w:date="2024-06-03T15:52:00Z" w16du:dateUtc="2024-06-03T20:52:00Z">
        <w:r w:rsidR="004A08ED" w:rsidRPr="004A08ED" w:rsidDel="0079638C">
          <w:rPr>
            <w:rFonts w:ascii="Calibri" w:eastAsia="Calibri" w:hAnsi="Calibri" w:cs="Times New Roman"/>
            <w:sz w:val="24"/>
            <w:szCs w:val="24"/>
          </w:rPr>
          <w:delText>for a linear multiple regression.</w:delText>
        </w:r>
        <w:r w:rsidR="00E329CF" w:rsidDel="0079638C">
          <w:rPr>
            <w:rFonts w:ascii="Calibri" w:eastAsia="Calibri" w:hAnsi="Calibri" w:cs="Times New Roman"/>
            <w:sz w:val="24"/>
            <w:szCs w:val="24"/>
          </w:rPr>
          <w:delText xml:space="preserve"> </w:delText>
        </w:r>
      </w:del>
      <w:del w:id="98" w:author="Duan, Sean (MU-Student)" w:date="2024-06-03T15:53:00Z" w16du:dateUtc="2024-06-03T20:53:00Z">
        <w:r w:rsidR="008C494D" w:rsidDel="003419F3">
          <w:rPr>
            <w:rFonts w:ascii="Calibri" w:eastAsia="Calibri" w:hAnsi="Calibri" w:cs="Times New Roman"/>
            <w:sz w:val="24"/>
            <w:szCs w:val="24"/>
          </w:rPr>
          <w:delText>T</w:delText>
        </w:r>
      </w:del>
      <w:ins w:id="99" w:author="Duan, Sean (MU-Student)" w:date="2024-06-03T15:53:00Z" w16du:dateUtc="2024-06-03T20:53:00Z">
        <w:r w:rsidR="003419F3">
          <w:rPr>
            <w:rFonts w:ascii="Calibri" w:eastAsia="Calibri" w:hAnsi="Calibri" w:cs="Times New Roman"/>
            <w:sz w:val="24"/>
            <w:szCs w:val="24"/>
          </w:rPr>
          <w:t>t</w:t>
        </w:r>
      </w:ins>
      <w:r w:rsidR="008C494D">
        <w:rPr>
          <w:rFonts w:ascii="Calibri" w:eastAsia="Calibri" w:hAnsi="Calibri" w:cs="Times New Roman"/>
          <w:sz w:val="24"/>
          <w:szCs w:val="24"/>
        </w:rPr>
        <w:t>he</w:t>
      </w:r>
      <w:r w:rsidR="004A08ED" w:rsidRPr="004A08ED">
        <w:rPr>
          <w:rFonts w:ascii="Calibri" w:eastAsia="Calibri" w:hAnsi="Calibri" w:cs="Times New Roman"/>
          <w:sz w:val="24"/>
          <w:szCs w:val="24"/>
        </w:rPr>
        <w:t xml:space="preserve"> four </w:t>
      </w:r>
      <w:r w:rsidR="00A113BB">
        <w:rPr>
          <w:rFonts w:ascii="Calibri" w:eastAsia="Calibri" w:hAnsi="Calibri" w:cs="Times New Roman"/>
          <w:sz w:val="24"/>
          <w:szCs w:val="24"/>
        </w:rPr>
        <w:t xml:space="preserve">beliefs </w:t>
      </w:r>
      <w:r w:rsidR="008C494D">
        <w:rPr>
          <w:rFonts w:ascii="Calibri" w:eastAsia="Calibri" w:hAnsi="Calibri" w:cs="Times New Roman"/>
          <w:sz w:val="24"/>
          <w:szCs w:val="24"/>
        </w:rPr>
        <w:t xml:space="preserve">that were </w:t>
      </w:r>
      <w:r w:rsidR="004A08ED" w:rsidRPr="004A08ED">
        <w:rPr>
          <w:rFonts w:ascii="Calibri" w:eastAsia="Calibri" w:hAnsi="Calibri" w:cs="Times New Roman"/>
          <w:sz w:val="24"/>
          <w:szCs w:val="24"/>
        </w:rPr>
        <w:t xml:space="preserve">surveyed (climate change, death penalty, support for UHC, </w:t>
      </w:r>
      <w:r w:rsidR="00075FA3">
        <w:rPr>
          <w:rFonts w:ascii="Calibri" w:eastAsia="Calibri" w:hAnsi="Calibri" w:cs="Times New Roman"/>
          <w:sz w:val="24"/>
          <w:szCs w:val="24"/>
        </w:rPr>
        <w:t>exercise</w:t>
      </w:r>
      <w:r w:rsidR="004A08ED" w:rsidRPr="004A08ED">
        <w:rPr>
          <w:rFonts w:ascii="Calibri" w:eastAsia="Calibri" w:hAnsi="Calibri" w:cs="Times New Roman"/>
          <w:sz w:val="24"/>
          <w:szCs w:val="24"/>
        </w:rPr>
        <w:t xml:space="preserve">) </w:t>
      </w:r>
      <w:del w:id="100" w:author="Duan, Sean (MU-Student)" w:date="2024-06-03T15:53:00Z" w16du:dateUtc="2024-06-03T20:53:00Z">
        <w:r w:rsidR="004A08ED" w:rsidRPr="004A08ED" w:rsidDel="004062E6">
          <w:rPr>
            <w:rFonts w:ascii="Calibri" w:eastAsia="Calibri" w:hAnsi="Calibri" w:cs="Times New Roman"/>
            <w:sz w:val="24"/>
            <w:szCs w:val="24"/>
          </w:rPr>
          <w:delText>were all t</w:delText>
        </w:r>
      </w:del>
      <w:ins w:id="101" w:author="Duan, Sean (MU-Student)" w:date="2024-06-03T15:53:00Z" w16du:dateUtc="2024-06-03T20:53:00Z">
        <w:r w:rsidR="004062E6">
          <w:rPr>
            <w:rFonts w:ascii="Calibri" w:eastAsia="Calibri" w:hAnsi="Calibri" w:cs="Times New Roman"/>
            <w:sz w:val="24"/>
            <w:szCs w:val="24"/>
          </w:rPr>
          <w:t>was t</w:t>
        </w:r>
      </w:ins>
      <w:r w:rsidR="004A08ED" w:rsidRPr="004A08ED">
        <w:rPr>
          <w:rFonts w:ascii="Calibri" w:eastAsia="Calibri" w:hAnsi="Calibri" w:cs="Times New Roman"/>
          <w:sz w:val="24"/>
          <w:szCs w:val="24"/>
        </w:rPr>
        <w:t>reated as</w:t>
      </w:r>
      <w:ins w:id="102" w:author="Duan, Sean (MU-Student)" w:date="2024-06-03T15:53:00Z" w16du:dateUtc="2024-06-03T20:53:00Z">
        <w:r w:rsidR="00721528">
          <w:rPr>
            <w:rFonts w:ascii="Calibri" w:eastAsia="Calibri" w:hAnsi="Calibri" w:cs="Times New Roman"/>
            <w:sz w:val="24"/>
            <w:szCs w:val="24"/>
          </w:rPr>
          <w:t xml:space="preserve"> a</w:t>
        </w:r>
      </w:ins>
      <w:r w:rsidR="004A08ED" w:rsidRPr="004A08ED">
        <w:rPr>
          <w:rFonts w:ascii="Calibri" w:eastAsia="Calibri" w:hAnsi="Calibri" w:cs="Times New Roman"/>
          <w:sz w:val="24"/>
          <w:szCs w:val="24"/>
        </w:rPr>
        <w:t xml:space="preserve"> continuous variable</w:t>
      </w:r>
      <w:del w:id="103" w:author="Duan, Sean (MU-Student)" w:date="2024-06-03T15:53:00Z" w16du:dateUtc="2024-06-03T20:53:00Z">
        <w:r w:rsidR="004A08ED" w:rsidRPr="004A08ED" w:rsidDel="00721528">
          <w:rPr>
            <w:rFonts w:ascii="Calibri" w:eastAsia="Calibri" w:hAnsi="Calibri" w:cs="Times New Roman"/>
            <w:sz w:val="24"/>
            <w:szCs w:val="24"/>
          </w:rPr>
          <w:delText>s</w:delText>
        </w:r>
      </w:del>
      <w:r w:rsidR="004A08ED" w:rsidRPr="004A08ED">
        <w:rPr>
          <w:rFonts w:ascii="Calibri" w:eastAsia="Calibri" w:hAnsi="Calibri" w:cs="Times New Roman"/>
          <w:sz w:val="24"/>
          <w:szCs w:val="24"/>
        </w:rPr>
        <w:t>. We examined the effects of experimental condition (</w:t>
      </w:r>
      <w:r w:rsidR="00C9406E">
        <w:rPr>
          <w:rFonts w:ascii="Calibri" w:eastAsia="Calibri" w:hAnsi="Calibri" w:cs="Times New Roman"/>
          <w:sz w:val="24"/>
          <w:szCs w:val="24"/>
        </w:rPr>
        <w:t xml:space="preserve">four moral </w:t>
      </w:r>
      <w:r w:rsidR="00C9406E">
        <w:rPr>
          <w:rFonts w:ascii="Calibri" w:eastAsia="Calibri" w:hAnsi="Calibri" w:cs="Times New Roman"/>
          <w:sz w:val="24"/>
          <w:szCs w:val="24"/>
        </w:rPr>
        <w:lastRenderedPageBreak/>
        <w:t>conviction intervention conditions and a control</w:t>
      </w:r>
      <w:r w:rsidR="004A08ED" w:rsidRPr="004A08ED">
        <w:rPr>
          <w:rFonts w:ascii="Calibri" w:eastAsia="Calibri" w:hAnsi="Calibri" w:cs="Times New Roman"/>
          <w:sz w:val="24"/>
          <w:szCs w:val="24"/>
        </w:rPr>
        <w:t>) on our outcome measure</w:t>
      </w:r>
      <w:r w:rsidR="009057E8">
        <w:rPr>
          <w:rFonts w:ascii="Calibri" w:eastAsia="Calibri" w:hAnsi="Calibri" w:cs="Times New Roman"/>
          <w:sz w:val="24"/>
          <w:szCs w:val="24"/>
        </w:rPr>
        <w:t>s</w:t>
      </w:r>
      <w:r w:rsidR="004A08ED" w:rsidRPr="004A08ED">
        <w:rPr>
          <w:rFonts w:ascii="Calibri" w:eastAsia="Calibri" w:hAnsi="Calibri" w:cs="Times New Roman"/>
          <w:sz w:val="24"/>
          <w:szCs w:val="24"/>
        </w:rPr>
        <w:t>. We examined the main effec</w:t>
      </w:r>
      <w:r w:rsidR="002B278F">
        <w:rPr>
          <w:rFonts w:ascii="Calibri" w:eastAsia="Calibri" w:hAnsi="Calibri" w:cs="Times New Roman"/>
          <w:sz w:val="24"/>
          <w:szCs w:val="24"/>
        </w:rPr>
        <w:t>t</w:t>
      </w:r>
      <w:r w:rsidR="004A08ED" w:rsidRPr="004A08ED">
        <w:rPr>
          <w:rFonts w:ascii="Calibri" w:eastAsia="Calibri" w:hAnsi="Calibri" w:cs="Times New Roman"/>
          <w:sz w:val="24"/>
          <w:szCs w:val="24"/>
        </w:rPr>
        <w:t>. All tests were conducted in R and considered statistically significant when P &lt;.05.</w:t>
      </w:r>
    </w:p>
    <w:p w14:paraId="6EF4E28E" w14:textId="74515D4D" w:rsidR="004A08ED" w:rsidRPr="004A08ED" w:rsidRDefault="004A08ED" w:rsidP="003D70D0">
      <w:pPr>
        <w:keepNext/>
        <w:keepLines/>
        <w:spacing w:after="0" w:afterAutospacing="1" w:line="480" w:lineRule="auto"/>
        <w:outlineLvl w:val="2"/>
        <w:rPr>
          <w:rFonts w:ascii="Calibri Light" w:eastAsia="Times New Roman" w:hAnsi="Calibri Light" w:cs="Times New Roman"/>
          <w:b/>
          <w:i/>
          <w:color w:val="000000"/>
          <w:sz w:val="28"/>
          <w:szCs w:val="24"/>
        </w:rPr>
      </w:pPr>
      <w:bookmarkStart w:id="104" w:name="_Toc151474572"/>
      <w:r w:rsidRPr="004A08ED">
        <w:rPr>
          <w:rFonts w:ascii="Calibri Light" w:eastAsia="Times New Roman" w:hAnsi="Calibri Light" w:cs="Times New Roman"/>
          <w:b/>
          <w:i/>
          <w:color w:val="000000"/>
          <w:sz w:val="28"/>
          <w:szCs w:val="24"/>
        </w:rPr>
        <w:t xml:space="preserve">Study </w:t>
      </w:r>
      <w:r w:rsidR="000C7708">
        <w:rPr>
          <w:rFonts w:ascii="Calibri Light" w:eastAsia="Times New Roman" w:hAnsi="Calibri Light" w:cs="Times New Roman"/>
          <w:b/>
          <w:i/>
          <w:color w:val="000000"/>
          <w:sz w:val="28"/>
          <w:szCs w:val="24"/>
        </w:rPr>
        <w:t>2</w:t>
      </w:r>
      <w:r w:rsidRPr="004A08ED">
        <w:rPr>
          <w:rFonts w:ascii="Calibri Light" w:eastAsia="Times New Roman" w:hAnsi="Calibri Light" w:cs="Times New Roman"/>
          <w:b/>
          <w:i/>
          <w:color w:val="000000"/>
          <w:sz w:val="28"/>
          <w:szCs w:val="24"/>
        </w:rPr>
        <w:t xml:space="preserve"> Hypothesis:</w:t>
      </w:r>
      <w:bookmarkEnd w:id="104"/>
    </w:p>
    <w:p w14:paraId="0147EFD5" w14:textId="286F25DB" w:rsidR="00232798" w:rsidRDefault="004A08ED" w:rsidP="003D70D0">
      <w:pPr>
        <w:spacing w:after="100" w:afterAutospacing="1" w:line="480" w:lineRule="auto"/>
        <w:ind w:left="720"/>
        <w:rPr>
          <w:rFonts w:ascii="Calibri" w:eastAsia="Calibri" w:hAnsi="Calibri" w:cs="Times New Roman"/>
          <w:sz w:val="24"/>
          <w:szCs w:val="24"/>
        </w:rPr>
      </w:pPr>
      <w:r w:rsidRPr="004A08ED">
        <w:rPr>
          <w:rFonts w:ascii="Calibri" w:eastAsia="Calibri" w:hAnsi="Calibri" w:cs="Times New Roman"/>
          <w:sz w:val="24"/>
          <w:szCs w:val="24"/>
        </w:rPr>
        <w:t>Hypothesis 1</w:t>
      </w:r>
      <w:r w:rsidR="00C41F79" w:rsidRPr="004A08ED">
        <w:rPr>
          <w:rFonts w:ascii="Calibri" w:eastAsia="Calibri" w:hAnsi="Calibri" w:cs="Times New Roman"/>
          <w:sz w:val="24"/>
          <w:szCs w:val="24"/>
        </w:rPr>
        <w:t xml:space="preserve">: </w:t>
      </w:r>
      <w:r w:rsidR="00C41F79">
        <w:rPr>
          <w:rFonts w:ascii="Calibri" w:eastAsia="Calibri" w:hAnsi="Calibri" w:cs="Times New Roman"/>
          <w:sz w:val="24"/>
          <w:szCs w:val="24"/>
        </w:rPr>
        <w:t>The moral</w:t>
      </w:r>
      <w:r w:rsidR="000F35F1">
        <w:rPr>
          <w:rFonts w:ascii="Calibri" w:eastAsia="Calibri" w:hAnsi="Calibri" w:cs="Times New Roman"/>
          <w:sz w:val="24"/>
          <w:szCs w:val="24"/>
        </w:rPr>
        <w:t xml:space="preserve"> conviction</w:t>
      </w:r>
      <w:r w:rsidR="00232798">
        <w:rPr>
          <w:rFonts w:ascii="Calibri" w:eastAsia="Calibri" w:hAnsi="Calibri" w:cs="Times New Roman"/>
          <w:sz w:val="24"/>
          <w:szCs w:val="24"/>
        </w:rPr>
        <w:t xml:space="preserve"> manipulation will result in different levels of support for </w:t>
      </w:r>
      <w:r w:rsidR="00037D6A">
        <w:rPr>
          <w:rFonts w:ascii="Calibri" w:eastAsia="Calibri" w:hAnsi="Calibri" w:cs="Times New Roman"/>
          <w:sz w:val="24"/>
          <w:szCs w:val="24"/>
        </w:rPr>
        <w:t>highly</w:t>
      </w:r>
      <w:r w:rsidR="00232798">
        <w:rPr>
          <w:rFonts w:ascii="Calibri" w:eastAsia="Calibri" w:hAnsi="Calibri" w:cs="Times New Roman"/>
          <w:sz w:val="24"/>
          <w:szCs w:val="24"/>
        </w:rPr>
        <w:t xml:space="preserve"> polarized </w:t>
      </w:r>
      <w:r w:rsidR="00037D6A">
        <w:rPr>
          <w:rFonts w:ascii="Calibri" w:eastAsia="Calibri" w:hAnsi="Calibri" w:cs="Times New Roman"/>
          <w:sz w:val="24"/>
          <w:szCs w:val="24"/>
        </w:rPr>
        <w:t>issues</w:t>
      </w:r>
      <w:r w:rsidR="007D63DA">
        <w:rPr>
          <w:rFonts w:ascii="Calibri" w:eastAsia="Calibri" w:hAnsi="Calibri" w:cs="Times New Roman"/>
          <w:sz w:val="24"/>
          <w:szCs w:val="24"/>
        </w:rPr>
        <w:t>.</w:t>
      </w:r>
    </w:p>
    <w:p w14:paraId="0292F932" w14:textId="2A0272C2" w:rsidR="006A128C" w:rsidRPr="006A128C" w:rsidRDefault="002A4641" w:rsidP="00666AB3">
      <w:pPr>
        <w:spacing w:after="100" w:afterAutospacing="1" w:line="480" w:lineRule="auto"/>
        <w:ind w:left="720"/>
        <w:rPr>
          <w:rFonts w:ascii="Calibri" w:eastAsia="Calibri" w:hAnsi="Calibri" w:cs="Times New Roman"/>
          <w:sz w:val="24"/>
          <w:szCs w:val="24"/>
          <w:highlight w:val="yellow"/>
        </w:rPr>
      </w:pPr>
      <w:r>
        <w:rPr>
          <w:rFonts w:ascii="Calibri" w:eastAsia="Calibri" w:hAnsi="Calibri" w:cs="Times New Roman"/>
          <w:sz w:val="24"/>
          <w:szCs w:val="24"/>
        </w:rPr>
        <w:t xml:space="preserve">Hypothesis 2: </w:t>
      </w:r>
      <w:bookmarkStart w:id="105" w:name="_Toc151474573"/>
      <w:r w:rsidR="00C41F79">
        <w:rPr>
          <w:rFonts w:ascii="Calibri" w:eastAsia="Calibri" w:hAnsi="Calibri" w:cs="Times New Roman"/>
          <w:sz w:val="24"/>
          <w:szCs w:val="24"/>
        </w:rPr>
        <w:t xml:space="preserve">The ‘moral piggybacking’ and ‘moral responsibility’ interventions </w:t>
      </w:r>
      <w:r w:rsidR="00800A2D">
        <w:rPr>
          <w:rFonts w:ascii="Calibri" w:eastAsia="Calibri" w:hAnsi="Calibri" w:cs="Times New Roman"/>
          <w:sz w:val="24"/>
          <w:szCs w:val="24"/>
        </w:rPr>
        <w:t>(H2</w:t>
      </w:r>
      <w:r w:rsidR="00C41F79">
        <w:rPr>
          <w:rFonts w:ascii="Calibri" w:eastAsia="Calibri" w:hAnsi="Calibri" w:cs="Times New Roman"/>
          <w:sz w:val="24"/>
          <w:szCs w:val="24"/>
        </w:rPr>
        <w:t>a</w:t>
      </w:r>
      <w:r w:rsidR="00800A2D">
        <w:rPr>
          <w:rFonts w:ascii="Calibri" w:eastAsia="Calibri" w:hAnsi="Calibri" w:cs="Times New Roman"/>
          <w:sz w:val="24"/>
          <w:szCs w:val="24"/>
        </w:rPr>
        <w:t xml:space="preserve">) </w:t>
      </w:r>
      <w:r>
        <w:rPr>
          <w:rFonts w:ascii="Calibri" w:eastAsia="Calibri" w:hAnsi="Calibri" w:cs="Times New Roman"/>
          <w:sz w:val="24"/>
          <w:szCs w:val="24"/>
        </w:rPr>
        <w:t xml:space="preserve">will result </w:t>
      </w:r>
      <w:bookmarkEnd w:id="105"/>
      <w:r w:rsidR="00C41F79">
        <w:rPr>
          <w:rFonts w:ascii="Calibri" w:eastAsia="Calibri" w:hAnsi="Calibri" w:cs="Times New Roman"/>
          <w:sz w:val="24"/>
          <w:szCs w:val="24"/>
        </w:rPr>
        <w:t xml:space="preserve">in </w:t>
      </w:r>
      <w:r w:rsidR="00C81068">
        <w:rPr>
          <w:rFonts w:ascii="Calibri" w:eastAsia="Calibri" w:hAnsi="Calibri" w:cs="Times New Roman"/>
          <w:sz w:val="24"/>
          <w:szCs w:val="24"/>
        </w:rPr>
        <w:t>an increase</w:t>
      </w:r>
      <w:r w:rsidR="00C41F79">
        <w:rPr>
          <w:rFonts w:ascii="Calibri" w:eastAsia="Calibri" w:hAnsi="Calibri" w:cs="Times New Roman"/>
          <w:sz w:val="24"/>
          <w:szCs w:val="24"/>
        </w:rPr>
        <w:t xml:space="preserve"> in moral conviction behind belief for highly polarized issues</w:t>
      </w:r>
      <w:r w:rsidR="00C81068">
        <w:rPr>
          <w:rFonts w:ascii="Calibri" w:eastAsia="Calibri" w:hAnsi="Calibri" w:cs="Times New Roman"/>
          <w:sz w:val="24"/>
          <w:szCs w:val="24"/>
        </w:rPr>
        <w:t xml:space="preserve"> and the ‘pragmatic’ and ‘hedonic’ interventions will result in a decrease in moral conviction behind belief for highly polarized issues.</w:t>
      </w:r>
    </w:p>
    <w:sectPr w:rsidR="006A128C" w:rsidRPr="006A128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0" w:author="Shaffer, Victoria A." w:date="2024-05-22T14:28:00Z" w:initials="VS">
    <w:p w14:paraId="59DED18D" w14:textId="77777777" w:rsidR="000C719C" w:rsidRDefault="000C719C" w:rsidP="000C719C">
      <w:r>
        <w:rPr>
          <w:rStyle w:val="CommentReference"/>
        </w:rPr>
        <w:annotationRef/>
      </w:r>
      <w:r>
        <w:rPr>
          <w:color w:val="000000"/>
          <w:sz w:val="20"/>
          <w:szCs w:val="20"/>
        </w:rPr>
        <w:t>This makes the randomization sound separate from the survey</w:t>
      </w:r>
    </w:p>
  </w:comment>
  <w:comment w:id="35" w:author="Shaffer, Victoria A." w:date="2024-05-22T14:29:00Z" w:initials="VS">
    <w:p w14:paraId="31DEFA15" w14:textId="77777777" w:rsidR="00D1644A" w:rsidRDefault="00D1644A" w:rsidP="00D1644A">
      <w:r>
        <w:rPr>
          <w:rStyle w:val="CommentReference"/>
        </w:rPr>
        <w:annotationRef/>
      </w:r>
      <w:r>
        <w:rPr>
          <w:color w:val="000000"/>
          <w:sz w:val="20"/>
          <w:szCs w:val="20"/>
        </w:rPr>
        <w:t>Need copies of the materials in an Appendix.</w:t>
      </w:r>
    </w:p>
  </w:comment>
  <w:comment w:id="45" w:author="Shaffer, Victoria A." w:date="2024-05-22T15:21:00Z" w:initials="VS">
    <w:p w14:paraId="668DE0B6" w14:textId="77777777" w:rsidR="004C6F79" w:rsidRDefault="004C6F79" w:rsidP="004C6F79">
      <w:r>
        <w:rPr>
          <w:rStyle w:val="CommentReference"/>
        </w:rPr>
        <w:annotationRef/>
      </w:r>
      <w:r>
        <w:rPr>
          <w:color w:val="000000"/>
          <w:sz w:val="20"/>
          <w:szCs w:val="20"/>
        </w:rPr>
        <w:t xml:space="preserve">Discuss rationale for choosing these </w:t>
      </w:r>
    </w:p>
  </w:comment>
  <w:comment w:id="46" w:author="Shaffer, Victoria A." w:date="2024-05-22T15:24:00Z" w:initials="VS">
    <w:p w14:paraId="38771209" w14:textId="77777777" w:rsidR="00DB73FF" w:rsidRDefault="00DB73FF" w:rsidP="00DB73FF">
      <w:r>
        <w:rPr>
          <w:rStyle w:val="CommentReference"/>
        </w:rPr>
        <w:annotationRef/>
      </w:r>
      <w:r>
        <w:rPr>
          <w:color w:val="000000"/>
          <w:sz w:val="20"/>
          <w:szCs w:val="20"/>
        </w:rPr>
        <w:t xml:space="preserve">The four topics selected  were designed to vary in the baseline level of attitude strength and polarization.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59DED18D" w15:done="0"/>
  <w15:commentEx w15:paraId="31DEFA15" w15:done="0"/>
  <w15:commentEx w15:paraId="668DE0B6" w15:done="0"/>
  <w15:commentEx w15:paraId="38771209" w15:paraIdParent="668DE0B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7F1670E5" w16cex:dateUtc="2024-05-22T19:28:00Z"/>
  <w16cex:commentExtensible w16cex:durableId="1E744013" w16cex:dateUtc="2024-05-22T19:29:00Z"/>
  <w16cex:commentExtensible w16cex:durableId="466FC1F0" w16cex:dateUtc="2024-05-22T20:21:00Z"/>
  <w16cex:commentExtensible w16cex:durableId="3B075B4E" w16cex:dateUtc="2024-05-22T20: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59DED18D" w16cid:durableId="7F1670E5"/>
  <w16cid:commentId w16cid:paraId="31DEFA15" w16cid:durableId="1E744013"/>
  <w16cid:commentId w16cid:paraId="668DE0B6" w16cid:durableId="466FC1F0"/>
  <w16cid:commentId w16cid:paraId="38771209" w16cid:durableId="3B075B4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307758"/>
    <w:multiLevelType w:val="hybridMultilevel"/>
    <w:tmpl w:val="19BEE9EA"/>
    <w:lvl w:ilvl="0" w:tplc="427C033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1438222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Shaffer, Victoria A.">
    <w15:presenceInfo w15:providerId="AD" w15:userId="S::shafferv@umsystem.edu::3737675d-055d-4657-a01a-acb3ff992568"/>
  </w15:person>
  <w15:person w15:author="Duan, Sean (MU-Student)">
    <w15:presenceInfo w15:providerId="AD" w15:userId="S::sxdff5@umsystem.edu::b9866d13-2382-44e1-bd01-d5a655a2be9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0B52"/>
    <w:rsid w:val="00002007"/>
    <w:rsid w:val="00005EBF"/>
    <w:rsid w:val="000160F7"/>
    <w:rsid w:val="00037D6A"/>
    <w:rsid w:val="00042BD2"/>
    <w:rsid w:val="0006523C"/>
    <w:rsid w:val="000749C8"/>
    <w:rsid w:val="00075B97"/>
    <w:rsid w:val="00075FA3"/>
    <w:rsid w:val="00077914"/>
    <w:rsid w:val="00080FD4"/>
    <w:rsid w:val="00081F1F"/>
    <w:rsid w:val="0008569A"/>
    <w:rsid w:val="00096E5B"/>
    <w:rsid w:val="000A2740"/>
    <w:rsid w:val="000A3420"/>
    <w:rsid w:val="000B3513"/>
    <w:rsid w:val="000B3BD6"/>
    <w:rsid w:val="000C719C"/>
    <w:rsid w:val="000C7708"/>
    <w:rsid w:val="000E79D8"/>
    <w:rsid w:val="000F1C07"/>
    <w:rsid w:val="000F35F1"/>
    <w:rsid w:val="00107C9D"/>
    <w:rsid w:val="00124F4F"/>
    <w:rsid w:val="00160D4D"/>
    <w:rsid w:val="001722AD"/>
    <w:rsid w:val="00173BAA"/>
    <w:rsid w:val="001775AE"/>
    <w:rsid w:val="00190779"/>
    <w:rsid w:val="00191ADD"/>
    <w:rsid w:val="001B0466"/>
    <w:rsid w:val="001B6781"/>
    <w:rsid w:val="001D3DDC"/>
    <w:rsid w:val="001D54CF"/>
    <w:rsid w:val="001F21C7"/>
    <w:rsid w:val="002044E6"/>
    <w:rsid w:val="00232798"/>
    <w:rsid w:val="00263095"/>
    <w:rsid w:val="00271C44"/>
    <w:rsid w:val="00276DDC"/>
    <w:rsid w:val="00293AAF"/>
    <w:rsid w:val="002A210D"/>
    <w:rsid w:val="002A23B5"/>
    <w:rsid w:val="002A4641"/>
    <w:rsid w:val="002B278F"/>
    <w:rsid w:val="002D0E57"/>
    <w:rsid w:val="002D23FE"/>
    <w:rsid w:val="002E351E"/>
    <w:rsid w:val="002F44D2"/>
    <w:rsid w:val="002F6E06"/>
    <w:rsid w:val="002F7E46"/>
    <w:rsid w:val="00307565"/>
    <w:rsid w:val="00311C8A"/>
    <w:rsid w:val="00331C19"/>
    <w:rsid w:val="003329A4"/>
    <w:rsid w:val="003419F3"/>
    <w:rsid w:val="0034462D"/>
    <w:rsid w:val="00370AF2"/>
    <w:rsid w:val="00370CAE"/>
    <w:rsid w:val="00380671"/>
    <w:rsid w:val="00387BE2"/>
    <w:rsid w:val="003C2DC2"/>
    <w:rsid w:val="003D70D0"/>
    <w:rsid w:val="003E307B"/>
    <w:rsid w:val="003E5472"/>
    <w:rsid w:val="00400904"/>
    <w:rsid w:val="00400CE1"/>
    <w:rsid w:val="004062E6"/>
    <w:rsid w:val="00410373"/>
    <w:rsid w:val="004109A4"/>
    <w:rsid w:val="0041140B"/>
    <w:rsid w:val="004173BD"/>
    <w:rsid w:val="00426C30"/>
    <w:rsid w:val="00431109"/>
    <w:rsid w:val="00443BDB"/>
    <w:rsid w:val="00450F93"/>
    <w:rsid w:val="004548B6"/>
    <w:rsid w:val="004567D4"/>
    <w:rsid w:val="004646F3"/>
    <w:rsid w:val="00466D6A"/>
    <w:rsid w:val="00466F07"/>
    <w:rsid w:val="00467452"/>
    <w:rsid w:val="00480D18"/>
    <w:rsid w:val="00491BBB"/>
    <w:rsid w:val="00494B15"/>
    <w:rsid w:val="004A08ED"/>
    <w:rsid w:val="004A45A7"/>
    <w:rsid w:val="004B3B00"/>
    <w:rsid w:val="004B792F"/>
    <w:rsid w:val="004C6F79"/>
    <w:rsid w:val="004F0A86"/>
    <w:rsid w:val="00502FD6"/>
    <w:rsid w:val="00506C4D"/>
    <w:rsid w:val="00510E5D"/>
    <w:rsid w:val="00513CEC"/>
    <w:rsid w:val="00522FF3"/>
    <w:rsid w:val="0052653F"/>
    <w:rsid w:val="005334F7"/>
    <w:rsid w:val="00533880"/>
    <w:rsid w:val="005405E0"/>
    <w:rsid w:val="00542E4C"/>
    <w:rsid w:val="00550407"/>
    <w:rsid w:val="00567510"/>
    <w:rsid w:val="00576C6B"/>
    <w:rsid w:val="0057753A"/>
    <w:rsid w:val="00596FC8"/>
    <w:rsid w:val="005A4239"/>
    <w:rsid w:val="005B0445"/>
    <w:rsid w:val="005B679B"/>
    <w:rsid w:val="005C2D20"/>
    <w:rsid w:val="005C511B"/>
    <w:rsid w:val="005F08C3"/>
    <w:rsid w:val="00612F1B"/>
    <w:rsid w:val="00613675"/>
    <w:rsid w:val="00621764"/>
    <w:rsid w:val="00622B19"/>
    <w:rsid w:val="0062788D"/>
    <w:rsid w:val="006303C3"/>
    <w:rsid w:val="00642CB6"/>
    <w:rsid w:val="006553F7"/>
    <w:rsid w:val="00655CBD"/>
    <w:rsid w:val="00662396"/>
    <w:rsid w:val="0066399E"/>
    <w:rsid w:val="00666AB3"/>
    <w:rsid w:val="00670E93"/>
    <w:rsid w:val="006752A7"/>
    <w:rsid w:val="0067591E"/>
    <w:rsid w:val="00677A26"/>
    <w:rsid w:val="00691A4A"/>
    <w:rsid w:val="00691E8C"/>
    <w:rsid w:val="00695325"/>
    <w:rsid w:val="006A128C"/>
    <w:rsid w:val="006A50B5"/>
    <w:rsid w:val="006B0E4F"/>
    <w:rsid w:val="006B0EFC"/>
    <w:rsid w:val="006C1E05"/>
    <w:rsid w:val="006D3643"/>
    <w:rsid w:val="006D5957"/>
    <w:rsid w:val="006E59E2"/>
    <w:rsid w:val="00706A76"/>
    <w:rsid w:val="007078A0"/>
    <w:rsid w:val="007107A3"/>
    <w:rsid w:val="007130C1"/>
    <w:rsid w:val="00713D69"/>
    <w:rsid w:val="00715F8C"/>
    <w:rsid w:val="00721528"/>
    <w:rsid w:val="00723288"/>
    <w:rsid w:val="00733FA3"/>
    <w:rsid w:val="007431E0"/>
    <w:rsid w:val="00744CB3"/>
    <w:rsid w:val="00746B1A"/>
    <w:rsid w:val="00767E57"/>
    <w:rsid w:val="00767ED9"/>
    <w:rsid w:val="0077639D"/>
    <w:rsid w:val="007928B6"/>
    <w:rsid w:val="007937BE"/>
    <w:rsid w:val="0079638C"/>
    <w:rsid w:val="00797753"/>
    <w:rsid w:val="007A2554"/>
    <w:rsid w:val="007B21FC"/>
    <w:rsid w:val="007B4A44"/>
    <w:rsid w:val="007D63DA"/>
    <w:rsid w:val="007E28D9"/>
    <w:rsid w:val="007E5AFE"/>
    <w:rsid w:val="007F0B52"/>
    <w:rsid w:val="007F2550"/>
    <w:rsid w:val="00800A2D"/>
    <w:rsid w:val="00805C1C"/>
    <w:rsid w:val="0084048C"/>
    <w:rsid w:val="00855562"/>
    <w:rsid w:val="00855FEC"/>
    <w:rsid w:val="0086059D"/>
    <w:rsid w:val="0086550B"/>
    <w:rsid w:val="00871A73"/>
    <w:rsid w:val="00873F3B"/>
    <w:rsid w:val="0087487A"/>
    <w:rsid w:val="008751F2"/>
    <w:rsid w:val="00876518"/>
    <w:rsid w:val="008767DB"/>
    <w:rsid w:val="0089477B"/>
    <w:rsid w:val="00896FBD"/>
    <w:rsid w:val="008A7635"/>
    <w:rsid w:val="008B52AD"/>
    <w:rsid w:val="008B7790"/>
    <w:rsid w:val="008C0146"/>
    <w:rsid w:val="008C301A"/>
    <w:rsid w:val="008C494D"/>
    <w:rsid w:val="008C5EB6"/>
    <w:rsid w:val="008D38DF"/>
    <w:rsid w:val="008D45D8"/>
    <w:rsid w:val="008E349A"/>
    <w:rsid w:val="00902977"/>
    <w:rsid w:val="009057E8"/>
    <w:rsid w:val="00910DBA"/>
    <w:rsid w:val="009131F7"/>
    <w:rsid w:val="0092189D"/>
    <w:rsid w:val="00922E50"/>
    <w:rsid w:val="00937FF9"/>
    <w:rsid w:val="00945655"/>
    <w:rsid w:val="0094617C"/>
    <w:rsid w:val="00967D64"/>
    <w:rsid w:val="00971357"/>
    <w:rsid w:val="00974FC8"/>
    <w:rsid w:val="009759CA"/>
    <w:rsid w:val="009855D4"/>
    <w:rsid w:val="009B22C3"/>
    <w:rsid w:val="009C2F27"/>
    <w:rsid w:val="009C5785"/>
    <w:rsid w:val="009D3A8F"/>
    <w:rsid w:val="009F0D91"/>
    <w:rsid w:val="009F3D7F"/>
    <w:rsid w:val="009F4DCE"/>
    <w:rsid w:val="00A0440A"/>
    <w:rsid w:val="00A113BB"/>
    <w:rsid w:val="00A170E4"/>
    <w:rsid w:val="00A45822"/>
    <w:rsid w:val="00A52069"/>
    <w:rsid w:val="00A81E83"/>
    <w:rsid w:val="00A87AD9"/>
    <w:rsid w:val="00AA4BF2"/>
    <w:rsid w:val="00AB1C53"/>
    <w:rsid w:val="00AC4D6C"/>
    <w:rsid w:val="00AD7B63"/>
    <w:rsid w:val="00AE2993"/>
    <w:rsid w:val="00AE741E"/>
    <w:rsid w:val="00B0205C"/>
    <w:rsid w:val="00B06C13"/>
    <w:rsid w:val="00B121EC"/>
    <w:rsid w:val="00B1535D"/>
    <w:rsid w:val="00B214F9"/>
    <w:rsid w:val="00B31ED9"/>
    <w:rsid w:val="00B32C18"/>
    <w:rsid w:val="00B40B96"/>
    <w:rsid w:val="00B47A6C"/>
    <w:rsid w:val="00B511B4"/>
    <w:rsid w:val="00B625D7"/>
    <w:rsid w:val="00BA0311"/>
    <w:rsid w:val="00BA0D42"/>
    <w:rsid w:val="00BA2C94"/>
    <w:rsid w:val="00BB03DF"/>
    <w:rsid w:val="00BC19AA"/>
    <w:rsid w:val="00BC5D65"/>
    <w:rsid w:val="00BD329B"/>
    <w:rsid w:val="00BE3BC2"/>
    <w:rsid w:val="00BE46FE"/>
    <w:rsid w:val="00BF062E"/>
    <w:rsid w:val="00BF6C6F"/>
    <w:rsid w:val="00BF7E5D"/>
    <w:rsid w:val="00C154A5"/>
    <w:rsid w:val="00C24B2E"/>
    <w:rsid w:val="00C30C79"/>
    <w:rsid w:val="00C317CD"/>
    <w:rsid w:val="00C41F79"/>
    <w:rsid w:val="00C4524C"/>
    <w:rsid w:val="00C81068"/>
    <w:rsid w:val="00C8319F"/>
    <w:rsid w:val="00C857F7"/>
    <w:rsid w:val="00C85DBC"/>
    <w:rsid w:val="00C92292"/>
    <w:rsid w:val="00C9406E"/>
    <w:rsid w:val="00CA4088"/>
    <w:rsid w:val="00CA4BB1"/>
    <w:rsid w:val="00CA50C0"/>
    <w:rsid w:val="00D14A2D"/>
    <w:rsid w:val="00D1644A"/>
    <w:rsid w:val="00D4334D"/>
    <w:rsid w:val="00D5605D"/>
    <w:rsid w:val="00D81026"/>
    <w:rsid w:val="00D821B3"/>
    <w:rsid w:val="00D86910"/>
    <w:rsid w:val="00D9416D"/>
    <w:rsid w:val="00DB5D03"/>
    <w:rsid w:val="00DB73FF"/>
    <w:rsid w:val="00DC5B38"/>
    <w:rsid w:val="00DC78D0"/>
    <w:rsid w:val="00DD1B33"/>
    <w:rsid w:val="00DD1E16"/>
    <w:rsid w:val="00E0060C"/>
    <w:rsid w:val="00E1020C"/>
    <w:rsid w:val="00E15832"/>
    <w:rsid w:val="00E329CF"/>
    <w:rsid w:val="00E365DD"/>
    <w:rsid w:val="00E434BF"/>
    <w:rsid w:val="00E468B9"/>
    <w:rsid w:val="00E4765F"/>
    <w:rsid w:val="00E55FDF"/>
    <w:rsid w:val="00E60337"/>
    <w:rsid w:val="00E638C2"/>
    <w:rsid w:val="00E644BF"/>
    <w:rsid w:val="00E70153"/>
    <w:rsid w:val="00E704A4"/>
    <w:rsid w:val="00E7064B"/>
    <w:rsid w:val="00E7459A"/>
    <w:rsid w:val="00E74E87"/>
    <w:rsid w:val="00E7662F"/>
    <w:rsid w:val="00E85885"/>
    <w:rsid w:val="00EB0EFA"/>
    <w:rsid w:val="00EB1C5E"/>
    <w:rsid w:val="00EB442C"/>
    <w:rsid w:val="00EC01AD"/>
    <w:rsid w:val="00EC40F3"/>
    <w:rsid w:val="00EE12C8"/>
    <w:rsid w:val="00EF7DE1"/>
    <w:rsid w:val="00F02108"/>
    <w:rsid w:val="00F033CD"/>
    <w:rsid w:val="00F17483"/>
    <w:rsid w:val="00F23239"/>
    <w:rsid w:val="00F67492"/>
    <w:rsid w:val="00F71D21"/>
    <w:rsid w:val="00F72072"/>
    <w:rsid w:val="00F8625F"/>
    <w:rsid w:val="00F9140E"/>
    <w:rsid w:val="00F9223B"/>
    <w:rsid w:val="00F9697F"/>
    <w:rsid w:val="00F97D71"/>
    <w:rsid w:val="00FA17F8"/>
    <w:rsid w:val="00FA3349"/>
    <w:rsid w:val="00FC5457"/>
    <w:rsid w:val="00FD4308"/>
    <w:rsid w:val="00FD4973"/>
    <w:rsid w:val="00FD5488"/>
    <w:rsid w:val="00FE05A8"/>
    <w:rsid w:val="00FE21CA"/>
    <w:rsid w:val="00FF05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EC606"/>
  <w15:chartTrackingRefBased/>
  <w15:docId w15:val="{EB36F31A-4932-49C8-B230-05FB376B7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0B5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F0B5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F0B5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F0B5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F0B5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F0B5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F0B5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F0B5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F0B5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0B5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F0B5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F0B5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F0B5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F0B5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F0B5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F0B5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F0B5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F0B52"/>
    <w:rPr>
      <w:rFonts w:eastAsiaTheme="majorEastAsia" w:cstheme="majorBidi"/>
      <w:color w:val="272727" w:themeColor="text1" w:themeTint="D8"/>
    </w:rPr>
  </w:style>
  <w:style w:type="paragraph" w:styleId="Title">
    <w:name w:val="Title"/>
    <w:basedOn w:val="Normal"/>
    <w:next w:val="Normal"/>
    <w:link w:val="TitleChar"/>
    <w:uiPriority w:val="10"/>
    <w:qFormat/>
    <w:rsid w:val="007F0B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0B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F0B5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F0B5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F0B52"/>
    <w:pPr>
      <w:spacing w:before="160"/>
      <w:jc w:val="center"/>
    </w:pPr>
    <w:rPr>
      <w:i/>
      <w:iCs/>
      <w:color w:val="404040" w:themeColor="text1" w:themeTint="BF"/>
    </w:rPr>
  </w:style>
  <w:style w:type="character" w:customStyle="1" w:styleId="QuoteChar">
    <w:name w:val="Quote Char"/>
    <w:basedOn w:val="DefaultParagraphFont"/>
    <w:link w:val="Quote"/>
    <w:uiPriority w:val="29"/>
    <w:rsid w:val="007F0B52"/>
    <w:rPr>
      <w:i/>
      <w:iCs/>
      <w:color w:val="404040" w:themeColor="text1" w:themeTint="BF"/>
    </w:rPr>
  </w:style>
  <w:style w:type="paragraph" w:styleId="ListParagraph">
    <w:name w:val="List Paragraph"/>
    <w:basedOn w:val="Normal"/>
    <w:uiPriority w:val="34"/>
    <w:qFormat/>
    <w:rsid w:val="007F0B52"/>
    <w:pPr>
      <w:ind w:left="720"/>
      <w:contextualSpacing/>
    </w:pPr>
  </w:style>
  <w:style w:type="character" w:styleId="IntenseEmphasis">
    <w:name w:val="Intense Emphasis"/>
    <w:basedOn w:val="DefaultParagraphFont"/>
    <w:uiPriority w:val="21"/>
    <w:qFormat/>
    <w:rsid w:val="007F0B52"/>
    <w:rPr>
      <w:i/>
      <w:iCs/>
      <w:color w:val="0F4761" w:themeColor="accent1" w:themeShade="BF"/>
    </w:rPr>
  </w:style>
  <w:style w:type="paragraph" w:styleId="IntenseQuote">
    <w:name w:val="Intense Quote"/>
    <w:basedOn w:val="Normal"/>
    <w:next w:val="Normal"/>
    <w:link w:val="IntenseQuoteChar"/>
    <w:uiPriority w:val="30"/>
    <w:qFormat/>
    <w:rsid w:val="007F0B5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F0B52"/>
    <w:rPr>
      <w:i/>
      <w:iCs/>
      <w:color w:val="0F4761" w:themeColor="accent1" w:themeShade="BF"/>
    </w:rPr>
  </w:style>
  <w:style w:type="character" w:styleId="IntenseReference">
    <w:name w:val="Intense Reference"/>
    <w:basedOn w:val="DefaultParagraphFont"/>
    <w:uiPriority w:val="32"/>
    <w:qFormat/>
    <w:rsid w:val="007F0B52"/>
    <w:rPr>
      <w:b/>
      <w:bCs/>
      <w:smallCaps/>
      <w:color w:val="0F4761" w:themeColor="accent1" w:themeShade="BF"/>
      <w:spacing w:val="5"/>
    </w:rPr>
  </w:style>
  <w:style w:type="character" w:styleId="CommentReference">
    <w:name w:val="annotation reference"/>
    <w:basedOn w:val="DefaultParagraphFont"/>
    <w:uiPriority w:val="99"/>
    <w:semiHidden/>
    <w:unhideWhenUsed/>
    <w:rsid w:val="004A08ED"/>
    <w:rPr>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NoSpacing">
    <w:name w:val="No Spacing"/>
    <w:uiPriority w:val="1"/>
    <w:qFormat/>
    <w:rsid w:val="00DB5D03"/>
    <w:pPr>
      <w:spacing w:after="0" w:line="240" w:lineRule="auto"/>
    </w:pPr>
  </w:style>
  <w:style w:type="paragraph" w:styleId="Revision">
    <w:name w:val="Revision"/>
    <w:hidden/>
    <w:uiPriority w:val="99"/>
    <w:semiHidden/>
    <w:rsid w:val="000C719C"/>
    <w:pPr>
      <w:spacing w:after="0" w:line="240" w:lineRule="auto"/>
    </w:pPr>
  </w:style>
  <w:style w:type="paragraph" w:styleId="CommentSubject">
    <w:name w:val="annotation subject"/>
    <w:basedOn w:val="CommentText"/>
    <w:next w:val="CommentText"/>
    <w:link w:val="CommentSubjectChar"/>
    <w:uiPriority w:val="99"/>
    <w:semiHidden/>
    <w:unhideWhenUsed/>
    <w:rsid w:val="000C719C"/>
    <w:rPr>
      <w:b/>
      <w:bCs/>
    </w:rPr>
  </w:style>
  <w:style w:type="character" w:customStyle="1" w:styleId="CommentSubjectChar">
    <w:name w:val="Comment Subject Char"/>
    <w:basedOn w:val="CommentTextChar"/>
    <w:link w:val="CommentSubject"/>
    <w:uiPriority w:val="99"/>
    <w:semiHidden/>
    <w:rsid w:val="000C719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4</Pages>
  <Words>940</Words>
  <Characters>5358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Duan, Sean (MU-Student)</dc:creator>
  <cp:keywords/>
  <dc:description/>
  <cp:lastModifiedBy>Duan, Sean (MU-Student)</cp:lastModifiedBy>
  <cp:revision>46</cp:revision>
  <dcterms:created xsi:type="dcterms:W3CDTF">2024-05-22T19:26:00Z</dcterms:created>
  <dcterms:modified xsi:type="dcterms:W3CDTF">2024-06-03T20:53:00Z</dcterms:modified>
</cp:coreProperties>
</file>