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Lets figure out what other ideas we can have</w:t>
      </w:r>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0976F1F0" w:rsidR="008B6D9A" w:rsidRPr="002234C0" w:rsidDel="0055647A" w:rsidRDefault="00A118E0" w:rsidP="002234C0">
      <w:pPr>
        <w:spacing w:line="480" w:lineRule="auto"/>
        <w:ind w:firstLine="720"/>
        <w:rPr>
          <w:del w:id="0" w:author="Shaffer, Victoria A." w:date="2023-11-02T13:48:00Z"/>
          <w:sz w:val="24"/>
          <w:szCs w:val="24"/>
        </w:rPr>
      </w:pPr>
      <w:r w:rsidRPr="002234C0">
        <w:rPr>
          <w:sz w:val="24"/>
          <w:szCs w:val="24"/>
        </w:rPr>
        <w:t xml:space="preserve">The </w:t>
      </w:r>
      <w:r w:rsidR="008E1E84" w:rsidRPr="002234C0">
        <w:rPr>
          <w:sz w:val="24"/>
          <w:szCs w:val="24"/>
        </w:rPr>
        <w:t>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w:t>
      </w:r>
      <w:del w:id="1" w:author="Shaffer, Victoria A." w:date="2023-11-02T13:46:00Z">
        <w:r w:rsidR="008E1E84" w:rsidRPr="002234C0" w:rsidDel="00B70B05">
          <w:rPr>
            <w:sz w:val="24"/>
            <w:szCs w:val="24"/>
          </w:rPr>
          <w:delText xml:space="preserve">strongly </w:delText>
        </w:r>
      </w:del>
      <w:r w:rsidR="008E1E84" w:rsidRPr="002234C0">
        <w:rPr>
          <w:sz w:val="24"/>
          <w:szCs w:val="24"/>
        </w:rPr>
        <w:t xml:space="preserve">negative outcomes for average Americans, such as life expectancy significantly below the global average, 78.8 compared to 81.7 years </w:t>
      </w:r>
      <w:r w:rsidR="008E1E84" w:rsidRPr="002234C0">
        <w:rPr>
          <w:sz w:val="24"/>
          <w:szCs w:val="24"/>
          <w:highlight w:val="yellow"/>
        </w:rPr>
        <w:t>(Papanicolas, Woskie, and Jha 2018)</w:t>
      </w:r>
      <w:r w:rsidR="00BC2D6F" w:rsidRPr="002234C0">
        <w:rPr>
          <w:sz w:val="24"/>
          <w:szCs w:val="24"/>
        </w:rPr>
        <w:t xml:space="preserve">. This lack of UHC does not even result in a cost savings, with healthcare costs </w:t>
      </w:r>
      <w:ins w:id="2" w:author="Shaffer, Victoria A." w:date="2023-11-02T13:46:00Z">
        <w:r w:rsidR="00976FA6">
          <w:rPr>
            <w:sz w:val="24"/>
            <w:szCs w:val="24"/>
          </w:rPr>
          <w:t xml:space="preserve">in the US </w:t>
        </w:r>
      </w:ins>
      <w:r w:rsidR="00BC2D6F" w:rsidRPr="002234C0">
        <w:rPr>
          <w:sz w:val="24"/>
          <w:szCs w:val="24"/>
        </w:rPr>
        <w:t>continuing to rise</w:t>
      </w:r>
      <w:del w:id="3" w:author="Shaffer, Victoria A." w:date="2023-11-02T13:47:00Z">
        <w:r w:rsidR="00BC2D6F" w:rsidRPr="002234C0" w:rsidDel="001107EB">
          <w:rPr>
            <w:sz w:val="24"/>
            <w:szCs w:val="24"/>
          </w:rPr>
          <w:delText>.</w:delText>
        </w:r>
      </w:del>
      <w:r w:rsidR="00BC2D6F" w:rsidRPr="002234C0">
        <w:rPr>
          <w:sz w:val="24"/>
          <w:szCs w:val="24"/>
        </w:rPr>
        <w:t xml:space="preserve"> </w:t>
      </w:r>
      <w:del w:id="4" w:author="Shaffer, Victoria A." w:date="2023-11-02T13:47:00Z">
        <w:r w:rsidR="00BC2D6F" w:rsidRPr="002234C0" w:rsidDel="001107EB">
          <w:rPr>
            <w:sz w:val="24"/>
            <w:szCs w:val="24"/>
          </w:rPr>
          <w:delText xml:space="preserve">US Healthcare </w:delText>
        </w:r>
      </w:del>
      <w:ins w:id="5" w:author="Shaffer, Victoria A." w:date="2023-11-02T13:47:00Z">
        <w:r w:rsidR="001107EB">
          <w:rPr>
            <w:sz w:val="24"/>
            <w:szCs w:val="24"/>
          </w:rPr>
          <w:t xml:space="preserve">where </w:t>
        </w:r>
      </w:ins>
      <w:r w:rsidR="00BC2D6F" w:rsidRPr="002234C0">
        <w:rPr>
          <w:sz w:val="24"/>
          <w:szCs w:val="24"/>
        </w:rPr>
        <w:t>expenditures topped 18.3% GDP in 2021</w:t>
      </w:r>
      <w:del w:id="6" w:author="Shaffer, Victoria A." w:date="2023-11-02T13:47:00Z">
        <w:r w:rsidR="00BC2D6F" w:rsidRPr="002234C0" w:rsidDel="00BB5895">
          <w:rPr>
            <w:sz w:val="24"/>
            <w:szCs w:val="24"/>
          </w:rPr>
          <w:delText>, up from 17.8%  in 2016</w:delText>
        </w:r>
        <w:r w:rsidR="00E3289B" w:rsidRPr="002234C0" w:rsidDel="00BB5895">
          <w:rPr>
            <w:sz w:val="24"/>
            <w:szCs w:val="24"/>
          </w:rPr>
          <w:delText>,</w:delText>
        </w:r>
      </w:del>
      <w:r w:rsidR="00E3289B" w:rsidRPr="002234C0">
        <w:rPr>
          <w:sz w:val="24"/>
          <w:szCs w:val="24"/>
        </w:rPr>
        <w:t xml:space="preserve"> and </w:t>
      </w:r>
      <w:del w:id="7" w:author="Shaffer, Victoria A." w:date="2023-11-02T13:48:00Z">
        <w:r w:rsidR="00E3289B" w:rsidRPr="002234C0" w:rsidDel="00D14CE5">
          <w:rPr>
            <w:sz w:val="24"/>
            <w:szCs w:val="24"/>
          </w:rPr>
          <w:delText xml:space="preserve">both numbers </w:delText>
        </w:r>
      </w:del>
      <w:r w:rsidR="00E3289B" w:rsidRPr="002234C0">
        <w:rPr>
          <w:sz w:val="24"/>
          <w:szCs w:val="24"/>
        </w:rPr>
        <w:t>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w:t>
      </w:r>
      <w:del w:id="8" w:author="Shaffer, Victoria A." w:date="2023-11-02T13:47:00Z">
        <w:r w:rsidR="00E3289B" w:rsidRPr="002234C0" w:rsidDel="001107EB">
          <w:rPr>
            <w:sz w:val="24"/>
            <w:szCs w:val="24"/>
          </w:rPr>
          <w:delText>; The</w:delText>
        </w:r>
      </w:del>
      <w:ins w:id="9" w:author="Shaffer, Victoria A." w:date="2023-11-02T13:47:00Z">
        <w:r w:rsidR="001107EB">
          <w:rPr>
            <w:sz w:val="24"/>
            <w:szCs w:val="24"/>
          </w:rPr>
          <w:t xml:space="preserve"> as the</w:t>
        </w:r>
      </w:ins>
      <w:r w:rsidR="00E3289B" w:rsidRPr="002234C0">
        <w:rPr>
          <w:sz w:val="24"/>
          <w:szCs w:val="24"/>
        </w:rPr>
        <w:t xml:space="preserv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(Himmelstein et al. 2005; Roco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p>
    <w:p w14:paraId="6F53D8D5" w14:textId="752B46E6" w:rsidR="00984130" w:rsidRPr="002234C0" w:rsidRDefault="00984130" w:rsidP="0055647A">
      <w:pPr>
        <w:spacing w:line="480" w:lineRule="auto"/>
        <w:ind w:firstLine="720"/>
        <w:rPr>
          <w:sz w:val="24"/>
          <w:szCs w:val="24"/>
        </w:rPr>
      </w:pPr>
      <w:r w:rsidRPr="002234C0">
        <w:rPr>
          <w:sz w:val="24"/>
          <w:szCs w:val="24"/>
        </w:rPr>
        <w:t>A practical answer to these concerns, adopted by many peer countries, is the concept of Universal Health Care (UHC). UHC has historically led to lower overall healthcare costs over time, lower mortality and better overall population health, and is seen by some as more morally or ethically justifiable as compared to privatized health care (</w:t>
      </w:r>
      <w:r w:rsidRPr="002234C0">
        <w:rPr>
          <w:sz w:val="24"/>
          <w:szCs w:val="24"/>
          <w:highlight w:val="yellow"/>
        </w:rPr>
        <w:t xml:space="preserve">William C. Hsiao, Cheng, and Yip 2019; Panpiemras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3C899144" w14:textId="77777777" w:rsidR="00637913" w:rsidRDefault="009503DF" w:rsidP="002234C0">
      <w:pPr>
        <w:spacing w:line="480" w:lineRule="auto"/>
        <w:ind w:firstLine="720"/>
        <w:rPr>
          <w:sz w:val="24"/>
          <w:szCs w:val="24"/>
        </w:rPr>
      </w:pPr>
      <w:r w:rsidRPr="002234C0">
        <w:rPr>
          <w:sz w:val="24"/>
          <w:szCs w:val="24"/>
        </w:rPr>
        <w:t xml:space="preserve">Considering the obvious benefits to UHC, this </w:t>
      </w:r>
      <w:r w:rsidR="00FA593A">
        <w:rPr>
          <w:sz w:val="24"/>
          <w:szCs w:val="24"/>
        </w:rPr>
        <w:t>prompts</w:t>
      </w:r>
      <w:r w:rsidRPr="002234C0">
        <w:rPr>
          <w:sz w:val="24"/>
          <w:szCs w:val="24"/>
        </w:rPr>
        <w:t xml:space="preserve"> the question</w:t>
      </w:r>
      <w:ins w:id="10" w:author="Shaffer, Victoria A." w:date="2023-11-02T13:49:00Z">
        <w:r w:rsidR="008F45BB">
          <w:rPr>
            <w:sz w:val="24"/>
            <w:szCs w:val="24"/>
          </w:rPr>
          <w:t>s</w:t>
        </w:r>
      </w:ins>
      <w:ins w:id="11" w:author="Shaffer, Victoria A." w:date="2023-11-02T13:48:00Z">
        <w:r w:rsidR="0055647A">
          <w:rPr>
            <w:sz w:val="24"/>
            <w:szCs w:val="24"/>
          </w:rPr>
          <w:t>:</w:t>
        </w:r>
      </w:ins>
      <w:del w:id="12" w:author="Shaffer, Victoria A." w:date="2023-11-02T13:48:00Z">
        <w:r w:rsidRPr="002234C0" w:rsidDel="0055647A">
          <w:rPr>
            <w:sz w:val="24"/>
            <w:szCs w:val="24"/>
          </w:rPr>
          <w:delText>;</w:delText>
        </w:r>
      </w:del>
      <w:r w:rsidRPr="002234C0">
        <w:rPr>
          <w:sz w:val="24"/>
          <w:szCs w:val="24"/>
        </w:rPr>
        <w:t xml:space="preserve"> What is the reasoning behind this lack of relative support</w:t>
      </w:r>
      <w:ins w:id="13" w:author="Shaffer, Victoria A." w:date="2023-11-02T13:51:00Z">
        <w:r w:rsidR="00466D98">
          <w:rPr>
            <w:sz w:val="24"/>
            <w:szCs w:val="24"/>
          </w:rPr>
          <w:t xml:space="preserve"> in the US</w:t>
        </w:r>
      </w:ins>
      <w:r w:rsidRPr="002234C0">
        <w:rPr>
          <w:sz w:val="24"/>
          <w:szCs w:val="24"/>
        </w:rPr>
        <w:t>, and what can be done to address this?</w:t>
      </w:r>
      <w:r w:rsidR="00F65D65">
        <w:rPr>
          <w:sz w:val="24"/>
          <w:szCs w:val="24"/>
        </w:rPr>
        <w:t xml:space="preserve"> The main goal of this project is to examine the ethical reasoning </w:t>
      </w:r>
      <w:r w:rsidR="00280E8C">
        <w:rPr>
          <w:sz w:val="24"/>
          <w:szCs w:val="24"/>
        </w:rPr>
        <w:t xml:space="preserve">of Americans </w:t>
      </w:r>
      <w:r w:rsidR="00F65D65">
        <w:rPr>
          <w:sz w:val="24"/>
          <w:szCs w:val="24"/>
        </w:rPr>
        <w:t xml:space="preserve">behind this lack </w:t>
      </w:r>
      <w:r w:rsidR="00F65D65">
        <w:rPr>
          <w:sz w:val="24"/>
          <w:szCs w:val="24"/>
        </w:rPr>
        <w:lastRenderedPageBreak/>
        <w:t>of</w:t>
      </w:r>
      <w:r w:rsidR="00280E8C">
        <w:rPr>
          <w:sz w:val="24"/>
          <w:szCs w:val="24"/>
        </w:rPr>
        <w:t xml:space="preserve"> support</w:t>
      </w:r>
      <w:r w:rsidR="00004B64">
        <w:rPr>
          <w:sz w:val="24"/>
          <w:szCs w:val="24"/>
        </w:rPr>
        <w:t>.</w:t>
      </w:r>
      <w:r w:rsidR="00280E8C">
        <w:rPr>
          <w:sz w:val="24"/>
          <w:szCs w:val="24"/>
        </w:rPr>
        <w:t xml:space="preserve"> Examining economic or practical policy arguments against implementation is outside the scope of this project.</w:t>
      </w:r>
      <w:r w:rsidR="00004B64">
        <w:rPr>
          <w:sz w:val="24"/>
          <w:szCs w:val="24"/>
        </w:rPr>
        <w:t xml:space="preserve"> </w:t>
      </w:r>
      <w:r w:rsidR="00280E8C">
        <w:rPr>
          <w:sz w:val="24"/>
          <w:szCs w:val="24"/>
        </w:rPr>
        <w:t>We are examining the impact of two ethical constructs specifically, moral conviction (</w:t>
      </w:r>
      <w:r w:rsidR="00280E8C" w:rsidRPr="00280E8C">
        <w:rPr>
          <w:sz w:val="24"/>
          <w:szCs w:val="24"/>
        </w:rPr>
        <w:t>the perception that one's feelings about a given attitude are based on one's beliefs about right and wrong</w:t>
      </w:r>
      <w:r w:rsidR="00280E8C">
        <w:rPr>
          <w:sz w:val="24"/>
          <w:szCs w:val="24"/>
        </w:rPr>
        <w:t xml:space="preserve">) and social consensus (the </w:t>
      </w:r>
      <w:r w:rsidR="00280E8C" w:rsidRPr="00280E8C">
        <w:rPr>
          <w:sz w:val="24"/>
          <w:szCs w:val="24"/>
        </w:rPr>
        <w:t>degree of social agreement that a proposed act is evil or good</w:t>
      </w:r>
      <w:r w:rsidR="00280E8C">
        <w:rPr>
          <w:sz w:val="24"/>
          <w:szCs w:val="24"/>
        </w:rPr>
        <w:t xml:space="preserve">) which we believe individually, and jointly in interaction, affect public support for UHC </w:t>
      </w:r>
      <w:r w:rsidR="00280E8C" w:rsidRPr="00280E8C">
        <w:rPr>
          <w:sz w:val="24"/>
          <w:szCs w:val="24"/>
          <w:highlight w:val="yellow"/>
        </w:rPr>
        <w:t>(Skitka, 2005; Jones, 1991)</w:t>
      </w:r>
      <w:r w:rsidR="00280E8C">
        <w:rPr>
          <w:sz w:val="24"/>
          <w:szCs w:val="24"/>
        </w:rPr>
        <w:t xml:space="preserve">. </w:t>
      </w:r>
    </w:p>
    <w:p w14:paraId="6D1DA028" w14:textId="0496B0CD" w:rsidR="009503DF" w:rsidRDefault="00637913" w:rsidP="002234C0">
      <w:pPr>
        <w:spacing w:line="480" w:lineRule="auto"/>
        <w:ind w:firstLine="720"/>
        <w:rPr>
          <w:sz w:val="24"/>
          <w:szCs w:val="24"/>
        </w:rPr>
      </w:pPr>
      <w:r>
        <w:rPr>
          <w:sz w:val="24"/>
          <w:szCs w:val="24"/>
        </w:rPr>
        <w:t>A</w:t>
      </w:r>
      <w:r w:rsidR="00774437">
        <w:rPr>
          <w:sz w:val="24"/>
          <w:szCs w:val="24"/>
        </w:rPr>
        <w:t>vailability of healthcare is a moral issue, thus, w</w:t>
      </w:r>
      <w:r w:rsidR="00280E8C">
        <w:rPr>
          <w:sz w:val="24"/>
          <w:szCs w:val="24"/>
        </w:rPr>
        <w:t xml:space="preserve">e have chosen </w:t>
      </w:r>
      <w:r w:rsidR="00774437">
        <w:rPr>
          <w:sz w:val="24"/>
          <w:szCs w:val="24"/>
        </w:rPr>
        <w:t>the constructs of moral conviction and social consensus</w:t>
      </w:r>
      <w:r w:rsidR="00280E8C">
        <w:rPr>
          <w:sz w:val="24"/>
          <w:szCs w:val="24"/>
        </w:rPr>
        <w:t xml:space="preserve"> </w:t>
      </w:r>
      <w:r w:rsidR="00774437">
        <w:rPr>
          <w:sz w:val="24"/>
          <w:szCs w:val="24"/>
        </w:rPr>
        <w:t>because they are known to have significant impact in assment and support of other topics seen as ethically sensitive (e.g., the death penalty, legality for abortion, etc.)</w:t>
      </w:r>
      <w:r w:rsidR="006A6608">
        <w:rPr>
          <w:sz w:val="24"/>
          <w:szCs w:val="24"/>
        </w:rPr>
        <w:t>.</w:t>
      </w:r>
      <w:r w:rsidR="000B3095">
        <w:rPr>
          <w:sz w:val="24"/>
          <w:szCs w:val="24"/>
        </w:rPr>
        <w:t xml:space="preserve"> Furthermore, we also will briefly examine two different theories of ethical values prioritization, that of utilitarianism (the ends justify the means), and deontology (behavior is right or wrong regardless of the outcome).</w:t>
      </w:r>
      <w:r w:rsidR="006A6608">
        <w:rPr>
          <w:sz w:val="24"/>
          <w:szCs w:val="24"/>
        </w:rPr>
        <w:t xml:space="preserve"> </w:t>
      </w:r>
      <w:r w:rsidR="009503DF" w:rsidRPr="002234C0">
        <w:rPr>
          <w:sz w:val="24"/>
          <w:szCs w:val="24"/>
        </w:rPr>
        <w:t xml:space="preserve">Ideally, </w:t>
      </w:r>
      <w:r w:rsidR="0097399A">
        <w:rPr>
          <w:sz w:val="24"/>
          <w:szCs w:val="24"/>
        </w:rPr>
        <w:t>more fully understanding the ethical beliefs underpinning support or opposition towards UHC</w:t>
      </w:r>
      <w:r w:rsidR="009503DF" w:rsidRPr="002234C0">
        <w:rPr>
          <w:sz w:val="24"/>
          <w:szCs w:val="24"/>
        </w:rPr>
        <w:t xml:space="preserve">, we can design interventions to improve </w:t>
      </w:r>
      <w:r w:rsidR="002234C0" w:rsidRPr="002234C0">
        <w:rPr>
          <w:sz w:val="24"/>
          <w:szCs w:val="24"/>
        </w:rPr>
        <w:t>its</w:t>
      </w:r>
      <w:r w:rsidR="009503DF"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396385F9" w14:textId="77777777" w:rsidR="0069451A" w:rsidRDefault="002234C0" w:rsidP="00812049">
      <w:pPr>
        <w:spacing w:line="480" w:lineRule="auto"/>
        <w:rPr>
          <w:sz w:val="24"/>
          <w:szCs w:val="24"/>
        </w:rPr>
      </w:pPr>
      <w:r>
        <w:rPr>
          <w:sz w:val="24"/>
          <w:szCs w:val="24"/>
        </w:rPr>
        <w:tab/>
      </w:r>
      <w:r w:rsidR="00637913">
        <w:rPr>
          <w:sz w:val="24"/>
          <w:szCs w:val="24"/>
        </w:rPr>
        <w:t>It is plainly obvious that ethical reasoning impacts the provision of healthcare. Given this, we wished to examine support for UHC from the perspective of one of the fundamental theories of ethics, that of Utilitarianism and Deontology (</w:t>
      </w:r>
      <w:r w:rsidR="00637913" w:rsidRPr="00637913">
        <w:rPr>
          <w:sz w:val="24"/>
          <w:szCs w:val="24"/>
          <w:highlight w:val="yellow"/>
        </w:rPr>
        <w:t>Brady and Wheeler, 1996)</w:t>
      </w:r>
      <w:r w:rsidR="00637913">
        <w:rPr>
          <w:sz w:val="24"/>
          <w:szCs w:val="24"/>
        </w:rPr>
        <w:t>.</w:t>
      </w:r>
      <w:r w:rsidR="004E0A21">
        <w:rPr>
          <w:sz w:val="24"/>
          <w:szCs w:val="24"/>
        </w:rPr>
        <w:t xml:space="preserve"> </w:t>
      </w:r>
      <w:r w:rsidR="00B54631">
        <w:rPr>
          <w:sz w:val="24"/>
          <w:szCs w:val="24"/>
        </w:rPr>
        <w:t>Utilitarian reasoning</w:t>
      </w:r>
      <w:r w:rsidR="00004B64">
        <w:rPr>
          <w:sz w:val="24"/>
          <w:szCs w:val="24"/>
        </w:rPr>
        <w:t xml:space="preserve"> </w:t>
      </w:r>
      <w:r w:rsidR="00372F82">
        <w:rPr>
          <w:sz w:val="24"/>
          <w:szCs w:val="24"/>
        </w:rPr>
        <w:t>can be defined as ethical judgement based on outcomes, not intentions.</w:t>
      </w:r>
      <w:r w:rsidR="00B54631">
        <w:rPr>
          <w:sz w:val="24"/>
          <w:szCs w:val="24"/>
        </w:rPr>
        <w:t xml:space="preserve"> In contrast, Deontological </w:t>
      </w:r>
      <w:r w:rsidR="00372F82">
        <w:rPr>
          <w:sz w:val="24"/>
          <w:szCs w:val="24"/>
        </w:rPr>
        <w:t xml:space="preserve">reasoning can be defined as ethical judgement based on whether or not behavior </w:t>
      </w:r>
      <w:r w:rsidR="00372F82">
        <w:rPr>
          <w:sz w:val="24"/>
          <w:szCs w:val="24"/>
        </w:rPr>
        <w:lastRenderedPageBreak/>
        <w:t xml:space="preserve">adheres to a preconceived set of ‘rules’, this </w:t>
      </w:r>
      <w:r w:rsidR="00B54631">
        <w:rPr>
          <w:sz w:val="24"/>
          <w:szCs w:val="24"/>
        </w:rPr>
        <w:t>include</w:t>
      </w:r>
      <w:r w:rsidR="00372F82">
        <w:rPr>
          <w:sz w:val="24"/>
          <w:szCs w:val="24"/>
        </w:rPr>
        <w:t>s</w:t>
      </w:r>
      <w:r w:rsidR="00B54631">
        <w:rPr>
          <w:sz w:val="24"/>
          <w:szCs w:val="24"/>
        </w:rPr>
        <w:t xml:space="preserve"> </w:t>
      </w:r>
      <w:r w:rsidR="00372F82">
        <w:rPr>
          <w:sz w:val="24"/>
          <w:szCs w:val="24"/>
        </w:rPr>
        <w:t xml:space="preserve">concepts like </w:t>
      </w:r>
      <w:r w:rsidR="00B54631">
        <w:rPr>
          <w:sz w:val="24"/>
          <w:szCs w:val="24"/>
        </w:rPr>
        <w:t>‘rights’, ‘ideals’, and explicitly recorded law</w:t>
      </w:r>
      <w:r w:rsidR="00372F82">
        <w:rPr>
          <w:sz w:val="24"/>
          <w:szCs w:val="24"/>
        </w:rPr>
        <w:t xml:space="preserve">. </w:t>
      </w:r>
    </w:p>
    <w:p w14:paraId="038BB4FE" w14:textId="1D77E75D" w:rsidR="002234C0" w:rsidRDefault="0069451A" w:rsidP="0069451A">
      <w:pPr>
        <w:spacing w:line="480" w:lineRule="auto"/>
        <w:ind w:firstLine="720"/>
        <w:rPr>
          <w:sz w:val="24"/>
          <w:szCs w:val="24"/>
        </w:rPr>
      </w:pPr>
      <w:r>
        <w:rPr>
          <w:sz w:val="24"/>
          <w:szCs w:val="24"/>
        </w:rPr>
        <w:t xml:space="preserve">Recent events have further shown the impact of Deontological and Utilitarian reasoning in healthcare. Policy making surrounding the </w:t>
      </w:r>
      <w:r w:rsidR="00611731">
        <w:rPr>
          <w:sz w:val="24"/>
          <w:szCs w:val="24"/>
        </w:rPr>
        <w:t xml:space="preserve">COVID-19 pandemic </w:t>
      </w:r>
      <w:r>
        <w:rPr>
          <w:sz w:val="24"/>
          <w:szCs w:val="24"/>
        </w:rPr>
        <w:t>resulted in several clashes between Utilitarian and Deontological values</w:t>
      </w:r>
      <w:r w:rsidR="00372F82">
        <w:rPr>
          <w:sz w:val="24"/>
          <w:szCs w:val="24"/>
        </w:rPr>
        <w:t xml:space="preserve"> </w:t>
      </w:r>
      <w:r w:rsidR="00573BF7">
        <w:rPr>
          <w:sz w:val="24"/>
          <w:szCs w:val="24"/>
        </w:rPr>
        <w:t>(</w:t>
      </w:r>
      <w:r w:rsidR="00573BF7" w:rsidRPr="0069451A">
        <w:rPr>
          <w:sz w:val="24"/>
          <w:szCs w:val="24"/>
          <w:highlight w:val="yellow"/>
        </w:rPr>
        <w:t>Tseng, 2021</w:t>
      </w:r>
      <w:r w:rsidR="00573BF7">
        <w:rPr>
          <w:sz w:val="24"/>
          <w:szCs w:val="24"/>
        </w:rPr>
        <w:t>).</w:t>
      </w:r>
      <w:r>
        <w:rPr>
          <w:sz w:val="24"/>
          <w:szCs w:val="24"/>
        </w:rPr>
        <w:t xml:space="preserve"> </w:t>
      </w:r>
      <w:r w:rsidR="0031640F">
        <w:rPr>
          <w:sz w:val="24"/>
          <w:szCs w:val="24"/>
        </w:rPr>
        <w:t>For example, valuing</w:t>
      </w:r>
      <w:r w:rsidR="00372F82">
        <w:rPr>
          <w:sz w:val="24"/>
          <w:szCs w:val="24"/>
        </w:rPr>
        <w:t xml:space="preserve"> </w:t>
      </w:r>
      <w:r w:rsidR="00772994">
        <w:rPr>
          <w:sz w:val="24"/>
          <w:szCs w:val="24"/>
        </w:rPr>
        <w:t xml:space="preserve">the patient’s </w:t>
      </w:r>
      <w:r w:rsidR="0031640F">
        <w:rPr>
          <w:sz w:val="24"/>
          <w:szCs w:val="24"/>
        </w:rPr>
        <w:t xml:space="preserve">deontological </w:t>
      </w:r>
      <w:r w:rsidR="00772994">
        <w:rPr>
          <w:sz w:val="24"/>
          <w:szCs w:val="24"/>
        </w:rPr>
        <w:t xml:space="preserve">‘right’ to bodily autonomy </w:t>
      </w:r>
      <w:r w:rsidR="00372F82">
        <w:rPr>
          <w:sz w:val="24"/>
          <w:szCs w:val="24"/>
        </w:rPr>
        <w:t xml:space="preserve">means </w:t>
      </w:r>
      <w:r w:rsidR="00772994">
        <w:rPr>
          <w:sz w:val="24"/>
          <w:szCs w:val="24"/>
        </w:rPr>
        <w:t>allow</w:t>
      </w:r>
      <w:r w:rsidR="00372F82">
        <w:rPr>
          <w:sz w:val="24"/>
          <w:szCs w:val="24"/>
        </w:rPr>
        <w:t>ing</w:t>
      </w:r>
      <w:r w:rsidR="00772994">
        <w:rPr>
          <w:sz w:val="24"/>
          <w:szCs w:val="24"/>
        </w:rPr>
        <w:t xml:space="preserve"> for patients to refuse </w:t>
      </w:r>
      <w:r w:rsidR="0087393B">
        <w:rPr>
          <w:sz w:val="24"/>
          <w:szCs w:val="24"/>
        </w:rPr>
        <w:t xml:space="preserve">a </w:t>
      </w:r>
      <w:r w:rsidR="00772994">
        <w:rPr>
          <w:sz w:val="24"/>
          <w:szCs w:val="24"/>
        </w:rPr>
        <w:t>vaccine</w:t>
      </w:r>
      <w:r w:rsidR="0031640F">
        <w:rPr>
          <w:sz w:val="24"/>
          <w:szCs w:val="24"/>
        </w:rPr>
        <w:t>. Regardless of the benefits, some deontologists would find mandatory vaccination</w:t>
      </w:r>
      <w:r w:rsidR="00372F82">
        <w:rPr>
          <w:sz w:val="24"/>
          <w:szCs w:val="24"/>
        </w:rPr>
        <w:t xml:space="preserve"> unacceptable</w:t>
      </w:r>
      <w:r w:rsidR="00FA4CB4">
        <w:rPr>
          <w:sz w:val="24"/>
          <w:szCs w:val="24"/>
        </w:rPr>
        <w:t>. In contrast</w:t>
      </w:r>
      <w:r w:rsidR="0031640F">
        <w:rPr>
          <w:sz w:val="24"/>
          <w:szCs w:val="24"/>
        </w:rPr>
        <w:t xml:space="preserve">, if mandatory vaccinations resulted in net improvement in health outcomes, the utilitarian perspective would see that as </w:t>
      </w:r>
      <w:r w:rsidR="00FA4CB4">
        <w:rPr>
          <w:sz w:val="24"/>
          <w:szCs w:val="24"/>
        </w:rPr>
        <w:t>ethically justifiable</w:t>
      </w:r>
      <w:r w:rsidR="006C7E14">
        <w:rPr>
          <w:sz w:val="24"/>
          <w:szCs w:val="24"/>
        </w:rPr>
        <w:t>,</w:t>
      </w:r>
      <w:r w:rsidR="00FA4CB4">
        <w:rPr>
          <w:sz w:val="24"/>
          <w:szCs w:val="24"/>
        </w:rPr>
        <w:t xml:space="preserve"> even if it </w:t>
      </w:r>
      <w:r w:rsidR="00372F82">
        <w:rPr>
          <w:sz w:val="24"/>
          <w:szCs w:val="24"/>
        </w:rPr>
        <w:t>result</w:t>
      </w:r>
      <w:r w:rsidR="008161D6">
        <w:rPr>
          <w:sz w:val="24"/>
          <w:szCs w:val="24"/>
        </w:rPr>
        <w:t>s</w:t>
      </w:r>
      <w:r w:rsidR="00372F82">
        <w:rPr>
          <w:sz w:val="24"/>
          <w:szCs w:val="24"/>
        </w:rPr>
        <w:t xml:space="preserve"> in ignoring</w:t>
      </w:r>
      <w:r w:rsidR="00FA4CB4">
        <w:rPr>
          <w:sz w:val="24"/>
          <w:szCs w:val="24"/>
        </w:rPr>
        <w:t xml:space="preserve"> individual bodily autonomy.</w:t>
      </w:r>
      <w:r w:rsidR="009870E3">
        <w:rPr>
          <w:sz w:val="24"/>
          <w:szCs w:val="24"/>
        </w:rPr>
        <w:t xml:space="preserve"> </w:t>
      </w:r>
    </w:p>
    <w:p w14:paraId="03FDC8CC" w14:textId="3D7E7839" w:rsidR="008411CF" w:rsidRDefault="00D43D48" w:rsidP="00EC5D68">
      <w:pPr>
        <w:spacing w:line="480" w:lineRule="auto"/>
        <w:ind w:firstLine="720"/>
        <w:rPr>
          <w:sz w:val="24"/>
          <w:szCs w:val="24"/>
        </w:rPr>
      </w:pPr>
      <w:r>
        <w:rPr>
          <w:sz w:val="24"/>
          <w:szCs w:val="24"/>
        </w:rPr>
        <w:t xml:space="preserve">Another functional example of how Deontology and Utilitarianism relate to not just healthcare in general, but UHC specifically, is the real world circumstance of medical triage </w:t>
      </w:r>
      <w:r w:rsidR="008411CF" w:rsidRPr="008411CF">
        <w:rPr>
          <w:sz w:val="24"/>
          <w:szCs w:val="24"/>
          <w:highlight w:val="yellow"/>
        </w:rPr>
        <w:t>(Wagner, 2015)</w:t>
      </w:r>
      <w:r w:rsidR="008411CF">
        <w:rPr>
          <w:sz w:val="24"/>
          <w:szCs w:val="24"/>
        </w:rPr>
        <w:t>.</w:t>
      </w:r>
      <w:r w:rsidR="00EC5D68">
        <w:rPr>
          <w:sz w:val="24"/>
          <w:szCs w:val="24"/>
        </w:rPr>
        <w:t xml:space="preserve"> During emergency triage situations, extreme limitation on medical resources results in forced life or death decisions, critical patients (</w:t>
      </w:r>
      <w:commentRangeStart w:id="14"/>
      <w:r w:rsidR="00EC5D68">
        <w:rPr>
          <w:sz w:val="24"/>
          <w:szCs w:val="24"/>
        </w:rPr>
        <w:t>e.g.</w:t>
      </w:r>
      <w:ins w:id="15" w:author="Shaffer, Victoria A." w:date="2023-11-02T13:56:00Z">
        <w:r w:rsidR="00EC5D68">
          <w:rPr>
            <w:sz w:val="24"/>
            <w:szCs w:val="24"/>
          </w:rPr>
          <w:t>,</w:t>
        </w:r>
        <w:commentRangeEnd w:id="14"/>
        <w:r w:rsidR="00EC5D68">
          <w:rPr>
            <w:rStyle w:val="CommentReference"/>
          </w:rPr>
          <w:commentReference w:id="14"/>
        </w:r>
      </w:ins>
      <w:r w:rsidR="00EC5D68">
        <w:rPr>
          <w:sz w:val="24"/>
          <w:szCs w:val="24"/>
        </w:rPr>
        <w:t xml:space="preserve"> major blood loss, severe 3</w:t>
      </w:r>
      <w:r w:rsidR="00EC5D68" w:rsidRPr="008411CF">
        <w:rPr>
          <w:sz w:val="24"/>
          <w:szCs w:val="24"/>
          <w:vertAlign w:val="superscript"/>
        </w:rPr>
        <w:t>rd</w:t>
      </w:r>
      <w:r w:rsidR="00EC5D68">
        <w:rPr>
          <w:sz w:val="24"/>
          <w:szCs w:val="24"/>
        </w:rPr>
        <w:t xml:space="preserve"> degree burns, dismemberment, etc.) are given comfort care over life prolonging treatment so that resources that are limited (e.g., supplementary blood, oxygen, electrostimulation devices, etc.) are reserved for those with a greater chance of survival. This is consistent with the utilitarian viewpoint of obtaining the best medical outcome with the limited resources available. This Utilitarian reasoning is paralleled in Universal Health Care, as a minimum level of care is guaranteed to all citizens, but only so many healthcare resources are available. </w:t>
      </w:r>
      <w:r w:rsidR="0037080D" w:rsidRPr="0037080D">
        <w:rPr>
          <w:sz w:val="24"/>
          <w:szCs w:val="24"/>
        </w:rPr>
        <w:t>In a typical hospital setting, critically ill patients are given priority and physicians do not restrict access to medical resourc</w:t>
      </w:r>
      <w:r w:rsidR="00562345">
        <w:rPr>
          <w:sz w:val="24"/>
          <w:szCs w:val="24"/>
        </w:rPr>
        <w:t>e</w:t>
      </w:r>
      <w:r w:rsidR="0037080D">
        <w:rPr>
          <w:sz w:val="24"/>
          <w:szCs w:val="24"/>
        </w:rPr>
        <w:t>s</w:t>
      </w:r>
      <w:r w:rsidR="00562345">
        <w:rPr>
          <w:sz w:val="24"/>
          <w:szCs w:val="24"/>
        </w:rPr>
        <w:t xml:space="preserve">. This </w:t>
      </w:r>
      <w:r w:rsidR="0065267C">
        <w:rPr>
          <w:sz w:val="24"/>
          <w:szCs w:val="24"/>
        </w:rPr>
        <w:t xml:space="preserve">is consistent </w:t>
      </w:r>
      <w:r w:rsidR="00562345">
        <w:rPr>
          <w:sz w:val="24"/>
          <w:szCs w:val="24"/>
        </w:rPr>
        <w:t xml:space="preserve">with the </w:t>
      </w:r>
      <w:r w:rsidR="0049509B">
        <w:rPr>
          <w:sz w:val="24"/>
          <w:szCs w:val="24"/>
        </w:rPr>
        <w:t>D</w:t>
      </w:r>
      <w:r w:rsidR="00562345">
        <w:rPr>
          <w:sz w:val="24"/>
          <w:szCs w:val="24"/>
        </w:rPr>
        <w:t xml:space="preserve">eontological ethical belief that </w:t>
      </w:r>
      <w:r w:rsidR="002156F7">
        <w:rPr>
          <w:sz w:val="24"/>
          <w:szCs w:val="24"/>
        </w:rPr>
        <w:t xml:space="preserve">medical </w:t>
      </w:r>
      <w:r w:rsidR="002156F7">
        <w:rPr>
          <w:sz w:val="24"/>
          <w:szCs w:val="24"/>
        </w:rPr>
        <w:lastRenderedPageBreak/>
        <w:t xml:space="preserve">professionals should try </w:t>
      </w:r>
      <w:r w:rsidR="00FC5DB6">
        <w:rPr>
          <w:sz w:val="24"/>
          <w:szCs w:val="24"/>
        </w:rPr>
        <w:t xml:space="preserve">to save the life of each </w:t>
      </w:r>
      <w:r w:rsidR="002156F7">
        <w:rPr>
          <w:sz w:val="24"/>
          <w:szCs w:val="24"/>
        </w:rPr>
        <w:t>patient.</w:t>
      </w:r>
      <w:r w:rsidR="0049509B">
        <w:rPr>
          <w:sz w:val="24"/>
          <w:szCs w:val="24"/>
        </w:rPr>
        <w:t xml:space="preserve"> This a-priori priority setting mimics the necessary </w:t>
      </w:r>
      <w:r w:rsidR="00AA7B8B">
        <w:rPr>
          <w:sz w:val="24"/>
          <w:szCs w:val="24"/>
        </w:rPr>
        <w:t>decisions that exist in UHC,</w:t>
      </w:r>
      <w:r w:rsidR="00464D37">
        <w:rPr>
          <w:sz w:val="24"/>
          <w:szCs w:val="24"/>
        </w:rPr>
        <w:t xml:space="preserve"> as individual countries and thus downstream healthcare providers, must determine </w:t>
      </w:r>
      <w:r w:rsidR="00AA7B8B">
        <w:rPr>
          <w:sz w:val="24"/>
          <w:szCs w:val="24"/>
        </w:rPr>
        <w:t xml:space="preserve">what is </w:t>
      </w:r>
      <w:r w:rsidR="00464D37">
        <w:rPr>
          <w:sz w:val="24"/>
          <w:szCs w:val="24"/>
        </w:rPr>
        <w:t>important based on their own value system.</w:t>
      </w:r>
    </w:p>
    <w:p w14:paraId="7D976343" w14:textId="250EA82A" w:rsidR="00EC3323" w:rsidRDefault="00E5496E" w:rsidP="005E3AA3">
      <w:pPr>
        <w:spacing w:line="480" w:lineRule="auto"/>
        <w:rPr>
          <w:sz w:val="24"/>
          <w:szCs w:val="24"/>
        </w:rPr>
      </w:pPr>
      <w:r w:rsidRPr="00543795">
        <w:rPr>
          <w:sz w:val="24"/>
          <w:szCs w:val="24"/>
        </w:rPr>
        <w:tab/>
      </w:r>
      <w:r w:rsidR="00543795">
        <w:rPr>
          <w:sz w:val="24"/>
          <w:szCs w:val="24"/>
        </w:rPr>
        <w:t>Furthermore</w:t>
      </w:r>
      <w:r w:rsidR="00190451">
        <w:rPr>
          <w:sz w:val="24"/>
          <w:szCs w:val="24"/>
        </w:rPr>
        <w:t>,</w:t>
      </w:r>
      <w:r w:rsidR="00543795">
        <w:rPr>
          <w:sz w:val="24"/>
          <w:szCs w:val="24"/>
        </w:rPr>
        <w:t xml:space="preserve"> ethical judgements are not</w:t>
      </w:r>
      <w:r w:rsidR="00D5410F">
        <w:rPr>
          <w:sz w:val="24"/>
          <w:szCs w:val="24"/>
        </w:rPr>
        <w:t xml:space="preserve"> always</w:t>
      </w:r>
      <w:r w:rsidR="00543795">
        <w:rPr>
          <w:sz w:val="24"/>
          <w:szCs w:val="24"/>
        </w:rPr>
        <w:t xml:space="preserve"> made in a vacuum, </w:t>
      </w:r>
      <w:r w:rsidR="00200DDB">
        <w:rPr>
          <w:sz w:val="24"/>
          <w:szCs w:val="24"/>
        </w:rPr>
        <w:t>social consensus (</w:t>
      </w:r>
      <w:r w:rsidR="00543795">
        <w:rPr>
          <w:sz w:val="24"/>
          <w:szCs w:val="24"/>
        </w:rPr>
        <w:t>the perspective of friends, family, and society in general</w:t>
      </w:r>
      <w:r w:rsidR="00200DDB">
        <w:rPr>
          <w:sz w:val="24"/>
          <w:szCs w:val="24"/>
        </w:rPr>
        <w:t>)</w:t>
      </w:r>
      <w:r w:rsidR="00543795">
        <w:rPr>
          <w:sz w:val="24"/>
          <w:szCs w:val="24"/>
        </w:rPr>
        <w:t xml:space="preserve"> can influence one’s conclusions</w:t>
      </w:r>
      <w:r>
        <w:rPr>
          <w:sz w:val="24"/>
          <w:szCs w:val="24"/>
        </w:rPr>
        <w:t>.</w:t>
      </w:r>
      <w:r w:rsidR="00BD119D">
        <w:rPr>
          <w:sz w:val="24"/>
          <w:szCs w:val="24"/>
        </w:rPr>
        <w:t xml:space="preserve"> </w:t>
      </w:r>
      <w:r w:rsidR="008D73FF">
        <w:rPr>
          <w:sz w:val="24"/>
          <w:szCs w:val="24"/>
        </w:rPr>
        <w:t>Jones’</w:t>
      </w:r>
      <w:r w:rsidR="00BD119D">
        <w:rPr>
          <w:sz w:val="24"/>
          <w:szCs w:val="24"/>
        </w:rPr>
        <w:t xml:space="preserve"> and colleagues</w:t>
      </w:r>
      <w:r w:rsidR="008D73FF">
        <w:rPr>
          <w:sz w:val="24"/>
          <w:szCs w:val="24"/>
        </w:rPr>
        <w:t xml:space="preserve"> </w:t>
      </w:r>
      <w:r w:rsidR="00BD119D">
        <w:rPr>
          <w:sz w:val="24"/>
          <w:szCs w:val="24"/>
        </w:rPr>
        <w:t>defines social consensus</w:t>
      </w:r>
      <w:r w:rsidR="008D73FF">
        <w:rPr>
          <w:sz w:val="24"/>
          <w:szCs w:val="24"/>
        </w:rPr>
        <w:t xml:space="preserve"> as the “degree of social agreement that a proposed act is evil or good”</w:t>
      </w:r>
      <w:r w:rsidR="00BD119D">
        <w:rPr>
          <w:sz w:val="24"/>
          <w:szCs w:val="24"/>
        </w:rPr>
        <w:t xml:space="preserve"> </w:t>
      </w:r>
      <w:r w:rsidR="00BD119D" w:rsidRPr="00812049">
        <w:rPr>
          <w:sz w:val="24"/>
          <w:szCs w:val="24"/>
          <w:highlight w:val="yellow"/>
        </w:rPr>
        <w:t>(Jones 1991)</w:t>
      </w:r>
      <w:r w:rsidR="008D73FF">
        <w:rPr>
          <w:sz w:val="24"/>
          <w:szCs w:val="24"/>
        </w:rPr>
        <w:t xml:space="preserve">. In circumstances where social consensus is high, clear and shared understanding of what is ethical becomes rather apparent. </w:t>
      </w:r>
      <w:r w:rsidR="00CA741B">
        <w:rPr>
          <w:sz w:val="24"/>
          <w:szCs w:val="24"/>
        </w:rPr>
        <w:t>Even if the individual does not ‘intuitively’ agree with the position, conforming to the majority opinion is extremely typical (</w:t>
      </w:r>
      <w:r w:rsidR="00CA741B" w:rsidRPr="0086383A">
        <w:rPr>
          <w:sz w:val="24"/>
          <w:szCs w:val="24"/>
          <w:highlight w:val="yellow"/>
        </w:rPr>
        <w:t>Asch, 1956; Deutsch M, 1955)</w:t>
      </w:r>
      <w:r w:rsidR="00CA741B">
        <w:rPr>
          <w:sz w:val="24"/>
          <w:szCs w:val="24"/>
        </w:rPr>
        <w:t xml:space="preserve">. </w:t>
      </w:r>
      <w:r w:rsidR="008D73FF">
        <w:rPr>
          <w:sz w:val="24"/>
          <w:szCs w:val="24"/>
        </w:rPr>
        <w:t>The personal judgement of ethicality, whether through the lens of deontology or utilitarianism</w:t>
      </w:r>
      <w:r w:rsidR="006E28C6">
        <w:rPr>
          <w:sz w:val="24"/>
          <w:szCs w:val="24"/>
        </w:rPr>
        <w:t>,</w:t>
      </w:r>
      <w:r w:rsidR="008D73FF">
        <w:rPr>
          <w:sz w:val="24"/>
          <w:szCs w:val="24"/>
        </w:rPr>
        <w:t xml:space="preserve"> is not needed.</w:t>
      </w:r>
      <w:r w:rsidR="003B5B59">
        <w:rPr>
          <w:sz w:val="24"/>
          <w:szCs w:val="24"/>
        </w:rPr>
        <w:t xml:space="preserve"> In situations where social consensus is </w:t>
      </w:r>
      <w:r w:rsidR="00CA741B">
        <w:rPr>
          <w:sz w:val="24"/>
          <w:szCs w:val="24"/>
        </w:rPr>
        <w:t>low,</w:t>
      </w:r>
      <w:r w:rsidR="003B5B59">
        <w:rPr>
          <w:sz w:val="24"/>
          <w:szCs w:val="24"/>
        </w:rPr>
        <w:t xml:space="preserve"> however, </w:t>
      </w:r>
      <w:r w:rsidR="00CA741B">
        <w:rPr>
          <w:sz w:val="24"/>
          <w:szCs w:val="24"/>
        </w:rPr>
        <w:t>individual moral judgement occurs instead</w:t>
      </w:r>
      <w:r w:rsidR="003B5B59">
        <w:rPr>
          <w:sz w:val="24"/>
          <w:szCs w:val="24"/>
        </w:rPr>
        <w:t>.</w:t>
      </w:r>
    </w:p>
    <w:p w14:paraId="2DC6AFF3" w14:textId="5C6D63B5" w:rsidR="00B3236C" w:rsidRDefault="00083B71" w:rsidP="0000369E">
      <w:pPr>
        <w:spacing w:line="480" w:lineRule="auto"/>
        <w:ind w:firstLine="720"/>
        <w:rPr>
          <w:sz w:val="24"/>
          <w:szCs w:val="24"/>
        </w:rPr>
      </w:pPr>
      <w:r>
        <w:rPr>
          <w:sz w:val="24"/>
          <w:szCs w:val="24"/>
        </w:rPr>
        <w:t>As the previous research states, there is strong evidence that perception of changed social consensus will lead to conforming to that consensus. Thus, in conditions of high social consensus in favor of UHC, we would expect to see increased support for UHC, conversely, if there is low social consensus in favor of UHC, we would expect to see decreased support for U</w:t>
      </w:r>
      <w:r w:rsidR="0018282D">
        <w:rPr>
          <w:sz w:val="24"/>
          <w:szCs w:val="24"/>
        </w:rPr>
        <w:t xml:space="preserve">HC. </w:t>
      </w:r>
      <w:commentRangeStart w:id="16"/>
      <w:r w:rsidR="004441A2" w:rsidRPr="00812049">
        <w:rPr>
          <w:sz w:val="24"/>
          <w:szCs w:val="24"/>
          <w:highlight w:val="yellow"/>
        </w:rPr>
        <w:t>We</w:t>
      </w:r>
      <w:r w:rsidR="0018282D" w:rsidRPr="00812049">
        <w:rPr>
          <w:sz w:val="24"/>
          <w:szCs w:val="24"/>
          <w:highlight w:val="yellow"/>
        </w:rPr>
        <w:t xml:space="preserve"> hypothesize that in our condition of high social consensus, </w:t>
      </w:r>
      <w:r w:rsidR="004441A2" w:rsidRPr="00812049">
        <w:rPr>
          <w:sz w:val="24"/>
          <w:szCs w:val="24"/>
          <w:highlight w:val="yellow"/>
        </w:rPr>
        <w:t>that there will be no effect of deontology or utilitarian leaning</w:t>
      </w:r>
      <w:r w:rsidR="0018282D" w:rsidRPr="00812049">
        <w:rPr>
          <w:sz w:val="24"/>
          <w:szCs w:val="24"/>
          <w:highlight w:val="yellow"/>
        </w:rPr>
        <w:t>.</w:t>
      </w:r>
      <w:r w:rsidR="0018282D">
        <w:rPr>
          <w:sz w:val="24"/>
          <w:szCs w:val="24"/>
        </w:rPr>
        <w:t xml:space="preserve"> In</w:t>
      </w:r>
      <w:commentRangeEnd w:id="16"/>
      <w:r w:rsidR="00862109">
        <w:rPr>
          <w:rStyle w:val="CommentReference"/>
        </w:rPr>
        <w:commentReference w:id="16"/>
      </w:r>
      <w:r w:rsidR="0018282D">
        <w:rPr>
          <w:sz w:val="24"/>
          <w:szCs w:val="24"/>
        </w:rPr>
        <w:t xml:space="preserve"> other words, we suspect that in cases of high social consensus, that this will subsume any individual moral or ethical assessment of the issue. Thus any individual effect that deontological or utilitarian inclination would otherwise have will not be apparent.</w:t>
      </w:r>
    </w:p>
    <w:p w14:paraId="5E69C5DC" w14:textId="7AE121E3" w:rsidR="00B3236C" w:rsidRDefault="00B3236C" w:rsidP="00B3236C">
      <w:pPr>
        <w:spacing w:line="480" w:lineRule="auto"/>
        <w:rPr>
          <w:sz w:val="32"/>
          <w:szCs w:val="32"/>
        </w:rPr>
      </w:pPr>
      <w:r>
        <w:rPr>
          <w:sz w:val="32"/>
          <w:szCs w:val="32"/>
        </w:rPr>
        <w:lastRenderedPageBreak/>
        <w:t>Study 1</w:t>
      </w:r>
    </w:p>
    <w:p w14:paraId="11845101" w14:textId="6BDDD8D6" w:rsidR="009D5C12" w:rsidRPr="00812049" w:rsidRDefault="009D5C12" w:rsidP="00B3236C">
      <w:pPr>
        <w:spacing w:line="480" w:lineRule="auto"/>
        <w:rPr>
          <w:sz w:val="24"/>
          <w:szCs w:val="24"/>
        </w:rPr>
      </w:pPr>
      <w:r>
        <w:rPr>
          <w:sz w:val="32"/>
          <w:szCs w:val="32"/>
        </w:rPr>
        <w:tab/>
      </w:r>
      <w:r>
        <w:rPr>
          <w:sz w:val="24"/>
          <w:szCs w:val="24"/>
        </w:rPr>
        <w:t xml:space="preserve">The purpose of Study 1 was to determine </w:t>
      </w:r>
      <w:r w:rsidR="00DE53A0">
        <w:rPr>
          <w:sz w:val="24"/>
          <w:szCs w:val="24"/>
        </w:rPr>
        <w:t>if perceptions of social consensus could be increased or decreased experimentally. Furthermore, if the effect of increased social consensus (increasing support) or decreased social consensus (decreasing support) would replicate in the context of support for Universal Health Care. Lastly, we wished to determine if individual differences in utilitarian and deontological orientation affected support for UHC, and if this effect was nullified when perception of social consensus was increased.</w:t>
      </w:r>
    </w:p>
    <w:p w14:paraId="42D38763" w14:textId="0FC0EB47" w:rsidR="00B3236C" w:rsidRDefault="00B3236C" w:rsidP="00B3236C">
      <w:pPr>
        <w:spacing w:line="480" w:lineRule="auto"/>
        <w:rPr>
          <w:sz w:val="28"/>
          <w:szCs w:val="28"/>
        </w:rPr>
      </w:pPr>
      <w:r>
        <w:rPr>
          <w:sz w:val="28"/>
          <w:szCs w:val="28"/>
        </w:rPr>
        <w:t>Method</w:t>
      </w:r>
    </w:p>
    <w:p w14:paraId="0D9262CA" w14:textId="74ADB5C1" w:rsidR="00B3236C" w:rsidRDefault="00B3236C" w:rsidP="00B3236C">
      <w:pPr>
        <w:spacing w:line="480" w:lineRule="auto"/>
        <w:rPr>
          <w:sz w:val="28"/>
          <w:szCs w:val="28"/>
        </w:rPr>
      </w:pPr>
      <w:r>
        <w:rPr>
          <w:sz w:val="28"/>
          <w:szCs w:val="28"/>
        </w:rPr>
        <w:t>Participants</w:t>
      </w:r>
    </w:p>
    <w:p w14:paraId="479782C0" w14:textId="6931129B" w:rsidR="004F3D99" w:rsidRDefault="00B3236C" w:rsidP="00B3236C">
      <w:pPr>
        <w:spacing w:line="480" w:lineRule="auto"/>
        <w:ind w:firstLine="720"/>
        <w:rPr>
          <w:sz w:val="24"/>
          <w:szCs w:val="24"/>
        </w:rPr>
      </w:pPr>
      <w:commentRangeStart w:id="17"/>
      <w:commentRangeStart w:id="18"/>
      <w:r>
        <w:rPr>
          <w:sz w:val="24"/>
          <w:szCs w:val="24"/>
        </w:rPr>
        <w:t>Our goal is to have 180 participants</w:t>
      </w:r>
      <w:commentRangeEnd w:id="17"/>
      <w:r w:rsidR="001B5BA5">
        <w:rPr>
          <w:rStyle w:val="CommentReference"/>
        </w:rPr>
        <w:commentReference w:id="17"/>
      </w:r>
      <w:commentRangeEnd w:id="18"/>
      <w:r w:rsidR="00A22255">
        <w:rPr>
          <w:rStyle w:val="CommentReference"/>
        </w:rPr>
        <w:commentReference w:id="18"/>
      </w:r>
      <w:r>
        <w:rPr>
          <w:sz w:val="24"/>
          <w:szCs w:val="24"/>
        </w:rPr>
        <w:t>. The participants were</w:t>
      </w:r>
      <w:r w:rsidRPr="00B3236C">
        <w:rPr>
          <w:sz w:val="24"/>
          <w:szCs w:val="24"/>
        </w:rPr>
        <w:t xml:space="preserve"> students enrolled in a Psychology course at a Midwestern University. Our participants were primarily white (7</w:t>
      </w:r>
      <w:r w:rsidR="004F3D99">
        <w:rPr>
          <w:sz w:val="24"/>
          <w:szCs w:val="24"/>
        </w:rPr>
        <w:t>4</w:t>
      </w:r>
      <w:r w:rsidRPr="00B3236C">
        <w:rPr>
          <w:sz w:val="24"/>
          <w:szCs w:val="24"/>
        </w:rPr>
        <w:t>%), female (</w:t>
      </w:r>
      <w:r w:rsidR="004F3D99">
        <w:rPr>
          <w:sz w:val="24"/>
          <w:szCs w:val="24"/>
        </w:rPr>
        <w:t>57</w:t>
      </w:r>
      <w:r w:rsidRPr="00B3236C">
        <w:rPr>
          <w:sz w:val="24"/>
          <w:szCs w:val="24"/>
        </w:rPr>
        <w:t xml:space="preserve">%), and </w:t>
      </w:r>
      <w:r w:rsidR="004F3D99">
        <w:rPr>
          <w:sz w:val="24"/>
          <w:szCs w:val="24"/>
        </w:rPr>
        <w:t>Juniors</w:t>
      </w:r>
      <w:r w:rsidRPr="00B3236C">
        <w:rPr>
          <w:sz w:val="24"/>
          <w:szCs w:val="24"/>
        </w:rPr>
        <w:t xml:space="preserve"> (</w:t>
      </w:r>
      <w:r w:rsidR="004F3D99">
        <w:rPr>
          <w:sz w:val="24"/>
          <w:szCs w:val="24"/>
        </w:rPr>
        <w:t>3</w:t>
      </w:r>
      <w:r w:rsidRPr="00B3236C">
        <w:rPr>
          <w:sz w:val="24"/>
          <w:szCs w:val="24"/>
        </w:rPr>
        <w:t>8%); further demographic information can be found in the table</w:t>
      </w:r>
      <w:r w:rsidR="004F3D99">
        <w:rPr>
          <w:sz w:val="24"/>
          <w:szCs w:val="24"/>
        </w:rPr>
        <w:t xml:space="preserve"> </w:t>
      </w:r>
      <w:r>
        <w:rPr>
          <w:sz w:val="24"/>
          <w:szCs w:val="24"/>
        </w:rPr>
        <w:t>below</w:t>
      </w:r>
      <w:r w:rsidRPr="00B3236C">
        <w:rPr>
          <w:sz w:val="24"/>
          <w:szCs w:val="24"/>
        </w:rPr>
        <w:t>. Participants received course credit for participation in the study.</w:t>
      </w:r>
    </w:p>
    <w:p w14:paraId="5543ED0C" w14:textId="1EB2ACAF" w:rsidR="004F3D99" w:rsidRDefault="004F3D99" w:rsidP="00B3236C">
      <w:pPr>
        <w:spacing w:line="480" w:lineRule="auto"/>
        <w:ind w:firstLine="720"/>
        <w:rPr>
          <w:sz w:val="24"/>
          <w:szCs w:val="24"/>
        </w:rPr>
      </w:pPr>
      <w:r>
        <w:rPr>
          <w:noProof/>
          <w:sz w:val="24"/>
          <w:szCs w:val="24"/>
        </w:rPr>
        <w:lastRenderedPageBreak/>
        <w:drawing>
          <wp:inline distT="0" distB="0" distL="0" distR="0" wp14:anchorId="4DDA2E46" wp14:editId="42FCD732">
            <wp:extent cx="3364302" cy="4427903"/>
            <wp:effectExtent l="0" t="0" r="7620" b="0"/>
            <wp:docPr id="90463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2A955634" w14:textId="3E18D984" w:rsidR="00F2087E" w:rsidRPr="00C509E6" w:rsidRDefault="00F2087E" w:rsidP="00F2087E">
      <w:pPr>
        <w:spacing w:line="480" w:lineRule="auto"/>
        <w:rPr>
          <w:b/>
          <w:bCs/>
          <w:sz w:val="28"/>
          <w:szCs w:val="28"/>
        </w:rPr>
      </w:pPr>
      <w:commentRangeStart w:id="19"/>
      <w:r w:rsidRPr="00C509E6">
        <w:rPr>
          <w:b/>
          <w:bCs/>
          <w:sz w:val="28"/>
          <w:szCs w:val="28"/>
        </w:rPr>
        <w:t>Procedure</w:t>
      </w:r>
      <w:commentRangeEnd w:id="19"/>
      <w:r w:rsidR="00525F8E">
        <w:rPr>
          <w:rStyle w:val="CommentReference"/>
        </w:rPr>
        <w:commentReference w:id="19"/>
      </w:r>
    </w:p>
    <w:p w14:paraId="39BF791C" w14:textId="733279A0" w:rsidR="00516784" w:rsidRDefault="00A44EC4" w:rsidP="00F2087E">
      <w:pPr>
        <w:pStyle w:val="FirstParagraph"/>
        <w:spacing w:line="480" w:lineRule="auto"/>
        <w:ind w:firstLine="720"/>
      </w:pPr>
      <w:del w:id="20" w:author="Shaffer, Victoria A." w:date="2023-11-02T14:34:00Z">
        <w:r w:rsidDel="00854612">
          <w:delText xml:space="preserve">Our participants began by clicking on the virtual study link, available in the online study sign-up website. This study link forwarded to an online Qualtrics survey. Participants were brought to a cover page that included a brief (but deceptive) description of the research they believed that they would be involved in. </w:delText>
        </w:r>
      </w:del>
      <w:ins w:id="21" w:author="Shaffer, Victoria A." w:date="2023-11-02T14:35:00Z">
        <w:r w:rsidR="00405E30">
          <w:t xml:space="preserve"> We </w:t>
        </w:r>
      </w:ins>
      <w:del w:id="22" w:author="Shaffer, Victoria A." w:date="2023-11-02T14:35:00Z">
        <w:r w:rsidDel="00405E30">
          <w:delText xml:space="preserve">After indicating consent, we </w:delText>
        </w:r>
      </w:del>
      <w:r>
        <w:t xml:space="preserve">assessed baseline measures of support for </w:t>
      </w:r>
      <w:commentRangeStart w:id="23"/>
      <w:r>
        <w:t>our four main measurement items</w:t>
      </w:r>
      <w:commentRangeEnd w:id="23"/>
      <w:r w:rsidR="001B2216">
        <w:rPr>
          <w:rStyle w:val="CommentReference"/>
          <w:kern w:val="2"/>
          <w14:ligatures w14:val="standardContextual"/>
        </w:rPr>
        <w:commentReference w:id="23"/>
      </w:r>
      <w:r>
        <w:t>. Three of our four measurement items</w:t>
      </w:r>
      <w:r w:rsidR="00723DD1">
        <w:t>, that of support towards Universal Health Care (UHC), support for the death penalty, and belief in anthropogenic climate change,</w:t>
      </w:r>
      <w:r>
        <w:t xml:space="preserve"> were taken from historical American public survey results (Economist – YouGov poll, 2017; Pew Research Polling, 2020)</w:t>
      </w:r>
      <w:r w:rsidR="00723DD1">
        <w:t>.</w:t>
      </w:r>
      <w:r>
        <w:t xml:space="preserve"> </w:t>
      </w:r>
      <w:r w:rsidR="00723DD1">
        <w:t xml:space="preserve">Our </w:t>
      </w:r>
      <w:r>
        <w:t xml:space="preserve">fourth item, on American support for the institution of slavery, </w:t>
      </w:r>
      <w:r w:rsidR="00723DD1">
        <w:t xml:space="preserve">was </w:t>
      </w:r>
      <w:r>
        <w:t xml:space="preserve">chosen as a calibration item. </w:t>
      </w:r>
      <w:r w:rsidR="00FE2B78">
        <w:t>Additionally, w</w:t>
      </w:r>
      <w:r w:rsidR="00145943">
        <w:t xml:space="preserve">e measured individual differences in deontological and utilitarian moral orientation. </w:t>
      </w:r>
    </w:p>
    <w:p w14:paraId="7089BA97" w14:textId="0EA4E8E7" w:rsidR="00516784" w:rsidRDefault="00F2087E" w:rsidP="00F2087E">
      <w:pPr>
        <w:pStyle w:val="FirstParagraph"/>
        <w:spacing w:line="480" w:lineRule="auto"/>
        <w:ind w:firstLine="720"/>
      </w:pPr>
      <w:r w:rsidRPr="00352544">
        <w:lastRenderedPageBreak/>
        <w:t>Participants were</w:t>
      </w:r>
      <w:r w:rsidR="00723DD1">
        <w:t xml:space="preserve"> then</w:t>
      </w:r>
      <w:r w:rsidRPr="00352544">
        <w:t xml:space="preserv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rsidR="007457BA">
        <w:t>a</w:t>
      </w:r>
      <w:r w:rsidRPr="00352544">
        <w:t xml:space="preserve"> </w:t>
      </w:r>
      <w:r w:rsidR="007457BA">
        <w:t>‘Low’ consensus</w:t>
      </w:r>
      <w:r w:rsidRPr="00352544">
        <w:t xml:space="preserve"> condition (n=</w:t>
      </w:r>
      <w:r w:rsidR="007457BA">
        <w:t>21</w:t>
      </w:r>
      <w:r w:rsidRPr="00352544">
        <w:t xml:space="preserve">). </w:t>
      </w:r>
      <w:r w:rsidR="00145943">
        <w:t xml:space="preserve">For both experimental conditions, subjects were asked to estimate what they </w:t>
      </w:r>
      <w:r w:rsidR="00145943" w:rsidRPr="00145943">
        <w:t>believe to be the percentage of ordinary Americans in 2018 that agreed with various social and scientific issues</w:t>
      </w:r>
      <w:r w:rsidR="00145943">
        <w:t>, which in this case, were the four measurement items that we had measured their baseline support for previously. After providing their estimate, we provided deceptive information regarding what the ‘actual results’ of what Americans believed in 2018.</w:t>
      </w:r>
      <w:r w:rsidR="00516784">
        <w:t xml:space="preserve"> This ‘deception’ was our primary method of manipulating perception of social consensus.</w:t>
      </w:r>
    </w:p>
    <w:p w14:paraId="392F5C54" w14:textId="7CFB34CF" w:rsidR="00516784" w:rsidRDefault="00145943" w:rsidP="00516784">
      <w:pPr>
        <w:pStyle w:val="FirstParagraph"/>
        <w:spacing w:line="480" w:lineRule="auto"/>
        <w:ind w:firstLine="720"/>
      </w:pPr>
      <w:r>
        <w:t xml:space="preserve">In the ‘high’ consensus condition participants saw survey results that were biased artificially upwards by 20% </w:t>
      </w:r>
      <w:r w:rsidRPr="00145943">
        <w:t>(e.g., if 60% of Americans agreed that capital punishment is needed in the US, the actual percentage shown to those in the high consensus condition will be 80%)</w:t>
      </w:r>
      <w:r>
        <w:t>. Conversely, in the ‘low’ consensus condition, participants saw survey results that were biased artificially downwards by 20%</w:t>
      </w:r>
      <w:r w:rsidR="007F28E0">
        <w:t xml:space="preserve"> </w:t>
      </w:r>
      <w:r w:rsidR="007F28E0" w:rsidRPr="007F28E0">
        <w:t>(e.g., if 60% of Americans agreed that capital punishment is needed in the US, the actual percentage shown to those in the high consensus condition will be 40%)</w:t>
      </w:r>
      <w:r>
        <w:t>. In both cases, however, the calibration question regarding whether or not slavery was a violation of human rights, was set to 99</w:t>
      </w:r>
      <w:r w:rsidR="003C7AF8">
        <w:t xml:space="preserve">%, as we </w:t>
      </w:r>
      <w:r w:rsidR="00036953">
        <w:t>believed that it would be distressing and unnecessary to test</w:t>
      </w:r>
      <w:r w:rsidR="003C7AF8">
        <w:t xml:space="preserve"> social manipulation on this issue.</w:t>
      </w:r>
    </w:p>
    <w:p w14:paraId="6674DAC8" w14:textId="0C3B0F0B" w:rsidR="00516784" w:rsidRPr="00516784" w:rsidRDefault="00516784" w:rsidP="00516784">
      <w:pPr>
        <w:pStyle w:val="BodyText"/>
        <w:spacing w:line="480" w:lineRule="auto"/>
        <w:rPr>
          <w:sz w:val="24"/>
          <w:szCs w:val="24"/>
        </w:rPr>
      </w:pPr>
      <w:r>
        <w:tab/>
      </w:r>
      <w:r w:rsidRPr="00516784">
        <w:rPr>
          <w:sz w:val="24"/>
          <w:szCs w:val="24"/>
        </w:rPr>
        <w:t>Participants were then asked to indicate on a Likert scale (from 1-7) how much ‘surprise’ they f</w:t>
      </w:r>
      <w:r>
        <w:rPr>
          <w:sz w:val="24"/>
          <w:szCs w:val="24"/>
        </w:rPr>
        <w:t>elt after being given this feedback information. After</w:t>
      </w:r>
      <w:r w:rsidR="007D224F">
        <w:rPr>
          <w:sz w:val="24"/>
          <w:szCs w:val="24"/>
        </w:rPr>
        <w:t xml:space="preserve">wards, we asked the participants to </w:t>
      </w:r>
      <w:r w:rsidR="007D224F" w:rsidRPr="007D224F">
        <w:rPr>
          <w:sz w:val="24"/>
          <w:szCs w:val="24"/>
        </w:rPr>
        <w:t>estimate what they believe to be the percentage of ordinary Americans in 20</w:t>
      </w:r>
      <w:r w:rsidR="007D224F">
        <w:rPr>
          <w:sz w:val="24"/>
          <w:szCs w:val="24"/>
        </w:rPr>
        <w:t>23</w:t>
      </w:r>
      <w:r w:rsidR="007D224F" w:rsidRPr="007D224F">
        <w:rPr>
          <w:sz w:val="24"/>
          <w:szCs w:val="24"/>
        </w:rPr>
        <w:t xml:space="preserve"> that agreed with </w:t>
      </w:r>
      <w:r w:rsidR="007D224F">
        <w:rPr>
          <w:sz w:val="24"/>
          <w:szCs w:val="24"/>
        </w:rPr>
        <w:t xml:space="preserve">the same previous four issues. </w:t>
      </w:r>
      <w:r w:rsidR="00001FCB">
        <w:rPr>
          <w:sz w:val="24"/>
          <w:szCs w:val="24"/>
        </w:rPr>
        <w:t>W</w:t>
      </w:r>
      <w:r w:rsidR="007D224F">
        <w:rPr>
          <w:sz w:val="24"/>
          <w:szCs w:val="24"/>
        </w:rPr>
        <w:t xml:space="preserve">e </w:t>
      </w:r>
      <w:r w:rsidR="00001FCB">
        <w:rPr>
          <w:sz w:val="24"/>
          <w:szCs w:val="24"/>
        </w:rPr>
        <w:t xml:space="preserve">then </w:t>
      </w:r>
      <w:r w:rsidR="007D224F">
        <w:rPr>
          <w:sz w:val="24"/>
          <w:szCs w:val="24"/>
        </w:rPr>
        <w:t xml:space="preserve">re-assessed their support for our four </w:t>
      </w:r>
      <w:r w:rsidR="007D224F">
        <w:rPr>
          <w:sz w:val="24"/>
          <w:szCs w:val="24"/>
        </w:rPr>
        <w:lastRenderedPageBreak/>
        <w:t>measurement items again, to see if any changes occurred through the manipulation.</w:t>
      </w:r>
      <w:r w:rsidR="00001FCB">
        <w:rPr>
          <w:sz w:val="24"/>
          <w:szCs w:val="24"/>
        </w:rPr>
        <w:t xml:space="preserve"> Finally, we asked for demographic information (age, sex, race, year in school, etc.) as well as individual differences in health literacy and numeracy. </w:t>
      </w:r>
      <w:del w:id="24" w:author="Shaffer, Victoria A." w:date="2023-11-02T14:38:00Z">
        <w:r w:rsidR="00001FCB" w:rsidDel="006E3975">
          <w:rPr>
            <w:sz w:val="24"/>
            <w:szCs w:val="24"/>
          </w:rPr>
          <w:delText>After all measurements are completed, participants were provided with a detailed debrief revealing the true nature of our actual study, as well as providing them with the actual survey response values on three of the four previously assessed measurement items (excluding slavery).</w:delText>
        </w:r>
      </w:del>
    </w:p>
    <w:p w14:paraId="7B90D730" w14:textId="0A322311" w:rsidR="00F2087E" w:rsidRDefault="00C509E6" w:rsidP="00C509E6">
      <w:pPr>
        <w:pStyle w:val="FirstParagraph"/>
        <w:spacing w:line="480" w:lineRule="auto"/>
        <w:rPr>
          <w:b/>
          <w:bCs/>
          <w:sz w:val="28"/>
          <w:szCs w:val="28"/>
        </w:rPr>
      </w:pPr>
      <w:r w:rsidRPr="00C509E6">
        <w:rPr>
          <w:b/>
          <w:bCs/>
          <w:sz w:val="28"/>
          <w:szCs w:val="28"/>
        </w:rPr>
        <w:t>Measures</w:t>
      </w:r>
    </w:p>
    <w:p w14:paraId="58773139" w14:textId="79939887" w:rsidR="00C509E6" w:rsidRDefault="00C509E6" w:rsidP="00C509E6">
      <w:pPr>
        <w:pStyle w:val="BodyText"/>
        <w:spacing w:line="480" w:lineRule="auto"/>
        <w:rPr>
          <w:sz w:val="24"/>
          <w:szCs w:val="24"/>
        </w:rPr>
      </w:pPr>
      <w:r w:rsidRPr="00C509E6">
        <w:rPr>
          <w:sz w:val="24"/>
          <w:szCs w:val="24"/>
        </w:rPr>
        <w:tab/>
        <w:t xml:space="preserve">The primary outcome measure was a single item support for UHC measure, adapted from Shen &amp; Labouff (2013), measured both pre and </w:t>
      </w:r>
      <w:r>
        <w:rPr>
          <w:sz w:val="24"/>
          <w:szCs w:val="24"/>
        </w:rPr>
        <w:t>post-intervention. The scale is comprised of a single item measuring support for UHC, “</w:t>
      </w:r>
      <w:r w:rsidRPr="00C509E6">
        <w:rPr>
          <w:sz w:val="24"/>
          <w:szCs w:val="24"/>
        </w:rPr>
        <w:t>Our government needs to implement Universal Health Care because basic population needs are not being met</w:t>
      </w:r>
      <w:r>
        <w:rPr>
          <w:sz w:val="24"/>
          <w:szCs w:val="24"/>
        </w:rPr>
        <w:t>”. The capital punishment</w:t>
      </w:r>
      <w:r w:rsidR="00DA18F1">
        <w:rPr>
          <w:sz w:val="24"/>
          <w:szCs w:val="24"/>
        </w:rPr>
        <w:t xml:space="preserve"> (</w:t>
      </w:r>
      <w:r w:rsidR="00DA18F1" w:rsidRPr="00DA18F1">
        <w:rPr>
          <w:sz w:val="24"/>
          <w:szCs w:val="24"/>
        </w:rPr>
        <w:t>"Capital Punishment (the Death Penalty) is necessary in America"</w:t>
      </w:r>
      <w:r w:rsidR="00DA18F1">
        <w:rPr>
          <w:sz w:val="24"/>
          <w:szCs w:val="24"/>
        </w:rPr>
        <w:t>)</w:t>
      </w:r>
      <w:r>
        <w:rPr>
          <w:sz w:val="24"/>
          <w:szCs w:val="24"/>
        </w:rPr>
        <w:t xml:space="preserve"> and climate change </w:t>
      </w:r>
      <w:r w:rsidR="00DA18F1">
        <w:rPr>
          <w:sz w:val="24"/>
          <w:szCs w:val="24"/>
        </w:rPr>
        <w:t>(</w:t>
      </w:r>
      <w:r w:rsidR="00DA18F1" w:rsidRPr="00DA18F1">
        <w:rPr>
          <w:sz w:val="24"/>
          <w:szCs w:val="24"/>
        </w:rPr>
        <w:t>"Greenhouse gas emissions generated by human activity has and will continue to change Earth's climate"</w:t>
      </w:r>
      <w:r w:rsidR="00DA18F1">
        <w:rPr>
          <w:sz w:val="24"/>
          <w:szCs w:val="24"/>
        </w:rPr>
        <w:t xml:space="preserve">) </w:t>
      </w:r>
      <w:r>
        <w:rPr>
          <w:sz w:val="24"/>
          <w:szCs w:val="24"/>
        </w:rPr>
        <w:t xml:space="preserve">issues were assessed using language taken directly from surveys of American public opinion in 2017 and 2020 (Economist - YouGov poll, 2017; </w:t>
      </w:r>
      <w:r w:rsidR="00307BAE">
        <w:rPr>
          <w:sz w:val="24"/>
          <w:szCs w:val="24"/>
        </w:rPr>
        <w:t>Pew Research Polling, 2020)</w:t>
      </w:r>
      <w:r w:rsidR="00A751B5">
        <w:rPr>
          <w:sz w:val="24"/>
          <w:szCs w:val="24"/>
        </w:rPr>
        <w:t xml:space="preserve">. The measure for the slavery item </w:t>
      </w:r>
      <w:r w:rsidR="00DA18F1">
        <w:rPr>
          <w:sz w:val="24"/>
          <w:szCs w:val="24"/>
        </w:rPr>
        <w:t>(</w:t>
      </w:r>
      <w:r w:rsidR="00DA18F1" w:rsidRPr="00DA18F1">
        <w:rPr>
          <w:sz w:val="24"/>
          <w:szCs w:val="24"/>
        </w:rPr>
        <w:t>"Slavery, forced labor and human trafficking are violations of human rights"</w:t>
      </w:r>
      <w:r w:rsidR="00DA18F1">
        <w:rPr>
          <w:sz w:val="24"/>
          <w:szCs w:val="24"/>
        </w:rPr>
        <w:t xml:space="preserve">) </w:t>
      </w:r>
      <w:r w:rsidR="00A751B5">
        <w:rPr>
          <w:sz w:val="24"/>
          <w:szCs w:val="24"/>
        </w:rPr>
        <w:t>was taken from the United Nations – Human Rights Office of the High Commissioner (2021).</w:t>
      </w:r>
      <w:r w:rsidR="00DA18F1">
        <w:rPr>
          <w:sz w:val="24"/>
          <w:szCs w:val="24"/>
        </w:rPr>
        <w:t xml:space="preserve"> All four items were measured on a 7 point Likert scale ranging from 1 (Strongly Disagree) to 7 (Strongly Agree).</w:t>
      </w:r>
    </w:p>
    <w:p w14:paraId="161826CF" w14:textId="21DAD66A" w:rsidR="00202130" w:rsidRDefault="00202130" w:rsidP="00C509E6">
      <w:pPr>
        <w:pStyle w:val="BodyText"/>
        <w:spacing w:line="480" w:lineRule="auto"/>
        <w:rPr>
          <w:sz w:val="24"/>
          <w:szCs w:val="24"/>
        </w:rPr>
      </w:pPr>
      <w:r>
        <w:rPr>
          <w:sz w:val="24"/>
          <w:szCs w:val="24"/>
        </w:rPr>
        <w:tab/>
        <w:t xml:space="preserve">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r>
        <w:rPr>
          <w:sz w:val="24"/>
          <w:szCs w:val="24"/>
        </w:rPr>
        <w:lastRenderedPageBreak/>
        <w:t>5 point Likert scale from 1 (Strongly Disagree) to 5 (Strongly Agree). Final deontological or utilitarian orientation scores were taken as an average of all six items corresponding to that orientation</w:t>
      </w:r>
      <w:r w:rsidR="00533958">
        <w:rPr>
          <w:sz w:val="24"/>
          <w:szCs w:val="24"/>
        </w:rPr>
        <w:t xml:space="preserve">; see </w:t>
      </w:r>
      <w:r w:rsidR="00533958" w:rsidRPr="00533958">
        <w:rPr>
          <w:sz w:val="24"/>
          <w:szCs w:val="24"/>
          <w:highlight w:val="yellow"/>
        </w:rPr>
        <w:t>Appendix B for item wording</w:t>
      </w:r>
    </w:p>
    <w:p w14:paraId="40B0C516" w14:textId="200F144C" w:rsidR="002A25FA" w:rsidRDefault="00533958" w:rsidP="00C509E6">
      <w:pPr>
        <w:pStyle w:val="BodyText"/>
        <w:spacing w:line="480" w:lineRule="auto"/>
        <w:rPr>
          <w:sz w:val="24"/>
          <w:szCs w:val="24"/>
        </w:rPr>
      </w:pPr>
      <w:r>
        <w:rPr>
          <w:sz w:val="24"/>
          <w:szCs w:val="24"/>
        </w:rPr>
        <w:tab/>
      </w:r>
      <w:r w:rsidR="00CD6C09">
        <w:rPr>
          <w:sz w:val="24"/>
          <w:szCs w:val="24"/>
        </w:rPr>
        <w:t>S</w:t>
      </w:r>
      <w:r>
        <w:rPr>
          <w:sz w:val="24"/>
          <w:szCs w:val="24"/>
        </w:rPr>
        <w:t>everal additional measures of health literacy and numeracy</w:t>
      </w:r>
      <w:r w:rsidR="00CD6C09">
        <w:rPr>
          <w:sz w:val="24"/>
          <w:szCs w:val="24"/>
        </w:rPr>
        <w:t xml:space="preserve"> were also collected</w:t>
      </w:r>
      <w:r>
        <w:rPr>
          <w:sz w:val="24"/>
          <w:szCs w:val="24"/>
        </w:rPr>
        <w:t>. Health literacy was assessed using the Single Item Health Literacy Screener (</w:t>
      </w:r>
      <w:r w:rsidR="00B9007C">
        <w:rPr>
          <w:sz w:val="24"/>
          <w:szCs w:val="24"/>
        </w:rPr>
        <w:t>Morris, 2006). Th</w:t>
      </w:r>
      <w:r w:rsidR="00A03251">
        <w:rPr>
          <w:sz w:val="24"/>
          <w:szCs w:val="24"/>
        </w:rPr>
        <w:t>is</w:t>
      </w:r>
      <w:r w:rsidR="00B9007C">
        <w:rPr>
          <w:sz w:val="24"/>
          <w:szCs w:val="24"/>
        </w:rPr>
        <w:t xml:space="preserve"> item “</w:t>
      </w:r>
      <w:r w:rsidR="00B9007C" w:rsidRPr="00B9007C">
        <w:rPr>
          <w:sz w:val="24"/>
          <w:szCs w:val="24"/>
        </w:rPr>
        <w:t>How confident are you filling out medical forms by yourself?</w:t>
      </w:r>
      <w:r w:rsidR="00B9007C">
        <w:rPr>
          <w:sz w:val="24"/>
          <w:szCs w:val="24"/>
        </w:rPr>
        <w:t xml:space="preserve">” was measured using a 5 point Likert scale from 1 (Never) to 5 (Always). </w:t>
      </w:r>
      <w:r w:rsidR="00B555B8">
        <w:rPr>
          <w:sz w:val="24"/>
          <w:szCs w:val="24"/>
        </w:rPr>
        <w:t>Our first measure of numeracy was the Subjective Numeracy Scale (Fagerlin, 2007), which consists of 8 items measuring general confidence in using numbers, and preference for numbers over words (e.g., “</w:t>
      </w:r>
      <w:r w:rsidR="00B555B8" w:rsidRPr="00B555B8">
        <w:rPr>
          <w:sz w:val="24"/>
          <w:szCs w:val="24"/>
        </w:rPr>
        <w:t>How good are you at figuring how much a shirt will cost if it is 25% off?</w:t>
      </w:r>
      <w:r w:rsidR="00B555B8">
        <w:rPr>
          <w:sz w:val="24"/>
          <w:szCs w:val="24"/>
        </w:rPr>
        <w:t>”, and “</w:t>
      </w:r>
      <w:r w:rsidR="00B555B8" w:rsidRPr="00B555B8">
        <w:rPr>
          <w:sz w:val="24"/>
          <w:szCs w:val="24"/>
        </w:rPr>
        <w:t>How often do you find numerical information to be useful?</w:t>
      </w:r>
      <w:r w:rsidR="00B555B8">
        <w:rPr>
          <w:sz w:val="24"/>
          <w:szCs w:val="24"/>
        </w:rPr>
        <w:t>”). All items were measured on a 6 point Likert scale. Total scoring for the scale was taken as a simple average of all items</w:t>
      </w:r>
      <w:r w:rsidR="0032235D">
        <w:rPr>
          <w:sz w:val="24"/>
          <w:szCs w:val="24"/>
        </w:rPr>
        <w:t>, after reverse scoring the 7</w:t>
      </w:r>
      <w:r w:rsidR="0032235D" w:rsidRPr="0032235D">
        <w:rPr>
          <w:sz w:val="24"/>
          <w:szCs w:val="24"/>
          <w:vertAlign w:val="superscript"/>
        </w:rPr>
        <w:t>th</w:t>
      </w:r>
      <w:r w:rsidR="0032235D">
        <w:rPr>
          <w:sz w:val="24"/>
          <w:szCs w:val="24"/>
        </w:rPr>
        <w:t xml:space="preserve"> item.</w:t>
      </w:r>
      <w:r w:rsidR="009F26BF">
        <w:rPr>
          <w:sz w:val="24"/>
          <w:szCs w:val="24"/>
        </w:rPr>
        <w:t xml:space="preserve"> Our second measure of numeracy was an objective measure, consisting of the number line task developed by Thompson and colleagues (2021). This item consisted of placement of 20 fractions one at a time, at the appropriate place on a number line ranging from 0 to 1, and then placing 20 more fractions, one at a time, on a number line ranging from 0 to 5 (e.g. the relative distance between 2/3, 7/9, 12/13, 4/7, etc.). Performance on this task was measured as precision on the number line estimation as a summation of the percentage of absolute error on all fractional placements.</w:t>
      </w:r>
      <w:r w:rsidR="002A25FA">
        <w:rPr>
          <w:sz w:val="24"/>
          <w:szCs w:val="24"/>
        </w:rPr>
        <w:t xml:space="preserve"> Additionally, there was a free-response question </w:t>
      </w:r>
      <w:r w:rsidR="00234D29">
        <w:rPr>
          <w:sz w:val="24"/>
          <w:szCs w:val="24"/>
        </w:rPr>
        <w:t xml:space="preserve">requesting feedback </w:t>
      </w:r>
      <w:r w:rsidR="002A25FA">
        <w:rPr>
          <w:sz w:val="24"/>
          <w:szCs w:val="24"/>
        </w:rPr>
        <w:t>on the exercise they had just completed, both on things they liked, and things they found challenging.</w:t>
      </w:r>
      <w:r w:rsidR="008D7526">
        <w:rPr>
          <w:sz w:val="24"/>
          <w:szCs w:val="24"/>
        </w:rPr>
        <w:t xml:space="preserve"> Finally, we also measured demographic information, including gender identity, age, race/ethnicity, and year in school.</w:t>
      </w:r>
    </w:p>
    <w:p w14:paraId="205B945B" w14:textId="3B8FFB5A" w:rsidR="008D7526" w:rsidRPr="008D7526" w:rsidRDefault="008D7526" w:rsidP="00C509E6">
      <w:pPr>
        <w:pStyle w:val="BodyText"/>
        <w:spacing w:line="480" w:lineRule="auto"/>
        <w:rPr>
          <w:b/>
          <w:bCs/>
          <w:sz w:val="28"/>
          <w:szCs w:val="28"/>
        </w:rPr>
      </w:pPr>
      <w:commentRangeStart w:id="25"/>
      <w:r w:rsidRPr="008D7526">
        <w:rPr>
          <w:b/>
          <w:bCs/>
          <w:sz w:val="28"/>
          <w:szCs w:val="28"/>
        </w:rPr>
        <w:lastRenderedPageBreak/>
        <w:t>Power and Statistical Analysis</w:t>
      </w:r>
      <w:commentRangeEnd w:id="25"/>
      <w:r w:rsidR="00D15227">
        <w:rPr>
          <w:rStyle w:val="CommentReference"/>
        </w:rPr>
        <w:commentReference w:id="25"/>
      </w:r>
    </w:p>
    <w:p w14:paraId="61445FD3" w14:textId="681E7E45" w:rsidR="00B93F7F" w:rsidRPr="00A06E88" w:rsidRDefault="008D7526" w:rsidP="00B3236C">
      <w:pPr>
        <w:spacing w:line="480" w:lineRule="auto"/>
        <w:ind w:firstLine="720"/>
        <w:rPr>
          <w:sz w:val="24"/>
          <w:szCs w:val="24"/>
        </w:rPr>
      </w:pPr>
      <w:r w:rsidRPr="00A06E88">
        <w:rPr>
          <w:sz w:val="24"/>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A06E88">
        <w:rPr>
          <w:sz w:val="24"/>
          <w:szCs w:val="24"/>
        </w:rPr>
        <w:t xml:space="preserve">, for a linear multiple regression. Our four ‘item issues’ that we 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w:t>
      </w:r>
      <w:r w:rsidR="00A06E88">
        <w:rPr>
          <w:sz w:val="24"/>
          <w:szCs w:val="24"/>
        </w:rPr>
        <w:t>as well as interactions between deontology and utilitarianism with our experimental conditions</w:t>
      </w:r>
      <w:r w:rsidR="009D260F" w:rsidRPr="00A06E88">
        <w:rPr>
          <w:sz w:val="24"/>
          <w:szCs w:val="24"/>
        </w:rPr>
        <w:t xml:space="preserve"> for our predictors. All tests were conducted in R and considered statistically significant when P &lt;.05.</w:t>
      </w:r>
    </w:p>
    <w:p w14:paraId="5871129E" w14:textId="1834F781" w:rsidR="004F3D99" w:rsidRPr="00B93F7F" w:rsidRDefault="00B93F7F" w:rsidP="00B93F7F">
      <w:pPr>
        <w:spacing w:line="480" w:lineRule="auto"/>
        <w:rPr>
          <w:b/>
          <w:bCs/>
          <w:sz w:val="28"/>
          <w:szCs w:val="28"/>
        </w:rPr>
      </w:pPr>
      <w:r w:rsidRPr="00B93F7F">
        <w:rPr>
          <w:b/>
          <w:bCs/>
          <w:sz w:val="28"/>
          <w:szCs w:val="28"/>
        </w:rPr>
        <w:t>Study 1 Hypothesis:</w:t>
      </w:r>
    </w:p>
    <w:p w14:paraId="1E8F933E" w14:textId="223C4EF2" w:rsidR="00B93F7F" w:rsidRDefault="00A06E88" w:rsidP="00D5708D">
      <w:pPr>
        <w:spacing w:line="480" w:lineRule="auto"/>
        <w:ind w:left="720"/>
        <w:rPr>
          <w:sz w:val="24"/>
          <w:szCs w:val="24"/>
        </w:rPr>
      </w:pPr>
      <w:r w:rsidRPr="00A06E88">
        <w:rPr>
          <w:sz w:val="24"/>
          <w:szCs w:val="24"/>
        </w:rPr>
        <w:t xml:space="preserve">Hypothesis 1: </w:t>
      </w:r>
      <w:commentRangeStart w:id="26"/>
      <w:r w:rsidRPr="00A06E88">
        <w:rPr>
          <w:sz w:val="24"/>
          <w:szCs w:val="24"/>
        </w:rPr>
        <w:t>We hypothesize that when participants perceive that a strong social consensus</w:t>
      </w:r>
      <w:r w:rsidR="00533909">
        <w:rPr>
          <w:sz w:val="24"/>
          <w:szCs w:val="24"/>
        </w:rPr>
        <w:t xml:space="preserve"> towards universal healthcare exists, they will be more likely to support universal healthcare, as opposed to when they perceive a lack of that same social consensus.</w:t>
      </w:r>
    </w:p>
    <w:p w14:paraId="03CF0391" w14:textId="263F714E" w:rsidR="00D5708D" w:rsidRDefault="00D5708D" w:rsidP="00D5708D">
      <w:pPr>
        <w:spacing w:line="480" w:lineRule="auto"/>
        <w:ind w:left="720"/>
        <w:rPr>
          <w:sz w:val="24"/>
          <w:szCs w:val="24"/>
        </w:rPr>
      </w:pPr>
      <w:r>
        <w:rPr>
          <w:sz w:val="24"/>
          <w:szCs w:val="24"/>
        </w:rPr>
        <w:t>Hypothesis 2: We hypothesize that in conditions of high social consensus, there will be no effect on support for Universal Health Care due to the individual differences in utilitarianism and deontology (e.g. that an interaction here nullifies the effect).</w:t>
      </w:r>
      <w:commentRangeEnd w:id="26"/>
      <w:r w:rsidR="00253E56">
        <w:rPr>
          <w:rStyle w:val="CommentReference"/>
        </w:rPr>
        <w:commentReference w:id="26"/>
      </w:r>
    </w:p>
    <w:p w14:paraId="3861CE54" w14:textId="3EC02D4D" w:rsidR="006F239B" w:rsidRDefault="006F239B" w:rsidP="006F239B">
      <w:pPr>
        <w:spacing w:line="480" w:lineRule="auto"/>
        <w:rPr>
          <w:b/>
          <w:bCs/>
          <w:sz w:val="28"/>
          <w:szCs w:val="28"/>
        </w:rPr>
      </w:pPr>
      <w:commentRangeStart w:id="27"/>
      <w:r>
        <w:rPr>
          <w:b/>
          <w:bCs/>
          <w:sz w:val="28"/>
          <w:szCs w:val="28"/>
        </w:rPr>
        <w:t>Results</w:t>
      </w:r>
      <w:commentRangeEnd w:id="27"/>
      <w:r w:rsidR="0097392E">
        <w:rPr>
          <w:rStyle w:val="CommentReference"/>
        </w:rPr>
        <w:commentReference w:id="27"/>
      </w:r>
    </w:p>
    <w:p w14:paraId="4AF5E7D0" w14:textId="75A0373A" w:rsidR="006F239B" w:rsidRPr="006F239B" w:rsidRDefault="006F239B" w:rsidP="006F239B">
      <w:pPr>
        <w:spacing w:line="480" w:lineRule="auto"/>
        <w:rPr>
          <w:sz w:val="24"/>
          <w:szCs w:val="24"/>
        </w:rPr>
      </w:pPr>
      <w:r>
        <w:rPr>
          <w:sz w:val="24"/>
          <w:szCs w:val="24"/>
        </w:rPr>
        <w:lastRenderedPageBreak/>
        <w:tab/>
        <w:t xml:space="preserve">Descriptive statistics are summarized in the </w:t>
      </w:r>
      <w:r w:rsidRPr="006F239B">
        <w:rPr>
          <w:sz w:val="24"/>
          <w:szCs w:val="24"/>
          <w:highlight w:val="yellow"/>
        </w:rPr>
        <w:t>tables below</w:t>
      </w:r>
      <w:r>
        <w:rPr>
          <w:sz w:val="24"/>
          <w:szCs w:val="24"/>
        </w:rPr>
        <w:t xml:space="preserve">. Our hypothesis was tested using a linear regression fitted to our support for UHC outcome measure. In support to H1, we found that in conditions of strong social consensus, </w:t>
      </w:r>
      <w:r w:rsidR="002D524A">
        <w:rPr>
          <w:sz w:val="24"/>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23B0BB19" w14:textId="79C109E3" w:rsidR="00533909" w:rsidRDefault="00B249A9" w:rsidP="00B93F7F">
      <w:pPr>
        <w:spacing w:line="480" w:lineRule="auto"/>
        <w:rPr>
          <w:b/>
          <w:bCs/>
          <w:sz w:val="32"/>
          <w:szCs w:val="32"/>
        </w:rPr>
      </w:pPr>
      <w:r w:rsidRPr="00B249A9">
        <w:rPr>
          <w:b/>
          <w:bCs/>
          <w:sz w:val="32"/>
          <w:szCs w:val="32"/>
        </w:rPr>
        <w:t>Study 2</w:t>
      </w:r>
    </w:p>
    <w:p w14:paraId="55D84ED0" w14:textId="3EE999C9" w:rsidR="00A87C6B" w:rsidRDefault="00A87C6B" w:rsidP="00B93F7F">
      <w:pPr>
        <w:spacing w:line="480" w:lineRule="auto"/>
        <w:rPr>
          <w:b/>
          <w:bCs/>
          <w:sz w:val="32"/>
          <w:szCs w:val="32"/>
        </w:rPr>
      </w:pPr>
      <w:r>
        <w:rPr>
          <w:b/>
          <w:bCs/>
          <w:sz w:val="32"/>
          <w:szCs w:val="32"/>
        </w:rPr>
        <w:t>#### ADD IN MORAL CONVICTION STUFF HERE</w:t>
      </w:r>
    </w:p>
    <w:p w14:paraId="43AFAB3B" w14:textId="77777777" w:rsidR="00B54058" w:rsidRDefault="00B54058" w:rsidP="00B54058">
      <w:pPr>
        <w:spacing w:line="480" w:lineRule="auto"/>
        <w:ind w:firstLine="720"/>
        <w:rPr>
          <w:sz w:val="24"/>
          <w:szCs w:val="24"/>
        </w:rPr>
      </w:pPr>
      <w:r>
        <w:rPr>
          <w:sz w:val="24"/>
          <w:szCs w:val="24"/>
        </w:rPr>
        <w:t xml:space="preserve">In most circumstances, strong social consensus from close peers will have significant influence on the ethical perception of issues, usually resulting in the individual conforming to the ethical perspective of their peers. However, individuals can be ‘inoculated’ against this influence through the effects of ‘moral conviction’ </w:t>
      </w:r>
      <w:r w:rsidRPr="002D68EE">
        <w:rPr>
          <w:sz w:val="24"/>
          <w:szCs w:val="24"/>
          <w:highlight w:val="yellow"/>
        </w:rPr>
        <w:t>(Kobayashi, 2018; Goldberg, 2019</w:t>
      </w:r>
      <w:r>
        <w:rPr>
          <w:sz w:val="24"/>
          <w:szCs w:val="24"/>
          <w:highlight w:val="yellow"/>
        </w:rPr>
        <w:t xml:space="preserve">; </w:t>
      </w:r>
      <w:r w:rsidRPr="002D68EE">
        <w:rPr>
          <w:sz w:val="24"/>
          <w:szCs w:val="24"/>
          <w:highlight w:val="yellow"/>
        </w:rPr>
        <w:t>Skitka, 2015</w:t>
      </w:r>
      <w:r>
        <w:rPr>
          <w:sz w:val="24"/>
          <w:szCs w:val="24"/>
          <w:highlight w:val="yellow"/>
        </w:rPr>
        <w:t>; Skitka, 2014</w:t>
      </w:r>
      <w:r w:rsidRPr="002D68EE">
        <w:rPr>
          <w:sz w:val="24"/>
          <w:szCs w:val="24"/>
          <w:highlight w:val="yellow"/>
        </w:rPr>
        <w:t>)</w:t>
      </w:r>
      <w:r>
        <w:rPr>
          <w:sz w:val="24"/>
          <w:szCs w:val="24"/>
        </w:rPr>
        <w:t xml:space="preserve">. </w:t>
      </w:r>
      <w:commentRangeStart w:id="28"/>
      <w:commentRangeStart w:id="29"/>
      <w:commentRangeStart w:id="30"/>
      <w:r>
        <w:rPr>
          <w:sz w:val="24"/>
          <w:szCs w:val="24"/>
        </w:rPr>
        <w:t>Moral conviction is the perception that an ethical position held is due to core beliefs about what is fundamentally right or wrong (i.e., abortion should be legal, due to the core belief that women should have full bodily autonomy). People desire to conform to majority opinion in most cases, but those who measure highly on moral conviction for a position desire increased psychological distance from those they disagree with (</w:t>
      </w:r>
      <w:r w:rsidRPr="00813653">
        <w:rPr>
          <w:sz w:val="24"/>
          <w:szCs w:val="24"/>
          <w:highlight w:val="yellow"/>
        </w:rPr>
        <w:t>Skitka, 2005; Kidder, 2015</w:t>
      </w:r>
      <w:r>
        <w:rPr>
          <w:sz w:val="24"/>
          <w:szCs w:val="24"/>
        </w:rPr>
        <w:t>). This increased psychological distance manifests itself in strong peer independence when considering willingness to change.</w:t>
      </w:r>
      <w:commentRangeEnd w:id="28"/>
      <w:r>
        <w:rPr>
          <w:rStyle w:val="CommentReference"/>
        </w:rPr>
        <w:commentReference w:id="28"/>
      </w:r>
      <w:commentRangeEnd w:id="29"/>
      <w:r>
        <w:rPr>
          <w:rStyle w:val="CommentReference"/>
        </w:rPr>
        <w:commentReference w:id="29"/>
      </w:r>
      <w:commentRangeEnd w:id="30"/>
      <w:r>
        <w:rPr>
          <w:rStyle w:val="CommentReference"/>
        </w:rPr>
        <w:commentReference w:id="30"/>
      </w:r>
    </w:p>
    <w:p w14:paraId="4548D43E" w14:textId="77777777" w:rsidR="00B54058" w:rsidRDefault="00B54058" w:rsidP="00B54058">
      <w:pPr>
        <w:spacing w:line="480" w:lineRule="auto"/>
        <w:rPr>
          <w:sz w:val="24"/>
          <w:szCs w:val="24"/>
        </w:rPr>
      </w:pPr>
      <w:r>
        <w:rPr>
          <w:sz w:val="24"/>
          <w:szCs w:val="24"/>
        </w:rPr>
        <w:t>###</w:t>
      </w:r>
    </w:p>
    <w:p w14:paraId="16033840" w14:textId="77777777" w:rsidR="00B54058" w:rsidRDefault="00B54058" w:rsidP="00B54058">
      <w:pPr>
        <w:spacing w:line="480" w:lineRule="auto"/>
        <w:rPr>
          <w:sz w:val="24"/>
          <w:szCs w:val="24"/>
        </w:rPr>
      </w:pPr>
      <w:r>
        <w:rPr>
          <w:sz w:val="24"/>
          <w:szCs w:val="24"/>
        </w:rPr>
        <w:lastRenderedPageBreak/>
        <w:tab/>
        <w:t xml:space="preserve">Given our goal of changing attitudes towards UHC, it is important to be aware that the strength of belief is not the only thing that matters. The fundamental reasoning behind why an individual believes in something is also important to attitude change and formation. The perception that an ethical position held is due to core beliefs about what is fundamentally right or wrong (i.e., abortion should be legal, due to the core belief that women should have full bodily autonomy) can be defined as ‘moral conviction’. Attitudes that individuals hold based on a low level of moral conviction (e.g., Coke vs. Pepsi) are viewed more as subjective preferences where legitimate disagreement is acceptable </w:t>
      </w:r>
      <w:r w:rsidRPr="00893396">
        <w:rPr>
          <w:sz w:val="24"/>
          <w:szCs w:val="24"/>
          <w:highlight w:val="yellow"/>
        </w:rPr>
        <w:t>(Skitka, 2010</w:t>
      </w:r>
      <w:r>
        <w:rPr>
          <w:sz w:val="24"/>
          <w:szCs w:val="24"/>
        </w:rPr>
        <w:t>). Attitudes held with a higher level of moral conviction are instead seen as universal and objective. Universality can be defined as the perception that an individuals’ assessment of a topic is not just right, but an absolute, that others around them do or should share. Objective here can be defined as the perception that an individual’s assessment of a topic is not just right, but a ‘readily observable, objective property of the world’. Determining whether UHC is fundamentally seen as something with low moral conviction (and thus a more easily changeable preference) or with high moral conviction (and thus seen as an objective and universal right) has immense importance in determining how to change attitudes related to it.</w:t>
      </w:r>
    </w:p>
    <w:p w14:paraId="1491AE0B" w14:textId="77777777" w:rsidR="00B54058" w:rsidRDefault="00B54058" w:rsidP="00B54058">
      <w:pPr>
        <w:spacing w:line="480" w:lineRule="auto"/>
        <w:ind w:firstLine="720"/>
        <w:rPr>
          <w:sz w:val="24"/>
          <w:szCs w:val="24"/>
        </w:rPr>
      </w:pPr>
      <w:r>
        <w:rPr>
          <w:sz w:val="24"/>
          <w:szCs w:val="24"/>
        </w:rPr>
        <w:t xml:space="preserve">It is not trivial to assume that there is high moral conviction towards the provisioning of Universal Health Care. In fact, there are few contemporary topics that are seen as universally </w:t>
      </w:r>
      <w:r w:rsidRPr="00704FA7">
        <w:rPr>
          <w:sz w:val="24"/>
          <w:szCs w:val="24"/>
        </w:rPr>
        <w:t xml:space="preserve">moral </w:t>
      </w:r>
      <w:r>
        <w:rPr>
          <w:sz w:val="24"/>
          <w:szCs w:val="24"/>
        </w:rPr>
        <w:t>(</w:t>
      </w:r>
      <w:r w:rsidRPr="00704FA7">
        <w:rPr>
          <w:sz w:val="24"/>
          <w:szCs w:val="24"/>
        </w:rPr>
        <w:t>the issue’s rightness</w:t>
      </w:r>
      <w:r>
        <w:rPr>
          <w:sz w:val="24"/>
          <w:szCs w:val="24"/>
        </w:rPr>
        <w:t xml:space="preserve"> </w:t>
      </w:r>
      <w:r w:rsidRPr="00704FA7">
        <w:rPr>
          <w:sz w:val="24"/>
          <w:szCs w:val="24"/>
        </w:rPr>
        <w:t xml:space="preserve">or wrongness </w:t>
      </w:r>
      <w:r>
        <w:rPr>
          <w:sz w:val="24"/>
          <w:szCs w:val="24"/>
        </w:rPr>
        <w:t>is</w:t>
      </w:r>
      <w:r w:rsidRPr="00704FA7">
        <w:rPr>
          <w:sz w:val="24"/>
          <w:szCs w:val="24"/>
        </w:rPr>
        <w:t xml:space="preserve"> non-negotiable and objectively</w:t>
      </w:r>
      <w:r>
        <w:rPr>
          <w:sz w:val="24"/>
          <w:szCs w:val="24"/>
        </w:rPr>
        <w:t xml:space="preserve"> </w:t>
      </w:r>
      <w:r w:rsidRPr="00704FA7">
        <w:rPr>
          <w:sz w:val="24"/>
          <w:szCs w:val="24"/>
        </w:rPr>
        <w:t>grounded</w:t>
      </w:r>
      <w:r>
        <w:rPr>
          <w:sz w:val="24"/>
          <w:szCs w:val="24"/>
        </w:rPr>
        <w:t xml:space="preserve">), and many are seen as </w:t>
      </w:r>
      <w:r w:rsidRPr="00704FA7">
        <w:rPr>
          <w:sz w:val="24"/>
          <w:szCs w:val="24"/>
        </w:rPr>
        <w:t>nonmoral</w:t>
      </w:r>
      <w:r>
        <w:rPr>
          <w:sz w:val="24"/>
          <w:szCs w:val="24"/>
        </w:rPr>
        <w:t xml:space="preserve"> (</w:t>
      </w:r>
      <w:r w:rsidRPr="00704FA7">
        <w:rPr>
          <w:sz w:val="24"/>
          <w:szCs w:val="24"/>
        </w:rPr>
        <w:t>the issue’s</w:t>
      </w:r>
      <w:r>
        <w:rPr>
          <w:sz w:val="24"/>
          <w:szCs w:val="24"/>
        </w:rPr>
        <w:t xml:space="preserve"> </w:t>
      </w:r>
      <w:r w:rsidRPr="00704FA7">
        <w:rPr>
          <w:sz w:val="24"/>
          <w:szCs w:val="24"/>
        </w:rPr>
        <w:t xml:space="preserve">rightness or wrongness </w:t>
      </w:r>
      <w:r>
        <w:rPr>
          <w:sz w:val="24"/>
          <w:szCs w:val="24"/>
        </w:rPr>
        <w:t>is</w:t>
      </w:r>
      <w:r w:rsidRPr="00704FA7">
        <w:rPr>
          <w:sz w:val="24"/>
          <w:szCs w:val="24"/>
        </w:rPr>
        <w:t xml:space="preserve"> dependent on an individual</w:t>
      </w:r>
      <w:r>
        <w:rPr>
          <w:sz w:val="24"/>
          <w:szCs w:val="24"/>
        </w:rPr>
        <w:t xml:space="preserve"> </w:t>
      </w:r>
      <w:r w:rsidRPr="00704FA7">
        <w:rPr>
          <w:sz w:val="24"/>
          <w:szCs w:val="24"/>
        </w:rPr>
        <w:t>or social decision</w:t>
      </w:r>
      <w:r>
        <w:rPr>
          <w:sz w:val="24"/>
          <w:szCs w:val="24"/>
        </w:rPr>
        <w:t>). Wright and colleagues (2</w:t>
      </w:r>
      <w:r w:rsidRPr="0080265A">
        <w:rPr>
          <w:sz w:val="24"/>
          <w:szCs w:val="24"/>
          <w:highlight w:val="yellow"/>
        </w:rPr>
        <w:t>008)</w:t>
      </w:r>
      <w:r>
        <w:rPr>
          <w:sz w:val="24"/>
          <w:szCs w:val="24"/>
        </w:rPr>
        <w:t xml:space="preserve"> demonstrated that relatively few topics, such as rape, incest, and executing the mentally handicapped, were seen as moral, whereas several </w:t>
      </w:r>
      <w:r>
        <w:rPr>
          <w:sz w:val="24"/>
          <w:szCs w:val="24"/>
        </w:rPr>
        <w:lastRenderedPageBreak/>
        <w:t xml:space="preserve">other contentious issues were not universally seen as moral (owning guns, vegetarianism, promiscuity). </w:t>
      </w:r>
    </w:p>
    <w:p w14:paraId="33CE97B7" w14:textId="77777777" w:rsidR="00B54058" w:rsidRDefault="00B54058" w:rsidP="00B54058">
      <w:pPr>
        <w:spacing w:line="480" w:lineRule="auto"/>
        <w:ind w:firstLine="720"/>
        <w:rPr>
          <w:sz w:val="24"/>
          <w:szCs w:val="24"/>
        </w:rPr>
      </w:pPr>
      <w:r>
        <w:rPr>
          <w:sz w:val="24"/>
          <w:szCs w:val="24"/>
        </w:rPr>
        <w:t xml:space="preserve">Fortunately for the impact of moral conviction on UHC, there is evidence that the morality of an issue can change. Things that were once preferences (cigarette smoking in the 20’s-30’s) can evolve into morally weighted judgements (smoking seen as an ‘uncouth’ habit), that can even have real consequences (e.g. public smoking being banned in many venues) as the society around the concept changes </w:t>
      </w:r>
      <w:r w:rsidRPr="0084756F">
        <w:rPr>
          <w:sz w:val="24"/>
          <w:szCs w:val="24"/>
          <w:highlight w:val="yellow"/>
        </w:rPr>
        <w:t>(Rozin, 1999)</w:t>
      </w:r>
      <w:r>
        <w:rPr>
          <w:sz w:val="24"/>
          <w:szCs w:val="24"/>
        </w:rPr>
        <w:t>. Furthermore, moral convictions can also be manipulated using framing effects (</w:t>
      </w:r>
      <w:r w:rsidRPr="0084756F">
        <w:rPr>
          <w:sz w:val="24"/>
          <w:szCs w:val="24"/>
          <w:highlight w:val="yellow"/>
        </w:rPr>
        <w:t>Kodapanakkal, 2021</w:t>
      </w:r>
      <w:r>
        <w:rPr>
          <w:sz w:val="24"/>
          <w:szCs w:val="24"/>
        </w:rPr>
        <w:t xml:space="preserve">; </w:t>
      </w:r>
      <w:r w:rsidRPr="008D172E">
        <w:rPr>
          <w:sz w:val="24"/>
          <w:szCs w:val="24"/>
          <w:highlight w:val="yellow"/>
        </w:rPr>
        <w:t>Clifford, 2017</w:t>
      </w:r>
      <w:r>
        <w:rPr>
          <w:sz w:val="24"/>
          <w:szCs w:val="24"/>
        </w:rPr>
        <w:t xml:space="preserve">; </w:t>
      </w:r>
      <w:r w:rsidRPr="008D172E">
        <w:rPr>
          <w:sz w:val="24"/>
          <w:szCs w:val="24"/>
          <w:highlight w:val="yellow"/>
        </w:rPr>
        <w:t>Wisneski &amp; Skitka, 2017</w:t>
      </w:r>
      <w:r>
        <w:rPr>
          <w:sz w:val="24"/>
          <w:szCs w:val="24"/>
        </w:rPr>
        <w:t>). The use of persuasive arguments containing harm, fairness, and liberty based keywords (e.g. harm, misuse, freedom, liberty, immoral, consequences, etc.), as well as persuasive arguments that focused on disgust based claims or containing disgusting images related to the issue (e.g. factory farmed tilapia are forced to live in their own waste, photos of aborted fetuses) can enhance perceived moral convictions in otherwise morally neutral individuals. Conversely, perceived moral conviction can be decreased by using</w:t>
      </w:r>
      <w:r w:rsidRPr="003C22A4">
        <w:rPr>
          <w:sz w:val="24"/>
          <w:szCs w:val="24"/>
        </w:rPr>
        <w:t xml:space="preserve"> </w:t>
      </w:r>
      <w:r>
        <w:rPr>
          <w:sz w:val="24"/>
          <w:szCs w:val="24"/>
        </w:rPr>
        <w:t xml:space="preserve">persuasive arguments that focused on more pragmatic elements such as cost or inefficiency keywords (e.g. costly, unfeasible, monetary costs). However, the evidence regarding this is more mixed, as Clifford and colleagues (2017) were unable to reduce moral conviction on ‘food politics’ (e.g. support for factory farming, genetically modified food, animal welfare) when presenting a factually neutral </w:t>
      </w:r>
      <w:commentRangeStart w:id="31"/>
      <w:r>
        <w:rPr>
          <w:sz w:val="24"/>
          <w:szCs w:val="24"/>
        </w:rPr>
        <w:t>non-persuasive argument</w:t>
      </w:r>
      <w:commentRangeEnd w:id="31"/>
      <w:r>
        <w:rPr>
          <w:rStyle w:val="CommentReference"/>
        </w:rPr>
        <w:commentReference w:id="31"/>
      </w:r>
      <w:r>
        <w:rPr>
          <w:sz w:val="24"/>
          <w:szCs w:val="24"/>
        </w:rPr>
        <w:t>.</w:t>
      </w:r>
    </w:p>
    <w:p w14:paraId="4F8AD5D6" w14:textId="77777777" w:rsidR="00A87C6B" w:rsidRDefault="00A87C6B" w:rsidP="00B93F7F">
      <w:pPr>
        <w:spacing w:line="480" w:lineRule="auto"/>
        <w:rPr>
          <w:b/>
          <w:bCs/>
          <w:sz w:val="32"/>
          <w:szCs w:val="32"/>
        </w:rPr>
      </w:pPr>
    </w:p>
    <w:p w14:paraId="0253BE4F" w14:textId="0C2AE99C" w:rsidR="00410FFE" w:rsidRDefault="00856CEE" w:rsidP="00856CEE">
      <w:pPr>
        <w:spacing w:line="480" w:lineRule="auto"/>
        <w:ind w:firstLine="720"/>
        <w:rPr>
          <w:sz w:val="24"/>
          <w:szCs w:val="24"/>
        </w:rPr>
      </w:pPr>
      <w:commentRangeStart w:id="32"/>
      <w:r>
        <w:rPr>
          <w:sz w:val="24"/>
          <w:szCs w:val="24"/>
        </w:rPr>
        <w:lastRenderedPageBreak/>
        <w:t>The purpose of Study 2 was to determine if perceptions of moral conviction could be increased or decreased experimentally</w:t>
      </w:r>
      <w:r w:rsidR="00FD22BC">
        <w:rPr>
          <w:sz w:val="24"/>
          <w:szCs w:val="24"/>
        </w:rPr>
        <w:t xml:space="preserve"> in the context of UHC</w:t>
      </w:r>
      <w:commentRangeEnd w:id="32"/>
      <w:r w:rsidR="00C645C7">
        <w:rPr>
          <w:rStyle w:val="CommentReference"/>
        </w:rPr>
        <w:commentReference w:id="32"/>
      </w:r>
      <w:r>
        <w:rPr>
          <w:sz w:val="24"/>
          <w:szCs w:val="24"/>
        </w:rPr>
        <w:t xml:space="preserve">. </w:t>
      </w:r>
      <w:r w:rsidR="00134ECC">
        <w:rPr>
          <w:sz w:val="24"/>
          <w:szCs w:val="24"/>
        </w:rPr>
        <w:t>If this is the case, w</w:t>
      </w:r>
      <w:r w:rsidR="00BF0953">
        <w:rPr>
          <w:sz w:val="24"/>
          <w:szCs w:val="24"/>
        </w:rPr>
        <w:t>e</w:t>
      </w:r>
      <w:r w:rsidR="00385945">
        <w:rPr>
          <w:sz w:val="24"/>
          <w:szCs w:val="24"/>
        </w:rPr>
        <w:t xml:space="preserve"> plan</w:t>
      </w:r>
      <w:r w:rsidR="00BF0953">
        <w:rPr>
          <w:sz w:val="24"/>
          <w:szCs w:val="24"/>
        </w:rPr>
        <w:t xml:space="preserve"> to learn how the effect of increased moral conviction would affect support for UHC, both for individuals in favor </w:t>
      </w:r>
      <w:r w:rsidR="00385945">
        <w:rPr>
          <w:sz w:val="24"/>
          <w:szCs w:val="24"/>
        </w:rPr>
        <w:t xml:space="preserve">of </w:t>
      </w:r>
      <w:r w:rsidR="00BF0953">
        <w:rPr>
          <w:sz w:val="24"/>
          <w:szCs w:val="24"/>
        </w:rPr>
        <w:t xml:space="preserve">UHC, and for those that oppose UHC. </w:t>
      </w:r>
      <w:r w:rsidR="00385945">
        <w:rPr>
          <w:sz w:val="24"/>
          <w:szCs w:val="24"/>
        </w:rPr>
        <w:t>Furthermore, we also plan to learn how the effect of decreased moral conviction would likewise affect support for UHC, both for individuals in favor of UHC and for those that oppose UHC</w:t>
      </w:r>
      <w:r w:rsidR="00410FFE">
        <w:rPr>
          <w:sz w:val="24"/>
          <w:szCs w:val="24"/>
        </w:rPr>
        <w:t xml:space="preserve">. </w:t>
      </w:r>
      <w:r w:rsidR="003C5E75">
        <w:rPr>
          <w:sz w:val="24"/>
          <w:szCs w:val="24"/>
        </w:rPr>
        <w:t>We selected two additional issues to contrast with UHC in our experimental protocol. We retained the issue of capital punishment, as literature indicates that this issue arouses significant moral conviction for at least some portion of the population</w:t>
      </w:r>
      <w:r w:rsidR="002A1D93">
        <w:rPr>
          <w:sz w:val="24"/>
          <w:szCs w:val="24"/>
        </w:rPr>
        <w:t xml:space="preserve"> </w:t>
      </w:r>
      <w:r w:rsidR="002A1D93" w:rsidRPr="00812049">
        <w:rPr>
          <w:sz w:val="24"/>
          <w:szCs w:val="24"/>
          <w:highlight w:val="yellow"/>
        </w:rPr>
        <w:t>(Kasten</w:t>
      </w:r>
      <w:r w:rsidR="005E31E1">
        <w:rPr>
          <w:sz w:val="24"/>
          <w:szCs w:val="24"/>
          <w:highlight w:val="yellow"/>
        </w:rPr>
        <w:t>,</w:t>
      </w:r>
      <w:r w:rsidR="002A1D93" w:rsidRPr="00812049">
        <w:rPr>
          <w:sz w:val="24"/>
          <w:szCs w:val="24"/>
          <w:highlight w:val="yellow"/>
        </w:rPr>
        <w:t xml:space="preserve"> 1996)</w:t>
      </w:r>
      <w:r w:rsidR="005E31E1">
        <w:rPr>
          <w:sz w:val="24"/>
          <w:szCs w:val="24"/>
        </w:rPr>
        <w:t xml:space="preserve">. Furthermore, we selected the issue of choosing to exercise, as an inherently non-moral issue, wherein literature indicates that the choice to exercise has generally not been seen to reflect perceptions of the inherent goodness or badness of exercise itself </w:t>
      </w:r>
      <w:r w:rsidR="005E31E1" w:rsidRPr="00812049">
        <w:rPr>
          <w:sz w:val="24"/>
          <w:szCs w:val="24"/>
          <w:highlight w:val="yellow"/>
        </w:rPr>
        <w:t>(Wright, 2008)</w:t>
      </w:r>
      <w:r w:rsidR="005E31E1">
        <w:rPr>
          <w:sz w:val="24"/>
          <w:szCs w:val="24"/>
        </w:rPr>
        <w:t>.</w:t>
      </w:r>
    </w:p>
    <w:p w14:paraId="43161DE4" w14:textId="72DD3EB6" w:rsidR="0059685A" w:rsidRDefault="00410FFE" w:rsidP="00812049">
      <w:pPr>
        <w:spacing w:line="480" w:lineRule="auto"/>
        <w:ind w:firstLine="720"/>
        <w:rPr>
          <w:sz w:val="24"/>
          <w:szCs w:val="24"/>
        </w:rPr>
      </w:pPr>
      <w:r>
        <w:rPr>
          <w:sz w:val="24"/>
          <w:szCs w:val="24"/>
        </w:rPr>
        <w:t>Expanding on our results from Study 1, w</w:t>
      </w:r>
      <w:r w:rsidR="00856CEE">
        <w:rPr>
          <w:sz w:val="24"/>
          <w:szCs w:val="24"/>
        </w:rPr>
        <w:t>e would expect to see that if the social consensus intervention is effective, it is plausible that UHC is not a topic that the population experiences strong moral conviction about, as measured using Skitka’s single item inventory of moral conviction (</w:t>
      </w:r>
      <w:r w:rsidR="00856CEE" w:rsidRPr="008D172E">
        <w:rPr>
          <w:sz w:val="24"/>
          <w:szCs w:val="24"/>
          <w:highlight w:val="yellow"/>
        </w:rPr>
        <w:t>Skitka, 2014</w:t>
      </w:r>
      <w:r w:rsidR="00856CEE">
        <w:rPr>
          <w:sz w:val="24"/>
          <w:szCs w:val="24"/>
        </w:rPr>
        <w:t>).</w:t>
      </w:r>
      <w:r w:rsidR="00760FEC">
        <w:rPr>
          <w:sz w:val="24"/>
          <w:szCs w:val="24"/>
        </w:rPr>
        <w:t xml:space="preserve"> </w:t>
      </w:r>
      <w:r w:rsidR="0076241D">
        <w:rPr>
          <w:sz w:val="24"/>
          <w:szCs w:val="24"/>
        </w:rPr>
        <w:t xml:space="preserve">If social consensus was effective, this would be the opposite of the </w:t>
      </w:r>
      <w:r w:rsidR="00856CEE">
        <w:rPr>
          <w:sz w:val="24"/>
          <w:szCs w:val="24"/>
        </w:rPr>
        <w:t>expected ‘peer inoculation effect’ from high moral conviction. Conversely, if moral conviction for UHC is low in Study 2, and we are unable to successfully manipulate it upwards, it is plausible that a social consensus based informational intervention would be particularly effective, as topics that do not have strong moral conviction backing them have been shown to be susceptible to opinion change through social conformity.</w:t>
      </w:r>
    </w:p>
    <w:p w14:paraId="424D8C7F" w14:textId="77777777" w:rsidR="00E331E4" w:rsidRDefault="00E331E4" w:rsidP="00812049">
      <w:pPr>
        <w:spacing w:line="480" w:lineRule="auto"/>
        <w:ind w:firstLine="720"/>
        <w:rPr>
          <w:sz w:val="24"/>
          <w:szCs w:val="24"/>
        </w:rPr>
      </w:pPr>
    </w:p>
    <w:p w14:paraId="5082E66A" w14:textId="77777777" w:rsidR="00E331E4" w:rsidRDefault="00E331E4" w:rsidP="00E331E4">
      <w:pPr>
        <w:spacing w:line="480" w:lineRule="auto"/>
        <w:ind w:firstLine="720"/>
        <w:rPr>
          <w:sz w:val="24"/>
          <w:szCs w:val="24"/>
        </w:rPr>
      </w:pPr>
      <w:r>
        <w:rPr>
          <w:sz w:val="24"/>
          <w:szCs w:val="24"/>
        </w:rPr>
        <w:lastRenderedPageBreak/>
        <w:t xml:space="preserve">Additionally, in cases of authority influence (expert, or scientific authority), there is a general deference to the rule of law or expertise. However, deference to that authority depends on whether or not the decision laid down is consistent with the individuals’ own </w:t>
      </w:r>
      <w:commentRangeStart w:id="33"/>
      <w:r>
        <w:rPr>
          <w:sz w:val="24"/>
          <w:szCs w:val="24"/>
        </w:rPr>
        <w:t>preferred moral conclusions</w:t>
      </w:r>
      <w:commentRangeEnd w:id="33"/>
      <w:r>
        <w:rPr>
          <w:rStyle w:val="CommentReference"/>
        </w:rPr>
        <w:commentReference w:id="33"/>
      </w:r>
      <w:r>
        <w:rPr>
          <w:sz w:val="24"/>
          <w:szCs w:val="24"/>
        </w:rPr>
        <w:t xml:space="preserve">. We see evidence of this in the context of the U.S. conflict over federal and state legality of abortion procedures; the U.S. Supreme Court (generally considered a legitimate authority) laid down a ruling that conflicts with the moral leanings of a significant portion of Americans, resulting in an ideological split in Americans perceiving that authority as continuing to be legitimate </w:t>
      </w:r>
      <w:r w:rsidRPr="005161AE">
        <w:rPr>
          <w:sz w:val="24"/>
          <w:szCs w:val="24"/>
          <w:highlight w:val="yellow"/>
        </w:rPr>
        <w:t>(Bauman, 2009; Gibson, 2023)</w:t>
      </w:r>
      <w:r>
        <w:rPr>
          <w:sz w:val="24"/>
          <w:szCs w:val="24"/>
        </w:rPr>
        <w:t xml:space="preserve">. </w:t>
      </w:r>
    </w:p>
    <w:p w14:paraId="48CE44CD" w14:textId="77777777" w:rsidR="00E331E4" w:rsidRDefault="00E331E4" w:rsidP="00E331E4">
      <w:pPr>
        <w:spacing w:line="480" w:lineRule="auto"/>
        <w:ind w:firstLine="720"/>
        <w:rPr>
          <w:sz w:val="24"/>
          <w:szCs w:val="24"/>
        </w:rPr>
      </w:pPr>
      <w:r>
        <w:rPr>
          <w:sz w:val="24"/>
          <w:szCs w:val="24"/>
        </w:rPr>
        <w:t xml:space="preserve">While previous research has been relatively effective at increasing moralization of an  issue, it has struggled in general with reducing moral conviction. One of the obvious issues are that many contemporary topics become highly polarized once they begin gaining political attention (e.g. </w:t>
      </w:r>
      <w:r>
        <w:rPr>
          <w:sz w:val="24"/>
          <w:szCs w:val="24"/>
        </w:rPr>
        <w:tab/>
        <w:t>free/hate speech, sports gambling, etc.). In effect, any experiment manipulating the perception of topics that commonly arise in ‘regular’ life, are potentially contaminated as respondants have already had significant exposure to framing of the topic (</w:t>
      </w:r>
      <w:r w:rsidRPr="00812049">
        <w:rPr>
          <w:sz w:val="24"/>
          <w:szCs w:val="24"/>
          <w:highlight w:val="yellow"/>
        </w:rPr>
        <w:t>Druckman, 2012)</w:t>
      </w:r>
      <w:r>
        <w:rPr>
          <w:sz w:val="24"/>
          <w:szCs w:val="24"/>
        </w:rPr>
        <w:t xml:space="preserve">. Thus, there is a significant open question in the research whether or not non-moral framing can reduce moral conviction in topics well known to the </w:t>
      </w:r>
      <w:commentRangeStart w:id="34"/>
      <w:r>
        <w:rPr>
          <w:sz w:val="24"/>
          <w:szCs w:val="24"/>
        </w:rPr>
        <w:t>public</w:t>
      </w:r>
      <w:commentRangeEnd w:id="34"/>
      <w:r>
        <w:rPr>
          <w:rStyle w:val="CommentReference"/>
        </w:rPr>
        <w:commentReference w:id="34"/>
      </w:r>
      <w:r>
        <w:rPr>
          <w:sz w:val="24"/>
          <w:szCs w:val="24"/>
        </w:rPr>
        <w:t xml:space="preserve">. </w:t>
      </w:r>
    </w:p>
    <w:p w14:paraId="2C325393" w14:textId="77777777" w:rsidR="00E331E4" w:rsidRPr="00E5496E" w:rsidRDefault="00E331E4" w:rsidP="00E331E4">
      <w:pPr>
        <w:spacing w:line="480" w:lineRule="auto"/>
        <w:ind w:firstLine="720"/>
        <w:rPr>
          <w:sz w:val="24"/>
          <w:szCs w:val="24"/>
        </w:rPr>
      </w:pPr>
      <w:r>
        <w:rPr>
          <w:sz w:val="24"/>
          <w:szCs w:val="24"/>
        </w:rPr>
        <w:t xml:space="preserve">Additionally, non-moral framing of persuasive messages has been shown to be effective for those that are not neutral, but instead already hold a strong moral identity (i.e. their stance on an issue is important to their identity, and that stance is based on the issue’s perceived ‘goodness’ or ‘badness’). For example, Tauber and colleagues found evidence of this when presenting arguments attempting to persuade Dutch citizens to support climate change </w:t>
      </w:r>
      <w:r w:rsidRPr="00314FB4">
        <w:rPr>
          <w:sz w:val="24"/>
          <w:szCs w:val="24"/>
          <w:highlight w:val="yellow"/>
        </w:rPr>
        <w:t>(Tauber, 2013)</w:t>
      </w:r>
      <w:r>
        <w:rPr>
          <w:sz w:val="24"/>
          <w:szCs w:val="24"/>
        </w:rPr>
        <w:t xml:space="preserve">. In the moralized framework, wherein the Netherlands were seen as immoral due to their </w:t>
      </w:r>
      <w:r>
        <w:rPr>
          <w:sz w:val="24"/>
          <w:szCs w:val="24"/>
        </w:rPr>
        <w:lastRenderedPageBreak/>
        <w:t xml:space="preserve">difficulties in combating climate change, Dutch citizens were less willing to strive for improvement in climate change. Conversely, in the non-moral framework, wherein the Netherlands were seen as incompetent instead of immoral, Dutch citizens were significantly more willing to strive for improvement in climate change. Vitally, competence can be seen as separable from morality, and is instead perceived as a non-moral issue. This effect was significantly more pronounced in Dutch citizens that strongly identified support for climate change as one of their moral convictions, and was relatively nonexistant for Dutch citizens that were morally ambivalent regarding climate change. It is another open question whether people who have strong moral feelings in one direction could be persuaded by a strong moral argument in the other direction. For example, an argument on how immoral it is to restrict a woman’s ability to regulate their own health being presented to a highly morally convicted pro-life </w:t>
      </w:r>
      <w:commentRangeStart w:id="35"/>
      <w:r>
        <w:rPr>
          <w:sz w:val="24"/>
          <w:szCs w:val="24"/>
        </w:rPr>
        <w:t>supporter</w:t>
      </w:r>
      <w:commentRangeEnd w:id="35"/>
      <w:r>
        <w:rPr>
          <w:rStyle w:val="CommentReference"/>
        </w:rPr>
        <w:commentReference w:id="35"/>
      </w:r>
      <w:r>
        <w:rPr>
          <w:sz w:val="24"/>
          <w:szCs w:val="24"/>
        </w:rPr>
        <w:t>.</w:t>
      </w:r>
    </w:p>
    <w:p w14:paraId="7499EF6C" w14:textId="6B97087E" w:rsidR="00E331E4" w:rsidRDefault="00EE48D0" w:rsidP="00812049">
      <w:pPr>
        <w:spacing w:line="480" w:lineRule="auto"/>
        <w:ind w:firstLine="720"/>
        <w:rPr>
          <w:sz w:val="24"/>
          <w:szCs w:val="24"/>
        </w:rPr>
      </w:pPr>
      <w:commentRangeStart w:id="36"/>
      <w:r>
        <w:rPr>
          <w:sz w:val="24"/>
          <w:szCs w:val="24"/>
        </w:rPr>
        <w:t>The previous literature makes clear that social consensus predicts preferences, however for those issues on which people have moral conviction, they are inoculated against social consensus.</w:t>
      </w:r>
      <w:commentRangeEnd w:id="36"/>
      <w:r>
        <w:rPr>
          <w:rStyle w:val="CommentReference"/>
        </w:rPr>
        <w:commentReference w:id="36"/>
      </w:r>
      <w:r>
        <w:rPr>
          <w:sz w:val="24"/>
          <w:szCs w:val="24"/>
        </w:rPr>
        <w:t xml:space="preserve"> Furthermore, there has been no research done on the baseline degree of moral conviction people have regarding UHC. Thus, we wish to determine what level of moral conviction exists regarding support for UHC. There is no evidence that moral conviction will  replicate the same inoculation to social consensus in this context.</w:t>
      </w:r>
    </w:p>
    <w:p w14:paraId="3F7DA50A" w14:textId="77777777" w:rsidR="005E3AA3" w:rsidRDefault="005E3AA3" w:rsidP="005E3AA3">
      <w:pPr>
        <w:spacing w:line="480" w:lineRule="auto"/>
        <w:ind w:firstLine="720"/>
        <w:rPr>
          <w:sz w:val="24"/>
          <w:szCs w:val="24"/>
        </w:rPr>
      </w:pPr>
      <w:r>
        <w:rPr>
          <w:sz w:val="24"/>
          <w:szCs w:val="24"/>
        </w:rPr>
        <w:t xml:space="preserve">Furthermore, there is still relatively little evidence </w:t>
      </w:r>
      <w:commentRangeStart w:id="37"/>
      <w:r>
        <w:rPr>
          <w:sz w:val="24"/>
          <w:szCs w:val="24"/>
        </w:rPr>
        <w:t>indicating whether non-moral framing, defined as framing that contains pragmatic arguments highlighting economic and feasibility concerns, has the ability to reduce moral conviction in general</w:t>
      </w:r>
      <w:commentRangeEnd w:id="37"/>
      <w:r>
        <w:rPr>
          <w:rStyle w:val="CommentReference"/>
        </w:rPr>
        <w:commentReference w:id="37"/>
      </w:r>
      <w:r>
        <w:rPr>
          <w:sz w:val="24"/>
          <w:szCs w:val="24"/>
        </w:rPr>
        <w:t xml:space="preserve">. </w:t>
      </w:r>
      <w:commentRangeStart w:id="38"/>
      <w:r>
        <w:rPr>
          <w:sz w:val="24"/>
          <w:szCs w:val="24"/>
        </w:rPr>
        <w:t xml:space="preserve">There is also no evidence on whether moral framing, defined as highlighting the moral or immoral elements in a </w:t>
      </w:r>
      <w:r>
        <w:rPr>
          <w:sz w:val="24"/>
          <w:szCs w:val="24"/>
        </w:rPr>
        <w:lastRenderedPageBreak/>
        <w:t>position on a moralized attitude, has the ability to enhance moral conviction, defined as “evalulations based on perceptions of morality and immorality” in the context of UHC (</w:t>
      </w:r>
      <w:r w:rsidRPr="00812049">
        <w:rPr>
          <w:sz w:val="24"/>
          <w:szCs w:val="24"/>
          <w:highlight w:val="yellow"/>
        </w:rPr>
        <w:t>Skitka, 2010)</w:t>
      </w:r>
      <w:r>
        <w:rPr>
          <w:sz w:val="24"/>
          <w:szCs w:val="24"/>
        </w:rPr>
        <w:t xml:space="preserve">. </w:t>
      </w:r>
      <w:commentRangeEnd w:id="38"/>
      <w:r>
        <w:rPr>
          <w:rStyle w:val="CommentReference"/>
        </w:rPr>
        <w:commentReference w:id="38"/>
      </w:r>
      <w:r>
        <w:rPr>
          <w:sz w:val="24"/>
          <w:szCs w:val="24"/>
        </w:rPr>
        <w:t xml:space="preserve">Additionally, there is evidence that a moral argument is persuasive to those with high moral conviction that are in favor of an issue </w:t>
      </w:r>
      <w:r w:rsidRPr="000B366C">
        <w:rPr>
          <w:sz w:val="24"/>
          <w:szCs w:val="24"/>
          <w:highlight w:val="yellow"/>
        </w:rPr>
        <w:t>(Tauber, 2014</w:t>
      </w:r>
      <w:r>
        <w:rPr>
          <w:sz w:val="24"/>
          <w:szCs w:val="24"/>
          <w:highlight w:val="yellow"/>
        </w:rPr>
        <w:t>; Kutlaca 2013</w:t>
      </w:r>
      <w:r w:rsidRPr="000B366C">
        <w:rPr>
          <w:sz w:val="24"/>
          <w:szCs w:val="24"/>
          <w:highlight w:val="yellow"/>
        </w:rPr>
        <w:t>)</w:t>
      </w:r>
      <w:r>
        <w:rPr>
          <w:sz w:val="24"/>
          <w:szCs w:val="24"/>
        </w:rPr>
        <w:t xml:space="preserve">. For example, Kutalca and colleagues increased perceived moral conviction for public education successfully by presenting subjects with text focusing on education as a basic right, necessary for society. For subjects that were already strongly in favor of higher education, the increased moral conviction was effective in improving persuasiveness. However, for subjects that were not in favor of higher education, increasing moral conviction was not sufficient to persuade them. </w:t>
      </w:r>
      <w:commentRangeStart w:id="39"/>
      <w:r>
        <w:rPr>
          <w:sz w:val="24"/>
          <w:szCs w:val="24"/>
        </w:rPr>
        <w:t xml:space="preserve">Thus, it continues to be an open question as to whether or not a moral argument will lead to increasing or decreasing support for those with high moral conviction that oppose the issue.  </w:t>
      </w:r>
      <w:commentRangeEnd w:id="39"/>
      <w:r>
        <w:rPr>
          <w:rStyle w:val="CommentReference"/>
        </w:rPr>
        <w:commentReference w:id="39"/>
      </w:r>
    </w:p>
    <w:p w14:paraId="5BD96ED4" w14:textId="77777777" w:rsidR="005E3AA3" w:rsidRPr="00812049" w:rsidRDefault="005E3AA3" w:rsidP="00812049">
      <w:pPr>
        <w:spacing w:line="480" w:lineRule="auto"/>
        <w:ind w:firstLine="720"/>
        <w:rPr>
          <w:sz w:val="24"/>
          <w:szCs w:val="24"/>
        </w:rPr>
      </w:pPr>
    </w:p>
    <w:p w14:paraId="45EE9A90" w14:textId="3FE83220" w:rsidR="00B249A9" w:rsidRDefault="00B249A9" w:rsidP="00B93F7F">
      <w:pPr>
        <w:spacing w:line="480" w:lineRule="auto"/>
        <w:rPr>
          <w:b/>
          <w:bCs/>
          <w:sz w:val="28"/>
          <w:szCs w:val="28"/>
        </w:rPr>
      </w:pPr>
      <w:r>
        <w:rPr>
          <w:b/>
          <w:bCs/>
          <w:sz w:val="28"/>
          <w:szCs w:val="28"/>
        </w:rPr>
        <w:t>Method</w:t>
      </w:r>
    </w:p>
    <w:p w14:paraId="746A7A7D" w14:textId="4CCEE270" w:rsidR="00B249A9" w:rsidRPr="00B249A9" w:rsidRDefault="00B249A9" w:rsidP="00B93F7F">
      <w:pPr>
        <w:spacing w:line="480" w:lineRule="auto"/>
        <w:rPr>
          <w:b/>
          <w:bCs/>
          <w:sz w:val="28"/>
          <w:szCs w:val="28"/>
        </w:rPr>
      </w:pPr>
      <w:r w:rsidRPr="00B249A9">
        <w:rPr>
          <w:b/>
          <w:bCs/>
          <w:sz w:val="28"/>
          <w:szCs w:val="28"/>
        </w:rPr>
        <w:t>Participants</w:t>
      </w:r>
    </w:p>
    <w:p w14:paraId="036B6208" w14:textId="7C046E29" w:rsidR="00B249A9" w:rsidRDefault="00B249A9" w:rsidP="00B93F7F">
      <w:pPr>
        <w:spacing w:line="480" w:lineRule="auto"/>
        <w:rPr>
          <w:sz w:val="24"/>
          <w:szCs w:val="24"/>
        </w:rPr>
      </w:pPr>
      <w:commentRangeStart w:id="40"/>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commentRangeEnd w:id="40"/>
      <w:r w:rsidR="00E22596">
        <w:rPr>
          <w:rStyle w:val="CommentReference"/>
        </w:rPr>
        <w:commentReference w:id="40"/>
      </w:r>
    </w:p>
    <w:p w14:paraId="7BB847EB" w14:textId="39FC56D9" w:rsidR="00B249A9" w:rsidRDefault="00B249A9" w:rsidP="00B93F7F">
      <w:pPr>
        <w:spacing w:line="480" w:lineRule="auto"/>
        <w:rPr>
          <w:sz w:val="28"/>
          <w:szCs w:val="28"/>
        </w:rPr>
      </w:pPr>
      <w:r>
        <w:rPr>
          <w:b/>
          <w:bCs/>
          <w:sz w:val="28"/>
          <w:szCs w:val="28"/>
        </w:rPr>
        <w:t>Procedure</w:t>
      </w:r>
    </w:p>
    <w:p w14:paraId="150FA0D0" w14:textId="77777777" w:rsidR="00882912" w:rsidRDefault="00B249A9" w:rsidP="00B249A9">
      <w:pPr>
        <w:pStyle w:val="FirstParagraph"/>
        <w:spacing w:line="480" w:lineRule="auto"/>
        <w:ind w:firstLine="720"/>
      </w:pPr>
      <w:commentRangeStart w:id="41"/>
      <w:r>
        <w:t xml:space="preserve">Our participants </w:t>
      </w:r>
      <w:r w:rsidR="00C14886">
        <w:t>will begin</w:t>
      </w:r>
      <w:r>
        <w:t xml:space="preserve"> by clicking on the virtual study link, available in the online study sign-up website. This study link </w:t>
      </w:r>
      <w:r w:rsidR="00C14886">
        <w:t xml:space="preserve">will </w:t>
      </w:r>
      <w:r>
        <w:t xml:space="preserve">forward to an online Qualtrics survey. Participants </w:t>
      </w:r>
      <w:r w:rsidR="00C14886">
        <w:t>are</w:t>
      </w:r>
      <w:r>
        <w:t xml:space="preserve"> brought to a cover page that included a brief description of the research they would be </w:t>
      </w:r>
      <w:r>
        <w:lastRenderedPageBreak/>
        <w:t xml:space="preserve">involved in. After indicating consent, </w:t>
      </w:r>
      <w:r w:rsidR="00C14886">
        <w:t>three ‘blocks’ of content</w:t>
      </w:r>
      <w:r w:rsidR="00D57012">
        <w:t xml:space="preserve"> are presented, </w:t>
      </w:r>
      <w:r w:rsidR="00C14886">
        <w:t xml:space="preserve">in a randomized order such that all participants are exposed to each block of content. </w:t>
      </w:r>
      <w:r w:rsidR="00C14886" w:rsidRPr="00C14886">
        <w:t xml:space="preserve">Each block of </w:t>
      </w:r>
      <w:r w:rsidR="00C14886">
        <w:t xml:space="preserve">content focuses on a different ethical/moral construct that we are assessing support or opposition towards. </w:t>
      </w:r>
      <w:commentRangeEnd w:id="41"/>
      <w:r w:rsidR="004973D0">
        <w:rPr>
          <w:rStyle w:val="CommentReference"/>
          <w:kern w:val="2"/>
          <w14:ligatures w14:val="standardContextual"/>
        </w:rPr>
        <w:commentReference w:id="41"/>
      </w:r>
    </w:p>
    <w:p w14:paraId="6C736023" w14:textId="434F6F03" w:rsidR="003C5E75" w:rsidRDefault="00D57012" w:rsidP="00B249A9">
      <w:pPr>
        <w:pStyle w:val="FirstParagraph"/>
        <w:spacing w:line="480" w:lineRule="auto"/>
        <w:ind w:firstLine="720"/>
      </w:pPr>
      <w:commentRangeStart w:id="42"/>
      <w:r>
        <w:t xml:space="preserve">The </w:t>
      </w:r>
      <w:commentRangeEnd w:id="42"/>
      <w:r w:rsidR="00401BB0">
        <w:rPr>
          <w:rStyle w:val="CommentReference"/>
          <w:kern w:val="2"/>
          <w14:ligatures w14:val="standardContextual"/>
        </w:rPr>
        <w:commentReference w:id="42"/>
      </w:r>
      <w:r>
        <w:t>first block of content focuses on assessing support for UHC. We begin this block by first assessing baseline support for UHC</w:t>
      </w:r>
      <w:r w:rsidR="00DB49B1">
        <w:t xml:space="preserve">, </w:t>
      </w:r>
      <w:bookmarkStart w:id="43" w:name="_Hlk144213778"/>
      <w:r w:rsidR="00DB49B1">
        <w:t>next, we assess the relative moral conviction of the subject on this issue.</w:t>
      </w:r>
      <w:r>
        <w:t xml:space="preserve"> Then </w:t>
      </w:r>
      <w:r w:rsidR="00DB49B1">
        <w:t xml:space="preserve">further randomization occurs, and </w:t>
      </w:r>
      <w:r>
        <w:t xml:space="preserve">our participants receive </w:t>
      </w:r>
      <w:r w:rsidR="00DB49B1">
        <w:t xml:space="preserve">either </w:t>
      </w:r>
      <w:r>
        <w:t xml:space="preserve">one of </w:t>
      </w:r>
      <w:r w:rsidR="00DB49B1">
        <w:t xml:space="preserve">three </w:t>
      </w:r>
      <w:r w:rsidR="006704CF">
        <w:t>essays</w:t>
      </w:r>
      <w:r w:rsidR="00DB49B1">
        <w:t xml:space="preserve"> in favor of supporting universal healthcare or a </w:t>
      </w:r>
      <w:r w:rsidR="000C1336">
        <w:t xml:space="preserve">control </w:t>
      </w:r>
      <w:r w:rsidR="00DB49B1">
        <w:t>statement describing what UHC is.</w:t>
      </w:r>
      <w:r w:rsidR="006704CF">
        <w:t xml:space="preserve"> The first essay has a highly moralized framing supporting UHC centered on the rights and obligations that citizens are due from the U.S. government. The second essay has a highly moralized framing supporting UHC centered on perceptions that the U.S. is immoral if it does not provide UHC to it’s citizens. The third essay has a non-moral framing supporting UHC centered on arguments centered on the relative benefits of UHC in other countries, emphasizing the pragmatic benefits of UHC (increased lifespan, relatively lower healthcare costs, etc.). </w:t>
      </w:r>
      <w:r w:rsidR="00760A07">
        <w:t>The control statement</w:t>
      </w:r>
      <w:r w:rsidR="006704CF">
        <w:t xml:space="preserve"> presents some brief, factually true, but neutral information neither in favor or opposition to UHC.</w:t>
      </w:r>
      <w:r w:rsidR="00DB49B1">
        <w:t xml:space="preserve"> After being presented with this informational intervention, participants are exposed to a brief pamphlet consisting of relatively neutral, factual, information in favor of UHC. Lastly, we re-measure support for UHC and level of moral conviction on the subject again, to assess if any changes occurred after our intervention.</w:t>
      </w:r>
    </w:p>
    <w:bookmarkEnd w:id="43"/>
    <w:p w14:paraId="67433EAF" w14:textId="799C6B36" w:rsidR="007C08A9" w:rsidRDefault="00DB49B1" w:rsidP="00B249A9">
      <w:pPr>
        <w:pStyle w:val="FirstParagraph"/>
        <w:spacing w:line="480" w:lineRule="auto"/>
        <w:ind w:firstLine="720"/>
      </w:pPr>
      <w:r>
        <w:t xml:space="preserve">The second block of content is very similar and focuses on assessing support for </w:t>
      </w:r>
      <w:r w:rsidR="00CB7E8E">
        <w:t>physical exercise</w:t>
      </w:r>
      <w:r>
        <w:t xml:space="preserve">. We begin this block by first assessing baseline support for </w:t>
      </w:r>
      <w:r w:rsidR="006F6679">
        <w:t>physical exercise</w:t>
      </w:r>
      <w:r>
        <w:t xml:space="preserve">, </w:t>
      </w:r>
      <w:r w:rsidRPr="00DB49B1">
        <w:t xml:space="preserve">next, we </w:t>
      </w:r>
      <w:r w:rsidRPr="00DB49B1">
        <w:lastRenderedPageBreak/>
        <w:t xml:space="preserve">assess the relative moral conviction of the subject on this issue. Then further randomization occurs, and our participants receive either one of two </w:t>
      </w:r>
      <w:r w:rsidR="00971123">
        <w:t>essays</w:t>
      </w:r>
      <w:r w:rsidRPr="00DB49B1">
        <w:t xml:space="preserve"> in favor of supporting </w:t>
      </w:r>
      <w:r w:rsidR="00C77CFD">
        <w:t>exercise</w:t>
      </w:r>
      <w:r w:rsidR="005503CF">
        <w:t>,</w:t>
      </w:r>
      <w:r w:rsidRPr="00DB49B1">
        <w:t xml:space="preserve"> or a </w:t>
      </w:r>
      <w:r w:rsidR="005503CF">
        <w:t>‘</w:t>
      </w:r>
      <w:r w:rsidR="002E15D3">
        <w:t>control</w:t>
      </w:r>
      <w:r w:rsidR="005503CF">
        <w:t>’</w:t>
      </w:r>
      <w:r w:rsidRPr="00DB49B1">
        <w:t xml:space="preserve"> statement describing what </w:t>
      </w:r>
      <w:r w:rsidR="000E6674">
        <w:t>country music</w:t>
      </w:r>
      <w:r w:rsidRPr="00DB49B1">
        <w:t xml:space="preserve"> is.</w:t>
      </w:r>
      <w:r w:rsidR="00C77CFD" w:rsidRPr="00C77CFD">
        <w:t xml:space="preserve"> </w:t>
      </w:r>
      <w:r w:rsidR="00C77CFD">
        <w:t xml:space="preserve">The first essay has a highly moralized framing supporting </w:t>
      </w:r>
      <w:r w:rsidR="0057174E">
        <w:t>exercise</w:t>
      </w:r>
      <w:r w:rsidR="00C77CFD">
        <w:t xml:space="preserve"> centered on </w:t>
      </w:r>
      <w:r w:rsidR="0057174E">
        <w:t>the perspective that exercise strengthens moral character, leads to more ethical living, and that ignoring your own health and wellbeing is immoral</w:t>
      </w:r>
      <w:r w:rsidR="00C77CFD">
        <w:t xml:space="preserve">. The second essay has a </w:t>
      </w:r>
      <w:r w:rsidR="00D92AD4">
        <w:t>non-</w:t>
      </w:r>
      <w:r w:rsidR="00C77CFD">
        <w:t xml:space="preserve">moral framing supporting </w:t>
      </w:r>
      <w:r w:rsidR="00D92AD4">
        <w:t>exercise</w:t>
      </w:r>
      <w:r w:rsidR="00C77CFD">
        <w:t xml:space="preserve"> centered on </w:t>
      </w:r>
      <w:r w:rsidR="001A18B7">
        <w:t>factual arguments regarding relative reduction in risk of death and prevention of several common chronic illnesses</w:t>
      </w:r>
      <w:r w:rsidR="00C77CFD">
        <w:t xml:space="preserve">. The </w:t>
      </w:r>
      <w:r w:rsidR="0089118E">
        <w:t xml:space="preserve">control statement </w:t>
      </w:r>
      <w:r w:rsidR="00C77CFD">
        <w:t xml:space="preserve">presents some brief, factually true, but neutral information neither in favor or opposition to </w:t>
      </w:r>
      <w:r w:rsidR="006B4894">
        <w:t>exercise</w:t>
      </w:r>
      <w:r w:rsidR="00C77CFD">
        <w:t>.</w:t>
      </w:r>
      <w:r w:rsidRPr="00DB49B1">
        <w:t xml:space="preserve"> After being presented with this informational intervention, participants are exposed to a brief pamphlet consisting of relatively neutral, factual, information in favor </w:t>
      </w:r>
      <w:r w:rsidR="007C08A9">
        <w:t>of exercise</w:t>
      </w:r>
      <w:r w:rsidRPr="00DB49B1">
        <w:t xml:space="preserve">. Lastly, we re-measure support for </w:t>
      </w:r>
      <w:r w:rsidR="000E6674">
        <w:t>country music</w:t>
      </w:r>
      <w:r w:rsidRPr="00DB49B1">
        <w:t xml:space="preserve"> and level of moral conviction on the subject again, to assess if any changes occurred after our intervention.</w:t>
      </w:r>
      <w:r w:rsidR="00706BF8">
        <w:t xml:space="preserve"> </w:t>
      </w:r>
    </w:p>
    <w:p w14:paraId="5B53437B" w14:textId="14DA5E01" w:rsidR="00C14886" w:rsidRDefault="00706BF8" w:rsidP="00B249A9">
      <w:pPr>
        <w:pStyle w:val="FirstParagraph"/>
        <w:spacing w:line="480" w:lineRule="auto"/>
        <w:ind w:firstLine="720"/>
      </w:pPr>
      <w:r>
        <w:t>Our third block follows the same structure, and focuses on assessing support for capital punishment (</w:t>
      </w:r>
      <w:r w:rsidR="008C6D4C">
        <w:t>a.k.a.</w:t>
      </w:r>
      <w:r>
        <w:t xml:space="preserve"> </w:t>
      </w:r>
      <w:r w:rsidR="008C6D4C">
        <w:t>the d</w:t>
      </w:r>
      <w:r>
        <w:t xml:space="preserve">eath penalty). We begin this block by first assessing baseline support for </w:t>
      </w:r>
      <w:r w:rsidR="008C6D4C">
        <w:t>the death penalty</w:t>
      </w:r>
      <w:r>
        <w:t xml:space="preserve">, </w:t>
      </w:r>
      <w:r w:rsidRPr="00DB49B1">
        <w:t xml:space="preserve">next, we assess the relative moral conviction of the subject on this issue. Then further randomization occurs, and our participants receive either one of </w:t>
      </w:r>
      <w:r w:rsidR="00B17B18">
        <w:t>two essays</w:t>
      </w:r>
      <w:r w:rsidRPr="00DB49B1">
        <w:t xml:space="preserve"> in favor of supporting </w:t>
      </w:r>
      <w:r w:rsidR="008C6D4C">
        <w:t>capital punishment,</w:t>
      </w:r>
      <w:r w:rsidRPr="00DB49B1">
        <w:t xml:space="preserve"> or a </w:t>
      </w:r>
      <w:r w:rsidR="00E90401">
        <w:t>control</w:t>
      </w:r>
      <w:r w:rsidRPr="00DB49B1">
        <w:t xml:space="preserve"> statement describing what </w:t>
      </w:r>
      <w:r w:rsidR="008C6D4C">
        <w:t>capital punishment is</w:t>
      </w:r>
      <w:r w:rsidRPr="00DB49B1">
        <w:t>.</w:t>
      </w:r>
      <w:r w:rsidR="000C1336">
        <w:t xml:space="preserve"> </w:t>
      </w:r>
      <w:r w:rsidR="00A26EC3">
        <w:t xml:space="preserve">The first essay has a highly moralized framing opposing capital punishment centered on the moral unacceptability of both accidental executions of the innocent and significant racial bias in sentencing. The second essay has a non-moral framing opposing capital punishment centered on the economic unacceptability of significantly increased cost to </w:t>
      </w:r>
      <w:r w:rsidR="00A26EC3">
        <w:lastRenderedPageBreak/>
        <w:t xml:space="preserve">taxpayers, emphasizing the pragmatic downsides of capital punishment (greater burden on the courts, longer time to final sentencing, roughly $1,000,000 per person greater cost relative to life sentencing, etc.). The control statement presents some brief, factually true, but neutral information neither in favor or opposition to capital punishment. </w:t>
      </w:r>
      <w:r w:rsidRPr="00DB49B1">
        <w:t xml:space="preserve">After being presented with this informational intervention, participants are exposed to a brief pamphlet consisting of relatively neutral, factual, information in </w:t>
      </w:r>
      <w:r w:rsidR="00A26EC3">
        <w:t>opposition to</w:t>
      </w:r>
      <w:r w:rsidRPr="00DB49B1">
        <w:t xml:space="preserve"> </w:t>
      </w:r>
      <w:r w:rsidR="008C6D4C">
        <w:t>capital punishment</w:t>
      </w:r>
      <w:r w:rsidRPr="00DB49B1">
        <w:t xml:space="preserve">. Lastly, we re-measure support for </w:t>
      </w:r>
      <w:r w:rsidR="007A0216">
        <w:t>capital punishment</w:t>
      </w:r>
      <w:r w:rsidRPr="00DB49B1">
        <w:t xml:space="preserve"> and level of moral conviction on the subject again, to assess if any changes occurred after our intervention.</w:t>
      </w:r>
    </w:p>
    <w:p w14:paraId="28ECA452" w14:textId="5D7A5B88" w:rsidR="000C1336" w:rsidRPr="000C1336" w:rsidRDefault="000C1336" w:rsidP="006D65AD">
      <w:pPr>
        <w:pStyle w:val="BodyText"/>
        <w:spacing w:line="480" w:lineRule="auto"/>
        <w:rPr>
          <w:sz w:val="24"/>
          <w:szCs w:val="24"/>
        </w:rPr>
      </w:pPr>
      <w:r>
        <w:tab/>
      </w:r>
      <w:r>
        <w:rPr>
          <w:sz w:val="24"/>
          <w:szCs w:val="24"/>
        </w:rPr>
        <w:t xml:space="preserve">For all three blocks, the first argument is intended to </w:t>
      </w:r>
      <w:r w:rsidR="006D65AD">
        <w:rPr>
          <w:sz w:val="24"/>
          <w:szCs w:val="24"/>
        </w:rPr>
        <w:t>portray a heavily moralized argument, wherein the argumentation in favor of the subject relies heavily on activation of moral conviction. Conversely, the second argument is intended to portray a neutral ‘facts based’ argument in favor of the subject, which is intended to be as non-moral as possible. The control statement is meant to provide a completely neutral</w:t>
      </w:r>
      <w:r w:rsidR="006003B0">
        <w:rPr>
          <w:sz w:val="24"/>
          <w:szCs w:val="24"/>
        </w:rPr>
        <w:t xml:space="preserve">, but accurate, informational assessment on the concept. The intention is to provide </w:t>
      </w:r>
      <w:r w:rsidR="00380A02">
        <w:rPr>
          <w:sz w:val="24"/>
          <w:szCs w:val="24"/>
        </w:rPr>
        <w:t xml:space="preserve">no argumentation in favor of the issue in the control statement, one way or </w:t>
      </w:r>
      <w:r w:rsidR="00E15B1D">
        <w:rPr>
          <w:sz w:val="24"/>
          <w:szCs w:val="24"/>
        </w:rPr>
        <w:t>another</w:t>
      </w:r>
      <w:r w:rsidR="009E7884">
        <w:rPr>
          <w:sz w:val="24"/>
          <w:szCs w:val="24"/>
        </w:rPr>
        <w:t xml:space="preserve">. We will be assessing whether or not moral conviction increases with a manipulation, directly measuring moral conviction on the issue before and after the manipulation; see appendix B for Study 2 experimental materials. Study 2 will use </w:t>
      </w:r>
      <w:r w:rsidR="00072093">
        <w:rPr>
          <w:sz w:val="24"/>
          <w:szCs w:val="24"/>
        </w:rPr>
        <w:t>a between-groups design, wherein different participants will receive each condition of our independent variable.</w:t>
      </w:r>
    </w:p>
    <w:p w14:paraId="3064AFF4" w14:textId="3E404D5D" w:rsidR="00B249A9" w:rsidRDefault="006D65AD" w:rsidP="00B93F7F">
      <w:pPr>
        <w:spacing w:line="480" w:lineRule="auto"/>
        <w:rPr>
          <w:b/>
          <w:bCs/>
          <w:sz w:val="28"/>
          <w:szCs w:val="28"/>
        </w:rPr>
      </w:pPr>
      <w:r>
        <w:rPr>
          <w:b/>
          <w:bCs/>
          <w:sz w:val="28"/>
          <w:szCs w:val="28"/>
        </w:rPr>
        <w:t>Measures</w:t>
      </w:r>
    </w:p>
    <w:p w14:paraId="4692C4FB" w14:textId="0701779D" w:rsidR="00F26518" w:rsidRDefault="006D65AD" w:rsidP="00B93F7F">
      <w:pPr>
        <w:spacing w:line="480" w:lineRule="auto"/>
        <w:rPr>
          <w:sz w:val="24"/>
          <w:szCs w:val="24"/>
        </w:rPr>
      </w:pPr>
      <w:r>
        <w:rPr>
          <w:sz w:val="24"/>
          <w:szCs w:val="24"/>
        </w:rPr>
        <w:lastRenderedPageBreak/>
        <w:tab/>
        <w:t>The primary outcome measure will be the</w:t>
      </w:r>
      <w:r w:rsidR="00C20432">
        <w:rPr>
          <w:sz w:val="24"/>
          <w:szCs w:val="24"/>
        </w:rPr>
        <w:t xml:space="preserve"> same</w:t>
      </w:r>
      <w:r>
        <w:rPr>
          <w:sz w:val="24"/>
          <w:szCs w:val="24"/>
        </w:rPr>
        <w:t xml:space="preserve"> support for UHC scale</w:t>
      </w:r>
      <w:r w:rsidR="00C20432">
        <w:rPr>
          <w:sz w:val="24"/>
          <w:szCs w:val="24"/>
        </w:rPr>
        <w:t xml:space="preserve"> as used in Study 1 (“</w:t>
      </w:r>
      <w:r w:rsidR="00C20432" w:rsidRPr="00C509E6">
        <w:rPr>
          <w:sz w:val="24"/>
          <w:szCs w:val="24"/>
        </w:rPr>
        <w:t>Our government needs to implement Universal Health Care because basic population needs are not being met</w:t>
      </w:r>
      <w:r w:rsidR="00C20432">
        <w:rPr>
          <w:sz w:val="24"/>
          <w:szCs w:val="24"/>
        </w:rPr>
        <w:t>”</w:t>
      </w:r>
      <w:r w:rsidR="0073313D">
        <w:rPr>
          <w:sz w:val="24"/>
          <w:szCs w:val="24"/>
        </w:rPr>
        <w:t>),</w:t>
      </w:r>
      <w:r w:rsidR="00C20432">
        <w:rPr>
          <w:sz w:val="24"/>
          <w:szCs w:val="24"/>
        </w:rPr>
        <w:t xml:space="preserve"> adapted from Shen &amp; Labouff (2013</w:t>
      </w:r>
      <w:r w:rsidR="004E1673">
        <w:rPr>
          <w:sz w:val="24"/>
          <w:szCs w:val="24"/>
        </w:rPr>
        <w:t>)</w:t>
      </w:r>
      <w:r w:rsidR="00C20432">
        <w:rPr>
          <w:sz w:val="24"/>
          <w:szCs w:val="24"/>
        </w:rPr>
        <w:t xml:space="preserve">. Our outcome measurement for capital punishment is likewise the same as used in Study 1 </w:t>
      </w:r>
      <w:r w:rsidR="00C20432" w:rsidRPr="00C20432">
        <w:rPr>
          <w:sz w:val="24"/>
          <w:szCs w:val="24"/>
        </w:rPr>
        <w:t>("Capital Punishment (the Death Penalty) is necessary in America")</w:t>
      </w:r>
      <w:r w:rsidR="003D552F">
        <w:rPr>
          <w:sz w:val="24"/>
          <w:szCs w:val="24"/>
        </w:rPr>
        <w:t xml:space="preserve">, taken from </w:t>
      </w:r>
      <w:r w:rsidR="00750974">
        <w:rPr>
          <w:sz w:val="24"/>
          <w:szCs w:val="24"/>
        </w:rPr>
        <w:t xml:space="preserve">Pew Research Polling (2021) on the American public. Our measure for </w:t>
      </w:r>
      <w:r w:rsidR="00D2586E">
        <w:rPr>
          <w:sz w:val="24"/>
          <w:szCs w:val="24"/>
        </w:rPr>
        <w:t xml:space="preserve">support of </w:t>
      </w:r>
      <w:r w:rsidR="008149C0">
        <w:rPr>
          <w:sz w:val="24"/>
          <w:szCs w:val="24"/>
        </w:rPr>
        <w:t xml:space="preserve">exercise </w:t>
      </w:r>
      <w:r w:rsidR="00A53A3B">
        <w:rPr>
          <w:sz w:val="24"/>
          <w:szCs w:val="24"/>
        </w:rPr>
        <w:t xml:space="preserve">(“What is your level of desire or motivation to exercise?”) </w:t>
      </w:r>
      <w:r w:rsidR="00F26518">
        <w:rPr>
          <w:sz w:val="24"/>
          <w:szCs w:val="24"/>
        </w:rPr>
        <w:t xml:space="preserve">was adapted from </w:t>
      </w:r>
      <w:r w:rsidR="004E1673">
        <w:rPr>
          <w:sz w:val="24"/>
          <w:szCs w:val="24"/>
        </w:rPr>
        <w:t>Katula</w:t>
      </w:r>
      <w:r w:rsidR="00F26518">
        <w:rPr>
          <w:sz w:val="24"/>
          <w:szCs w:val="24"/>
        </w:rPr>
        <w:t xml:space="preserve"> and colleagues (20</w:t>
      </w:r>
      <w:r w:rsidR="004E1673">
        <w:rPr>
          <w:sz w:val="24"/>
          <w:szCs w:val="24"/>
        </w:rPr>
        <w:t>06</w:t>
      </w:r>
      <w:r w:rsidR="00F26518">
        <w:rPr>
          <w:sz w:val="24"/>
          <w:szCs w:val="24"/>
        </w:rPr>
        <w:t>).</w:t>
      </w:r>
      <w:r w:rsidR="0073313D">
        <w:rPr>
          <w:sz w:val="24"/>
          <w:szCs w:val="24"/>
        </w:rPr>
        <w:t xml:space="preserve"> </w:t>
      </w:r>
      <w:r w:rsidR="005522C3">
        <w:rPr>
          <w:sz w:val="24"/>
          <w:szCs w:val="24"/>
        </w:rPr>
        <w:t xml:space="preserve">This </w:t>
      </w:r>
      <w:r w:rsidR="0073313D">
        <w:rPr>
          <w:sz w:val="24"/>
          <w:szCs w:val="24"/>
        </w:rPr>
        <w:t>measure would be on a 7 point Likert scale, with measurement ranging from 1 (</w:t>
      </w:r>
      <w:r w:rsidR="008D0086">
        <w:rPr>
          <w:sz w:val="24"/>
          <w:szCs w:val="24"/>
        </w:rPr>
        <w:t>No Desire Whatsoever</w:t>
      </w:r>
      <w:r w:rsidR="0073313D">
        <w:rPr>
          <w:sz w:val="24"/>
          <w:szCs w:val="24"/>
        </w:rPr>
        <w:t>) to 7 (Strong</w:t>
      </w:r>
      <w:r w:rsidR="008D0086">
        <w:rPr>
          <w:sz w:val="24"/>
          <w:szCs w:val="24"/>
        </w:rPr>
        <w:t xml:space="preserve"> Desire</w:t>
      </w:r>
      <w:r w:rsidR="0073313D">
        <w:rPr>
          <w:sz w:val="24"/>
          <w:szCs w:val="24"/>
        </w:rPr>
        <w:t>)</w:t>
      </w:r>
      <w:r w:rsidR="00D10473">
        <w:rPr>
          <w:sz w:val="24"/>
          <w:szCs w:val="24"/>
        </w:rPr>
        <w:t>.</w:t>
      </w:r>
    </w:p>
    <w:p w14:paraId="2EB7E79A" w14:textId="3284530A" w:rsidR="00D10473" w:rsidRDefault="00D10473" w:rsidP="00B93F7F">
      <w:pPr>
        <w:spacing w:line="480" w:lineRule="auto"/>
        <w:rPr>
          <w:sz w:val="24"/>
          <w:szCs w:val="24"/>
        </w:rPr>
      </w:pPr>
      <w:r>
        <w:rPr>
          <w:sz w:val="24"/>
          <w:szCs w:val="24"/>
        </w:rPr>
        <w:tab/>
        <w:t xml:space="preserve">We will also be measuring as a manipulation </w:t>
      </w:r>
      <w:r w:rsidR="00C169D4">
        <w:rPr>
          <w:sz w:val="24"/>
          <w:szCs w:val="24"/>
        </w:rPr>
        <w:t>check</w:t>
      </w:r>
      <w:r>
        <w:rPr>
          <w:sz w:val="24"/>
          <w:szCs w:val="24"/>
        </w:rPr>
        <w:t xml:space="preserve"> the degree of moral conviction that our participants have towards the issues we assess. We will evaluate moral conviction with Skitka and colleagues single item measure of moral conviction</w:t>
      </w:r>
      <w:r w:rsidR="00C169D4">
        <w:rPr>
          <w:sz w:val="24"/>
          <w:szCs w:val="24"/>
        </w:rPr>
        <w:t>. This</w:t>
      </w:r>
      <w:r>
        <w:rPr>
          <w:sz w:val="24"/>
          <w:szCs w:val="24"/>
        </w:rPr>
        <w:t xml:space="preserve"> consist</w:t>
      </w:r>
      <w:r w:rsidR="00C169D4">
        <w:rPr>
          <w:sz w:val="24"/>
          <w:szCs w:val="24"/>
        </w:rPr>
        <w:t xml:space="preserve">s </w:t>
      </w:r>
      <w:r>
        <w:rPr>
          <w:sz w:val="24"/>
          <w:szCs w:val="24"/>
        </w:rPr>
        <w:t xml:space="preserve">of the question “My feelings about X are a reflection of my core moral beliefs and convictions”, measured on a </w:t>
      </w:r>
      <w:r w:rsidR="00C169D4">
        <w:rPr>
          <w:sz w:val="24"/>
          <w:szCs w:val="24"/>
        </w:rPr>
        <w:t>7-point</w:t>
      </w:r>
      <w:r>
        <w:rPr>
          <w:sz w:val="24"/>
          <w:szCs w:val="24"/>
        </w:rPr>
        <w:t xml:space="preserve"> Likert scale from 1 (Strongly disagree) to 7 (Strongly agree).</w:t>
      </w:r>
      <w:r w:rsidR="00C169D4">
        <w:rPr>
          <w:sz w:val="24"/>
          <w:szCs w:val="24"/>
        </w:rPr>
        <w:t xml:space="preserve"> </w:t>
      </w:r>
      <w:r w:rsidR="00E14F70">
        <w:rPr>
          <w:sz w:val="24"/>
          <w:szCs w:val="24"/>
        </w:rPr>
        <w:t xml:space="preserve">We will also collect a measure of subjective numeracy and health literacy, using the Subjective Numeracy Scale and the Single Item Health Literacy Scale as in Study 1. </w:t>
      </w:r>
      <w:r w:rsidR="00C169D4">
        <w:rPr>
          <w:sz w:val="24"/>
          <w:szCs w:val="24"/>
        </w:rPr>
        <w:t>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013DC358" w14:textId="77777777" w:rsidR="00AC1E33" w:rsidRPr="00352544" w:rsidRDefault="00AC1E33" w:rsidP="00AC1E33">
      <w:pPr>
        <w:pStyle w:val="Heading2"/>
        <w:spacing w:line="480" w:lineRule="auto"/>
        <w:rPr>
          <w:color w:val="auto"/>
          <w:sz w:val="24"/>
          <w:szCs w:val="24"/>
        </w:rPr>
      </w:pPr>
      <w:bookmarkStart w:id="44" w:name="_Toc84939225"/>
      <w:bookmarkStart w:id="45" w:name="power-and-statistical-analyses-1"/>
      <w:r w:rsidRPr="00352544">
        <w:rPr>
          <w:color w:val="auto"/>
          <w:sz w:val="24"/>
          <w:szCs w:val="24"/>
        </w:rPr>
        <w:t>Power and Statistical Analyses</w:t>
      </w:r>
      <w:bookmarkEnd w:id="44"/>
    </w:p>
    <w:bookmarkEnd w:id="45"/>
    <w:p w14:paraId="6F63EAA0" w14:textId="5E5676EF" w:rsidR="00AC1E33" w:rsidRPr="00A06E88" w:rsidRDefault="00AC1E33" w:rsidP="00AC1E33">
      <w:pPr>
        <w:spacing w:line="480" w:lineRule="auto"/>
        <w:ind w:firstLine="720"/>
        <w:rPr>
          <w:sz w:val="24"/>
          <w:szCs w:val="24"/>
        </w:rPr>
      </w:pPr>
      <w:r w:rsidRPr="00A06E88">
        <w:rPr>
          <w:sz w:val="24"/>
          <w:szCs w:val="24"/>
        </w:rPr>
        <w:t xml:space="preserve">We planned to recruit approximately </w:t>
      </w:r>
      <w:r w:rsidR="00AB5ADA">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lastRenderedPageBreak/>
        <w:t>three</w:t>
      </w:r>
      <w:r w:rsidRPr="00A06E88">
        <w:rPr>
          <w:sz w:val="24"/>
          <w:szCs w:val="24"/>
        </w:rPr>
        <w:t xml:space="preserve"> independent means (</w:t>
      </w:r>
      <w:r>
        <w:rPr>
          <w:sz w:val="24"/>
          <w:szCs w:val="24"/>
        </w:rPr>
        <w:t>three</w:t>
      </w:r>
      <w:r w:rsidRPr="00A06E88">
        <w:rPr>
          <w:sz w:val="24"/>
          <w:szCs w:val="24"/>
        </w:rPr>
        <w:t xml:space="preserve"> groups), an effect size of .5, an alpha of .05, and a power of .95, for a linear multiple regression. Our </w:t>
      </w:r>
      <w:r w:rsidR="00F57ECF">
        <w:rPr>
          <w:sz w:val="24"/>
          <w:szCs w:val="24"/>
        </w:rPr>
        <w:t xml:space="preserve">three </w:t>
      </w:r>
      <w:r w:rsidRPr="00A06E88">
        <w:rPr>
          <w:sz w:val="24"/>
          <w:szCs w:val="24"/>
        </w:rPr>
        <w:t>‘item issues’ that we surveyed (</w:t>
      </w:r>
      <w:r w:rsidR="00F57ECF">
        <w:rPr>
          <w:sz w:val="24"/>
          <w:szCs w:val="24"/>
        </w:rPr>
        <w:t>capital punishment</w:t>
      </w:r>
      <w:r w:rsidRPr="00A06E88">
        <w:rPr>
          <w:sz w:val="24"/>
          <w:szCs w:val="24"/>
        </w:rPr>
        <w:t xml:space="preserve">, support for UHC, </w:t>
      </w:r>
      <w:r w:rsidR="00CE51ED">
        <w:rPr>
          <w:sz w:val="24"/>
          <w:szCs w:val="24"/>
        </w:rPr>
        <w:t>exercise</w:t>
      </w:r>
      <w:r w:rsidRPr="00A06E88">
        <w:rPr>
          <w:sz w:val="24"/>
          <w:szCs w:val="24"/>
        </w:rPr>
        <w:t xml:space="preserve">) were all treated as continuous variables. </w:t>
      </w:r>
      <w:r w:rsidR="00DC1312">
        <w:rPr>
          <w:sz w:val="24"/>
          <w:szCs w:val="24"/>
        </w:rPr>
        <w:t>We plan on examining</w:t>
      </w:r>
      <w:r w:rsidRPr="00A06E88">
        <w:rPr>
          <w:sz w:val="24"/>
          <w:szCs w:val="24"/>
        </w:rPr>
        <w:t xml:space="preserve"> the effects of experimental condition (</w:t>
      </w:r>
      <w:r w:rsidR="00340C53">
        <w:rPr>
          <w:sz w:val="24"/>
          <w:szCs w:val="24"/>
        </w:rPr>
        <w:t>moral, nonmoral, or neutral</w:t>
      </w:r>
      <w:r w:rsidRPr="00A06E88">
        <w:rPr>
          <w:sz w:val="24"/>
          <w:szCs w:val="24"/>
        </w:rPr>
        <w:t>) and individual differences (health literacy</w:t>
      </w:r>
      <w:r w:rsidR="00E14F70">
        <w:rPr>
          <w:sz w:val="24"/>
          <w:szCs w:val="24"/>
        </w:rPr>
        <w:t xml:space="preserve"> and subjective numeracy</w:t>
      </w:r>
      <w:r w:rsidRPr="00A06E88">
        <w:rPr>
          <w:sz w:val="24"/>
          <w:szCs w:val="24"/>
        </w:rPr>
        <w:t xml:space="preserve">) on our outcome measure. We </w:t>
      </w:r>
      <w:r w:rsidR="00DC1312">
        <w:rPr>
          <w:sz w:val="24"/>
          <w:szCs w:val="24"/>
        </w:rPr>
        <w:t xml:space="preserve">will </w:t>
      </w:r>
      <w:r w:rsidRPr="00A06E88">
        <w:rPr>
          <w:sz w:val="24"/>
          <w:szCs w:val="24"/>
        </w:rPr>
        <w:t xml:space="preserve">examine the main effect, </w:t>
      </w:r>
      <w:r>
        <w:rPr>
          <w:sz w:val="24"/>
          <w:szCs w:val="24"/>
        </w:rPr>
        <w:t xml:space="preserve">as well as </w:t>
      </w:r>
      <w:r w:rsidR="00DC1312">
        <w:rPr>
          <w:sz w:val="24"/>
          <w:szCs w:val="24"/>
        </w:rPr>
        <w:t>interactions between support for our issues and strength of moral conviction</w:t>
      </w:r>
      <w:r>
        <w:rPr>
          <w:sz w:val="24"/>
          <w:szCs w:val="24"/>
        </w:rPr>
        <w:t xml:space="preserve"> </w:t>
      </w:r>
      <w:r w:rsidRPr="00A06E88">
        <w:rPr>
          <w:sz w:val="24"/>
          <w:szCs w:val="24"/>
        </w:rPr>
        <w:t xml:space="preserve">for our predictors. All tests </w:t>
      </w:r>
      <w:r w:rsidR="00DC1312">
        <w:rPr>
          <w:sz w:val="24"/>
          <w:szCs w:val="24"/>
        </w:rPr>
        <w:t xml:space="preserve">will be </w:t>
      </w:r>
      <w:r w:rsidRPr="00A06E88">
        <w:rPr>
          <w:sz w:val="24"/>
          <w:szCs w:val="24"/>
        </w:rPr>
        <w:t>conducted in R and considered statistically significant when P &lt;.05.</w:t>
      </w:r>
    </w:p>
    <w:p w14:paraId="7BAB7B00" w14:textId="77777777" w:rsidR="00EB6366" w:rsidRDefault="00EB6366" w:rsidP="00B93F7F">
      <w:pPr>
        <w:spacing w:line="480" w:lineRule="auto"/>
        <w:rPr>
          <w:b/>
          <w:bCs/>
          <w:sz w:val="28"/>
          <w:szCs w:val="28"/>
        </w:rPr>
      </w:pPr>
    </w:p>
    <w:p w14:paraId="76EB7696" w14:textId="4EC1CB92" w:rsidR="00AC1E33" w:rsidRDefault="00EB6366" w:rsidP="00B93F7F">
      <w:pPr>
        <w:spacing w:line="480" w:lineRule="auto"/>
        <w:rPr>
          <w:b/>
          <w:bCs/>
          <w:sz w:val="28"/>
          <w:szCs w:val="28"/>
        </w:rPr>
      </w:pPr>
      <w:r>
        <w:rPr>
          <w:b/>
          <w:bCs/>
          <w:sz w:val="28"/>
          <w:szCs w:val="28"/>
        </w:rPr>
        <w:t>Study 2 Hypothesis:</w:t>
      </w:r>
    </w:p>
    <w:p w14:paraId="52718FF8" w14:textId="33530DAE" w:rsidR="00EB6366" w:rsidRDefault="00EB6366" w:rsidP="00EB6366">
      <w:pPr>
        <w:spacing w:line="480" w:lineRule="auto"/>
        <w:ind w:left="720"/>
        <w:rPr>
          <w:sz w:val="24"/>
          <w:szCs w:val="24"/>
        </w:rPr>
      </w:pPr>
      <w:r>
        <w:rPr>
          <w:sz w:val="24"/>
          <w:szCs w:val="24"/>
        </w:rPr>
        <w:t>Hypothesis 1 – Non-moral framing will be more effective for attitude change in participants with high moral conviction that oppose the issues.</w:t>
      </w:r>
    </w:p>
    <w:p w14:paraId="0FEFA9BC" w14:textId="36374858" w:rsidR="00EB6366" w:rsidRDefault="00EB6366" w:rsidP="00EB6366">
      <w:pPr>
        <w:spacing w:line="480" w:lineRule="auto"/>
        <w:ind w:left="720"/>
        <w:rPr>
          <w:sz w:val="24"/>
          <w:szCs w:val="24"/>
        </w:rPr>
      </w:pPr>
      <w:r>
        <w:rPr>
          <w:sz w:val="24"/>
          <w:szCs w:val="24"/>
        </w:rPr>
        <w:t>Hypothesis 2 – Moral framing will be more effective for attitude change in participants with low moral conviction on the issues.</w:t>
      </w:r>
    </w:p>
    <w:p w14:paraId="35116319" w14:textId="771388CD" w:rsidR="00870A44" w:rsidRDefault="00BE619E" w:rsidP="00870A44">
      <w:pPr>
        <w:spacing w:line="480" w:lineRule="auto"/>
        <w:ind w:left="720"/>
        <w:rPr>
          <w:sz w:val="24"/>
          <w:szCs w:val="24"/>
        </w:rPr>
      </w:pPr>
      <w:r>
        <w:rPr>
          <w:sz w:val="24"/>
          <w:szCs w:val="24"/>
        </w:rPr>
        <w:t>Hypothesis 3 – Moral framing will increase polarization (increase in support if in favor, further decrease in support if opposed) in participants with high moral conviction on the issues.</w:t>
      </w:r>
    </w:p>
    <w:p w14:paraId="56647DA2" w14:textId="18C286AC" w:rsidR="00870A44" w:rsidRDefault="00870A44" w:rsidP="00870A44">
      <w:pPr>
        <w:spacing w:line="480" w:lineRule="auto"/>
        <w:rPr>
          <w:b/>
          <w:bCs/>
          <w:sz w:val="28"/>
          <w:szCs w:val="28"/>
        </w:rPr>
      </w:pPr>
      <w:r>
        <w:rPr>
          <w:b/>
          <w:bCs/>
          <w:sz w:val="28"/>
          <w:szCs w:val="28"/>
        </w:rPr>
        <w:t>Results</w:t>
      </w:r>
    </w:p>
    <w:p w14:paraId="37B943CC" w14:textId="20FCF847" w:rsidR="00870A44" w:rsidRDefault="00870A44" w:rsidP="00870A44">
      <w:pPr>
        <w:spacing w:line="480" w:lineRule="auto"/>
        <w:rPr>
          <w:sz w:val="24"/>
          <w:szCs w:val="24"/>
        </w:rPr>
      </w:pPr>
      <w:r>
        <w:rPr>
          <w:sz w:val="24"/>
          <w:szCs w:val="24"/>
        </w:rPr>
        <w:tab/>
        <w:t xml:space="preserve">We will summarize descriptive statistics in a detailed table. We plan on analyzing hypothesis 1 with a linear model fitted to our support for UHC outcome measure. Ideally, we </w:t>
      </w:r>
      <w:r>
        <w:rPr>
          <w:sz w:val="24"/>
          <w:szCs w:val="24"/>
        </w:rPr>
        <w:lastRenderedPageBreak/>
        <w:t>would like to see our nonmoral experimental condition lead to a decrease in moral conviction (or at least no increase/change), and then looking at subjects that had an initial amount of high moral conviction, we would hope to see an increase in support across our three issues.</w:t>
      </w:r>
      <w:r w:rsidR="00C24D72">
        <w:rPr>
          <w:sz w:val="24"/>
          <w:szCs w:val="24"/>
        </w:rPr>
        <w:t xml:space="preserve"> We would expect the increase in support across these three issues to be less in subjects that had initial amounts of high moral conviction, being presented with our moral experimental condition.</w:t>
      </w:r>
      <w:r>
        <w:rPr>
          <w:sz w:val="24"/>
          <w:szCs w:val="24"/>
        </w:rPr>
        <w:t xml:space="preserve"> We plan on analyzing hypothesis 2 with </w:t>
      </w:r>
      <w:r w:rsidR="00C24D72">
        <w:rPr>
          <w:sz w:val="24"/>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Pr>
          <w:sz w:val="24"/>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Pr>
          <w:sz w:val="24"/>
          <w:szCs w:val="24"/>
        </w:rPr>
        <w:t>, the issue; In contrast, we would be very surprised if the moral framing lead to no change in support for those with high moral conviction.</w:t>
      </w:r>
      <w:r w:rsidR="0044504E">
        <w:rPr>
          <w:sz w:val="24"/>
          <w:szCs w:val="24"/>
        </w:rPr>
        <w:t xml:space="preserve"> We believe it is relatively implausible that individuals feel strong moral conviction and do not support or oppose the issue as well.</w:t>
      </w:r>
    </w:p>
    <w:p w14:paraId="55F4B619" w14:textId="31B7F15F" w:rsidR="00BE0A8A" w:rsidRDefault="00BE0A8A" w:rsidP="00BE0A8A">
      <w:pPr>
        <w:spacing w:line="480" w:lineRule="auto"/>
        <w:rPr>
          <w:b/>
          <w:bCs/>
          <w:sz w:val="32"/>
          <w:szCs w:val="32"/>
        </w:rPr>
      </w:pPr>
      <w:r w:rsidRPr="00B249A9">
        <w:rPr>
          <w:b/>
          <w:bCs/>
          <w:sz w:val="32"/>
          <w:szCs w:val="32"/>
        </w:rPr>
        <w:t xml:space="preserve">Study </w:t>
      </w:r>
      <w:r w:rsidR="00BA17BE">
        <w:rPr>
          <w:b/>
          <w:bCs/>
          <w:sz w:val="32"/>
          <w:szCs w:val="32"/>
        </w:rPr>
        <w:t>3</w:t>
      </w:r>
    </w:p>
    <w:p w14:paraId="5822EF16" w14:textId="6EB61355" w:rsidR="00BE0A8A" w:rsidRPr="008D172E" w:rsidRDefault="00BE0A8A" w:rsidP="008F2E30">
      <w:pPr>
        <w:spacing w:line="480" w:lineRule="auto"/>
        <w:ind w:firstLine="720"/>
        <w:rPr>
          <w:sz w:val="24"/>
          <w:szCs w:val="24"/>
        </w:rPr>
      </w:pPr>
      <w:commentRangeStart w:id="46"/>
      <w:r>
        <w:rPr>
          <w:sz w:val="24"/>
          <w:szCs w:val="24"/>
        </w:rPr>
        <w:t xml:space="preserve">The purpose of Study </w:t>
      </w:r>
      <w:r w:rsidR="00341795">
        <w:rPr>
          <w:sz w:val="24"/>
          <w:szCs w:val="24"/>
        </w:rPr>
        <w:t>3</w:t>
      </w:r>
      <w:r>
        <w:rPr>
          <w:sz w:val="24"/>
          <w:szCs w:val="24"/>
        </w:rPr>
        <w:t xml:space="preserve"> </w:t>
      </w:r>
      <w:r w:rsidR="00835E5A">
        <w:rPr>
          <w:sz w:val="24"/>
          <w:szCs w:val="24"/>
        </w:rPr>
        <w:t>is</w:t>
      </w:r>
      <w:r w:rsidR="00850C67">
        <w:rPr>
          <w:sz w:val="24"/>
          <w:szCs w:val="24"/>
        </w:rPr>
        <w:t xml:space="preserve"> to expand and integrate the results of Study 1 and Study 2</w:t>
      </w:r>
      <w:commentRangeEnd w:id="46"/>
      <w:r w:rsidR="00401BB0">
        <w:rPr>
          <w:rStyle w:val="CommentReference"/>
        </w:rPr>
        <w:commentReference w:id="46"/>
      </w:r>
      <w:r w:rsidR="00850C67">
        <w:rPr>
          <w:sz w:val="24"/>
          <w:szCs w:val="24"/>
        </w:rPr>
        <w:t xml:space="preserve">. In Study 1 we examined the effects of social consensus on support for UHC, in Study 2, we examined the effects of moral conviction on support for UHC. In Study 3, we wish to see if we are able to manipulate both social consensus and moral conviction simultaneously. Specifically, we would like to know if increased moral conviction does indeed ‘inoculate’ against the effects </w:t>
      </w:r>
      <w:r w:rsidR="00850C67">
        <w:rPr>
          <w:sz w:val="24"/>
          <w:szCs w:val="24"/>
        </w:rPr>
        <w:lastRenderedPageBreak/>
        <w:t>of social consensus. Conversely, we are also exploring whether there is greater effect of social consensus in our condition of decreased moral conviction.</w:t>
      </w:r>
    </w:p>
    <w:p w14:paraId="4F3B0797" w14:textId="77777777" w:rsidR="00BE0A8A" w:rsidRDefault="00BE0A8A" w:rsidP="00BE0A8A">
      <w:pPr>
        <w:spacing w:line="480" w:lineRule="auto"/>
        <w:rPr>
          <w:b/>
          <w:bCs/>
          <w:sz w:val="28"/>
          <w:szCs w:val="28"/>
        </w:rPr>
      </w:pPr>
      <w:r>
        <w:rPr>
          <w:b/>
          <w:bCs/>
          <w:sz w:val="28"/>
          <w:szCs w:val="28"/>
        </w:rPr>
        <w:t>Method</w:t>
      </w:r>
    </w:p>
    <w:p w14:paraId="269F1B93" w14:textId="77777777" w:rsidR="00BE0A8A" w:rsidRPr="00B249A9" w:rsidRDefault="00BE0A8A" w:rsidP="00BE0A8A">
      <w:pPr>
        <w:spacing w:line="480" w:lineRule="auto"/>
        <w:rPr>
          <w:b/>
          <w:bCs/>
          <w:sz w:val="28"/>
          <w:szCs w:val="28"/>
        </w:rPr>
      </w:pPr>
      <w:r w:rsidRPr="00B249A9">
        <w:rPr>
          <w:b/>
          <w:bCs/>
          <w:sz w:val="28"/>
          <w:szCs w:val="28"/>
        </w:rPr>
        <w:t>Participants</w:t>
      </w:r>
    </w:p>
    <w:p w14:paraId="40F1A993" w14:textId="77777777" w:rsidR="00BE0A8A" w:rsidRDefault="00BE0A8A" w:rsidP="00BE0A8A">
      <w:pPr>
        <w:spacing w:line="480" w:lineRule="auto"/>
        <w:rPr>
          <w:sz w:val="24"/>
          <w:szCs w:val="24"/>
        </w:rPr>
      </w:pPr>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120337B5" w14:textId="77777777" w:rsidR="00BE0A8A" w:rsidRDefault="00BE0A8A" w:rsidP="00BE0A8A">
      <w:pPr>
        <w:spacing w:line="480" w:lineRule="auto"/>
        <w:rPr>
          <w:sz w:val="28"/>
          <w:szCs w:val="28"/>
        </w:rPr>
      </w:pPr>
      <w:r>
        <w:rPr>
          <w:b/>
          <w:bCs/>
          <w:sz w:val="28"/>
          <w:szCs w:val="28"/>
        </w:rPr>
        <w:t>Procedure</w:t>
      </w:r>
    </w:p>
    <w:p w14:paraId="5BB7A0C2" w14:textId="3752D08D" w:rsidR="00F732AA" w:rsidRDefault="00BE0A8A" w:rsidP="00F732AA">
      <w:pPr>
        <w:pStyle w:val="FirstParagraph"/>
        <w:spacing w:line="480" w:lineRule="auto"/>
        <w:ind w:firstLine="720"/>
      </w:pPr>
      <w:r>
        <w:t>Our participants will begin by clicking on the virtual study link, available in the online study sign-up website. This study link will forward to an online Qualtrics survey. Participants are brought to a cover page that included a brief description of the research they would be involved in.</w:t>
      </w:r>
      <w:r w:rsidR="00F732AA">
        <w:t xml:space="preserve"> </w:t>
      </w:r>
      <w:r>
        <w:t xml:space="preserve">After indicating consent, </w:t>
      </w:r>
      <w:r w:rsidR="00F732AA">
        <w:t>we measure deontological and utilitarian ethical predisposition using the Ethical Standards of Judgement Questionnaire, as in Study 1. Then, we take an initial assessment of support for UHC and support for capital punishment, as well as the amount of moral convicition that our participants have regarding their stance on these two issues.</w:t>
      </w:r>
    </w:p>
    <w:p w14:paraId="3A4BA510" w14:textId="46BFA514" w:rsidR="00445EB9" w:rsidRDefault="004D367A" w:rsidP="00BE0A8A">
      <w:pPr>
        <w:pStyle w:val="FirstParagraph"/>
        <w:spacing w:line="480" w:lineRule="auto"/>
        <w:ind w:firstLine="720"/>
      </w:pPr>
      <w:r>
        <w:t xml:space="preserve">Afterwards, </w:t>
      </w:r>
      <w:r w:rsidR="00445EB9">
        <w:t>two</w:t>
      </w:r>
      <w:r w:rsidR="00BE0A8A">
        <w:t xml:space="preserve"> ‘blocks’ of content are presented, in a randomized order such that all participants are exposed to each block of content. </w:t>
      </w:r>
      <w:r w:rsidR="00BE0A8A" w:rsidRPr="00C14886">
        <w:t xml:space="preserve">Each block of </w:t>
      </w:r>
      <w:r w:rsidR="00BE0A8A">
        <w:t xml:space="preserve">content focuses on a different </w:t>
      </w:r>
      <w:r w:rsidR="00445EB9">
        <w:t>issue (either UHC or capital punishment)</w:t>
      </w:r>
      <w:r w:rsidR="00A42399">
        <w:t>, where we attempt to increase or decrease moral conviction regarding the issue</w:t>
      </w:r>
      <w:r w:rsidR="00BE0A8A">
        <w:t>.</w:t>
      </w:r>
      <w:r w:rsidR="00AC38C6">
        <w:t xml:space="preserve"> </w:t>
      </w:r>
      <w:r w:rsidR="002E210E">
        <w:t>In t</w:t>
      </w:r>
      <w:r w:rsidR="00091093">
        <w:t xml:space="preserve">he first block of content, participants will read one of </w:t>
      </w:r>
      <w:r w:rsidR="002E5E04">
        <w:t>three</w:t>
      </w:r>
      <w:r w:rsidR="00091093">
        <w:t xml:space="preserve"> randomized essays intended to manipulate moral conviction towards UHC</w:t>
      </w:r>
      <w:r w:rsidR="002E5E04">
        <w:t xml:space="preserve">, </w:t>
      </w:r>
      <w:r w:rsidR="00F17C97">
        <w:t>or</w:t>
      </w:r>
      <w:r w:rsidR="002E5E04">
        <w:t xml:space="preserve"> a neutral ‘control’ </w:t>
      </w:r>
      <w:r w:rsidR="002E5E04">
        <w:lastRenderedPageBreak/>
        <w:t>statement</w:t>
      </w:r>
      <w:r w:rsidR="00091093">
        <w:t xml:space="preserve">. </w:t>
      </w:r>
      <w:r w:rsidR="000B7D4D">
        <w:t xml:space="preserve">The first essay has a highly moralized framing supporting UHC centered on the rights and obligations that citizens are due from the U.S. government. The second essay has a highly moralized framing supporting UHC centered on perceptions that the U.S. is immoral if it does not provide UHC to it’s citizens. The third essay </w:t>
      </w:r>
      <w:r w:rsidR="00E34DE7">
        <w:t xml:space="preserve">has </w:t>
      </w:r>
      <w:r w:rsidR="000B7D4D">
        <w:t xml:space="preserve">a non-moral framing </w:t>
      </w:r>
      <w:r w:rsidR="00E34DE7">
        <w:t>supporting UHC centered on arguments centered on the relative benefits of UHC in other countries, emphasizing the pragmatic benefits of UHC (increased lifespan, relatively lower healthcare costs, etc.)</w:t>
      </w:r>
      <w:r w:rsidR="00DC04A7">
        <w:t xml:space="preserve">. The </w:t>
      </w:r>
      <w:r w:rsidR="007211BB">
        <w:t xml:space="preserve">control statement </w:t>
      </w:r>
      <w:r w:rsidR="00DC04A7">
        <w:t>presents some brief, factually true, but neutral information neither in favor or opposition to UHC.</w:t>
      </w:r>
    </w:p>
    <w:p w14:paraId="02EC8435" w14:textId="108FA88C" w:rsidR="00D73FDD" w:rsidRDefault="00B2664E" w:rsidP="00D73FDD">
      <w:pPr>
        <w:pStyle w:val="FirstParagraph"/>
        <w:spacing w:line="480" w:lineRule="auto"/>
        <w:ind w:firstLine="720"/>
      </w:pPr>
      <w:r>
        <w:t xml:space="preserve">In the second block of content, participants will read one of </w:t>
      </w:r>
      <w:r w:rsidR="00F645B9">
        <w:t>two</w:t>
      </w:r>
      <w:r>
        <w:t xml:space="preserve"> randomized essays intended to manipulate moral conviction towards </w:t>
      </w:r>
      <w:r w:rsidR="002B40B1">
        <w:t>capital punishment</w:t>
      </w:r>
      <w:r w:rsidR="00F17C97">
        <w:t xml:space="preserve">, </w:t>
      </w:r>
      <w:r w:rsidR="0089299E">
        <w:t>or</w:t>
      </w:r>
      <w:r w:rsidR="00F17C97">
        <w:t xml:space="preserve"> a neutral </w:t>
      </w:r>
      <w:r w:rsidR="00E57634">
        <w:t>‘</w:t>
      </w:r>
      <w:r w:rsidR="00F17C97">
        <w:t>control</w:t>
      </w:r>
      <w:r w:rsidR="00E57634">
        <w:t>’</w:t>
      </w:r>
      <w:r w:rsidR="00F17C97">
        <w:t xml:space="preserve"> statement</w:t>
      </w:r>
      <w:r>
        <w:t xml:space="preserve">. The first essay has a highly moralized framing </w:t>
      </w:r>
      <w:r w:rsidR="00825FAD">
        <w:t>opposing capital punishment</w:t>
      </w:r>
      <w:r>
        <w:t xml:space="preserve"> centered on</w:t>
      </w:r>
      <w:r w:rsidR="00D63CD8">
        <w:t xml:space="preserve"> the</w:t>
      </w:r>
      <w:r>
        <w:t xml:space="preserve"> </w:t>
      </w:r>
      <w:r w:rsidR="00093F8E">
        <w:t xml:space="preserve">moral unacceptability of </w:t>
      </w:r>
      <w:r w:rsidR="00D63CD8">
        <w:t xml:space="preserve">both </w:t>
      </w:r>
      <w:r w:rsidR="00093F8E">
        <w:t>accidental executions of the innocent</w:t>
      </w:r>
      <w:r w:rsidR="00D63CD8">
        <w:t xml:space="preserve"> and</w:t>
      </w:r>
      <w:r w:rsidR="00093F8E">
        <w:t xml:space="preserve"> significant racial bias in sentencing</w:t>
      </w:r>
      <w:r w:rsidR="00B8185F">
        <w:t>.</w:t>
      </w:r>
      <w:r>
        <w:t xml:space="preserve"> </w:t>
      </w:r>
      <w:r w:rsidR="00AF2808">
        <w:t>The second</w:t>
      </w:r>
      <w:r>
        <w:t xml:space="preserve"> essay has a non-moral framing </w:t>
      </w:r>
      <w:r w:rsidR="0005078C">
        <w:t>opposing capital punishment</w:t>
      </w:r>
      <w:r>
        <w:t xml:space="preserve"> centered on </w:t>
      </w:r>
      <w:r w:rsidR="00615B94">
        <w:t>the economic unacceptability of significantly increased cost to taxpayers</w:t>
      </w:r>
      <w:r>
        <w:t xml:space="preserve">, emphasizing the </w:t>
      </w:r>
      <w:r w:rsidR="00E16936">
        <w:t>pragmatic downsides of capital punishment (greater burden on the courts, longer time to final sentencing, roughly $1,000,000 per person greater cost relative to life sentencing, etc.)</w:t>
      </w:r>
      <w:r w:rsidR="00E26FB4">
        <w:t>.</w:t>
      </w:r>
      <w:r>
        <w:t xml:space="preserve"> The </w:t>
      </w:r>
      <w:r w:rsidR="000A2C14">
        <w:t>control statement</w:t>
      </w:r>
      <w:r>
        <w:t xml:space="preserve"> presents some brief, factually true, but neutral information neither in favor or opposition to </w:t>
      </w:r>
      <w:r w:rsidR="008A1CE9">
        <w:t>capital punishment.</w:t>
      </w:r>
    </w:p>
    <w:p w14:paraId="6CDDA1E3" w14:textId="059EF99B" w:rsidR="00A44946" w:rsidRPr="00FE3EDC" w:rsidRDefault="00D73FDD" w:rsidP="00812049">
      <w:pPr>
        <w:pStyle w:val="BodyText"/>
        <w:spacing w:line="480" w:lineRule="auto"/>
      </w:pPr>
      <w:r>
        <w:tab/>
      </w:r>
      <w:r w:rsidR="00A44946" w:rsidRPr="00812049">
        <w:rPr>
          <w:sz w:val="24"/>
          <w:szCs w:val="24"/>
        </w:rPr>
        <w:t xml:space="preserve">Participants were then randomly assigned to one of two conditions representing different exposure to social consensus. Our two conditions were a ‘High’ consensus condition and a ‘Low’ consensus condition. For both experimental conditions, subjects were asked to estimate what they believe to be the percentage of ordinary Americans in 2018 that agreed </w:t>
      </w:r>
      <w:r w:rsidR="00A44946" w:rsidRPr="00812049">
        <w:rPr>
          <w:sz w:val="24"/>
          <w:szCs w:val="24"/>
        </w:rPr>
        <w:lastRenderedPageBreak/>
        <w:t>with various social and scientific issue</w:t>
      </w:r>
      <w:r w:rsidR="00F64B19">
        <w:rPr>
          <w:sz w:val="24"/>
          <w:szCs w:val="24"/>
        </w:rPr>
        <w:t>s, which in this case, was support for UHC and support for capital punishment.</w:t>
      </w:r>
      <w:r w:rsidR="00A44946" w:rsidRPr="00812049">
        <w:rPr>
          <w:sz w:val="24"/>
          <w:szCs w:val="24"/>
        </w:rPr>
        <w:t xml:space="preserve"> After providing their estimate, we provided deceptive information regarding what the ‘actual results’ of what Americans believed in 2018. This ‘deception’ was our primary method of manipulating perception of social consensus.</w:t>
      </w:r>
    </w:p>
    <w:p w14:paraId="77F1AC52" w14:textId="716E84C0" w:rsidR="00B2664E" w:rsidRPr="00FE3EDC" w:rsidRDefault="00A44946" w:rsidP="00812049">
      <w:pPr>
        <w:pStyle w:val="BodyText"/>
        <w:spacing w:line="480" w:lineRule="auto"/>
        <w:ind w:firstLine="720"/>
      </w:pPr>
      <w:r w:rsidRPr="00812049">
        <w:rPr>
          <w:sz w:val="24"/>
          <w:szCs w:val="24"/>
        </w:rPr>
        <w:t xml:space="preserve">In the ‘high’ consensus condition participants saw survey results that were biased artificially upwards by 20% (e.g., if 60% of Americans agreed that capital punishment is needed in the US, the actual percentage shown to those in the high consensus condition will be 80%). Conversely, in the ‘low’ consensus condition, participants saw survey results that were biased artificially downwards by 20% (e.g., if 60% of Americans agreed that capital punishment is needed in the US, the actual percentage shown to those in the high consensus condition will be 40%). </w:t>
      </w:r>
    </w:p>
    <w:p w14:paraId="41BC4DB8" w14:textId="0BC77678" w:rsidR="00445EB9" w:rsidRDefault="00946CFE" w:rsidP="00BE0A8A">
      <w:pPr>
        <w:pStyle w:val="FirstParagraph"/>
        <w:spacing w:line="480" w:lineRule="auto"/>
        <w:ind w:firstLine="720"/>
      </w:pPr>
      <w:r>
        <w:t xml:space="preserve">Afterwards, we reassessed the measurement items we asked at the beginning of the study, the degree of support for UHC and how much moral conviction that stance has, </w:t>
      </w:r>
      <w:r w:rsidR="00637E5E">
        <w:t>likewise with the</w:t>
      </w:r>
      <w:r>
        <w:t xml:space="preserve"> degree of support for capital punishment and </w:t>
      </w:r>
      <w:r w:rsidR="00637E5E">
        <w:t>strength of moral conviction for that stance as well.</w:t>
      </w:r>
      <w:r w:rsidR="001E2DE6">
        <w:t xml:space="preserve"> Then, we assess for individual differences in health literacy and subjective numeracy. Additionally, there are a pair of free response questions where we request participants to inform us of which things they liked about the exercise, and what things they found challenging about the exercise. Finally, we assess demographic information, consisting of political orientation, age, gender, race/ethnicity, and year in school. </w:t>
      </w:r>
      <w:r w:rsidR="008F71BC" w:rsidRPr="008F71BC">
        <w:t xml:space="preserve">After all measurements are completed, participants were provided with a detailed debrief revealing the true nature of our actual study, as well as providing them with the actual survey response values </w:t>
      </w:r>
      <w:r w:rsidR="00154B81">
        <w:t>for support towards UHC and capital punishment.</w:t>
      </w:r>
    </w:p>
    <w:p w14:paraId="0C63437A" w14:textId="68DE9B5C" w:rsidR="00BE0A8A" w:rsidRDefault="00BE0A8A" w:rsidP="00812049">
      <w:pPr>
        <w:pStyle w:val="FirstParagraph"/>
        <w:spacing w:line="480" w:lineRule="auto"/>
        <w:rPr>
          <w:b/>
          <w:bCs/>
          <w:sz w:val="28"/>
          <w:szCs w:val="28"/>
        </w:rPr>
      </w:pPr>
      <w:r>
        <w:rPr>
          <w:b/>
          <w:bCs/>
          <w:sz w:val="28"/>
          <w:szCs w:val="28"/>
        </w:rPr>
        <w:lastRenderedPageBreak/>
        <w:t>Measures</w:t>
      </w:r>
    </w:p>
    <w:p w14:paraId="5AE6FEE5" w14:textId="1B75B50D" w:rsidR="0099195B" w:rsidRDefault="0099195B" w:rsidP="00BE0A8A">
      <w:pPr>
        <w:spacing w:line="480" w:lineRule="auto"/>
        <w:rPr>
          <w:sz w:val="24"/>
          <w:szCs w:val="24"/>
        </w:rPr>
      </w:pPr>
      <w:r>
        <w:rPr>
          <w:sz w:val="24"/>
          <w:szCs w:val="24"/>
        </w:rPr>
        <w:tab/>
        <w:t>Deontological and Utilitarian ethical orientation will be measured with</w:t>
      </w:r>
      <w:r w:rsidR="004D43E0">
        <w:rPr>
          <w:sz w:val="24"/>
          <w:szCs w:val="24"/>
        </w:rPr>
        <w:t xml:space="preserve">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5 point Likert scale from 1 (Strongly Disagree) to 5 (Strongly Agree). Final deontological or utilitarian orientation scores were taken as an average of all six items corresponding to that orientation; see </w:t>
      </w:r>
      <w:r w:rsidR="004D43E0" w:rsidRPr="00533958">
        <w:rPr>
          <w:sz w:val="24"/>
          <w:szCs w:val="24"/>
          <w:highlight w:val="yellow"/>
        </w:rPr>
        <w:t>Appendix B for item wording</w:t>
      </w:r>
    </w:p>
    <w:p w14:paraId="572063E1" w14:textId="4494D498" w:rsidR="00BE0A8A" w:rsidRDefault="00BE0A8A" w:rsidP="00812049">
      <w:pPr>
        <w:spacing w:line="480" w:lineRule="auto"/>
        <w:ind w:firstLine="720"/>
        <w:rPr>
          <w:sz w:val="24"/>
          <w:szCs w:val="24"/>
        </w:rPr>
      </w:pPr>
      <w:r>
        <w:rPr>
          <w:sz w:val="24"/>
          <w:szCs w:val="24"/>
        </w:rPr>
        <w:t>The primary outcome measure will be the same support for UHC scale as used in Study 1 (“</w:t>
      </w:r>
      <w:r w:rsidRPr="00C509E6">
        <w:rPr>
          <w:sz w:val="24"/>
          <w:szCs w:val="24"/>
        </w:rPr>
        <w:t>Our government needs to implement Universal Health Care because basic population needs are not being met</w:t>
      </w:r>
      <w:r>
        <w:rPr>
          <w:sz w:val="24"/>
          <w:szCs w:val="24"/>
        </w:rPr>
        <w:t xml:space="preserve">”), adapted from Shen &amp; Labouff (2013), measured both pre and post-test. Our outcome measurement for capital punishment is likewise the same as used in Study 1 </w:t>
      </w:r>
      <w:r w:rsidRPr="00C20432">
        <w:rPr>
          <w:sz w:val="24"/>
          <w:szCs w:val="24"/>
        </w:rPr>
        <w:t>("Capital Punishment (the Death Penalty) is necessary in America")</w:t>
      </w:r>
      <w:r>
        <w:rPr>
          <w:sz w:val="24"/>
          <w:szCs w:val="24"/>
        </w:rPr>
        <w:t xml:space="preserve">, taken from Pew Research Polling (2021) on the American public. </w:t>
      </w:r>
    </w:p>
    <w:p w14:paraId="5B9B2789" w14:textId="77777777" w:rsidR="007A3F8C" w:rsidRDefault="00BE0A8A" w:rsidP="00BE0A8A">
      <w:pPr>
        <w:spacing w:line="480" w:lineRule="auto"/>
        <w:rPr>
          <w:sz w:val="24"/>
          <w:szCs w:val="24"/>
        </w:rPr>
      </w:pPr>
      <w:r>
        <w:rPr>
          <w:sz w:val="24"/>
          <w:szCs w:val="24"/>
        </w:rPr>
        <w:tab/>
        <w:t xml:space="preserve">We will also be measuring as a manipulation check the degree of moral conviction that our participants have towards the issues we assess. We will evaluate moral conviction with Skitka and colleagues single item measure of moral conviction. This consists of the question “My feelings about X are a reflection of my core moral beliefs and convictions”, measured on a 7-point Likert scale from 1 (Strongly disagree) to 7 (Strongly agree). </w:t>
      </w:r>
    </w:p>
    <w:p w14:paraId="10A4904C" w14:textId="7A7B5C71" w:rsidR="00BE0A8A" w:rsidRDefault="007A3F8C" w:rsidP="00812049">
      <w:pPr>
        <w:spacing w:line="480" w:lineRule="auto"/>
        <w:ind w:firstLine="720"/>
        <w:rPr>
          <w:sz w:val="24"/>
          <w:szCs w:val="24"/>
        </w:rPr>
      </w:pPr>
      <w:r>
        <w:rPr>
          <w:sz w:val="24"/>
          <w:szCs w:val="24"/>
        </w:rPr>
        <w:t>Individual differences in</w:t>
      </w:r>
      <w:r w:rsidR="00BE0A8A">
        <w:rPr>
          <w:sz w:val="24"/>
          <w:szCs w:val="24"/>
        </w:rPr>
        <w:t xml:space="preserve"> subjective numeracy and health literacy</w:t>
      </w:r>
      <w:r>
        <w:rPr>
          <w:sz w:val="24"/>
          <w:szCs w:val="24"/>
        </w:rPr>
        <w:t xml:space="preserve"> will be measured</w:t>
      </w:r>
      <w:r w:rsidR="00BE0A8A">
        <w:rPr>
          <w:sz w:val="24"/>
          <w:szCs w:val="24"/>
        </w:rPr>
        <w:t xml:space="preserve"> using the Subjective Numeracy Scale and the Single Item Health Literacy Scale as in Study 1. </w:t>
      </w:r>
      <w:r w:rsidR="00BE0A8A">
        <w:rPr>
          <w:sz w:val="24"/>
          <w:szCs w:val="24"/>
        </w:rPr>
        <w:lastRenderedPageBreak/>
        <w:t>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14407A1F" w14:textId="77777777" w:rsidR="00BE0A8A" w:rsidRPr="00352544" w:rsidRDefault="00BE0A8A" w:rsidP="00BE0A8A">
      <w:pPr>
        <w:pStyle w:val="Heading2"/>
        <w:spacing w:line="480" w:lineRule="auto"/>
        <w:rPr>
          <w:color w:val="auto"/>
          <w:sz w:val="24"/>
          <w:szCs w:val="24"/>
        </w:rPr>
      </w:pPr>
      <w:r w:rsidRPr="00352544">
        <w:rPr>
          <w:color w:val="auto"/>
          <w:sz w:val="24"/>
          <w:szCs w:val="24"/>
        </w:rPr>
        <w:t>Power and Statistical Analyses</w:t>
      </w:r>
    </w:p>
    <w:p w14:paraId="0899A7D2" w14:textId="6B8471B7" w:rsidR="00BE0A8A" w:rsidRPr="00A06E88" w:rsidRDefault="00BE0A8A" w:rsidP="00BE0A8A">
      <w:pPr>
        <w:spacing w:line="480" w:lineRule="auto"/>
        <w:ind w:firstLine="720"/>
        <w:rPr>
          <w:sz w:val="24"/>
          <w:szCs w:val="24"/>
        </w:rPr>
      </w:pPr>
      <w:r w:rsidRPr="00A06E88">
        <w:rPr>
          <w:sz w:val="24"/>
          <w:szCs w:val="24"/>
        </w:rPr>
        <w:t xml:space="preserve">We planned to recruit approximately </w:t>
      </w:r>
      <w:r>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sidR="005235BD">
        <w:rPr>
          <w:sz w:val="24"/>
          <w:szCs w:val="24"/>
        </w:rPr>
        <w:t>two</w:t>
      </w:r>
      <w:r w:rsidRPr="00A06E88">
        <w:rPr>
          <w:sz w:val="24"/>
          <w:szCs w:val="24"/>
        </w:rPr>
        <w:t xml:space="preserve"> groups), an effect size of .5, an alpha of .05, and a power of .95, for a linear multiple regression. Our </w:t>
      </w:r>
      <w:r w:rsidR="005235BD">
        <w:rPr>
          <w:sz w:val="24"/>
          <w:szCs w:val="24"/>
        </w:rPr>
        <w:t>two</w:t>
      </w:r>
      <w:r>
        <w:rPr>
          <w:sz w:val="24"/>
          <w:szCs w:val="24"/>
        </w:rPr>
        <w:t xml:space="preserve"> </w:t>
      </w:r>
      <w:r w:rsidRPr="00A06E88">
        <w:rPr>
          <w:sz w:val="24"/>
          <w:szCs w:val="24"/>
        </w:rPr>
        <w:t>‘item issues’ that we surveyed (</w:t>
      </w:r>
      <w:r>
        <w:rPr>
          <w:sz w:val="24"/>
          <w:szCs w:val="24"/>
        </w:rPr>
        <w:t>capital punishment</w:t>
      </w:r>
      <w:r w:rsidR="005235BD">
        <w:rPr>
          <w:sz w:val="24"/>
          <w:szCs w:val="24"/>
        </w:rPr>
        <w:t xml:space="preserve"> and</w:t>
      </w:r>
      <w:r w:rsidRPr="00A06E88">
        <w:rPr>
          <w:sz w:val="24"/>
          <w:szCs w:val="24"/>
        </w:rPr>
        <w:t xml:space="preserve"> support for UHC) were all treated as continuous variables. </w:t>
      </w:r>
      <w:r>
        <w:rPr>
          <w:sz w:val="24"/>
          <w:szCs w:val="24"/>
        </w:rPr>
        <w:t>We plan on examining</w:t>
      </w:r>
      <w:r w:rsidRPr="00A06E88">
        <w:rPr>
          <w:sz w:val="24"/>
          <w:szCs w:val="24"/>
        </w:rPr>
        <w:t xml:space="preserve"> the effects of experimental condition (</w:t>
      </w:r>
      <w:r>
        <w:rPr>
          <w:sz w:val="24"/>
          <w:szCs w:val="24"/>
        </w:rPr>
        <w:t>moral, nonmoral, or neutral</w:t>
      </w:r>
      <w:r w:rsidRPr="00A06E88">
        <w:rPr>
          <w:sz w:val="24"/>
          <w:szCs w:val="24"/>
        </w:rPr>
        <w:t>) and individual differences (health literacy</w:t>
      </w:r>
      <w:r>
        <w:rPr>
          <w:sz w:val="24"/>
          <w:szCs w:val="24"/>
        </w:rPr>
        <w:t xml:space="preserve"> and subjective numeracy</w:t>
      </w:r>
      <w:r w:rsidRPr="00A06E88">
        <w:rPr>
          <w:sz w:val="24"/>
          <w:szCs w:val="24"/>
        </w:rPr>
        <w:t xml:space="preserve">) on our outcome measure. We </w:t>
      </w:r>
      <w:r>
        <w:rPr>
          <w:sz w:val="24"/>
          <w:szCs w:val="24"/>
        </w:rPr>
        <w:t xml:space="preserve">will </w:t>
      </w:r>
      <w:r w:rsidRPr="00A06E88">
        <w:rPr>
          <w:sz w:val="24"/>
          <w:szCs w:val="24"/>
        </w:rPr>
        <w:t xml:space="preserve">examine the main effect, </w:t>
      </w:r>
      <w:r>
        <w:rPr>
          <w:sz w:val="24"/>
          <w:szCs w:val="24"/>
        </w:rPr>
        <w:t xml:space="preserve">as well as interactions between support for our issues and strength of moral conviction </w:t>
      </w:r>
      <w:r w:rsidRPr="00A06E88">
        <w:rPr>
          <w:sz w:val="24"/>
          <w:szCs w:val="24"/>
        </w:rPr>
        <w:t xml:space="preserve">for our predictors. </w:t>
      </w:r>
      <w:r w:rsidR="00EE1021">
        <w:rPr>
          <w:sz w:val="24"/>
          <w:szCs w:val="24"/>
        </w:rPr>
        <w:t xml:space="preserve">Furthmore, we plan to examine the potential interaction between differing levels of moral conviction, and the effect of social consensus. </w:t>
      </w:r>
      <w:r w:rsidRPr="00A06E88">
        <w:rPr>
          <w:sz w:val="24"/>
          <w:szCs w:val="24"/>
        </w:rPr>
        <w:t xml:space="preserve">All tests </w:t>
      </w:r>
      <w:r>
        <w:rPr>
          <w:sz w:val="24"/>
          <w:szCs w:val="24"/>
        </w:rPr>
        <w:t xml:space="preserve">will be </w:t>
      </w:r>
      <w:r w:rsidRPr="00A06E88">
        <w:rPr>
          <w:sz w:val="24"/>
          <w:szCs w:val="24"/>
        </w:rPr>
        <w:t>conducted in R and considered statistically significant when P &lt;.05.</w:t>
      </w:r>
    </w:p>
    <w:p w14:paraId="50D20288" w14:textId="677AEC3B" w:rsidR="00BE0A8A" w:rsidRDefault="00BE0A8A" w:rsidP="00BE0A8A">
      <w:pPr>
        <w:spacing w:line="480" w:lineRule="auto"/>
        <w:rPr>
          <w:b/>
          <w:bCs/>
          <w:sz w:val="28"/>
          <w:szCs w:val="28"/>
        </w:rPr>
      </w:pPr>
      <w:r>
        <w:rPr>
          <w:b/>
          <w:bCs/>
          <w:sz w:val="28"/>
          <w:szCs w:val="28"/>
        </w:rPr>
        <w:t xml:space="preserve">Study </w:t>
      </w:r>
      <w:r w:rsidR="00324340">
        <w:rPr>
          <w:b/>
          <w:bCs/>
          <w:sz w:val="28"/>
          <w:szCs w:val="28"/>
        </w:rPr>
        <w:t>3</w:t>
      </w:r>
      <w:r>
        <w:rPr>
          <w:b/>
          <w:bCs/>
          <w:sz w:val="28"/>
          <w:szCs w:val="28"/>
        </w:rPr>
        <w:t xml:space="preserve"> Hypothesis:</w:t>
      </w:r>
    </w:p>
    <w:p w14:paraId="23B80163" w14:textId="17A45B16" w:rsidR="00BE0A8A" w:rsidRDefault="00BE0A8A" w:rsidP="00BE0A8A">
      <w:pPr>
        <w:spacing w:line="480" w:lineRule="auto"/>
        <w:ind w:left="720"/>
        <w:rPr>
          <w:sz w:val="24"/>
          <w:szCs w:val="24"/>
        </w:rPr>
      </w:pPr>
      <w:r>
        <w:rPr>
          <w:sz w:val="24"/>
          <w:szCs w:val="24"/>
        </w:rPr>
        <w:t>Hypothesis 1 –</w:t>
      </w:r>
      <w:r w:rsidR="00A82884">
        <w:rPr>
          <w:sz w:val="24"/>
          <w:szCs w:val="24"/>
        </w:rPr>
        <w:t xml:space="preserve"> Increases in moral conviction will weaken the effect of social consensus (‘Inoculation from social consensus’)</w:t>
      </w:r>
      <w:r w:rsidR="001543E6">
        <w:rPr>
          <w:sz w:val="24"/>
          <w:szCs w:val="24"/>
        </w:rPr>
        <w:t>.</w:t>
      </w:r>
    </w:p>
    <w:p w14:paraId="6519EE9B" w14:textId="4AD6BAE2" w:rsidR="00BE0A8A" w:rsidRDefault="00BE0A8A" w:rsidP="00BE0A8A">
      <w:pPr>
        <w:spacing w:line="480" w:lineRule="auto"/>
        <w:ind w:left="720"/>
        <w:rPr>
          <w:sz w:val="24"/>
          <w:szCs w:val="24"/>
        </w:rPr>
      </w:pPr>
      <w:r>
        <w:rPr>
          <w:sz w:val="24"/>
          <w:szCs w:val="24"/>
        </w:rPr>
        <w:t xml:space="preserve">Hypothesis 2 – </w:t>
      </w:r>
      <w:r w:rsidR="001543E6">
        <w:rPr>
          <w:sz w:val="24"/>
          <w:szCs w:val="24"/>
        </w:rPr>
        <w:t>Decreases in moral conviction will strengthen the effect of social consensus.</w:t>
      </w:r>
    </w:p>
    <w:p w14:paraId="6D95FEAD" w14:textId="77777777" w:rsidR="00BE0A8A" w:rsidRDefault="00BE0A8A" w:rsidP="00BE0A8A">
      <w:pPr>
        <w:spacing w:line="480" w:lineRule="auto"/>
        <w:rPr>
          <w:b/>
          <w:bCs/>
          <w:sz w:val="28"/>
          <w:szCs w:val="28"/>
        </w:rPr>
      </w:pPr>
      <w:r>
        <w:rPr>
          <w:b/>
          <w:bCs/>
          <w:sz w:val="28"/>
          <w:szCs w:val="28"/>
        </w:rPr>
        <w:lastRenderedPageBreak/>
        <w:t>Results</w:t>
      </w:r>
    </w:p>
    <w:p w14:paraId="2E5829E9" w14:textId="0A7B50A1" w:rsidR="00BE0A8A" w:rsidRDefault="00BE0A8A" w:rsidP="00BE0A8A">
      <w:pPr>
        <w:spacing w:line="480" w:lineRule="auto"/>
        <w:rPr>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w:t>
      </w:r>
      <w:r w:rsidR="00564D0A">
        <w:rPr>
          <w:sz w:val="24"/>
          <w:szCs w:val="24"/>
        </w:rPr>
        <w:t>another successful replication of our ability to manipulate</w:t>
      </w:r>
      <w:r>
        <w:rPr>
          <w:sz w:val="24"/>
          <w:szCs w:val="24"/>
        </w:rPr>
        <w:t xml:space="preserve"> moral conviction</w:t>
      </w:r>
      <w:r w:rsidR="00564D0A">
        <w:rPr>
          <w:sz w:val="24"/>
          <w:szCs w:val="24"/>
        </w:rPr>
        <w:t>. Additionally, for participants who have had their moral conviction successfully manipulated to increase, we expect to see a significant decrease in the effectiveness of social consensus.</w:t>
      </w:r>
      <w:r w:rsidR="00A62A38">
        <w:rPr>
          <w:sz w:val="24"/>
          <w:szCs w:val="24"/>
        </w:rPr>
        <w:t xml:space="preserve"> </w:t>
      </w:r>
      <w:r>
        <w:rPr>
          <w:sz w:val="24"/>
          <w:szCs w:val="24"/>
        </w:rPr>
        <w:t xml:space="preserve">We plan on analyzing hypothesis 2 with a linear model fitted to our support for UHC outcome measure. </w:t>
      </w:r>
      <w:r w:rsidR="00A62A38">
        <w:rPr>
          <w:sz w:val="24"/>
          <w:szCs w:val="24"/>
        </w:rPr>
        <w:t xml:space="preserve">We expect to see </w:t>
      </w:r>
      <w:r>
        <w:rPr>
          <w:sz w:val="24"/>
          <w:szCs w:val="24"/>
        </w:rPr>
        <w:t>that for participants with low moral conviction</w:t>
      </w:r>
      <w:r w:rsidR="00A62A38">
        <w:rPr>
          <w:sz w:val="24"/>
          <w:szCs w:val="24"/>
        </w:rPr>
        <w:t>, there is a relatively increased effectiveness of social consensus on their support for our two assessed issues.</w:t>
      </w:r>
    </w:p>
    <w:p w14:paraId="333A9814" w14:textId="77777777" w:rsidR="00BE0A8A" w:rsidRDefault="00BE0A8A" w:rsidP="00870A44">
      <w:pPr>
        <w:spacing w:line="480" w:lineRule="auto"/>
        <w:rPr>
          <w:sz w:val="24"/>
          <w:szCs w:val="24"/>
        </w:rPr>
      </w:pPr>
    </w:p>
    <w:p w14:paraId="5E76EA4D" w14:textId="49981741" w:rsidR="00D43619" w:rsidRDefault="00D43619" w:rsidP="00870A44">
      <w:pPr>
        <w:spacing w:line="480" w:lineRule="auto"/>
        <w:rPr>
          <w:b/>
          <w:bCs/>
          <w:sz w:val="28"/>
          <w:szCs w:val="28"/>
        </w:rPr>
      </w:pPr>
      <w:r>
        <w:rPr>
          <w:b/>
          <w:bCs/>
          <w:sz w:val="28"/>
          <w:szCs w:val="28"/>
        </w:rPr>
        <w:t>Limitations</w:t>
      </w:r>
    </w:p>
    <w:p w14:paraId="06AF22FD" w14:textId="7931B28B" w:rsidR="00D43619" w:rsidRPr="00D43619" w:rsidRDefault="00D43619" w:rsidP="00870A44">
      <w:pPr>
        <w:spacing w:line="480" w:lineRule="auto"/>
        <w:rPr>
          <w:sz w:val="24"/>
          <w:szCs w:val="24"/>
        </w:rPr>
      </w:pPr>
      <w:r>
        <w:rPr>
          <w:b/>
          <w:bCs/>
          <w:sz w:val="24"/>
          <w:szCs w:val="24"/>
        </w:rPr>
        <w:tab/>
      </w:r>
      <w:r>
        <w:rPr>
          <w:sz w:val="24"/>
          <w:szCs w:val="24"/>
        </w:rPr>
        <w:t xml:space="preserve">Both studies 1 and 2 primarily </w:t>
      </w:r>
      <w:r w:rsidR="00147EE7">
        <w:rPr>
          <w:sz w:val="24"/>
          <w:szCs w:val="24"/>
        </w:rPr>
        <w:t xml:space="preserve">are limited due to the majority of data collection being derived from Psychology 1000 students at a large midwestern university. </w:t>
      </w:r>
    </w:p>
    <w:p w14:paraId="47BCDC0F" w14:textId="77777777" w:rsidR="00EB6366" w:rsidRPr="00EB6366" w:rsidRDefault="00EB6366" w:rsidP="00B93F7F">
      <w:pPr>
        <w:spacing w:line="480" w:lineRule="auto"/>
        <w:rPr>
          <w:sz w:val="24"/>
          <w:szCs w:val="24"/>
        </w:rPr>
      </w:pPr>
    </w:p>
    <w:sectPr w:rsidR="00EB6366" w:rsidRPr="00EB63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Shaffer, Victoria A." w:date="2023-11-02T13:56:00Z" w:initials="SVA">
    <w:p w14:paraId="6D22F7FD" w14:textId="77777777" w:rsidR="00EC5D68" w:rsidRDefault="00EC5D68" w:rsidP="00EC5D68">
      <w:r>
        <w:rPr>
          <w:rStyle w:val="CommentReference"/>
        </w:rPr>
        <w:annotationRef/>
      </w:r>
      <w:r>
        <w:rPr>
          <w:color w:val="000000"/>
          <w:sz w:val="20"/>
          <w:szCs w:val="20"/>
        </w:rPr>
        <w:t>e.g. and i.e. should be followed by commas</w:t>
      </w:r>
    </w:p>
  </w:comment>
  <w:comment w:id="16" w:author="Shaffer, Victoria A." w:date="2023-11-02T14:30:00Z" w:initials="SVA">
    <w:p w14:paraId="1F25BE79" w14:textId="77777777" w:rsidR="00862109" w:rsidRDefault="00862109" w:rsidP="001C68A3">
      <w:r>
        <w:rPr>
          <w:rStyle w:val="CommentReference"/>
        </w:rPr>
        <w:annotationRef/>
      </w:r>
      <w:r>
        <w:rPr>
          <w:color w:val="000000"/>
          <w:sz w:val="20"/>
          <w:szCs w:val="20"/>
        </w:rPr>
        <w:t>This recall to deontology and utilitarian ethics is jarring. That point came early on and I forgot its relevance. This paragraph needs to be redistricted throughout the text. The conclusions do not follow from the literature cited.</w:t>
      </w:r>
    </w:p>
  </w:comment>
  <w:comment w:id="17" w:author="Shaffer, Victoria A." w:date="2023-11-02T14:34:00Z" w:initials="SVA">
    <w:p w14:paraId="23372AF1" w14:textId="77777777" w:rsidR="001B5BA5" w:rsidRDefault="001B5BA5" w:rsidP="009F4CE7">
      <w:r>
        <w:rPr>
          <w:rStyle w:val="CommentReference"/>
        </w:rPr>
        <w:annotationRef/>
      </w:r>
      <w:r>
        <w:rPr>
          <w:color w:val="000000"/>
          <w:sz w:val="20"/>
          <w:szCs w:val="20"/>
        </w:rPr>
        <w:t>This is not a sufficient explanation of a power calculation.</w:t>
      </w:r>
    </w:p>
  </w:comment>
  <w:comment w:id="18" w:author="Shaffer, Victoria A." w:date="2023-11-02T14:36:00Z" w:initials="SVA">
    <w:p w14:paraId="3D1C8782" w14:textId="77777777" w:rsidR="00A22255" w:rsidRDefault="00A22255" w:rsidP="00D013C9">
      <w:r>
        <w:rPr>
          <w:rStyle w:val="CommentReference"/>
        </w:rPr>
        <w:annotationRef/>
      </w:r>
      <w:hyperlink r:id="rId1" w:history="1">
        <w:r w:rsidRPr="00D013C9">
          <w:rPr>
            <w:rStyle w:val="Hyperlink"/>
            <w:sz w:val="20"/>
            <w:szCs w:val="20"/>
          </w:rPr>
          <w:t>https://www.psychbuddy.com.au/post/how-to-write-up-a-g-power-analysis</w:t>
        </w:r>
      </w:hyperlink>
    </w:p>
  </w:comment>
  <w:comment w:id="19" w:author="Shaffer, Victoria A." w:date="2023-11-02T14:37:00Z" w:initials="SVA">
    <w:p w14:paraId="1762C8FB" w14:textId="77777777" w:rsidR="00525F8E" w:rsidRDefault="00525F8E" w:rsidP="00DB4C91">
      <w:r>
        <w:rPr>
          <w:rStyle w:val="CommentReference"/>
        </w:rPr>
        <w:annotationRef/>
      </w:r>
      <w:r>
        <w:rPr>
          <w:color w:val="000000"/>
          <w:sz w:val="20"/>
          <w:szCs w:val="20"/>
        </w:rPr>
        <w:t>This doesn’t make sense until after you adequately describe your intervention</w:t>
      </w:r>
    </w:p>
  </w:comment>
  <w:comment w:id="23" w:author="Shaffer, Victoria A." w:date="2023-11-02T14:37:00Z" w:initials="SVA">
    <w:p w14:paraId="700208E5" w14:textId="77777777" w:rsidR="001B2216" w:rsidRDefault="001B2216" w:rsidP="00B84181">
      <w:r>
        <w:rPr>
          <w:rStyle w:val="CommentReference"/>
        </w:rPr>
        <w:annotationRef/>
      </w:r>
      <w:r>
        <w:rPr>
          <w:color w:val="000000"/>
          <w:sz w:val="20"/>
          <w:szCs w:val="20"/>
        </w:rPr>
        <w:t>This is out of order given you talk about measurement later.</w:t>
      </w:r>
    </w:p>
  </w:comment>
  <w:comment w:id="25" w:author="Shaffer, Victoria A." w:date="2023-11-02T14:39:00Z" w:initials="SVA">
    <w:p w14:paraId="6DB17F3A" w14:textId="77777777" w:rsidR="00D15227" w:rsidRDefault="00D15227" w:rsidP="00C16E27">
      <w:r>
        <w:rPr>
          <w:rStyle w:val="CommentReference"/>
        </w:rPr>
        <w:annotationRef/>
      </w:r>
      <w:r>
        <w:rPr>
          <w:color w:val="000000"/>
          <w:sz w:val="20"/>
          <w:szCs w:val="20"/>
        </w:rPr>
        <w:t xml:space="preserve">You are supposed to use APA headings in a Psych Dissertation </w:t>
      </w:r>
    </w:p>
  </w:comment>
  <w:comment w:id="26" w:author="Shaffer, Victoria A." w:date="2023-11-02T14:48:00Z" w:initials="SVA">
    <w:p w14:paraId="39F1DC7B" w14:textId="77777777" w:rsidR="00253E56" w:rsidRDefault="00253E56" w:rsidP="00027700">
      <w:r>
        <w:rPr>
          <w:rStyle w:val="CommentReference"/>
        </w:rPr>
        <w:annotationRef/>
      </w:r>
      <w:r>
        <w:rPr>
          <w:color w:val="000000"/>
          <w:sz w:val="20"/>
          <w:szCs w:val="20"/>
        </w:rPr>
        <w:t>These are kind of convoluted hypotheses. How does your linear regression described below test this hypothesis?</w:t>
      </w:r>
    </w:p>
  </w:comment>
  <w:comment w:id="27" w:author="Shaffer, Victoria A." w:date="2023-11-02T14:51:00Z" w:initials="SVA">
    <w:p w14:paraId="6B6473E7" w14:textId="77777777" w:rsidR="0097392E" w:rsidRDefault="0097392E" w:rsidP="007702CE">
      <w:r>
        <w:rPr>
          <w:rStyle w:val="CommentReference"/>
        </w:rPr>
        <w:annotationRef/>
      </w:r>
      <w:r>
        <w:rPr>
          <w:color w:val="000000"/>
          <w:sz w:val="20"/>
          <w:szCs w:val="20"/>
        </w:rPr>
        <w:t>This is a pretty skimpy results paragraph. I am assuming you will beef this up?</w:t>
      </w:r>
    </w:p>
  </w:comment>
  <w:comment w:id="28" w:author="Shaffer, Victoria A." w:date="2023-11-02T14:10:00Z" w:initials="SVA">
    <w:p w14:paraId="179F1868" w14:textId="77777777" w:rsidR="00B54058" w:rsidRDefault="00B54058" w:rsidP="00B54058">
      <w:r>
        <w:rPr>
          <w:rStyle w:val="CommentReference"/>
        </w:rPr>
        <w:annotationRef/>
      </w:r>
      <w:r>
        <w:rPr>
          <w:color w:val="000000"/>
          <w:sz w:val="20"/>
          <w:szCs w:val="20"/>
        </w:rPr>
        <w:t xml:space="preserve">This still doesn’t provide a definition for moral conviction. I also don’t think it is grammatically correct to refer to something as “a metacognition”. You can refer to metacognition in general or a specific metacognitive skill but not a single metacognition. </w:t>
      </w:r>
    </w:p>
  </w:comment>
  <w:comment w:id="29" w:author="Shaffer, Victoria A." w:date="2023-11-02T14:13:00Z" w:initials="SVA">
    <w:p w14:paraId="4D7807DA" w14:textId="77777777" w:rsidR="00B54058" w:rsidRDefault="00B54058" w:rsidP="00B54058">
      <w:r>
        <w:rPr>
          <w:rStyle w:val="CommentReference"/>
        </w:rPr>
        <w:annotationRef/>
      </w:r>
      <w:r>
        <w:rPr>
          <w:color w:val="000000"/>
          <w:sz w:val="20"/>
          <w:szCs w:val="20"/>
        </w:rPr>
        <w:t>You have three points in this paragraph. 1) defining moral conviction and its relationship to UHC; 2) the relationship between social consensus and moral conviction; 3) the relationship between moral conviction and psychological distance.</w:t>
      </w:r>
    </w:p>
  </w:comment>
  <w:comment w:id="30" w:author="Shaffer, Victoria A." w:date="2023-11-02T14:14:00Z" w:initials="SVA">
    <w:p w14:paraId="10D20745" w14:textId="77777777" w:rsidR="00B54058" w:rsidRDefault="00B54058" w:rsidP="00B54058">
      <w:r>
        <w:rPr>
          <w:rStyle w:val="CommentReference"/>
        </w:rPr>
        <w:annotationRef/>
      </w:r>
      <w:r>
        <w:rPr>
          <w:color w:val="000000"/>
          <w:sz w:val="20"/>
          <w:szCs w:val="20"/>
        </w:rPr>
        <w:t>None of these three points are effectively made in this paragraph. It would be most effective if you try to make one point per paragraph. Start with moral conviction. What is it? Why is it relevant to discussions of UHC?</w:t>
      </w:r>
    </w:p>
  </w:comment>
  <w:comment w:id="31" w:author="Shaffer, Victoria A." w:date="2023-11-02T14:21:00Z" w:initials="SVA">
    <w:p w14:paraId="646DAA12" w14:textId="77777777" w:rsidR="00B54058" w:rsidRDefault="00B54058" w:rsidP="00B54058">
      <w:r>
        <w:rPr>
          <w:rStyle w:val="CommentReference"/>
        </w:rPr>
        <w:annotationRef/>
      </w:r>
      <w:r>
        <w:rPr>
          <w:color w:val="000000"/>
          <w:sz w:val="20"/>
          <w:szCs w:val="20"/>
        </w:rPr>
        <w:t>Still unclear how this related to UHC?</w:t>
      </w:r>
    </w:p>
  </w:comment>
  <w:comment w:id="32" w:author="Shaffer, Victoria A." w:date="2023-11-02T14:52:00Z" w:initials="SVA">
    <w:p w14:paraId="34A22878" w14:textId="77777777" w:rsidR="00C645C7" w:rsidRDefault="00C645C7" w:rsidP="001912E0">
      <w:r>
        <w:rPr>
          <w:rStyle w:val="CommentReference"/>
        </w:rPr>
        <w:annotationRef/>
      </w:r>
      <w:r>
        <w:rPr>
          <w:color w:val="000000"/>
          <w:sz w:val="20"/>
          <w:szCs w:val="20"/>
        </w:rPr>
        <w:t xml:space="preserve">All of the literature on moral conviction should be here. </w:t>
      </w:r>
    </w:p>
  </w:comment>
  <w:comment w:id="33" w:author="Shaffer, Victoria A." w:date="2023-11-02T14:15:00Z" w:initials="SVA">
    <w:p w14:paraId="21BD05D9" w14:textId="77777777" w:rsidR="00E331E4" w:rsidRDefault="00E331E4" w:rsidP="00E331E4">
      <w:r>
        <w:rPr>
          <w:rStyle w:val="CommentReference"/>
        </w:rPr>
        <w:annotationRef/>
      </w:r>
      <w:r>
        <w:rPr>
          <w:color w:val="000000"/>
          <w:sz w:val="20"/>
          <w:szCs w:val="20"/>
        </w:rPr>
        <w:t>Moral conclusions about what?</w:t>
      </w:r>
    </w:p>
  </w:comment>
  <w:comment w:id="34" w:author="Shaffer, Victoria A." w:date="2023-11-02T14:22:00Z" w:initials="SVA">
    <w:p w14:paraId="6B960855" w14:textId="77777777" w:rsidR="00E331E4" w:rsidRDefault="00E331E4" w:rsidP="00E331E4">
      <w:r>
        <w:rPr>
          <w:rStyle w:val="CommentReference"/>
        </w:rPr>
        <w:annotationRef/>
      </w:r>
      <w:r>
        <w:rPr>
          <w:color w:val="000000"/>
          <w:sz w:val="20"/>
          <w:szCs w:val="20"/>
        </w:rPr>
        <w:t>How does this relate to UHC?</w:t>
      </w:r>
    </w:p>
  </w:comment>
  <w:comment w:id="35" w:author="Shaffer, Victoria A." w:date="2023-11-02T14:23:00Z" w:initials="SVA">
    <w:p w14:paraId="75CA8F0D" w14:textId="77777777" w:rsidR="00E331E4" w:rsidRDefault="00E331E4" w:rsidP="00E331E4">
      <w:r>
        <w:rPr>
          <w:rStyle w:val="CommentReference"/>
        </w:rPr>
        <w:annotationRef/>
      </w:r>
      <w:r>
        <w:rPr>
          <w:color w:val="000000"/>
          <w:sz w:val="20"/>
          <w:szCs w:val="20"/>
        </w:rPr>
        <w:t>How is this related to UHC?</w:t>
      </w:r>
    </w:p>
  </w:comment>
  <w:comment w:id="36" w:author="Shaffer, Victoria A." w:date="2023-11-02T14:27:00Z" w:initials="SVA">
    <w:p w14:paraId="1C2DBFA3" w14:textId="77777777" w:rsidR="00EE48D0" w:rsidRDefault="00EE48D0" w:rsidP="00EE48D0">
      <w:r>
        <w:rPr>
          <w:rStyle w:val="CommentReference"/>
        </w:rPr>
        <w:annotationRef/>
      </w:r>
      <w:r>
        <w:rPr>
          <w:color w:val="000000"/>
          <w:sz w:val="20"/>
          <w:szCs w:val="20"/>
        </w:rPr>
        <w:t xml:space="preserve">If this was the point you were trying to make, you should start with the thesis then provide evidence in support of that thesis, holding the reader’s hand to illustrate how the evidence supports your conclusion along the way. The way it is currently written, you throw out a lot research and assume that the reader is naturally lead to the same conclusion you came to, but they are mostly likely not going to do that. </w:t>
      </w:r>
    </w:p>
  </w:comment>
  <w:comment w:id="37" w:author="Shaffer, Victoria A." w:date="2023-11-02T14:31:00Z" w:initials="SVA">
    <w:p w14:paraId="52314B4C" w14:textId="77777777" w:rsidR="005E3AA3" w:rsidRDefault="005E3AA3" w:rsidP="005E3AA3">
      <w:r>
        <w:rPr>
          <w:rStyle w:val="CommentReference"/>
        </w:rPr>
        <w:annotationRef/>
      </w:r>
      <w:r>
        <w:rPr>
          <w:color w:val="000000"/>
          <w:sz w:val="20"/>
          <w:szCs w:val="20"/>
        </w:rPr>
        <w:t>Why would there be?</w:t>
      </w:r>
    </w:p>
  </w:comment>
  <w:comment w:id="38" w:author="Shaffer, Victoria A." w:date="2023-11-02T14:32:00Z" w:initials="SVA">
    <w:p w14:paraId="48227435" w14:textId="77777777" w:rsidR="005E3AA3" w:rsidRDefault="005E3AA3" w:rsidP="005E3AA3">
      <w:r>
        <w:rPr>
          <w:rStyle w:val="CommentReference"/>
        </w:rPr>
        <w:annotationRef/>
      </w:r>
      <w:r>
        <w:rPr>
          <w:color w:val="000000"/>
          <w:sz w:val="20"/>
          <w:szCs w:val="20"/>
        </w:rPr>
        <w:t>Moral is used too many times in one sentence. You cannot define a concept by using that concept.</w:t>
      </w:r>
    </w:p>
  </w:comment>
  <w:comment w:id="39" w:author="Shaffer, Victoria A." w:date="2023-11-02T14:33:00Z" w:initials="SVA">
    <w:p w14:paraId="6CD0E7AC" w14:textId="77777777" w:rsidR="005E3AA3" w:rsidRDefault="005E3AA3" w:rsidP="005E3AA3">
      <w:r>
        <w:rPr>
          <w:rStyle w:val="CommentReference"/>
        </w:rPr>
        <w:annotationRef/>
      </w:r>
      <w:r>
        <w:rPr>
          <w:color w:val="000000"/>
          <w:sz w:val="20"/>
          <w:szCs w:val="20"/>
        </w:rPr>
        <w:t>Is it an open question?  You prior two sentences sound like the answer exists already.</w:t>
      </w:r>
    </w:p>
  </w:comment>
  <w:comment w:id="40" w:author="Shaffer, Victoria A." w:date="2023-11-02T14:52:00Z" w:initials="SVA">
    <w:p w14:paraId="12D6D2A8" w14:textId="77777777" w:rsidR="00E22596" w:rsidRDefault="00E22596" w:rsidP="00FB1AD4">
      <w:r>
        <w:rPr>
          <w:rStyle w:val="CommentReference"/>
        </w:rPr>
        <w:annotationRef/>
      </w:r>
      <w:r>
        <w:rPr>
          <w:color w:val="000000"/>
          <w:sz w:val="20"/>
          <w:szCs w:val="20"/>
        </w:rPr>
        <w:t>Power analysis goes here</w:t>
      </w:r>
    </w:p>
  </w:comment>
  <w:comment w:id="41" w:author="Shaffer, Victoria A." w:date="2023-11-02T14:55:00Z" w:initials="SVA">
    <w:p w14:paraId="44812B5B" w14:textId="77777777" w:rsidR="004973D0" w:rsidRDefault="004973D0" w:rsidP="00D35167">
      <w:r>
        <w:rPr>
          <w:rStyle w:val="CommentReference"/>
        </w:rPr>
        <w:annotationRef/>
      </w:r>
      <w:r>
        <w:rPr>
          <w:color w:val="000000"/>
          <w:sz w:val="20"/>
          <w:szCs w:val="20"/>
        </w:rPr>
        <w:t>Many unnecessary details in your method sections.</w:t>
      </w:r>
    </w:p>
  </w:comment>
  <w:comment w:id="42" w:author="Shaffer, Victoria A." w:date="2023-11-02T14:56:00Z" w:initials="SVA">
    <w:p w14:paraId="5D86C0BE" w14:textId="77777777" w:rsidR="00401BB0" w:rsidRDefault="00401BB0" w:rsidP="00FE4411">
      <w:r>
        <w:rPr>
          <w:rStyle w:val="CommentReference"/>
        </w:rPr>
        <w:annotationRef/>
      </w:r>
      <w:r>
        <w:rPr>
          <w:color w:val="000000"/>
          <w:sz w:val="20"/>
          <w:szCs w:val="20"/>
        </w:rPr>
        <w:t>It feels like your are reading a literal outline of the Qualtrics survey, which is unnecessary and difficult for the reader to follow. You need to provide a narrative description of the main points of the research design. Review other experimental articles for examples of the level of detail that is necessary and what is not typically included.</w:t>
      </w:r>
    </w:p>
  </w:comment>
  <w:comment w:id="46" w:author="Shaffer, Victoria A." w:date="2023-11-02T14:57:00Z" w:initials="SVA">
    <w:p w14:paraId="793C7763" w14:textId="77777777" w:rsidR="00401BB0" w:rsidRDefault="00401BB0" w:rsidP="006571D2">
      <w:r>
        <w:rPr>
          <w:rStyle w:val="CommentReference"/>
        </w:rPr>
        <w:annotationRef/>
      </w:r>
      <w:r>
        <w:rPr>
          <w:color w:val="000000"/>
          <w:sz w:val="20"/>
          <w:szCs w:val="20"/>
        </w:rPr>
        <w:t xml:space="preserve">Vague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22F7FD" w15:done="0"/>
  <w15:commentEx w15:paraId="1F25BE79" w15:done="0"/>
  <w15:commentEx w15:paraId="23372AF1" w15:done="0"/>
  <w15:commentEx w15:paraId="3D1C8782" w15:paraIdParent="23372AF1" w15:done="0"/>
  <w15:commentEx w15:paraId="1762C8FB" w15:done="0"/>
  <w15:commentEx w15:paraId="700208E5" w15:done="0"/>
  <w15:commentEx w15:paraId="6DB17F3A" w15:done="0"/>
  <w15:commentEx w15:paraId="39F1DC7B" w15:done="0"/>
  <w15:commentEx w15:paraId="6B6473E7" w15:done="0"/>
  <w15:commentEx w15:paraId="179F1868" w15:done="0"/>
  <w15:commentEx w15:paraId="4D7807DA" w15:paraIdParent="179F1868" w15:done="0"/>
  <w15:commentEx w15:paraId="10D20745" w15:paraIdParent="179F1868" w15:done="0"/>
  <w15:commentEx w15:paraId="646DAA12" w15:done="0"/>
  <w15:commentEx w15:paraId="34A22878" w15:done="0"/>
  <w15:commentEx w15:paraId="21BD05D9" w15:done="0"/>
  <w15:commentEx w15:paraId="6B960855" w15:done="0"/>
  <w15:commentEx w15:paraId="75CA8F0D" w15:done="0"/>
  <w15:commentEx w15:paraId="1C2DBFA3" w15:done="0"/>
  <w15:commentEx w15:paraId="52314B4C" w15:done="0"/>
  <w15:commentEx w15:paraId="48227435" w15:done="0"/>
  <w15:commentEx w15:paraId="6CD0E7AC" w15:done="0"/>
  <w15:commentEx w15:paraId="12D6D2A8" w15:done="0"/>
  <w15:commentEx w15:paraId="44812B5B" w15:done="0"/>
  <w15:commentEx w15:paraId="5D86C0BE" w15:done="0"/>
  <w15:commentEx w15:paraId="793C77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8771F09" w16cex:dateUtc="2023-11-02T18:56:00Z"/>
  <w16cex:commentExtensible w16cex:durableId="2FBCF3CE" w16cex:dateUtc="2023-11-02T19:30:00Z"/>
  <w16cex:commentExtensible w16cex:durableId="459610F6" w16cex:dateUtc="2023-11-02T19:34:00Z"/>
  <w16cex:commentExtensible w16cex:durableId="008F4A30" w16cex:dateUtc="2023-11-02T19:36:00Z"/>
  <w16cex:commentExtensible w16cex:durableId="0ECEF56B" w16cex:dateUtc="2023-11-02T19:37:00Z"/>
  <w16cex:commentExtensible w16cex:durableId="67325E3C" w16cex:dateUtc="2023-11-02T19:37:00Z"/>
  <w16cex:commentExtensible w16cex:durableId="178CA052" w16cex:dateUtc="2023-11-02T19:39:00Z"/>
  <w16cex:commentExtensible w16cex:durableId="48EF48AE" w16cex:dateUtc="2023-11-02T19:48:00Z"/>
  <w16cex:commentExtensible w16cex:durableId="15C61B13" w16cex:dateUtc="2023-11-02T19:51:00Z"/>
  <w16cex:commentExtensible w16cex:durableId="0F0D8D6A" w16cex:dateUtc="2023-11-02T19:10:00Z"/>
  <w16cex:commentExtensible w16cex:durableId="7FF5FC5B" w16cex:dateUtc="2023-11-02T19:13:00Z"/>
  <w16cex:commentExtensible w16cex:durableId="5738C059" w16cex:dateUtc="2023-11-02T19:14:00Z"/>
  <w16cex:commentExtensible w16cex:durableId="278E1ED9" w16cex:dateUtc="2023-11-02T19:21:00Z"/>
  <w16cex:commentExtensible w16cex:durableId="0FB0479B" w16cex:dateUtc="2023-11-02T19:52:00Z"/>
  <w16cex:commentExtensible w16cex:durableId="1C214A1E" w16cex:dateUtc="2023-11-02T19:15:00Z"/>
  <w16cex:commentExtensible w16cex:durableId="1D625186" w16cex:dateUtc="2023-11-02T19:22:00Z"/>
  <w16cex:commentExtensible w16cex:durableId="08450C35" w16cex:dateUtc="2023-11-02T19:23:00Z"/>
  <w16cex:commentExtensible w16cex:durableId="3BA9CF47" w16cex:dateUtc="2023-11-02T19:27:00Z"/>
  <w16cex:commentExtensible w16cex:durableId="0DB80276" w16cex:dateUtc="2023-11-02T19:31:00Z"/>
  <w16cex:commentExtensible w16cex:durableId="14CC717B" w16cex:dateUtc="2023-11-02T19:32:00Z"/>
  <w16cex:commentExtensible w16cex:durableId="11DB3EB4" w16cex:dateUtc="2023-11-02T19:33:00Z"/>
  <w16cex:commentExtensible w16cex:durableId="085950BA" w16cex:dateUtc="2023-11-02T19:52:00Z"/>
  <w16cex:commentExtensible w16cex:durableId="3F76F528" w16cex:dateUtc="2023-11-02T19:55:00Z"/>
  <w16cex:commentExtensible w16cex:durableId="1CF8640E" w16cex:dateUtc="2023-11-02T19:56:00Z"/>
  <w16cex:commentExtensible w16cex:durableId="5A85CC43" w16cex:dateUtc="2023-11-02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22F7FD" w16cid:durableId="38771F09"/>
  <w16cid:commentId w16cid:paraId="1F25BE79" w16cid:durableId="2FBCF3CE"/>
  <w16cid:commentId w16cid:paraId="23372AF1" w16cid:durableId="459610F6"/>
  <w16cid:commentId w16cid:paraId="3D1C8782" w16cid:durableId="008F4A30"/>
  <w16cid:commentId w16cid:paraId="1762C8FB" w16cid:durableId="0ECEF56B"/>
  <w16cid:commentId w16cid:paraId="700208E5" w16cid:durableId="67325E3C"/>
  <w16cid:commentId w16cid:paraId="6DB17F3A" w16cid:durableId="178CA052"/>
  <w16cid:commentId w16cid:paraId="39F1DC7B" w16cid:durableId="48EF48AE"/>
  <w16cid:commentId w16cid:paraId="6B6473E7" w16cid:durableId="15C61B13"/>
  <w16cid:commentId w16cid:paraId="179F1868" w16cid:durableId="0F0D8D6A"/>
  <w16cid:commentId w16cid:paraId="4D7807DA" w16cid:durableId="7FF5FC5B"/>
  <w16cid:commentId w16cid:paraId="10D20745" w16cid:durableId="5738C059"/>
  <w16cid:commentId w16cid:paraId="646DAA12" w16cid:durableId="278E1ED9"/>
  <w16cid:commentId w16cid:paraId="34A22878" w16cid:durableId="0FB0479B"/>
  <w16cid:commentId w16cid:paraId="21BD05D9" w16cid:durableId="1C214A1E"/>
  <w16cid:commentId w16cid:paraId="6B960855" w16cid:durableId="1D625186"/>
  <w16cid:commentId w16cid:paraId="75CA8F0D" w16cid:durableId="08450C35"/>
  <w16cid:commentId w16cid:paraId="1C2DBFA3" w16cid:durableId="3BA9CF47"/>
  <w16cid:commentId w16cid:paraId="52314B4C" w16cid:durableId="0DB80276"/>
  <w16cid:commentId w16cid:paraId="48227435" w16cid:durableId="14CC717B"/>
  <w16cid:commentId w16cid:paraId="6CD0E7AC" w16cid:durableId="11DB3EB4"/>
  <w16cid:commentId w16cid:paraId="12D6D2A8" w16cid:durableId="085950BA"/>
  <w16cid:commentId w16cid:paraId="44812B5B" w16cid:durableId="3F76F528"/>
  <w16cid:commentId w16cid:paraId="5D86C0BE" w16cid:durableId="1CF8640E"/>
  <w16cid:commentId w16cid:paraId="793C7763" w16cid:durableId="5A85CC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04B64"/>
    <w:rsid w:val="00013B8D"/>
    <w:rsid w:val="000220B0"/>
    <w:rsid w:val="00031CC1"/>
    <w:rsid w:val="00036953"/>
    <w:rsid w:val="000406A6"/>
    <w:rsid w:val="00047ABC"/>
    <w:rsid w:val="0005078C"/>
    <w:rsid w:val="0007184C"/>
    <w:rsid w:val="00072093"/>
    <w:rsid w:val="0008210A"/>
    <w:rsid w:val="00082169"/>
    <w:rsid w:val="00083B71"/>
    <w:rsid w:val="00091093"/>
    <w:rsid w:val="000934B9"/>
    <w:rsid w:val="00093F8E"/>
    <w:rsid w:val="000A2C14"/>
    <w:rsid w:val="000B1423"/>
    <w:rsid w:val="000B24EA"/>
    <w:rsid w:val="000B3095"/>
    <w:rsid w:val="000B366C"/>
    <w:rsid w:val="000B7D4D"/>
    <w:rsid w:val="000C1336"/>
    <w:rsid w:val="000C52F7"/>
    <w:rsid w:val="000E1260"/>
    <w:rsid w:val="000E6075"/>
    <w:rsid w:val="000E6674"/>
    <w:rsid w:val="000F760E"/>
    <w:rsid w:val="001104CC"/>
    <w:rsid w:val="001107EB"/>
    <w:rsid w:val="0011372E"/>
    <w:rsid w:val="00116662"/>
    <w:rsid w:val="0012232D"/>
    <w:rsid w:val="00126984"/>
    <w:rsid w:val="00130FB5"/>
    <w:rsid w:val="00134ECC"/>
    <w:rsid w:val="00141EDF"/>
    <w:rsid w:val="00145943"/>
    <w:rsid w:val="00147EE7"/>
    <w:rsid w:val="001512B7"/>
    <w:rsid w:val="001543E6"/>
    <w:rsid w:val="00154B81"/>
    <w:rsid w:val="00155B7F"/>
    <w:rsid w:val="00163283"/>
    <w:rsid w:val="00180559"/>
    <w:rsid w:val="00182251"/>
    <w:rsid w:val="0018282D"/>
    <w:rsid w:val="00182F92"/>
    <w:rsid w:val="00190451"/>
    <w:rsid w:val="00192E8A"/>
    <w:rsid w:val="00192F10"/>
    <w:rsid w:val="00196427"/>
    <w:rsid w:val="001A18B7"/>
    <w:rsid w:val="001B2216"/>
    <w:rsid w:val="001B32C8"/>
    <w:rsid w:val="001B5BA5"/>
    <w:rsid w:val="001C0D61"/>
    <w:rsid w:val="001C15AF"/>
    <w:rsid w:val="001C56A8"/>
    <w:rsid w:val="001D15E1"/>
    <w:rsid w:val="001D5411"/>
    <w:rsid w:val="001E2DE6"/>
    <w:rsid w:val="001E5282"/>
    <w:rsid w:val="001F761F"/>
    <w:rsid w:val="00200DDB"/>
    <w:rsid w:val="00202130"/>
    <w:rsid w:val="002156F7"/>
    <w:rsid w:val="002234C0"/>
    <w:rsid w:val="00234B1B"/>
    <w:rsid w:val="00234D29"/>
    <w:rsid w:val="002368B7"/>
    <w:rsid w:val="0024154A"/>
    <w:rsid w:val="002421CD"/>
    <w:rsid w:val="00253E56"/>
    <w:rsid w:val="00263B2E"/>
    <w:rsid w:val="00280E8C"/>
    <w:rsid w:val="002A1D93"/>
    <w:rsid w:val="002A25FA"/>
    <w:rsid w:val="002A37BE"/>
    <w:rsid w:val="002A4456"/>
    <w:rsid w:val="002B40B1"/>
    <w:rsid w:val="002B4867"/>
    <w:rsid w:val="002C359D"/>
    <w:rsid w:val="002C73A1"/>
    <w:rsid w:val="002D524A"/>
    <w:rsid w:val="002D68EE"/>
    <w:rsid w:val="002E15D3"/>
    <w:rsid w:val="002E1B69"/>
    <w:rsid w:val="002E210E"/>
    <w:rsid w:val="002E5E04"/>
    <w:rsid w:val="002F1163"/>
    <w:rsid w:val="002F7751"/>
    <w:rsid w:val="002F7B8F"/>
    <w:rsid w:val="003022A1"/>
    <w:rsid w:val="00307963"/>
    <w:rsid w:val="00307BAE"/>
    <w:rsid w:val="00314FB4"/>
    <w:rsid w:val="0031640F"/>
    <w:rsid w:val="003215F3"/>
    <w:rsid w:val="0032235D"/>
    <w:rsid w:val="00323458"/>
    <w:rsid w:val="00324340"/>
    <w:rsid w:val="0032434E"/>
    <w:rsid w:val="003362ED"/>
    <w:rsid w:val="00336BE3"/>
    <w:rsid w:val="00340C53"/>
    <w:rsid w:val="00341795"/>
    <w:rsid w:val="00343413"/>
    <w:rsid w:val="00346EF8"/>
    <w:rsid w:val="00363D75"/>
    <w:rsid w:val="0037080D"/>
    <w:rsid w:val="00372F82"/>
    <w:rsid w:val="00377289"/>
    <w:rsid w:val="00380428"/>
    <w:rsid w:val="00380A02"/>
    <w:rsid w:val="003857E0"/>
    <w:rsid w:val="00385945"/>
    <w:rsid w:val="00387BE2"/>
    <w:rsid w:val="00387DE6"/>
    <w:rsid w:val="003A4296"/>
    <w:rsid w:val="003B576B"/>
    <w:rsid w:val="003B5B59"/>
    <w:rsid w:val="003C22A4"/>
    <w:rsid w:val="003C5E75"/>
    <w:rsid w:val="003C72FF"/>
    <w:rsid w:val="003C7AF8"/>
    <w:rsid w:val="003C7BDE"/>
    <w:rsid w:val="003D552F"/>
    <w:rsid w:val="003E6EB2"/>
    <w:rsid w:val="00401BB0"/>
    <w:rsid w:val="00402AFA"/>
    <w:rsid w:val="00405E30"/>
    <w:rsid w:val="00410FFE"/>
    <w:rsid w:val="00411BB8"/>
    <w:rsid w:val="004441A2"/>
    <w:rsid w:val="0044504E"/>
    <w:rsid w:val="00445EB9"/>
    <w:rsid w:val="00455D12"/>
    <w:rsid w:val="004619D9"/>
    <w:rsid w:val="00461A75"/>
    <w:rsid w:val="00464D37"/>
    <w:rsid w:val="00466D98"/>
    <w:rsid w:val="00470507"/>
    <w:rsid w:val="00472C6E"/>
    <w:rsid w:val="004752E5"/>
    <w:rsid w:val="00476652"/>
    <w:rsid w:val="0049509B"/>
    <w:rsid w:val="004973D0"/>
    <w:rsid w:val="00497E14"/>
    <w:rsid w:val="004A51BD"/>
    <w:rsid w:val="004D367A"/>
    <w:rsid w:val="004D3C2D"/>
    <w:rsid w:val="004D43E0"/>
    <w:rsid w:val="004E0A21"/>
    <w:rsid w:val="004E1673"/>
    <w:rsid w:val="004E52DD"/>
    <w:rsid w:val="004F3D99"/>
    <w:rsid w:val="005161AE"/>
    <w:rsid w:val="005163E6"/>
    <w:rsid w:val="00516784"/>
    <w:rsid w:val="005167A5"/>
    <w:rsid w:val="005235BD"/>
    <w:rsid w:val="00525F8E"/>
    <w:rsid w:val="00533909"/>
    <w:rsid w:val="00533958"/>
    <w:rsid w:val="00535096"/>
    <w:rsid w:val="0054117B"/>
    <w:rsid w:val="00543795"/>
    <w:rsid w:val="00545E75"/>
    <w:rsid w:val="0054633C"/>
    <w:rsid w:val="005503CF"/>
    <w:rsid w:val="00551964"/>
    <w:rsid w:val="005521E6"/>
    <w:rsid w:val="005522C3"/>
    <w:rsid w:val="005537DA"/>
    <w:rsid w:val="00553E24"/>
    <w:rsid w:val="00555CDB"/>
    <w:rsid w:val="0055647A"/>
    <w:rsid w:val="00562345"/>
    <w:rsid w:val="00564D0A"/>
    <w:rsid w:val="0057163F"/>
    <w:rsid w:val="0057174E"/>
    <w:rsid w:val="00573BF7"/>
    <w:rsid w:val="0057771F"/>
    <w:rsid w:val="0059685A"/>
    <w:rsid w:val="005A1C16"/>
    <w:rsid w:val="005C1FC0"/>
    <w:rsid w:val="005C6164"/>
    <w:rsid w:val="005C7A7B"/>
    <w:rsid w:val="005D360D"/>
    <w:rsid w:val="005E08B0"/>
    <w:rsid w:val="005E31E1"/>
    <w:rsid w:val="005E3AA3"/>
    <w:rsid w:val="005F238D"/>
    <w:rsid w:val="006003B0"/>
    <w:rsid w:val="006060FC"/>
    <w:rsid w:val="00611731"/>
    <w:rsid w:val="00615B94"/>
    <w:rsid w:val="00626A03"/>
    <w:rsid w:val="00637913"/>
    <w:rsid w:val="00637E5E"/>
    <w:rsid w:val="00646922"/>
    <w:rsid w:val="00646C1B"/>
    <w:rsid w:val="006513E0"/>
    <w:rsid w:val="0065267C"/>
    <w:rsid w:val="006570A4"/>
    <w:rsid w:val="006704CF"/>
    <w:rsid w:val="0069451A"/>
    <w:rsid w:val="006A4F81"/>
    <w:rsid w:val="006A6608"/>
    <w:rsid w:val="006A6F91"/>
    <w:rsid w:val="006B4894"/>
    <w:rsid w:val="006C1D37"/>
    <w:rsid w:val="006C7E14"/>
    <w:rsid w:val="006D65AD"/>
    <w:rsid w:val="006E08BE"/>
    <w:rsid w:val="006E28C6"/>
    <w:rsid w:val="006E2A1C"/>
    <w:rsid w:val="006E3975"/>
    <w:rsid w:val="006E7514"/>
    <w:rsid w:val="006F07D7"/>
    <w:rsid w:val="006F239B"/>
    <w:rsid w:val="006F5BA5"/>
    <w:rsid w:val="006F6679"/>
    <w:rsid w:val="007038F8"/>
    <w:rsid w:val="00704FA7"/>
    <w:rsid w:val="00706BF8"/>
    <w:rsid w:val="00712173"/>
    <w:rsid w:val="00720A76"/>
    <w:rsid w:val="007211BB"/>
    <w:rsid w:val="00722A9A"/>
    <w:rsid w:val="00723DD1"/>
    <w:rsid w:val="0073313D"/>
    <w:rsid w:val="00740228"/>
    <w:rsid w:val="007439B3"/>
    <w:rsid w:val="007457BA"/>
    <w:rsid w:val="00750974"/>
    <w:rsid w:val="0075614F"/>
    <w:rsid w:val="0076072C"/>
    <w:rsid w:val="00760A07"/>
    <w:rsid w:val="00760FEC"/>
    <w:rsid w:val="0076241D"/>
    <w:rsid w:val="00763FBF"/>
    <w:rsid w:val="00763FCE"/>
    <w:rsid w:val="00772994"/>
    <w:rsid w:val="00774437"/>
    <w:rsid w:val="0078014F"/>
    <w:rsid w:val="007909CD"/>
    <w:rsid w:val="00792B63"/>
    <w:rsid w:val="0079354D"/>
    <w:rsid w:val="00797482"/>
    <w:rsid w:val="007A0216"/>
    <w:rsid w:val="007A0975"/>
    <w:rsid w:val="007A3F8C"/>
    <w:rsid w:val="007C08A9"/>
    <w:rsid w:val="007D224F"/>
    <w:rsid w:val="007D436E"/>
    <w:rsid w:val="007E367A"/>
    <w:rsid w:val="007E3692"/>
    <w:rsid w:val="007F28E0"/>
    <w:rsid w:val="008001C9"/>
    <w:rsid w:val="00800498"/>
    <w:rsid w:val="0080265A"/>
    <w:rsid w:val="00812049"/>
    <w:rsid w:val="00813653"/>
    <w:rsid w:val="008149C0"/>
    <w:rsid w:val="008161D6"/>
    <w:rsid w:val="00817364"/>
    <w:rsid w:val="00825FAD"/>
    <w:rsid w:val="00835AC6"/>
    <w:rsid w:val="00835E5A"/>
    <w:rsid w:val="00837A1C"/>
    <w:rsid w:val="008411CF"/>
    <w:rsid w:val="008449BE"/>
    <w:rsid w:val="0084756F"/>
    <w:rsid w:val="00850C67"/>
    <w:rsid w:val="008530A5"/>
    <w:rsid w:val="00854612"/>
    <w:rsid w:val="00856CEE"/>
    <w:rsid w:val="00857A15"/>
    <w:rsid w:val="00862109"/>
    <w:rsid w:val="00862C55"/>
    <w:rsid w:val="00870A44"/>
    <w:rsid w:val="0087393B"/>
    <w:rsid w:val="00882912"/>
    <w:rsid w:val="0089118E"/>
    <w:rsid w:val="00892908"/>
    <w:rsid w:val="0089299E"/>
    <w:rsid w:val="00893396"/>
    <w:rsid w:val="00897901"/>
    <w:rsid w:val="008A1CE9"/>
    <w:rsid w:val="008B1F04"/>
    <w:rsid w:val="008B545E"/>
    <w:rsid w:val="008B6AF9"/>
    <w:rsid w:val="008B6D9A"/>
    <w:rsid w:val="008C4C02"/>
    <w:rsid w:val="008C6D4C"/>
    <w:rsid w:val="008D0086"/>
    <w:rsid w:val="008D0B5E"/>
    <w:rsid w:val="008D4D97"/>
    <w:rsid w:val="008D73FF"/>
    <w:rsid w:val="008D7526"/>
    <w:rsid w:val="008E1E84"/>
    <w:rsid w:val="008E2F30"/>
    <w:rsid w:val="008E5472"/>
    <w:rsid w:val="008F2E30"/>
    <w:rsid w:val="008F440B"/>
    <w:rsid w:val="008F45BB"/>
    <w:rsid w:val="008F71BC"/>
    <w:rsid w:val="0090530C"/>
    <w:rsid w:val="009055C5"/>
    <w:rsid w:val="00930109"/>
    <w:rsid w:val="00935287"/>
    <w:rsid w:val="00937533"/>
    <w:rsid w:val="009425FA"/>
    <w:rsid w:val="00945332"/>
    <w:rsid w:val="00946CFE"/>
    <w:rsid w:val="009503DF"/>
    <w:rsid w:val="00971123"/>
    <w:rsid w:val="0097392E"/>
    <w:rsid w:val="0097399A"/>
    <w:rsid w:val="009750F6"/>
    <w:rsid w:val="00976FA6"/>
    <w:rsid w:val="00984130"/>
    <w:rsid w:val="00984AE8"/>
    <w:rsid w:val="009870E3"/>
    <w:rsid w:val="0099195B"/>
    <w:rsid w:val="00996107"/>
    <w:rsid w:val="009A14E6"/>
    <w:rsid w:val="009B0160"/>
    <w:rsid w:val="009C3620"/>
    <w:rsid w:val="009C665D"/>
    <w:rsid w:val="009C6FD6"/>
    <w:rsid w:val="009D1C1C"/>
    <w:rsid w:val="009D260F"/>
    <w:rsid w:val="009D5C12"/>
    <w:rsid w:val="009D60A1"/>
    <w:rsid w:val="009E116F"/>
    <w:rsid w:val="009E7884"/>
    <w:rsid w:val="009F26BF"/>
    <w:rsid w:val="00A03251"/>
    <w:rsid w:val="00A06E88"/>
    <w:rsid w:val="00A118E0"/>
    <w:rsid w:val="00A12C69"/>
    <w:rsid w:val="00A22255"/>
    <w:rsid w:val="00A26EC3"/>
    <w:rsid w:val="00A3272A"/>
    <w:rsid w:val="00A41793"/>
    <w:rsid w:val="00A42399"/>
    <w:rsid w:val="00A44946"/>
    <w:rsid w:val="00A44EC4"/>
    <w:rsid w:val="00A53A3B"/>
    <w:rsid w:val="00A62A38"/>
    <w:rsid w:val="00A7050A"/>
    <w:rsid w:val="00A73599"/>
    <w:rsid w:val="00A751B5"/>
    <w:rsid w:val="00A8088F"/>
    <w:rsid w:val="00A82884"/>
    <w:rsid w:val="00A87C6B"/>
    <w:rsid w:val="00AA7B8B"/>
    <w:rsid w:val="00AB0CB3"/>
    <w:rsid w:val="00AB1D63"/>
    <w:rsid w:val="00AB5ADA"/>
    <w:rsid w:val="00AC155A"/>
    <w:rsid w:val="00AC1E33"/>
    <w:rsid w:val="00AC38C6"/>
    <w:rsid w:val="00AC7ADD"/>
    <w:rsid w:val="00AD7B5C"/>
    <w:rsid w:val="00AF2808"/>
    <w:rsid w:val="00B07128"/>
    <w:rsid w:val="00B17B18"/>
    <w:rsid w:val="00B249A9"/>
    <w:rsid w:val="00B2664E"/>
    <w:rsid w:val="00B268BC"/>
    <w:rsid w:val="00B3236C"/>
    <w:rsid w:val="00B44EBB"/>
    <w:rsid w:val="00B54058"/>
    <w:rsid w:val="00B54631"/>
    <w:rsid w:val="00B555B8"/>
    <w:rsid w:val="00B70B05"/>
    <w:rsid w:val="00B8185F"/>
    <w:rsid w:val="00B8411D"/>
    <w:rsid w:val="00B9007C"/>
    <w:rsid w:val="00B9067A"/>
    <w:rsid w:val="00B93F7F"/>
    <w:rsid w:val="00BA17BE"/>
    <w:rsid w:val="00BA576A"/>
    <w:rsid w:val="00BB19D8"/>
    <w:rsid w:val="00BB3748"/>
    <w:rsid w:val="00BB5895"/>
    <w:rsid w:val="00BB6236"/>
    <w:rsid w:val="00BC2D6F"/>
    <w:rsid w:val="00BD119D"/>
    <w:rsid w:val="00BD1862"/>
    <w:rsid w:val="00BE0A8A"/>
    <w:rsid w:val="00BE619E"/>
    <w:rsid w:val="00BF0953"/>
    <w:rsid w:val="00BF4496"/>
    <w:rsid w:val="00BF4527"/>
    <w:rsid w:val="00C11ECB"/>
    <w:rsid w:val="00C14886"/>
    <w:rsid w:val="00C169D4"/>
    <w:rsid w:val="00C20432"/>
    <w:rsid w:val="00C24D72"/>
    <w:rsid w:val="00C25211"/>
    <w:rsid w:val="00C31556"/>
    <w:rsid w:val="00C3280F"/>
    <w:rsid w:val="00C343C6"/>
    <w:rsid w:val="00C3635C"/>
    <w:rsid w:val="00C509E6"/>
    <w:rsid w:val="00C522B5"/>
    <w:rsid w:val="00C6099F"/>
    <w:rsid w:val="00C645C7"/>
    <w:rsid w:val="00C764D5"/>
    <w:rsid w:val="00C77CFD"/>
    <w:rsid w:val="00C919EC"/>
    <w:rsid w:val="00CA5E26"/>
    <w:rsid w:val="00CA741B"/>
    <w:rsid w:val="00CB718D"/>
    <w:rsid w:val="00CB7E8E"/>
    <w:rsid w:val="00CC25C1"/>
    <w:rsid w:val="00CC3735"/>
    <w:rsid w:val="00CC612D"/>
    <w:rsid w:val="00CD6C09"/>
    <w:rsid w:val="00CE51ED"/>
    <w:rsid w:val="00D049D2"/>
    <w:rsid w:val="00D06A73"/>
    <w:rsid w:val="00D10473"/>
    <w:rsid w:val="00D14CE5"/>
    <w:rsid w:val="00D15227"/>
    <w:rsid w:val="00D17501"/>
    <w:rsid w:val="00D17FB2"/>
    <w:rsid w:val="00D2586E"/>
    <w:rsid w:val="00D34DAA"/>
    <w:rsid w:val="00D4159F"/>
    <w:rsid w:val="00D43619"/>
    <w:rsid w:val="00D43D48"/>
    <w:rsid w:val="00D45475"/>
    <w:rsid w:val="00D45F78"/>
    <w:rsid w:val="00D535E8"/>
    <w:rsid w:val="00D5410F"/>
    <w:rsid w:val="00D57012"/>
    <w:rsid w:val="00D5708D"/>
    <w:rsid w:val="00D63CD8"/>
    <w:rsid w:val="00D667A8"/>
    <w:rsid w:val="00D6708F"/>
    <w:rsid w:val="00D709A7"/>
    <w:rsid w:val="00D73FDD"/>
    <w:rsid w:val="00D92AD4"/>
    <w:rsid w:val="00D96487"/>
    <w:rsid w:val="00DA18F1"/>
    <w:rsid w:val="00DB49B1"/>
    <w:rsid w:val="00DC04A7"/>
    <w:rsid w:val="00DC1312"/>
    <w:rsid w:val="00DC5A89"/>
    <w:rsid w:val="00DC7F85"/>
    <w:rsid w:val="00DD20DA"/>
    <w:rsid w:val="00DD3D82"/>
    <w:rsid w:val="00DD6570"/>
    <w:rsid w:val="00DE53A0"/>
    <w:rsid w:val="00DF2673"/>
    <w:rsid w:val="00DF76A2"/>
    <w:rsid w:val="00E02221"/>
    <w:rsid w:val="00E02274"/>
    <w:rsid w:val="00E05313"/>
    <w:rsid w:val="00E14F70"/>
    <w:rsid w:val="00E15B1D"/>
    <w:rsid w:val="00E16936"/>
    <w:rsid w:val="00E16F4C"/>
    <w:rsid w:val="00E22596"/>
    <w:rsid w:val="00E26FB4"/>
    <w:rsid w:val="00E3289B"/>
    <w:rsid w:val="00E331E4"/>
    <w:rsid w:val="00E34DE7"/>
    <w:rsid w:val="00E5496E"/>
    <w:rsid w:val="00E57619"/>
    <w:rsid w:val="00E57634"/>
    <w:rsid w:val="00E75C1F"/>
    <w:rsid w:val="00E82429"/>
    <w:rsid w:val="00E90401"/>
    <w:rsid w:val="00E91987"/>
    <w:rsid w:val="00E931AD"/>
    <w:rsid w:val="00E97363"/>
    <w:rsid w:val="00EB3C7D"/>
    <w:rsid w:val="00EB42F8"/>
    <w:rsid w:val="00EB6366"/>
    <w:rsid w:val="00EC3323"/>
    <w:rsid w:val="00EC5D68"/>
    <w:rsid w:val="00EE1021"/>
    <w:rsid w:val="00EE4449"/>
    <w:rsid w:val="00EE48D0"/>
    <w:rsid w:val="00EE5994"/>
    <w:rsid w:val="00EF0DD4"/>
    <w:rsid w:val="00F17C97"/>
    <w:rsid w:val="00F2087E"/>
    <w:rsid w:val="00F26518"/>
    <w:rsid w:val="00F273CA"/>
    <w:rsid w:val="00F305C7"/>
    <w:rsid w:val="00F30EEB"/>
    <w:rsid w:val="00F57E6C"/>
    <w:rsid w:val="00F57ECF"/>
    <w:rsid w:val="00F61982"/>
    <w:rsid w:val="00F6264F"/>
    <w:rsid w:val="00F645B9"/>
    <w:rsid w:val="00F64B19"/>
    <w:rsid w:val="00F64C2C"/>
    <w:rsid w:val="00F65D65"/>
    <w:rsid w:val="00F732AA"/>
    <w:rsid w:val="00F85400"/>
    <w:rsid w:val="00F86571"/>
    <w:rsid w:val="00FA11F1"/>
    <w:rsid w:val="00FA4543"/>
    <w:rsid w:val="00FA4CB4"/>
    <w:rsid w:val="00FA593A"/>
    <w:rsid w:val="00FB5E78"/>
    <w:rsid w:val="00FC074D"/>
    <w:rsid w:val="00FC5A0C"/>
    <w:rsid w:val="00FC5DB6"/>
    <w:rsid w:val="00FD22BC"/>
    <w:rsid w:val="00FD42AA"/>
    <w:rsid w:val="00FE2B78"/>
    <w:rsid w:val="00FE3EDC"/>
    <w:rsid w:val="00FF0A0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C1E33"/>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 w:val="24"/>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C1E33"/>
    <w:rPr>
      <w:rFonts w:asciiTheme="majorHAnsi" w:eastAsiaTheme="majorEastAsia" w:hAnsiTheme="majorHAnsi" w:cstheme="majorBidi"/>
      <w:b/>
      <w:bCs/>
      <w:color w:val="4472C4" w:themeColor="accent1"/>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psychbuddy.com.au/post/how-to-write-up-a-g-power-analysi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2.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4.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30</Pages>
  <Words>7353</Words>
  <Characters>41918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6</cp:revision>
  <dcterms:created xsi:type="dcterms:W3CDTF">2023-11-15T21:32:00Z</dcterms:created>
  <dcterms:modified xsi:type="dcterms:W3CDTF">2023-11-15T21:39:00Z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