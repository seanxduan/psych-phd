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57141" w14:textId="2F308830" w:rsidR="00387BE2" w:rsidRDefault="00013B8D">
      <w:pPr>
        <w:rPr>
          <w:sz w:val="28"/>
          <w:szCs w:val="28"/>
        </w:rPr>
      </w:pPr>
      <w:r>
        <w:rPr>
          <w:sz w:val="28"/>
          <w:szCs w:val="28"/>
        </w:rPr>
        <w:t>Structure of Dissertation Proposal</w:t>
      </w:r>
    </w:p>
    <w:p w14:paraId="414E2174" w14:textId="6349DD2C" w:rsidR="00013B8D" w:rsidRDefault="00013B8D" w:rsidP="00013B8D">
      <w:pPr>
        <w:pStyle w:val="ListParagraph"/>
        <w:numPr>
          <w:ilvl w:val="0"/>
          <w:numId w:val="1"/>
        </w:numPr>
        <w:rPr>
          <w:sz w:val="28"/>
          <w:szCs w:val="28"/>
        </w:rPr>
      </w:pPr>
      <w:r>
        <w:rPr>
          <w:sz w:val="28"/>
          <w:szCs w:val="28"/>
        </w:rPr>
        <w:t>Abstract</w:t>
      </w:r>
    </w:p>
    <w:p w14:paraId="3449A0E7" w14:textId="0EB2D5FC" w:rsidR="00013B8D" w:rsidRDefault="00013B8D" w:rsidP="00013B8D">
      <w:pPr>
        <w:pStyle w:val="ListParagraph"/>
        <w:numPr>
          <w:ilvl w:val="0"/>
          <w:numId w:val="1"/>
        </w:numPr>
        <w:rPr>
          <w:sz w:val="28"/>
          <w:szCs w:val="28"/>
        </w:rPr>
      </w:pPr>
      <w:r>
        <w:rPr>
          <w:sz w:val="28"/>
          <w:szCs w:val="28"/>
        </w:rPr>
        <w:t>Introduction</w:t>
      </w:r>
    </w:p>
    <w:p w14:paraId="764714E4" w14:textId="3C529842" w:rsidR="00013B8D" w:rsidRDefault="00013B8D" w:rsidP="00013B8D">
      <w:pPr>
        <w:pStyle w:val="ListParagraph"/>
        <w:numPr>
          <w:ilvl w:val="1"/>
          <w:numId w:val="1"/>
        </w:numPr>
        <w:rPr>
          <w:sz w:val="28"/>
          <w:szCs w:val="28"/>
        </w:rPr>
      </w:pPr>
      <w:r>
        <w:rPr>
          <w:sz w:val="28"/>
          <w:szCs w:val="28"/>
        </w:rPr>
        <w:t>Literature Review?</w:t>
      </w:r>
    </w:p>
    <w:p w14:paraId="11CE19B4" w14:textId="4C662D0E" w:rsidR="00013B8D" w:rsidRDefault="00013B8D" w:rsidP="00013B8D">
      <w:pPr>
        <w:pStyle w:val="ListParagraph"/>
        <w:numPr>
          <w:ilvl w:val="0"/>
          <w:numId w:val="1"/>
        </w:numPr>
        <w:rPr>
          <w:sz w:val="28"/>
          <w:szCs w:val="28"/>
        </w:rPr>
      </w:pPr>
      <w:r>
        <w:rPr>
          <w:sz w:val="28"/>
          <w:szCs w:val="28"/>
        </w:rPr>
        <w:t>Study 1 – Current Summer Data + Fall</w:t>
      </w:r>
    </w:p>
    <w:p w14:paraId="26B48C7F" w14:textId="7F44A7A6" w:rsidR="00013B8D" w:rsidRDefault="00013B8D" w:rsidP="00013B8D">
      <w:pPr>
        <w:pStyle w:val="ListParagraph"/>
        <w:numPr>
          <w:ilvl w:val="1"/>
          <w:numId w:val="1"/>
        </w:numPr>
        <w:rPr>
          <w:sz w:val="28"/>
          <w:szCs w:val="28"/>
        </w:rPr>
      </w:pPr>
      <w:r>
        <w:rPr>
          <w:sz w:val="28"/>
          <w:szCs w:val="28"/>
        </w:rPr>
        <w:t>Method</w:t>
      </w:r>
    </w:p>
    <w:p w14:paraId="4A8320EC" w14:textId="767072DB" w:rsidR="00013B8D" w:rsidRDefault="00013B8D" w:rsidP="00013B8D">
      <w:pPr>
        <w:pStyle w:val="ListParagraph"/>
        <w:numPr>
          <w:ilvl w:val="1"/>
          <w:numId w:val="1"/>
        </w:numPr>
        <w:rPr>
          <w:sz w:val="28"/>
          <w:szCs w:val="28"/>
        </w:rPr>
      </w:pPr>
      <w:r>
        <w:rPr>
          <w:sz w:val="28"/>
          <w:szCs w:val="28"/>
        </w:rPr>
        <w:t>Results</w:t>
      </w:r>
    </w:p>
    <w:p w14:paraId="54B662B6" w14:textId="6734E9C2" w:rsidR="00013B8D" w:rsidRDefault="00013B8D" w:rsidP="00013B8D">
      <w:pPr>
        <w:pStyle w:val="ListParagraph"/>
        <w:numPr>
          <w:ilvl w:val="1"/>
          <w:numId w:val="1"/>
        </w:numPr>
        <w:rPr>
          <w:sz w:val="28"/>
          <w:szCs w:val="28"/>
        </w:rPr>
      </w:pPr>
      <w:r>
        <w:rPr>
          <w:sz w:val="28"/>
          <w:szCs w:val="28"/>
        </w:rPr>
        <w:t>Discussion</w:t>
      </w:r>
    </w:p>
    <w:p w14:paraId="275243E5" w14:textId="660E14C1" w:rsidR="00013B8D" w:rsidRDefault="00013B8D" w:rsidP="00013B8D">
      <w:pPr>
        <w:pStyle w:val="ListParagraph"/>
        <w:numPr>
          <w:ilvl w:val="0"/>
          <w:numId w:val="1"/>
        </w:numPr>
        <w:rPr>
          <w:sz w:val="28"/>
          <w:szCs w:val="28"/>
        </w:rPr>
      </w:pPr>
      <w:r>
        <w:rPr>
          <w:sz w:val="28"/>
          <w:szCs w:val="28"/>
        </w:rPr>
        <w:t>Study 2 – Future study ideas??</w:t>
      </w:r>
    </w:p>
    <w:p w14:paraId="1EE38203" w14:textId="4525B5D4" w:rsidR="00013B8D" w:rsidRDefault="00013B8D" w:rsidP="00013B8D">
      <w:pPr>
        <w:pStyle w:val="ListParagraph"/>
        <w:numPr>
          <w:ilvl w:val="1"/>
          <w:numId w:val="1"/>
        </w:numPr>
        <w:rPr>
          <w:sz w:val="28"/>
          <w:szCs w:val="28"/>
        </w:rPr>
      </w:pPr>
      <w:r>
        <w:rPr>
          <w:sz w:val="28"/>
          <w:szCs w:val="28"/>
        </w:rPr>
        <w:t>Method</w:t>
      </w:r>
    </w:p>
    <w:p w14:paraId="44867814" w14:textId="0355A3CC" w:rsidR="00013B8D" w:rsidRDefault="00013B8D" w:rsidP="00013B8D">
      <w:pPr>
        <w:pStyle w:val="ListParagraph"/>
        <w:numPr>
          <w:ilvl w:val="1"/>
          <w:numId w:val="1"/>
        </w:numPr>
        <w:rPr>
          <w:sz w:val="28"/>
          <w:szCs w:val="28"/>
        </w:rPr>
      </w:pPr>
      <w:r>
        <w:rPr>
          <w:sz w:val="28"/>
          <w:szCs w:val="28"/>
        </w:rPr>
        <w:t>Results</w:t>
      </w:r>
    </w:p>
    <w:p w14:paraId="59D0021F" w14:textId="0B0297C0" w:rsidR="00013B8D" w:rsidRDefault="00013B8D" w:rsidP="00013B8D">
      <w:pPr>
        <w:pStyle w:val="ListParagraph"/>
        <w:numPr>
          <w:ilvl w:val="1"/>
          <w:numId w:val="1"/>
        </w:numPr>
        <w:rPr>
          <w:sz w:val="28"/>
          <w:szCs w:val="28"/>
        </w:rPr>
      </w:pPr>
      <w:r>
        <w:rPr>
          <w:sz w:val="28"/>
          <w:szCs w:val="28"/>
        </w:rPr>
        <w:t>Discussion</w:t>
      </w:r>
    </w:p>
    <w:p w14:paraId="589A4700" w14:textId="06E74B30" w:rsidR="00013B8D" w:rsidRDefault="00013B8D" w:rsidP="00013B8D">
      <w:pPr>
        <w:pStyle w:val="ListParagraph"/>
        <w:numPr>
          <w:ilvl w:val="0"/>
          <w:numId w:val="1"/>
        </w:numPr>
        <w:rPr>
          <w:sz w:val="28"/>
          <w:szCs w:val="28"/>
        </w:rPr>
      </w:pPr>
      <w:r w:rsidRPr="00013B8D">
        <w:rPr>
          <w:sz w:val="28"/>
          <w:szCs w:val="28"/>
        </w:rPr>
        <w:t>Study 3</w:t>
      </w:r>
      <w:r>
        <w:rPr>
          <w:sz w:val="28"/>
          <w:szCs w:val="28"/>
        </w:rPr>
        <w:t xml:space="preserve"> – Lets figure out what other ideas we can </w:t>
      </w:r>
      <w:proofErr w:type="gramStart"/>
      <w:r>
        <w:rPr>
          <w:sz w:val="28"/>
          <w:szCs w:val="28"/>
        </w:rPr>
        <w:t>have</w:t>
      </w:r>
      <w:proofErr w:type="gramEnd"/>
    </w:p>
    <w:p w14:paraId="080C9BC1" w14:textId="16C60CA6" w:rsidR="00013B8D" w:rsidRDefault="00013B8D" w:rsidP="00013B8D">
      <w:pPr>
        <w:pStyle w:val="ListParagraph"/>
        <w:numPr>
          <w:ilvl w:val="1"/>
          <w:numId w:val="1"/>
        </w:numPr>
        <w:rPr>
          <w:sz w:val="28"/>
          <w:szCs w:val="28"/>
        </w:rPr>
      </w:pPr>
      <w:r>
        <w:rPr>
          <w:sz w:val="28"/>
          <w:szCs w:val="28"/>
        </w:rPr>
        <w:t>Method</w:t>
      </w:r>
    </w:p>
    <w:p w14:paraId="17BF602D" w14:textId="5A9A9DF4" w:rsidR="00013B8D" w:rsidRDefault="00013B8D" w:rsidP="00013B8D">
      <w:pPr>
        <w:pStyle w:val="ListParagraph"/>
        <w:numPr>
          <w:ilvl w:val="1"/>
          <w:numId w:val="1"/>
        </w:numPr>
        <w:rPr>
          <w:sz w:val="28"/>
          <w:szCs w:val="28"/>
        </w:rPr>
      </w:pPr>
      <w:r>
        <w:rPr>
          <w:sz w:val="28"/>
          <w:szCs w:val="28"/>
        </w:rPr>
        <w:t>Results</w:t>
      </w:r>
    </w:p>
    <w:p w14:paraId="69C6B1E7" w14:textId="0BE68C8B" w:rsidR="00013B8D" w:rsidRDefault="00013B8D" w:rsidP="00013B8D">
      <w:pPr>
        <w:pStyle w:val="ListParagraph"/>
        <w:numPr>
          <w:ilvl w:val="1"/>
          <w:numId w:val="1"/>
        </w:numPr>
        <w:rPr>
          <w:sz w:val="28"/>
          <w:szCs w:val="28"/>
        </w:rPr>
      </w:pPr>
      <w:r>
        <w:rPr>
          <w:sz w:val="28"/>
          <w:szCs w:val="28"/>
        </w:rPr>
        <w:t>Discussion</w:t>
      </w:r>
    </w:p>
    <w:p w14:paraId="6FFB4DF3" w14:textId="297F14E0" w:rsidR="00013B8D" w:rsidRDefault="00013B8D" w:rsidP="00013B8D">
      <w:pPr>
        <w:pStyle w:val="ListParagraph"/>
        <w:numPr>
          <w:ilvl w:val="0"/>
          <w:numId w:val="1"/>
        </w:numPr>
        <w:rPr>
          <w:sz w:val="28"/>
          <w:szCs w:val="28"/>
        </w:rPr>
      </w:pPr>
      <w:r>
        <w:rPr>
          <w:sz w:val="28"/>
          <w:szCs w:val="28"/>
        </w:rPr>
        <w:t>Overall Discussion</w:t>
      </w:r>
    </w:p>
    <w:p w14:paraId="2F001DF1" w14:textId="4993DB94" w:rsidR="00013B8D" w:rsidRDefault="00013B8D" w:rsidP="00013B8D">
      <w:pPr>
        <w:pStyle w:val="ListParagraph"/>
        <w:numPr>
          <w:ilvl w:val="0"/>
          <w:numId w:val="1"/>
        </w:numPr>
        <w:rPr>
          <w:sz w:val="28"/>
          <w:szCs w:val="28"/>
        </w:rPr>
      </w:pPr>
      <w:r>
        <w:rPr>
          <w:sz w:val="28"/>
          <w:szCs w:val="28"/>
        </w:rPr>
        <w:t>Limitations</w:t>
      </w:r>
    </w:p>
    <w:p w14:paraId="7C6E4CD2" w14:textId="627A78F9" w:rsidR="00013B8D" w:rsidRDefault="00013B8D" w:rsidP="00013B8D">
      <w:pPr>
        <w:pStyle w:val="ListParagraph"/>
        <w:numPr>
          <w:ilvl w:val="0"/>
          <w:numId w:val="1"/>
        </w:numPr>
        <w:rPr>
          <w:sz w:val="28"/>
          <w:szCs w:val="28"/>
        </w:rPr>
      </w:pPr>
      <w:r>
        <w:rPr>
          <w:sz w:val="28"/>
          <w:szCs w:val="28"/>
        </w:rPr>
        <w:t>Future Directions</w:t>
      </w:r>
    </w:p>
    <w:p w14:paraId="35DA31ED" w14:textId="2304EDB4" w:rsidR="00013B8D" w:rsidRDefault="00013B8D" w:rsidP="00013B8D">
      <w:pPr>
        <w:pStyle w:val="ListParagraph"/>
        <w:numPr>
          <w:ilvl w:val="0"/>
          <w:numId w:val="1"/>
        </w:numPr>
        <w:rPr>
          <w:sz w:val="28"/>
          <w:szCs w:val="28"/>
        </w:rPr>
      </w:pPr>
      <w:r>
        <w:rPr>
          <w:sz w:val="28"/>
          <w:szCs w:val="28"/>
        </w:rPr>
        <w:t>Appendices</w:t>
      </w:r>
    </w:p>
    <w:p w14:paraId="0BC5BB46" w14:textId="5AD32895" w:rsidR="00013B8D" w:rsidRDefault="00551964" w:rsidP="00013B8D">
      <w:pPr>
        <w:pStyle w:val="ListParagraph"/>
        <w:numPr>
          <w:ilvl w:val="0"/>
          <w:numId w:val="1"/>
        </w:numPr>
        <w:rPr>
          <w:sz w:val="28"/>
          <w:szCs w:val="28"/>
        </w:rPr>
      </w:pPr>
      <w:r>
        <w:rPr>
          <w:sz w:val="28"/>
          <w:szCs w:val="28"/>
        </w:rPr>
        <w:t xml:space="preserve"> References</w:t>
      </w:r>
    </w:p>
    <w:p w14:paraId="614377BA" w14:textId="77777777" w:rsidR="004D3C2D" w:rsidRDefault="004D3C2D" w:rsidP="004D3C2D">
      <w:pPr>
        <w:rPr>
          <w:sz w:val="28"/>
          <w:szCs w:val="28"/>
        </w:rPr>
      </w:pPr>
    </w:p>
    <w:p w14:paraId="267A9AD4" w14:textId="77777777" w:rsidR="004D3C2D" w:rsidRDefault="004D3C2D" w:rsidP="004D3C2D">
      <w:pPr>
        <w:rPr>
          <w:sz w:val="28"/>
          <w:szCs w:val="28"/>
        </w:rPr>
      </w:pPr>
    </w:p>
    <w:p w14:paraId="390E3BC4" w14:textId="77777777" w:rsidR="004D3C2D" w:rsidRDefault="004D3C2D" w:rsidP="004D3C2D">
      <w:pPr>
        <w:rPr>
          <w:sz w:val="28"/>
          <w:szCs w:val="28"/>
        </w:rPr>
      </w:pPr>
    </w:p>
    <w:p w14:paraId="11097A80" w14:textId="77777777" w:rsidR="004D3C2D" w:rsidRDefault="004D3C2D" w:rsidP="004D3C2D">
      <w:pPr>
        <w:rPr>
          <w:sz w:val="28"/>
          <w:szCs w:val="28"/>
        </w:rPr>
      </w:pPr>
    </w:p>
    <w:p w14:paraId="14EF63AC" w14:textId="77777777" w:rsidR="004D3C2D" w:rsidRDefault="004D3C2D" w:rsidP="004D3C2D">
      <w:pPr>
        <w:rPr>
          <w:sz w:val="28"/>
          <w:szCs w:val="28"/>
        </w:rPr>
      </w:pPr>
    </w:p>
    <w:p w14:paraId="35B7AFDA" w14:textId="77777777" w:rsidR="004D3C2D" w:rsidRDefault="004D3C2D" w:rsidP="004D3C2D">
      <w:pPr>
        <w:rPr>
          <w:sz w:val="28"/>
          <w:szCs w:val="28"/>
        </w:rPr>
      </w:pPr>
    </w:p>
    <w:p w14:paraId="167BE60C" w14:textId="77777777" w:rsidR="004D3C2D" w:rsidRDefault="004D3C2D" w:rsidP="004D3C2D">
      <w:pPr>
        <w:rPr>
          <w:sz w:val="28"/>
          <w:szCs w:val="28"/>
        </w:rPr>
      </w:pPr>
    </w:p>
    <w:p w14:paraId="53A236E9" w14:textId="77777777" w:rsidR="004D3C2D" w:rsidRDefault="004D3C2D" w:rsidP="004D3C2D">
      <w:pPr>
        <w:rPr>
          <w:sz w:val="28"/>
          <w:szCs w:val="28"/>
        </w:rPr>
      </w:pPr>
    </w:p>
    <w:p w14:paraId="333C1480" w14:textId="77777777" w:rsidR="002234C0" w:rsidRDefault="002234C0" w:rsidP="002234C0">
      <w:pPr>
        <w:rPr>
          <w:b/>
          <w:bCs/>
          <w:sz w:val="24"/>
          <w:szCs w:val="24"/>
        </w:rPr>
      </w:pPr>
    </w:p>
    <w:p w14:paraId="5D9200A3" w14:textId="161809C9" w:rsidR="008B6D9A" w:rsidRPr="002234C0" w:rsidRDefault="008B6D9A" w:rsidP="002234C0">
      <w:pPr>
        <w:rPr>
          <w:b/>
          <w:bCs/>
          <w:sz w:val="28"/>
          <w:szCs w:val="28"/>
        </w:rPr>
      </w:pPr>
      <w:r w:rsidRPr="002234C0">
        <w:rPr>
          <w:b/>
          <w:bCs/>
          <w:sz w:val="28"/>
          <w:szCs w:val="28"/>
        </w:rPr>
        <w:lastRenderedPageBreak/>
        <w:t>Introduction:</w:t>
      </w:r>
    </w:p>
    <w:p w14:paraId="28F39180" w14:textId="5F1F9D4F" w:rsidR="008B6D9A" w:rsidRPr="008E1E84" w:rsidRDefault="008B6D9A" w:rsidP="008B6D9A">
      <w:pPr>
        <w:pStyle w:val="ListParagraph"/>
        <w:rPr>
          <w:sz w:val="24"/>
          <w:szCs w:val="24"/>
        </w:rPr>
      </w:pPr>
    </w:p>
    <w:p w14:paraId="4BD43CAD" w14:textId="3EDD0230" w:rsidR="008B6D9A" w:rsidRPr="002234C0" w:rsidRDefault="00A118E0" w:rsidP="002234C0">
      <w:pPr>
        <w:spacing w:line="480" w:lineRule="auto"/>
        <w:ind w:firstLine="720"/>
        <w:rPr>
          <w:sz w:val="24"/>
          <w:szCs w:val="24"/>
        </w:rPr>
      </w:pPr>
      <w:commentRangeStart w:id="0"/>
      <w:r w:rsidRPr="002234C0">
        <w:rPr>
          <w:sz w:val="24"/>
          <w:szCs w:val="24"/>
        </w:rPr>
        <w:t xml:space="preserve">The </w:t>
      </w:r>
      <w:del w:id="1" w:author="Sean Duan" w:date="2023-09-14T12:17:00Z">
        <w:r w:rsidRPr="002234C0" w:rsidDel="00BF4527">
          <w:rPr>
            <w:sz w:val="24"/>
            <w:szCs w:val="24"/>
          </w:rPr>
          <w:delText xml:space="preserve">United States is </w:delText>
        </w:r>
        <w:r w:rsidR="008E1E84" w:rsidRPr="002234C0" w:rsidDel="00BF4527">
          <w:rPr>
            <w:sz w:val="24"/>
            <w:szCs w:val="24"/>
          </w:rPr>
          <w:delText xml:space="preserve">the </w:delText>
        </w:r>
        <w:r w:rsidRPr="002234C0" w:rsidDel="00BF4527">
          <w:rPr>
            <w:sz w:val="24"/>
            <w:szCs w:val="24"/>
          </w:rPr>
          <w:delText>world leader in many things, such as nuclear power generation</w:delText>
        </w:r>
        <w:r w:rsidR="008E1E84" w:rsidRPr="002234C0" w:rsidDel="00BF4527">
          <w:rPr>
            <w:sz w:val="24"/>
            <w:szCs w:val="24"/>
          </w:rPr>
          <w:delText xml:space="preserve"> and yearly military expenditure </w:delText>
        </w:r>
        <w:r w:rsidR="008E1E84" w:rsidRPr="002234C0" w:rsidDel="00BF4527">
          <w:rPr>
            <w:sz w:val="24"/>
            <w:szCs w:val="24"/>
            <w:highlight w:val="yellow"/>
          </w:rPr>
          <w:delText>(CITE)</w:delText>
        </w:r>
        <w:r w:rsidR="008E1E84" w:rsidRPr="002234C0" w:rsidDel="00BF4527">
          <w:rPr>
            <w:sz w:val="24"/>
            <w:szCs w:val="24"/>
          </w:rPr>
          <w:delText xml:space="preserve">. </w:delText>
        </w:r>
        <w:commentRangeEnd w:id="0"/>
        <w:r w:rsidR="009D60A1" w:rsidDel="00BF4527">
          <w:rPr>
            <w:rStyle w:val="CommentReference"/>
          </w:rPr>
          <w:commentReference w:id="0"/>
        </w:r>
        <w:r w:rsidR="008E1E84" w:rsidRPr="002234C0" w:rsidDel="00BF4527">
          <w:rPr>
            <w:sz w:val="24"/>
            <w:szCs w:val="24"/>
          </w:rPr>
          <w:delText xml:space="preserve">However, the </w:delText>
        </w:r>
      </w:del>
      <w:r w:rsidR="008E1E84" w:rsidRPr="002234C0">
        <w:rPr>
          <w:sz w:val="24"/>
          <w:szCs w:val="24"/>
        </w:rPr>
        <w:t>United States is the only country in the developed world that still lacks Universal Health C</w:t>
      </w:r>
      <w:r w:rsidR="00984130" w:rsidRPr="002234C0">
        <w:rPr>
          <w:sz w:val="24"/>
          <w:szCs w:val="24"/>
        </w:rPr>
        <w:t>are</w:t>
      </w:r>
      <w:r w:rsidR="008E1E84" w:rsidRPr="002234C0">
        <w:rPr>
          <w:sz w:val="24"/>
          <w:szCs w:val="24"/>
        </w:rPr>
        <w:t xml:space="preserve"> </w:t>
      </w:r>
      <w:r w:rsidR="00BC2D6F" w:rsidRPr="002234C0">
        <w:rPr>
          <w:sz w:val="24"/>
          <w:szCs w:val="24"/>
        </w:rPr>
        <w:t xml:space="preserve">(UHC) </w:t>
      </w:r>
      <w:r w:rsidR="008E1E84" w:rsidRPr="002234C0">
        <w:rPr>
          <w:sz w:val="24"/>
          <w:szCs w:val="24"/>
        </w:rPr>
        <w:t xml:space="preserve">for its citizens </w:t>
      </w:r>
      <w:r w:rsidR="008E1E84" w:rsidRPr="002234C0">
        <w:rPr>
          <w:sz w:val="24"/>
          <w:szCs w:val="24"/>
          <w:highlight w:val="yellow"/>
        </w:rPr>
        <w:t>(Alspaugh 2021)</w:t>
      </w:r>
      <w:r w:rsidR="008E1E84" w:rsidRPr="002234C0">
        <w:rPr>
          <w:sz w:val="24"/>
          <w:szCs w:val="24"/>
        </w:rPr>
        <w:t xml:space="preserve">. This lack of medical coverage results in several strongly negative outcomes for average Americans, such as life expectancy significantly below the global average, 78.8 compared to 81.7 years </w:t>
      </w:r>
      <w:r w:rsidR="008E1E84" w:rsidRPr="002234C0">
        <w:rPr>
          <w:sz w:val="24"/>
          <w:szCs w:val="24"/>
          <w:highlight w:val="yellow"/>
        </w:rPr>
        <w:t>(</w:t>
      </w:r>
      <w:proofErr w:type="spellStart"/>
      <w:r w:rsidR="008E1E84" w:rsidRPr="002234C0">
        <w:rPr>
          <w:sz w:val="24"/>
          <w:szCs w:val="24"/>
          <w:highlight w:val="yellow"/>
        </w:rPr>
        <w:t>Papanicolas</w:t>
      </w:r>
      <w:proofErr w:type="spellEnd"/>
      <w:r w:rsidR="008E1E84" w:rsidRPr="002234C0">
        <w:rPr>
          <w:sz w:val="24"/>
          <w:szCs w:val="24"/>
          <w:highlight w:val="yellow"/>
        </w:rPr>
        <w:t xml:space="preserve">, </w:t>
      </w:r>
      <w:proofErr w:type="spellStart"/>
      <w:r w:rsidR="008E1E84" w:rsidRPr="002234C0">
        <w:rPr>
          <w:sz w:val="24"/>
          <w:szCs w:val="24"/>
          <w:highlight w:val="yellow"/>
        </w:rPr>
        <w:t>Woskie</w:t>
      </w:r>
      <w:proofErr w:type="spellEnd"/>
      <w:r w:rsidR="008E1E84" w:rsidRPr="002234C0">
        <w:rPr>
          <w:sz w:val="24"/>
          <w:szCs w:val="24"/>
          <w:highlight w:val="yellow"/>
        </w:rPr>
        <w:t>, and Jha 2018)</w:t>
      </w:r>
      <w:r w:rsidR="00BC2D6F" w:rsidRPr="002234C0">
        <w:rPr>
          <w:sz w:val="24"/>
          <w:szCs w:val="24"/>
        </w:rPr>
        <w:t>. This lack of UHC does not even result in a cost savings, with healthcare costs continuing to rise. US Healthcare expenditures topped 18.3% GDP in 2021, up from 17.8</w:t>
      </w:r>
      <w:proofErr w:type="gramStart"/>
      <w:r w:rsidR="00BC2D6F" w:rsidRPr="002234C0">
        <w:rPr>
          <w:sz w:val="24"/>
          <w:szCs w:val="24"/>
        </w:rPr>
        <w:t>%  in</w:t>
      </w:r>
      <w:proofErr w:type="gramEnd"/>
      <w:r w:rsidR="00BC2D6F" w:rsidRPr="002234C0">
        <w:rPr>
          <w:sz w:val="24"/>
          <w:szCs w:val="24"/>
        </w:rPr>
        <w:t xml:space="preserve"> 2016</w:t>
      </w:r>
      <w:r w:rsidR="00E3289B" w:rsidRPr="002234C0">
        <w:rPr>
          <w:sz w:val="24"/>
          <w:szCs w:val="24"/>
        </w:rPr>
        <w:t>, and both numbers are significantly higher than peer GDP expenditures ranging from 9.6% to 12.4% (</w:t>
      </w:r>
      <w:r w:rsidR="00E3289B" w:rsidRPr="002234C0">
        <w:rPr>
          <w:i/>
          <w:iCs/>
          <w:sz w:val="24"/>
          <w:szCs w:val="24"/>
          <w:highlight w:val="yellow"/>
        </w:rPr>
        <w:t>National Health Expenditures</w:t>
      </w:r>
      <w:r w:rsidR="00E3289B" w:rsidRPr="002234C0">
        <w:rPr>
          <w:sz w:val="24"/>
          <w:szCs w:val="24"/>
          <w:highlight w:val="yellow"/>
        </w:rPr>
        <w:t>, July 2023</w:t>
      </w:r>
      <w:r w:rsidR="00E3289B" w:rsidRPr="002234C0">
        <w:rPr>
          <w:sz w:val="24"/>
          <w:szCs w:val="24"/>
        </w:rPr>
        <w:t>). These poor outcomes come as no surprise; The US bears a</w:t>
      </w:r>
      <w:r w:rsidR="008E1E84" w:rsidRPr="002234C0">
        <w:rPr>
          <w:sz w:val="24"/>
          <w:szCs w:val="24"/>
        </w:rPr>
        <w:t xml:space="preserve"> staggering un-insurance and underinsurance rate combining at over 30% of the total US population </w:t>
      </w:r>
      <w:r w:rsidR="008E1E84" w:rsidRPr="002234C0">
        <w:rPr>
          <w:sz w:val="24"/>
          <w:szCs w:val="24"/>
          <w:highlight w:val="yellow"/>
        </w:rPr>
        <w:t>(Himmelstein et al. 2005; Roco 2014;</w:t>
      </w:r>
      <w:r w:rsidR="008E1E84" w:rsidRPr="002234C0">
        <w:rPr>
          <w:highlight w:val="yellow"/>
        </w:rPr>
        <w:t xml:space="preserve"> </w:t>
      </w:r>
      <w:r w:rsidR="008E1E84" w:rsidRPr="002234C0">
        <w:rPr>
          <w:sz w:val="24"/>
          <w:szCs w:val="24"/>
          <w:highlight w:val="yellow"/>
        </w:rPr>
        <w:t>Schoen et al. 2005)</w:t>
      </w:r>
      <w:r w:rsidR="008E1E84" w:rsidRPr="002234C0">
        <w:rPr>
          <w:sz w:val="24"/>
          <w:szCs w:val="24"/>
        </w:rPr>
        <w:t xml:space="preserve">. </w:t>
      </w:r>
    </w:p>
    <w:p w14:paraId="6F53D8D5" w14:textId="752B46E6" w:rsidR="00984130" w:rsidRPr="002234C0" w:rsidRDefault="00984130" w:rsidP="002234C0">
      <w:pPr>
        <w:spacing w:line="480" w:lineRule="auto"/>
        <w:ind w:firstLine="720"/>
        <w:rPr>
          <w:sz w:val="24"/>
          <w:szCs w:val="24"/>
        </w:rPr>
      </w:pPr>
      <w:r w:rsidRPr="002234C0">
        <w:rPr>
          <w:sz w:val="24"/>
          <w:szCs w:val="24"/>
        </w:rPr>
        <w:t>A practical answer to these concerns, adopted by many peer countries, is the concept of Universal Health Care (UHC). UHC has historically led to lower overall healthcare costs over time, lower mortality and better overall population health, and is seen by some as more morally or ethically justifiable as compared to privatized health care (</w:t>
      </w:r>
      <w:r w:rsidRPr="002234C0">
        <w:rPr>
          <w:sz w:val="24"/>
          <w:szCs w:val="24"/>
          <w:highlight w:val="yellow"/>
        </w:rPr>
        <w:t xml:space="preserve">William C. Hsiao, Cheng, and Yip 2019; </w:t>
      </w:r>
      <w:proofErr w:type="spellStart"/>
      <w:r w:rsidRPr="002234C0">
        <w:rPr>
          <w:sz w:val="24"/>
          <w:szCs w:val="24"/>
          <w:highlight w:val="yellow"/>
        </w:rPr>
        <w:t>Panpiemras</w:t>
      </w:r>
      <w:proofErr w:type="spellEnd"/>
      <w:r w:rsidRPr="002234C0">
        <w:rPr>
          <w:sz w:val="24"/>
          <w:szCs w:val="24"/>
          <w:highlight w:val="yellow"/>
        </w:rPr>
        <w:t xml:space="preserve"> et al. 2011; Galvani et al. 2017; </w:t>
      </w:r>
      <w:r w:rsidR="00837A1C" w:rsidRPr="002234C0">
        <w:rPr>
          <w:i/>
          <w:iCs/>
          <w:sz w:val="24"/>
          <w:szCs w:val="24"/>
          <w:highlight w:val="yellow"/>
        </w:rPr>
        <w:t>Making Fair Choices on the Path to Universal Health Coverage</w:t>
      </w:r>
      <w:r w:rsidR="00837A1C" w:rsidRPr="002234C0">
        <w:rPr>
          <w:sz w:val="24"/>
          <w:szCs w:val="24"/>
          <w:highlight w:val="yellow"/>
        </w:rPr>
        <w:t>, 2014</w:t>
      </w:r>
      <w:r w:rsidR="00837A1C" w:rsidRPr="002234C0">
        <w:rPr>
          <w:sz w:val="24"/>
          <w:szCs w:val="24"/>
        </w:rPr>
        <w:t>). However, public perception in the United States</w:t>
      </w:r>
      <w:r w:rsidR="0008210A" w:rsidRPr="002234C0">
        <w:rPr>
          <w:sz w:val="24"/>
          <w:szCs w:val="24"/>
        </w:rPr>
        <w:t xml:space="preserve"> is generally negative towards UHC, with recent polling indicating that only 36% of Americans believe that the government should implement UHC.</w:t>
      </w:r>
    </w:p>
    <w:p w14:paraId="6D1DA028" w14:textId="08DBD9C5" w:rsidR="009503DF" w:rsidRDefault="009503DF" w:rsidP="002234C0">
      <w:pPr>
        <w:spacing w:line="480" w:lineRule="auto"/>
        <w:ind w:firstLine="720"/>
        <w:rPr>
          <w:sz w:val="24"/>
          <w:szCs w:val="24"/>
        </w:rPr>
      </w:pPr>
      <w:r w:rsidRPr="002234C0">
        <w:rPr>
          <w:sz w:val="24"/>
          <w:szCs w:val="24"/>
        </w:rPr>
        <w:t xml:space="preserve">Considering the obvious benefits to UHC, this begs the question; What is the reasoning behind this lack of relative support, and what can be done to address this? The goal of this </w:t>
      </w:r>
      <w:r w:rsidRPr="002234C0">
        <w:rPr>
          <w:sz w:val="24"/>
          <w:szCs w:val="24"/>
        </w:rPr>
        <w:lastRenderedPageBreak/>
        <w:t>project is to examine what types of logical and ethical reasoning are used by individuals resulting in a lack of support for UHC</w:t>
      </w:r>
      <w:del w:id="2" w:author="Sean Duan" w:date="2023-09-14T17:03:00Z">
        <w:r w:rsidRPr="002234C0" w:rsidDel="00004B64">
          <w:rPr>
            <w:sz w:val="24"/>
            <w:szCs w:val="24"/>
          </w:rPr>
          <w:delText xml:space="preserve">, </w:delText>
        </w:r>
      </w:del>
      <w:ins w:id="3" w:author="Sean Duan" w:date="2023-09-14T17:04:00Z">
        <w:r w:rsidR="00004B64">
          <w:rPr>
            <w:sz w:val="24"/>
            <w:szCs w:val="24"/>
          </w:rPr>
          <w:t>. Specifically</w:t>
        </w:r>
      </w:ins>
      <w:del w:id="4" w:author="Sean Duan" w:date="2023-09-14T17:04:00Z">
        <w:r w:rsidRPr="002234C0" w:rsidDel="00004B64">
          <w:rPr>
            <w:sz w:val="24"/>
            <w:szCs w:val="24"/>
          </w:rPr>
          <w:delText xml:space="preserve">as well as what types of interventions </w:delText>
        </w:r>
        <w:commentRangeStart w:id="5"/>
        <w:commentRangeStart w:id="6"/>
        <w:r w:rsidRPr="002234C0" w:rsidDel="00004B64">
          <w:rPr>
            <w:sz w:val="24"/>
            <w:szCs w:val="24"/>
          </w:rPr>
          <w:delText>can</w:delText>
        </w:r>
      </w:del>
      <w:ins w:id="7" w:author="Sean Duan" w:date="2023-09-14T17:04:00Z">
        <w:r w:rsidR="00004B64">
          <w:rPr>
            <w:sz w:val="24"/>
            <w:szCs w:val="24"/>
          </w:rPr>
          <w:t xml:space="preserve">, we would like to more fully understand the effect of both moral conviction and </w:t>
        </w:r>
      </w:ins>
      <w:ins w:id="8" w:author="Duan, Sean" w:date="2023-09-20T14:58:00Z">
        <w:r w:rsidR="00C31556">
          <w:rPr>
            <w:sz w:val="24"/>
            <w:szCs w:val="24"/>
          </w:rPr>
          <w:t xml:space="preserve">pressure from </w:t>
        </w:r>
      </w:ins>
      <w:ins w:id="9" w:author="Sean Duan" w:date="2023-09-14T17:04:00Z">
        <w:del w:id="10" w:author="Duan, Sean" w:date="2023-09-20T14:57:00Z">
          <w:r w:rsidR="00004B64" w:rsidDel="00C31556">
            <w:rPr>
              <w:sz w:val="24"/>
              <w:szCs w:val="24"/>
            </w:rPr>
            <w:delText xml:space="preserve">pressure from </w:delText>
          </w:r>
        </w:del>
        <w:r w:rsidR="00004B64">
          <w:rPr>
            <w:sz w:val="24"/>
            <w:szCs w:val="24"/>
          </w:rPr>
          <w:t>social consensus</w:t>
        </w:r>
      </w:ins>
      <w:ins w:id="11" w:author="Duan, Sean" w:date="2023-09-20T14:58:00Z">
        <w:r w:rsidR="00C31556">
          <w:rPr>
            <w:sz w:val="24"/>
            <w:szCs w:val="24"/>
          </w:rPr>
          <w:t xml:space="preserve"> on support for universal health care</w:t>
        </w:r>
      </w:ins>
      <w:ins w:id="12" w:author="Sean Duan" w:date="2023-09-14T17:04:00Z">
        <w:del w:id="13" w:author="Duan, Sean" w:date="2023-09-20T14:57:00Z">
          <w:r w:rsidR="00004B64" w:rsidDel="00C31556">
            <w:rPr>
              <w:sz w:val="24"/>
              <w:szCs w:val="24"/>
            </w:rPr>
            <w:delText>, as</w:delText>
          </w:r>
        </w:del>
      </w:ins>
      <w:ins w:id="14" w:author="Sean Duan" w:date="2023-09-14T17:05:00Z">
        <w:del w:id="15" w:author="Duan, Sean" w:date="2023-09-20T14:57:00Z">
          <w:r w:rsidR="00004B64" w:rsidDel="00C31556">
            <w:rPr>
              <w:sz w:val="24"/>
              <w:szCs w:val="24"/>
            </w:rPr>
            <w:delText xml:space="preserve"> well as developing methods of</w:delText>
          </w:r>
        </w:del>
      </w:ins>
      <w:ins w:id="16" w:author="Sean Duan" w:date="2023-09-14T17:04:00Z">
        <w:del w:id="17" w:author="Duan, Sean" w:date="2023-09-20T14:57:00Z">
          <w:r w:rsidR="00004B64" w:rsidDel="00C31556">
            <w:rPr>
              <w:sz w:val="24"/>
              <w:szCs w:val="24"/>
            </w:rPr>
            <w:delText xml:space="preserve"> </w:delText>
          </w:r>
        </w:del>
      </w:ins>
      <w:del w:id="18" w:author="Duan, Sean" w:date="2023-09-20T14:57:00Z">
        <w:r w:rsidRPr="002234C0" w:rsidDel="00C31556">
          <w:rPr>
            <w:sz w:val="24"/>
            <w:szCs w:val="24"/>
          </w:rPr>
          <w:delText xml:space="preserve"> interact with these various reasons</w:delText>
        </w:r>
      </w:del>
      <w:commentRangeEnd w:id="5"/>
      <w:commentRangeEnd w:id="6"/>
      <w:ins w:id="19" w:author="Sean Duan" w:date="2023-09-14T17:05:00Z">
        <w:del w:id="20" w:author="Duan, Sean" w:date="2023-09-20T14:57:00Z">
          <w:r w:rsidR="00004B64" w:rsidDel="00C31556">
            <w:rPr>
              <w:sz w:val="24"/>
              <w:szCs w:val="24"/>
            </w:rPr>
            <w:delText>manipulating both</w:delText>
          </w:r>
        </w:del>
      </w:ins>
      <w:del w:id="21" w:author="Duan, Sean" w:date="2023-09-20T14:57:00Z">
        <w:r w:rsidR="00C3280F" w:rsidDel="00C31556">
          <w:rPr>
            <w:rStyle w:val="CommentReference"/>
          </w:rPr>
          <w:commentReference w:id="5"/>
        </w:r>
        <w:r w:rsidR="00004B64" w:rsidDel="00C31556">
          <w:rPr>
            <w:rStyle w:val="CommentReference"/>
          </w:rPr>
          <w:commentReference w:id="6"/>
        </w:r>
      </w:del>
      <w:r w:rsidRPr="002234C0">
        <w:rPr>
          <w:sz w:val="24"/>
          <w:szCs w:val="24"/>
        </w:rPr>
        <w:t xml:space="preserve">. Ideally, by assessing how and why people do not support UHC, we can design interventions to improve </w:t>
      </w:r>
      <w:r w:rsidR="002234C0" w:rsidRPr="002234C0">
        <w:rPr>
          <w:sz w:val="24"/>
          <w:szCs w:val="24"/>
        </w:rPr>
        <w:t>its</w:t>
      </w:r>
      <w:r w:rsidRPr="002234C0">
        <w:rPr>
          <w:sz w:val="24"/>
          <w:szCs w:val="24"/>
        </w:rPr>
        <w:t xml:space="preserve"> public perception.</w:t>
      </w:r>
    </w:p>
    <w:p w14:paraId="7F2CA0C9" w14:textId="3A07F935" w:rsidR="002234C0" w:rsidRDefault="002234C0" w:rsidP="002234C0">
      <w:pPr>
        <w:spacing w:line="480" w:lineRule="auto"/>
        <w:rPr>
          <w:b/>
          <w:bCs/>
          <w:sz w:val="28"/>
          <w:szCs w:val="28"/>
        </w:rPr>
      </w:pPr>
      <w:r>
        <w:rPr>
          <w:b/>
          <w:bCs/>
          <w:sz w:val="28"/>
          <w:szCs w:val="28"/>
        </w:rPr>
        <w:t>Ethics of Healthcare</w:t>
      </w:r>
    </w:p>
    <w:p w14:paraId="1595BC3C" w14:textId="3454A55D" w:rsidR="0000369E" w:rsidDel="00372F82" w:rsidRDefault="002234C0" w:rsidP="00372F82">
      <w:pPr>
        <w:spacing w:line="480" w:lineRule="auto"/>
        <w:rPr>
          <w:del w:id="22" w:author="Sean Duan" w:date="2023-09-14T17:11:00Z"/>
          <w:sz w:val="24"/>
          <w:szCs w:val="24"/>
        </w:rPr>
      </w:pPr>
      <w:r>
        <w:rPr>
          <w:sz w:val="24"/>
          <w:szCs w:val="24"/>
        </w:rPr>
        <w:tab/>
      </w:r>
      <w:del w:id="23" w:author="Shaffer, Victoria A." w:date="2023-09-06T15:36:00Z">
        <w:r w:rsidDel="00C3280F">
          <w:rPr>
            <w:sz w:val="24"/>
            <w:szCs w:val="24"/>
          </w:rPr>
          <w:delText xml:space="preserve">Looking at </w:delText>
        </w:r>
        <w:r w:rsidR="00E16F4C" w:rsidDel="00C3280F">
          <w:rPr>
            <w:sz w:val="24"/>
            <w:szCs w:val="24"/>
          </w:rPr>
          <w:delText>academic l</w:delText>
        </w:r>
        <w:r w:rsidDel="00C3280F">
          <w:rPr>
            <w:sz w:val="24"/>
            <w:szCs w:val="24"/>
          </w:rPr>
          <w:delText xml:space="preserve">iterature more broadly, we attempted to build a rough theory behind the reasoning for lack of support for UHC. </w:delText>
        </w:r>
        <w:r w:rsidR="00E16F4C" w:rsidDel="00FB5E78">
          <w:rPr>
            <w:sz w:val="24"/>
            <w:szCs w:val="24"/>
          </w:rPr>
          <w:delText xml:space="preserve">Taking from the field of ethics research more generally, </w:delText>
        </w:r>
      </w:del>
      <w:r w:rsidR="00E16F4C">
        <w:rPr>
          <w:sz w:val="24"/>
          <w:szCs w:val="24"/>
        </w:rPr>
        <w:t xml:space="preserve">Brady and Wheeler </w:t>
      </w:r>
      <w:r w:rsidR="00E16F4C" w:rsidRPr="00B54631">
        <w:rPr>
          <w:sz w:val="24"/>
          <w:szCs w:val="24"/>
          <w:highlight w:val="yellow"/>
        </w:rPr>
        <w:t>(1996)</w:t>
      </w:r>
      <w:r w:rsidR="00E16F4C">
        <w:rPr>
          <w:sz w:val="24"/>
          <w:szCs w:val="24"/>
        </w:rPr>
        <w:t xml:space="preserve"> posited that moral and ethical choices can fall under two general forms of reasoning,</w:t>
      </w:r>
      <w:r w:rsidR="00E75C1F">
        <w:rPr>
          <w:sz w:val="24"/>
          <w:szCs w:val="24"/>
        </w:rPr>
        <w:t xml:space="preserve"> Utilitarian reasoning</w:t>
      </w:r>
      <w:del w:id="24" w:author="Shaffer, Victoria A." w:date="2023-09-06T15:37:00Z">
        <w:r w:rsidR="00E75C1F" w:rsidDel="00FB5E78">
          <w:rPr>
            <w:sz w:val="24"/>
            <w:szCs w:val="24"/>
          </w:rPr>
          <w:delText>,</w:delText>
        </w:r>
      </w:del>
      <w:r w:rsidR="00E75C1F">
        <w:rPr>
          <w:sz w:val="24"/>
          <w:szCs w:val="24"/>
        </w:rPr>
        <w:t xml:space="preserve"> and Deontological reasoning.</w:t>
      </w:r>
      <w:r w:rsidR="004E0A21">
        <w:rPr>
          <w:sz w:val="24"/>
          <w:szCs w:val="24"/>
        </w:rPr>
        <w:t xml:space="preserve"> </w:t>
      </w:r>
      <w:commentRangeStart w:id="25"/>
      <w:commentRangeStart w:id="26"/>
      <w:commentRangeStart w:id="27"/>
      <w:r w:rsidR="00B54631">
        <w:rPr>
          <w:sz w:val="24"/>
          <w:szCs w:val="24"/>
        </w:rPr>
        <w:t xml:space="preserve">Utilitarian </w:t>
      </w:r>
      <w:commentRangeEnd w:id="25"/>
      <w:r w:rsidR="009C6FD6">
        <w:rPr>
          <w:rStyle w:val="CommentReference"/>
        </w:rPr>
        <w:commentReference w:id="25"/>
      </w:r>
      <w:commentRangeEnd w:id="26"/>
      <w:r w:rsidR="00CA5E26">
        <w:rPr>
          <w:rStyle w:val="CommentReference"/>
        </w:rPr>
        <w:commentReference w:id="26"/>
      </w:r>
      <w:commentRangeEnd w:id="27"/>
      <w:r w:rsidR="00372F82">
        <w:rPr>
          <w:rStyle w:val="CommentReference"/>
        </w:rPr>
        <w:commentReference w:id="27"/>
      </w:r>
      <w:r w:rsidR="00B54631">
        <w:rPr>
          <w:sz w:val="24"/>
          <w:szCs w:val="24"/>
        </w:rPr>
        <w:t>reasoning</w:t>
      </w:r>
      <w:ins w:id="28" w:author="Sean Duan" w:date="2023-09-14T17:07:00Z">
        <w:r w:rsidR="00004B64">
          <w:rPr>
            <w:sz w:val="24"/>
            <w:szCs w:val="24"/>
          </w:rPr>
          <w:t xml:space="preserve"> </w:t>
        </w:r>
      </w:ins>
      <w:ins w:id="29" w:author="Sean Duan" w:date="2023-09-14T17:08:00Z">
        <w:r w:rsidR="00372F82">
          <w:rPr>
            <w:sz w:val="24"/>
            <w:szCs w:val="24"/>
          </w:rPr>
          <w:t xml:space="preserve">can be defined as </w:t>
        </w:r>
      </w:ins>
      <w:ins w:id="30" w:author="Sean Duan" w:date="2023-09-14T17:09:00Z">
        <w:r w:rsidR="00372F82">
          <w:rPr>
            <w:sz w:val="24"/>
            <w:szCs w:val="24"/>
          </w:rPr>
          <w:t>ethical judgement based on outcomes, not intentions.</w:t>
        </w:r>
      </w:ins>
      <w:del w:id="31" w:author="Sean Duan" w:date="2023-09-14T17:09:00Z">
        <w:r w:rsidR="00B54631" w:rsidDel="00372F82">
          <w:rPr>
            <w:sz w:val="24"/>
            <w:szCs w:val="24"/>
          </w:rPr>
          <w:delText xml:space="preserve"> has a very simple definition, which is seen as “The tendency to assess ethical situations in terms of their consequences for people”; in essence, a pure utilitarian that </w:delText>
        </w:r>
        <w:commentRangeStart w:id="32"/>
        <w:r w:rsidR="00B54631" w:rsidDel="00372F82">
          <w:rPr>
            <w:sz w:val="24"/>
            <w:szCs w:val="24"/>
          </w:rPr>
          <w:delText xml:space="preserve">doesn’t </w:delText>
        </w:r>
        <w:commentRangeEnd w:id="32"/>
        <w:r w:rsidR="003362ED" w:rsidDel="00372F82">
          <w:rPr>
            <w:rStyle w:val="CommentReference"/>
          </w:rPr>
          <w:commentReference w:id="32"/>
        </w:r>
        <w:r w:rsidR="00B54631" w:rsidDel="00372F82">
          <w:rPr>
            <w:sz w:val="24"/>
            <w:szCs w:val="24"/>
          </w:rPr>
          <w:delText>consider other frameworks when making ethical judgements would proscribe to the idea that “the ends justify the means” in all cases.</w:delText>
        </w:r>
      </w:del>
      <w:r w:rsidR="00B54631">
        <w:rPr>
          <w:sz w:val="24"/>
          <w:szCs w:val="24"/>
        </w:rPr>
        <w:t xml:space="preserve"> In contrast, Deontological </w:t>
      </w:r>
      <w:ins w:id="33" w:author="Sean Duan" w:date="2023-09-14T17:10:00Z">
        <w:r w:rsidR="00372F82">
          <w:rPr>
            <w:sz w:val="24"/>
            <w:szCs w:val="24"/>
          </w:rPr>
          <w:t xml:space="preserve">reasoning can be defined as ethical judgement based on whether or not behavior adheres to a preconceived set of ‘rules’, this </w:t>
        </w:r>
      </w:ins>
      <w:del w:id="34" w:author="Sean Duan" w:date="2023-09-14T17:10:00Z">
        <w:r w:rsidR="00B54631" w:rsidDel="00372F82">
          <w:rPr>
            <w:sz w:val="24"/>
            <w:szCs w:val="24"/>
          </w:rPr>
          <w:delText xml:space="preserve">beliefs comprise “the human tendency to assess ethical situations in terms of their consistent conformity to patterns of rules or other formal features”, this can </w:delText>
        </w:r>
      </w:del>
      <w:r w:rsidR="00B54631">
        <w:rPr>
          <w:sz w:val="24"/>
          <w:szCs w:val="24"/>
        </w:rPr>
        <w:t>include</w:t>
      </w:r>
      <w:ins w:id="35" w:author="Sean Duan" w:date="2023-09-14T17:10:00Z">
        <w:r w:rsidR="00372F82">
          <w:rPr>
            <w:sz w:val="24"/>
            <w:szCs w:val="24"/>
          </w:rPr>
          <w:t>s</w:t>
        </w:r>
      </w:ins>
      <w:r w:rsidR="00B54631">
        <w:rPr>
          <w:sz w:val="24"/>
          <w:szCs w:val="24"/>
        </w:rPr>
        <w:t xml:space="preserve"> </w:t>
      </w:r>
      <w:del w:id="36" w:author="Sean Duan" w:date="2023-09-14T17:10:00Z">
        <w:r w:rsidR="00B54631" w:rsidDel="00372F82">
          <w:rPr>
            <w:sz w:val="24"/>
            <w:szCs w:val="24"/>
          </w:rPr>
          <w:delText xml:space="preserve">structures such as </w:delText>
        </w:r>
      </w:del>
      <w:ins w:id="37" w:author="Sean Duan" w:date="2023-09-14T17:10:00Z">
        <w:r w:rsidR="00372F82">
          <w:rPr>
            <w:sz w:val="24"/>
            <w:szCs w:val="24"/>
          </w:rPr>
          <w:t xml:space="preserve">concepts like </w:t>
        </w:r>
      </w:ins>
      <w:r w:rsidR="00B54631">
        <w:rPr>
          <w:sz w:val="24"/>
          <w:szCs w:val="24"/>
        </w:rPr>
        <w:t>‘rights’, ‘ideals’, and explicitly recorded law</w:t>
      </w:r>
      <w:ins w:id="38" w:author="Sean Duan" w:date="2023-09-14T17:11:00Z">
        <w:r w:rsidR="00372F82">
          <w:rPr>
            <w:sz w:val="24"/>
            <w:szCs w:val="24"/>
          </w:rPr>
          <w:t>.</w:t>
        </w:r>
      </w:ins>
      <w:del w:id="39" w:author="Sean Duan" w:date="2023-09-14T17:11:00Z">
        <w:r w:rsidR="004752E5" w:rsidDel="00372F82">
          <w:rPr>
            <w:sz w:val="24"/>
            <w:szCs w:val="24"/>
          </w:rPr>
          <w:delText>; in essence, a pure deontologist would believe that an action is wrong or right based on the nature of why the action was engaged in, not necessarily it’s consequences.</w:delText>
        </w:r>
        <w:r w:rsidR="0000369E" w:rsidDel="00372F82">
          <w:rPr>
            <w:sz w:val="24"/>
            <w:szCs w:val="24"/>
          </w:rPr>
          <w:delText xml:space="preserve"> </w:delText>
        </w:r>
      </w:del>
    </w:p>
    <w:p w14:paraId="038BB4FE" w14:textId="793FC5F9" w:rsidR="002234C0" w:rsidRDefault="00372F82">
      <w:pPr>
        <w:spacing w:line="480" w:lineRule="auto"/>
        <w:rPr>
          <w:sz w:val="24"/>
          <w:szCs w:val="24"/>
        </w:rPr>
        <w:pPrChange w:id="40" w:author="Sean Duan" w:date="2023-09-14T17:11:00Z">
          <w:pPr>
            <w:spacing w:line="480" w:lineRule="auto"/>
            <w:ind w:firstLine="720"/>
          </w:pPr>
        </w:pPrChange>
      </w:pPr>
      <w:ins w:id="41" w:author="Sean Duan" w:date="2023-09-14T17:11:00Z">
        <w:r>
          <w:rPr>
            <w:sz w:val="24"/>
            <w:szCs w:val="24"/>
          </w:rPr>
          <w:t xml:space="preserve"> </w:t>
        </w:r>
      </w:ins>
      <w:commentRangeStart w:id="42"/>
      <w:commentRangeStart w:id="43"/>
      <w:del w:id="44" w:author="Sean Duan" w:date="2023-09-14T17:11:00Z">
        <w:r w:rsidR="0000369E" w:rsidDel="00372F82">
          <w:rPr>
            <w:sz w:val="24"/>
            <w:szCs w:val="24"/>
          </w:rPr>
          <w:delText>With regards to considering both moral frameworks as they apply to healthcare, we can see as an example how both u</w:delText>
        </w:r>
      </w:del>
      <w:ins w:id="45" w:author="Sean Duan" w:date="2023-09-14T17:11:00Z">
        <w:del w:id="46" w:author="Duan, Sean" w:date="2023-09-20T15:03:00Z">
          <w:r w:rsidDel="00611731">
            <w:rPr>
              <w:sz w:val="24"/>
              <w:szCs w:val="24"/>
            </w:rPr>
            <w:delText>U</w:delText>
          </w:r>
        </w:del>
      </w:ins>
      <w:del w:id="47" w:author="Duan, Sean" w:date="2023-09-20T15:03:00Z">
        <w:r w:rsidR="0000369E" w:rsidDel="00611731">
          <w:rPr>
            <w:sz w:val="24"/>
            <w:szCs w:val="24"/>
          </w:rPr>
          <w:delText xml:space="preserve">tilitarian and deontological reasoning </w:delText>
        </w:r>
        <w:r w:rsidR="00772994" w:rsidDel="00611731">
          <w:rPr>
            <w:sz w:val="24"/>
            <w:szCs w:val="24"/>
          </w:rPr>
          <w:delText>are weighed against</w:delText>
        </w:r>
      </w:del>
      <w:ins w:id="48" w:author="Sean Duan" w:date="2023-09-14T17:11:00Z">
        <w:del w:id="49" w:author="Duan, Sean" w:date="2023-09-20T15:03:00Z">
          <w:r w:rsidDel="00611731">
            <w:rPr>
              <w:sz w:val="24"/>
              <w:szCs w:val="24"/>
            </w:rPr>
            <w:delText>are extremely pertinent in healthcare,</w:delText>
          </w:r>
        </w:del>
      </w:ins>
      <w:ins w:id="50" w:author="Sean Duan" w:date="2023-09-14T17:12:00Z">
        <w:del w:id="51" w:author="Duan, Sean" w:date="2023-09-20T15:03:00Z">
          <w:r w:rsidDel="00611731">
            <w:rPr>
              <w:sz w:val="24"/>
              <w:szCs w:val="24"/>
            </w:rPr>
            <w:delText xml:space="preserve"> e.g.</w:delText>
          </w:r>
        </w:del>
      </w:ins>
      <w:ins w:id="52" w:author="Sean Duan" w:date="2023-09-14T17:11:00Z">
        <w:del w:id="53" w:author="Duan, Sean" w:date="2023-09-20T15:03:00Z">
          <w:r w:rsidDel="00611731">
            <w:rPr>
              <w:sz w:val="24"/>
              <w:szCs w:val="24"/>
            </w:rPr>
            <w:delText xml:space="preserve"> during</w:delText>
          </w:r>
        </w:del>
      </w:ins>
      <w:del w:id="54" w:author="Duan, Sean" w:date="2023-09-20T15:03:00Z">
        <w:r w:rsidR="00772994" w:rsidDel="00611731">
          <w:rPr>
            <w:sz w:val="24"/>
            <w:szCs w:val="24"/>
          </w:rPr>
          <w:delText xml:space="preserve"> each other during outbreaks of disease </w:delText>
        </w:r>
        <w:r w:rsidR="0000369E" w:rsidDel="00611731">
          <w:rPr>
            <w:sz w:val="24"/>
            <w:szCs w:val="24"/>
          </w:rPr>
          <w:delText>(</w:delText>
        </w:r>
        <w:r w:rsidR="0000369E" w:rsidRPr="0000369E" w:rsidDel="00611731">
          <w:rPr>
            <w:sz w:val="24"/>
            <w:szCs w:val="24"/>
            <w:highlight w:val="yellow"/>
          </w:rPr>
          <w:delText>Tseng, 2021</w:delText>
        </w:r>
        <w:r w:rsidR="0000369E" w:rsidDel="00611731">
          <w:rPr>
            <w:sz w:val="24"/>
            <w:szCs w:val="24"/>
          </w:rPr>
          <w:delText xml:space="preserve">). </w:delText>
        </w:r>
        <w:commentRangeEnd w:id="42"/>
        <w:r w:rsidR="00DC7F85" w:rsidDel="00611731">
          <w:rPr>
            <w:rStyle w:val="CommentReference"/>
          </w:rPr>
          <w:commentReference w:id="42"/>
        </w:r>
        <w:commentRangeEnd w:id="43"/>
        <w:r w:rsidDel="00611731">
          <w:rPr>
            <w:rStyle w:val="CommentReference"/>
          </w:rPr>
          <w:commentReference w:id="43"/>
        </w:r>
        <w:r w:rsidR="00772994" w:rsidDel="00611731">
          <w:rPr>
            <w:sz w:val="24"/>
            <w:szCs w:val="24"/>
          </w:rPr>
          <w:delText>This is extremely pertinent given the recent COVID-19 pandemic</w:delText>
        </w:r>
        <w:commentRangeStart w:id="55"/>
        <w:commentRangeStart w:id="56"/>
        <w:r w:rsidR="00772994" w:rsidDel="00611731">
          <w:rPr>
            <w:sz w:val="24"/>
            <w:szCs w:val="24"/>
          </w:rPr>
          <w:delText>.</w:delText>
        </w:r>
      </w:del>
      <w:ins w:id="57" w:author="Duan, Sean" w:date="2023-09-20T15:03:00Z">
        <w:r w:rsidR="00611731">
          <w:rPr>
            <w:sz w:val="24"/>
            <w:szCs w:val="24"/>
          </w:rPr>
          <w:t>The COVID-19 pandemic provided clear examples for how moral reasoning influences policy making</w:t>
        </w:r>
      </w:ins>
      <w:ins w:id="58" w:author="Sean Duan" w:date="2023-09-14T17:14:00Z">
        <w:r>
          <w:rPr>
            <w:sz w:val="24"/>
            <w:szCs w:val="24"/>
          </w:rPr>
          <w:t xml:space="preserve"> </w:t>
        </w:r>
      </w:ins>
      <w:ins w:id="59" w:author="Duan, Sean" w:date="2023-09-20T15:03:00Z">
        <w:r w:rsidR="00573BF7">
          <w:rPr>
            <w:sz w:val="24"/>
            <w:szCs w:val="24"/>
          </w:rPr>
          <w:t>(Tseng, 2021).</w:t>
        </w:r>
      </w:ins>
      <w:del w:id="60" w:author="Sean Duan" w:date="2023-09-14T17:14:00Z">
        <w:r w:rsidR="00772994" w:rsidDel="00372F82">
          <w:rPr>
            <w:sz w:val="24"/>
            <w:szCs w:val="24"/>
          </w:rPr>
          <w:delText xml:space="preserve"> </w:delText>
        </w:r>
      </w:del>
      <w:del w:id="61" w:author="Sean Duan" w:date="2023-09-14T17:13:00Z">
        <w:r w:rsidR="0000369E" w:rsidDel="00372F82">
          <w:rPr>
            <w:sz w:val="24"/>
            <w:szCs w:val="24"/>
          </w:rPr>
          <w:delText>In setting policy priorities</w:delText>
        </w:r>
        <w:r w:rsidR="00772994" w:rsidDel="00372F82">
          <w:rPr>
            <w:sz w:val="24"/>
            <w:szCs w:val="24"/>
          </w:rPr>
          <w:delText>,</w:delText>
        </w:r>
        <w:r w:rsidR="0000369E" w:rsidDel="00372F82">
          <w:rPr>
            <w:sz w:val="24"/>
            <w:szCs w:val="24"/>
          </w:rPr>
          <w:delText xml:space="preserve"> </w:delText>
        </w:r>
        <w:r w:rsidR="00772994" w:rsidDel="00372F82">
          <w:rPr>
            <w:sz w:val="24"/>
            <w:szCs w:val="24"/>
          </w:rPr>
          <w:delText>d</w:delText>
        </w:r>
        <w:r w:rsidR="0000369E" w:rsidDel="00372F82">
          <w:rPr>
            <w:sz w:val="24"/>
            <w:szCs w:val="24"/>
          </w:rPr>
          <w:delText xml:space="preserve">eontological and utilitarian reasoning bore itself out with regards to </w:delText>
        </w:r>
        <w:r w:rsidR="00772994" w:rsidDel="00372F82">
          <w:rPr>
            <w:sz w:val="24"/>
            <w:szCs w:val="24"/>
          </w:rPr>
          <w:delText>which stakeholders are</w:delText>
        </w:r>
        <w:r w:rsidR="0000369E" w:rsidDel="00372F82">
          <w:rPr>
            <w:sz w:val="24"/>
            <w:szCs w:val="24"/>
          </w:rPr>
          <w:delText xml:space="preserve"> centered in the decision-making itself. </w:delText>
        </w:r>
        <w:commentRangeEnd w:id="55"/>
        <w:r w:rsidR="00B9067A" w:rsidDel="00372F82">
          <w:rPr>
            <w:rStyle w:val="CommentReference"/>
          </w:rPr>
          <w:commentReference w:id="55"/>
        </w:r>
      </w:del>
      <w:commentRangeEnd w:id="56"/>
      <w:r>
        <w:rPr>
          <w:rStyle w:val="CommentReference"/>
        </w:rPr>
        <w:commentReference w:id="56"/>
      </w:r>
      <w:r w:rsidR="0000369E">
        <w:rPr>
          <w:sz w:val="24"/>
          <w:szCs w:val="24"/>
        </w:rPr>
        <w:t>For example,</w:t>
      </w:r>
      <w:r w:rsidR="00772994">
        <w:rPr>
          <w:sz w:val="24"/>
          <w:szCs w:val="24"/>
        </w:rPr>
        <w:t xml:space="preserve"> policymakers with strong</w:t>
      </w:r>
      <w:r w:rsidR="0000369E">
        <w:rPr>
          <w:sz w:val="24"/>
          <w:szCs w:val="24"/>
        </w:rPr>
        <w:t xml:space="preserve"> deontological ethics </w:t>
      </w:r>
      <w:del w:id="62" w:author="Sean Duan" w:date="2023-09-14T17:14:00Z">
        <w:r w:rsidR="0000369E" w:rsidDel="00372F82">
          <w:rPr>
            <w:sz w:val="24"/>
            <w:szCs w:val="24"/>
          </w:rPr>
          <w:delText xml:space="preserve">in this case were inclined to be </w:delText>
        </w:r>
        <w:r w:rsidR="00772994" w:rsidDel="00372F82">
          <w:rPr>
            <w:sz w:val="24"/>
            <w:szCs w:val="24"/>
          </w:rPr>
          <w:delText xml:space="preserve">patient centered. Thus </w:delText>
        </w:r>
      </w:del>
      <w:ins w:id="63" w:author="Sean Duan" w:date="2023-09-14T17:14:00Z">
        <w:r>
          <w:rPr>
            <w:sz w:val="24"/>
            <w:szCs w:val="24"/>
          </w:rPr>
          <w:t xml:space="preserve">that value </w:t>
        </w:r>
      </w:ins>
      <w:r w:rsidR="00772994">
        <w:rPr>
          <w:sz w:val="24"/>
          <w:szCs w:val="24"/>
        </w:rPr>
        <w:t xml:space="preserve">the patient’s ‘right’ to bodily autonomy </w:t>
      </w:r>
      <w:ins w:id="64" w:author="Sean Duan" w:date="2023-09-14T17:15:00Z">
        <w:r>
          <w:rPr>
            <w:sz w:val="24"/>
            <w:szCs w:val="24"/>
          </w:rPr>
          <w:t xml:space="preserve">means </w:t>
        </w:r>
      </w:ins>
      <w:r w:rsidR="00772994">
        <w:rPr>
          <w:sz w:val="24"/>
          <w:szCs w:val="24"/>
        </w:rPr>
        <w:t>allow</w:t>
      </w:r>
      <w:del w:id="65" w:author="Sean Duan" w:date="2023-09-14T17:15:00Z">
        <w:r w:rsidR="00772994" w:rsidDel="00372F82">
          <w:rPr>
            <w:sz w:val="24"/>
            <w:szCs w:val="24"/>
          </w:rPr>
          <w:delText>s</w:delText>
        </w:r>
      </w:del>
      <w:ins w:id="66" w:author="Sean Duan" w:date="2023-09-14T17:15:00Z">
        <w:r>
          <w:rPr>
            <w:sz w:val="24"/>
            <w:szCs w:val="24"/>
          </w:rPr>
          <w:t>ing</w:t>
        </w:r>
      </w:ins>
      <w:r w:rsidR="00772994">
        <w:rPr>
          <w:sz w:val="24"/>
          <w:szCs w:val="24"/>
        </w:rPr>
        <w:t xml:space="preserve"> for patients to refuse </w:t>
      </w:r>
      <w:del w:id="67" w:author="Shaffer, Victoria A." w:date="2023-09-06T15:44:00Z">
        <w:r w:rsidR="00772994" w:rsidDel="0087393B">
          <w:rPr>
            <w:sz w:val="24"/>
            <w:szCs w:val="24"/>
          </w:rPr>
          <w:delText xml:space="preserve">an mRNA </w:delText>
        </w:r>
      </w:del>
      <w:ins w:id="68" w:author="Shaffer, Victoria A." w:date="2023-09-06T15:44:00Z">
        <w:r w:rsidR="0087393B">
          <w:rPr>
            <w:sz w:val="24"/>
            <w:szCs w:val="24"/>
          </w:rPr>
          <w:t xml:space="preserve">a </w:t>
        </w:r>
      </w:ins>
      <w:r w:rsidR="00772994">
        <w:rPr>
          <w:sz w:val="24"/>
          <w:szCs w:val="24"/>
        </w:rPr>
        <w:t>vaccine</w:t>
      </w:r>
      <w:ins w:id="69" w:author="Sean Duan" w:date="2023-09-14T17:15:00Z">
        <w:r>
          <w:rPr>
            <w:sz w:val="24"/>
            <w:szCs w:val="24"/>
          </w:rPr>
          <w:t>.</w:t>
        </w:r>
      </w:ins>
      <w:del w:id="70" w:author="Sean Duan" w:date="2023-09-14T17:15:00Z">
        <w:r w:rsidR="000C52F7" w:rsidDel="00372F82">
          <w:rPr>
            <w:sz w:val="24"/>
            <w:szCs w:val="24"/>
          </w:rPr>
          <w:delText>,</w:delText>
        </w:r>
      </w:del>
      <w:r w:rsidR="000C52F7">
        <w:rPr>
          <w:sz w:val="24"/>
          <w:szCs w:val="24"/>
        </w:rPr>
        <w:t xml:space="preserve"> </w:t>
      </w:r>
      <w:del w:id="71" w:author="Sean Duan" w:date="2023-09-14T17:15:00Z">
        <w:r w:rsidR="000C52F7" w:rsidDel="00372F82">
          <w:rPr>
            <w:sz w:val="24"/>
            <w:szCs w:val="24"/>
          </w:rPr>
          <w:delText>and any r</w:delText>
        </w:r>
      </w:del>
      <w:ins w:id="72" w:author="Sean Duan" w:date="2023-09-14T17:15:00Z">
        <w:r>
          <w:rPr>
            <w:sz w:val="24"/>
            <w:szCs w:val="24"/>
          </w:rPr>
          <w:t>R</w:t>
        </w:r>
      </w:ins>
      <w:r w:rsidR="000C52F7">
        <w:rPr>
          <w:sz w:val="24"/>
          <w:szCs w:val="24"/>
        </w:rPr>
        <w:t xml:space="preserve">estrictions on those who have not been vaccinated </w:t>
      </w:r>
      <w:del w:id="73" w:author="Sean Duan" w:date="2023-09-14T17:15:00Z">
        <w:r w:rsidR="000C52F7" w:rsidDel="00372F82">
          <w:rPr>
            <w:sz w:val="24"/>
            <w:szCs w:val="24"/>
          </w:rPr>
          <w:delText>are seen as</w:delText>
        </w:r>
      </w:del>
      <w:ins w:id="74" w:author="Sean Duan" w:date="2023-09-14T17:15:00Z">
        <w:r>
          <w:rPr>
            <w:sz w:val="24"/>
            <w:szCs w:val="24"/>
          </w:rPr>
          <w:t>can thus be seen as</w:t>
        </w:r>
      </w:ins>
      <w:r w:rsidR="000C52F7">
        <w:rPr>
          <w:sz w:val="24"/>
          <w:szCs w:val="24"/>
        </w:rPr>
        <w:t xml:space="preserve"> potentially</w:t>
      </w:r>
      <w:del w:id="75" w:author="Sean Duan" w:date="2023-09-14T17:15:00Z">
        <w:r w:rsidR="000C52F7" w:rsidDel="00372F82">
          <w:rPr>
            <w:sz w:val="24"/>
            <w:szCs w:val="24"/>
          </w:rPr>
          <w:delText xml:space="preserve"> unjust under the circumstances</w:delText>
        </w:r>
      </w:del>
      <w:r w:rsidR="000C52F7">
        <w:rPr>
          <w:sz w:val="24"/>
          <w:szCs w:val="24"/>
        </w:rPr>
        <w:t>.</w:t>
      </w:r>
      <w:r w:rsidR="00FA4CB4">
        <w:rPr>
          <w:sz w:val="24"/>
          <w:szCs w:val="24"/>
        </w:rPr>
        <w:t xml:space="preserve"> While it is possible that there would be great benefits to society as a whole if vaccinations were mandatory across society, </w:t>
      </w:r>
      <w:del w:id="76" w:author="Sean Duan" w:date="2023-09-14T17:15:00Z">
        <w:r w:rsidR="00FA4CB4" w:rsidDel="00372F82">
          <w:rPr>
            <w:sz w:val="24"/>
            <w:szCs w:val="24"/>
          </w:rPr>
          <w:delText>this strongly violates the ‘right’ to bodily autonomy, and would be seen as unacceptable through a deontological ethical lens</w:delText>
        </w:r>
      </w:del>
      <w:ins w:id="77" w:author="Sean Duan" w:date="2023-09-14T17:15:00Z">
        <w:r>
          <w:rPr>
            <w:sz w:val="24"/>
            <w:szCs w:val="24"/>
          </w:rPr>
          <w:t>some deontologists would find this unacceptable</w:t>
        </w:r>
      </w:ins>
      <w:r w:rsidR="00FA4CB4">
        <w:rPr>
          <w:sz w:val="24"/>
          <w:szCs w:val="24"/>
        </w:rPr>
        <w:t>. In contrast, policymakers that prioritize utilitarianism</w:t>
      </w:r>
      <w:del w:id="78" w:author="Shaffer, Victoria A." w:date="2023-09-06T15:44:00Z">
        <w:r w:rsidR="00FA4CB4" w:rsidDel="001B32C8">
          <w:rPr>
            <w:sz w:val="24"/>
            <w:szCs w:val="24"/>
          </w:rPr>
          <w:delText>,</w:delText>
        </w:r>
      </w:del>
      <w:r w:rsidR="00FA4CB4">
        <w:rPr>
          <w:sz w:val="24"/>
          <w:szCs w:val="24"/>
        </w:rPr>
        <w:t xml:space="preserve"> </w:t>
      </w:r>
      <w:del w:id="79" w:author="Sean Duan" w:date="2023-09-14T17:16:00Z">
        <w:r w:rsidR="00FA4CB4" w:rsidDel="00372F82">
          <w:rPr>
            <w:sz w:val="24"/>
            <w:szCs w:val="24"/>
          </w:rPr>
          <w:delText>are generally inclined to be society centered, which</w:delText>
        </w:r>
      </w:del>
      <w:ins w:id="80" w:author="Sean Duan" w:date="2023-09-14T17:16:00Z">
        <w:r>
          <w:rPr>
            <w:sz w:val="24"/>
            <w:szCs w:val="24"/>
          </w:rPr>
          <w:t>generally</w:t>
        </w:r>
      </w:ins>
      <w:r w:rsidR="00FA4CB4">
        <w:rPr>
          <w:sz w:val="24"/>
          <w:szCs w:val="24"/>
        </w:rPr>
        <w:t xml:space="preserve"> value</w:t>
      </w:r>
      <w:del w:id="81" w:author="Sean Duan" w:date="2023-09-14T17:16:00Z">
        <w:r w:rsidR="00FA4CB4" w:rsidDel="00372F82">
          <w:rPr>
            <w:sz w:val="24"/>
            <w:szCs w:val="24"/>
          </w:rPr>
          <w:delText>s</w:delText>
        </w:r>
      </w:del>
      <w:r w:rsidR="00FA4CB4">
        <w:rPr>
          <w:sz w:val="24"/>
          <w:szCs w:val="24"/>
        </w:rPr>
        <w:t xml:space="preserve"> care that provides the greatest welfare for the greatest amount of people. </w:t>
      </w:r>
      <w:del w:id="82" w:author="Sean Duan" w:date="2023-09-14T17:16:00Z">
        <w:r w:rsidR="00FA4CB4" w:rsidDel="00372F82">
          <w:rPr>
            <w:sz w:val="24"/>
            <w:szCs w:val="24"/>
          </w:rPr>
          <w:delText>Seen from this perspective, m</w:delText>
        </w:r>
      </w:del>
      <w:ins w:id="83" w:author="Sean Duan" w:date="2023-09-14T17:16:00Z">
        <w:r>
          <w:rPr>
            <w:sz w:val="24"/>
            <w:szCs w:val="24"/>
          </w:rPr>
          <w:t>M</w:t>
        </w:r>
      </w:ins>
      <w:r w:rsidR="00FA4CB4">
        <w:rPr>
          <w:sz w:val="24"/>
          <w:szCs w:val="24"/>
        </w:rPr>
        <w:t xml:space="preserve">andatory vaccinations, </w:t>
      </w:r>
      <w:del w:id="84" w:author="Sean Duan" w:date="2023-09-14T17:16:00Z">
        <w:r w:rsidR="00FA4CB4" w:rsidDel="00372F82">
          <w:rPr>
            <w:sz w:val="24"/>
            <w:szCs w:val="24"/>
          </w:rPr>
          <w:delText>as they would result</w:delText>
        </w:r>
      </w:del>
      <w:ins w:id="85" w:author="Sean Duan" w:date="2023-09-14T17:16:00Z">
        <w:r>
          <w:rPr>
            <w:sz w:val="24"/>
            <w:szCs w:val="24"/>
          </w:rPr>
          <w:t>resulting</w:t>
        </w:r>
      </w:ins>
      <w:r w:rsidR="00FA4CB4">
        <w:rPr>
          <w:sz w:val="24"/>
          <w:szCs w:val="24"/>
        </w:rPr>
        <w:t xml:space="preserve"> in generally better levels of societal health, would be ethically justifiable, even if it </w:t>
      </w:r>
      <w:del w:id="86" w:author="Sean Duan" w:date="2023-09-14T17:16:00Z">
        <w:r w:rsidR="00FA4CB4" w:rsidDel="00372F82">
          <w:rPr>
            <w:sz w:val="24"/>
            <w:szCs w:val="24"/>
          </w:rPr>
          <w:delText>would result in the trampling over of</w:delText>
        </w:r>
      </w:del>
      <w:ins w:id="87" w:author="Sean Duan" w:date="2023-09-14T17:16:00Z">
        <w:r>
          <w:rPr>
            <w:sz w:val="24"/>
            <w:szCs w:val="24"/>
          </w:rPr>
          <w:t>results in ignoring</w:t>
        </w:r>
      </w:ins>
      <w:r w:rsidR="00FA4CB4">
        <w:rPr>
          <w:sz w:val="24"/>
          <w:szCs w:val="24"/>
        </w:rPr>
        <w:t xml:space="preserve"> individual bodily autonomy.</w:t>
      </w:r>
      <w:r w:rsidR="009870E3">
        <w:rPr>
          <w:sz w:val="24"/>
          <w:szCs w:val="24"/>
        </w:rPr>
        <w:t xml:space="preserve"> </w:t>
      </w:r>
      <w:commentRangeStart w:id="88"/>
      <w:del w:id="89" w:author="Shaffer, Victoria A." w:date="2023-09-06T15:45:00Z">
        <w:r w:rsidR="0079354D" w:rsidDel="001B32C8">
          <w:rPr>
            <w:sz w:val="24"/>
            <w:szCs w:val="24"/>
          </w:rPr>
          <w:delText xml:space="preserve">Indeed, the path to reaching the greatest happiness for the most people could very well result in the wholesale sacrifice of a small, but significant </w:delText>
        </w:r>
        <w:r w:rsidR="00D17501" w:rsidDel="001B32C8">
          <w:rPr>
            <w:sz w:val="24"/>
            <w:szCs w:val="24"/>
          </w:rPr>
          <w:delText>number</w:delText>
        </w:r>
        <w:r w:rsidR="0079354D" w:rsidDel="001B32C8">
          <w:rPr>
            <w:sz w:val="24"/>
            <w:szCs w:val="24"/>
          </w:rPr>
          <w:delText xml:space="preserve"> of </w:delText>
        </w:r>
        <w:r w:rsidR="00D17501" w:rsidDel="001B32C8">
          <w:rPr>
            <w:sz w:val="24"/>
            <w:szCs w:val="24"/>
          </w:rPr>
          <w:delText>complete innocents</w:delText>
        </w:r>
        <w:r w:rsidR="0079354D" w:rsidDel="001B32C8">
          <w:rPr>
            <w:sz w:val="24"/>
            <w:szCs w:val="24"/>
          </w:rPr>
          <w:delText>.</w:delText>
        </w:r>
        <w:r w:rsidR="00D17501" w:rsidDel="001B32C8">
          <w:rPr>
            <w:sz w:val="24"/>
            <w:szCs w:val="24"/>
          </w:rPr>
          <w:delText xml:space="preserve"> </w:delText>
        </w:r>
      </w:del>
      <w:del w:id="90" w:author="Sean Duan" w:date="2023-09-14T17:18:00Z">
        <w:r w:rsidR="00763FBF" w:rsidDel="00372F82">
          <w:rPr>
            <w:sz w:val="24"/>
            <w:szCs w:val="24"/>
          </w:rPr>
          <w:delText xml:space="preserve">In a </w:delText>
        </w:r>
      </w:del>
      <w:del w:id="91" w:author="Sean Duan" w:date="2023-09-14T17:17:00Z">
        <w:r w:rsidR="00763FBF" w:rsidDel="00372F82">
          <w:rPr>
            <w:sz w:val="24"/>
            <w:szCs w:val="24"/>
          </w:rPr>
          <w:delText>practical sense, most stakeholders in non-emergency</w:delText>
        </w:r>
        <w:r w:rsidR="000B1423" w:rsidDel="00372F82">
          <w:rPr>
            <w:sz w:val="24"/>
            <w:szCs w:val="24"/>
          </w:rPr>
          <w:delText xml:space="preserve"> healthcare</w:delText>
        </w:r>
        <w:r w:rsidR="00763FBF" w:rsidDel="00372F82">
          <w:rPr>
            <w:sz w:val="24"/>
            <w:szCs w:val="24"/>
          </w:rPr>
          <w:delText xml:space="preserve"> scenarios generally attempt to balance both deontological and utilitarian ethical concerns.</w:delText>
        </w:r>
        <w:commentRangeEnd w:id="88"/>
        <w:r w:rsidR="001B32C8" w:rsidDel="00372F82">
          <w:rPr>
            <w:rStyle w:val="CommentReference"/>
          </w:rPr>
          <w:commentReference w:id="88"/>
        </w:r>
      </w:del>
    </w:p>
    <w:p w14:paraId="03FDC8CC" w14:textId="48E1E7FB" w:rsidR="008411CF" w:rsidRDefault="0032434E" w:rsidP="0000369E">
      <w:pPr>
        <w:spacing w:line="480" w:lineRule="auto"/>
        <w:ind w:firstLine="720"/>
        <w:rPr>
          <w:sz w:val="24"/>
          <w:szCs w:val="24"/>
        </w:rPr>
      </w:pPr>
      <w:ins w:id="92" w:author="Shaffer, Victoria A." w:date="2023-09-06T15:47:00Z">
        <w:r>
          <w:rPr>
            <w:sz w:val="24"/>
            <w:szCs w:val="24"/>
          </w:rPr>
          <w:lastRenderedPageBreak/>
          <w:t xml:space="preserve">Medical triage during a disaster </w:t>
        </w:r>
        <w:r w:rsidR="002A4456">
          <w:rPr>
            <w:sz w:val="24"/>
            <w:szCs w:val="24"/>
          </w:rPr>
          <w:t>is a</w:t>
        </w:r>
      </w:ins>
      <w:del w:id="93" w:author="Shaffer, Victoria A." w:date="2023-09-06T15:47:00Z">
        <w:r w:rsidR="008411CF" w:rsidDel="002A4456">
          <w:rPr>
            <w:sz w:val="24"/>
            <w:szCs w:val="24"/>
          </w:rPr>
          <w:delText>A</w:delText>
        </w:r>
      </w:del>
      <w:r w:rsidR="008411CF">
        <w:rPr>
          <w:sz w:val="24"/>
          <w:szCs w:val="24"/>
        </w:rPr>
        <w:t xml:space="preserve">nother </w:t>
      </w:r>
      <w:ins w:id="94" w:author="Shaffer, Victoria A." w:date="2023-09-06T15:46:00Z">
        <w:r w:rsidR="00FD42AA">
          <w:rPr>
            <w:sz w:val="24"/>
            <w:szCs w:val="24"/>
          </w:rPr>
          <w:t xml:space="preserve">application of general moral reasoning to </w:t>
        </w:r>
      </w:ins>
      <w:del w:id="95" w:author="Shaffer, Victoria A." w:date="2023-09-06T15:46:00Z">
        <w:r w:rsidR="008411CF" w:rsidDel="0032434E">
          <w:rPr>
            <w:sz w:val="24"/>
            <w:szCs w:val="24"/>
          </w:rPr>
          <w:delText xml:space="preserve">circumstance to assess ethical justification behind </w:delText>
        </w:r>
      </w:del>
      <w:r w:rsidR="008411CF">
        <w:rPr>
          <w:sz w:val="24"/>
          <w:szCs w:val="24"/>
        </w:rPr>
        <w:t xml:space="preserve">medical </w:t>
      </w:r>
      <w:commentRangeStart w:id="96"/>
      <w:r w:rsidR="008411CF">
        <w:rPr>
          <w:sz w:val="24"/>
          <w:szCs w:val="24"/>
        </w:rPr>
        <w:t>decision</w:t>
      </w:r>
      <w:ins w:id="97" w:author="Shaffer, Victoria A." w:date="2023-09-06T15:45:00Z">
        <w:r w:rsidR="001B32C8">
          <w:rPr>
            <w:sz w:val="24"/>
            <w:szCs w:val="24"/>
          </w:rPr>
          <w:t xml:space="preserve"> </w:t>
        </w:r>
      </w:ins>
      <w:del w:id="98" w:author="Shaffer, Victoria A." w:date="2023-09-06T15:45:00Z">
        <w:r w:rsidR="008411CF" w:rsidDel="001B32C8">
          <w:rPr>
            <w:sz w:val="24"/>
            <w:szCs w:val="24"/>
          </w:rPr>
          <w:delText>-</w:delText>
        </w:r>
      </w:del>
      <w:r w:rsidR="008411CF">
        <w:rPr>
          <w:sz w:val="24"/>
          <w:szCs w:val="24"/>
        </w:rPr>
        <w:t xml:space="preserve">making </w:t>
      </w:r>
      <w:commentRangeEnd w:id="96"/>
      <w:r w:rsidR="001B32C8">
        <w:rPr>
          <w:rStyle w:val="CommentReference"/>
        </w:rPr>
        <w:commentReference w:id="96"/>
      </w:r>
      <w:del w:id="99" w:author="Shaffer, Victoria A." w:date="2023-09-06T15:47:00Z">
        <w:r w:rsidR="008411CF" w:rsidDel="002A4456">
          <w:rPr>
            <w:sz w:val="24"/>
            <w:szCs w:val="24"/>
          </w:rPr>
          <w:delText>comes from the perspective of disaster triage</w:delText>
        </w:r>
      </w:del>
      <w:r w:rsidR="008411CF">
        <w:rPr>
          <w:sz w:val="24"/>
          <w:szCs w:val="24"/>
        </w:rPr>
        <w:t xml:space="preserve"> </w:t>
      </w:r>
      <w:r w:rsidR="008411CF" w:rsidRPr="008411CF">
        <w:rPr>
          <w:sz w:val="24"/>
          <w:szCs w:val="24"/>
          <w:highlight w:val="yellow"/>
        </w:rPr>
        <w:t>(Wagner, 2015)</w:t>
      </w:r>
      <w:r w:rsidR="008411CF">
        <w:rPr>
          <w:sz w:val="24"/>
          <w:szCs w:val="24"/>
        </w:rPr>
        <w:t>. While it is self-eviden</w:t>
      </w:r>
      <w:ins w:id="100" w:author="Shaffer, Victoria A." w:date="2023-09-06T15:47:00Z">
        <w:r w:rsidR="002A4456">
          <w:rPr>
            <w:sz w:val="24"/>
            <w:szCs w:val="24"/>
          </w:rPr>
          <w:t>t</w:t>
        </w:r>
      </w:ins>
      <w:del w:id="101" w:author="Shaffer, Victoria A." w:date="2023-09-06T15:47:00Z">
        <w:r w:rsidR="008411CF" w:rsidDel="002A4456">
          <w:rPr>
            <w:sz w:val="24"/>
            <w:szCs w:val="24"/>
          </w:rPr>
          <w:delText>ce</w:delText>
        </w:r>
      </w:del>
      <w:r w:rsidR="008411CF">
        <w:rPr>
          <w:sz w:val="24"/>
          <w:szCs w:val="24"/>
        </w:rPr>
        <w:t xml:space="preserve"> that medical resources are definitionally limited, this is taken to an extreme degree during emergency service disaster triage situations. In these circumstances, individual professionals are forced to make life or death decisions, </w:t>
      </w:r>
      <w:del w:id="102" w:author="Sean Duan" w:date="2023-09-14T17:21:00Z">
        <w:r w:rsidR="008411CF" w:rsidDel="00CC3735">
          <w:rPr>
            <w:sz w:val="24"/>
            <w:szCs w:val="24"/>
          </w:rPr>
          <w:delText xml:space="preserve">wherein patients that </w:delText>
        </w:r>
        <w:r w:rsidR="009055C5" w:rsidDel="00CC3735">
          <w:rPr>
            <w:sz w:val="24"/>
            <w:szCs w:val="24"/>
          </w:rPr>
          <w:delText xml:space="preserve">are </w:delText>
        </w:r>
        <w:r w:rsidR="003A4296" w:rsidDel="00CC3735">
          <w:rPr>
            <w:sz w:val="24"/>
            <w:szCs w:val="24"/>
          </w:rPr>
          <w:delText>critically injured with minimal chance of survival</w:delText>
        </w:r>
      </w:del>
      <w:ins w:id="103" w:author="Sean Duan" w:date="2023-09-14T17:21:00Z">
        <w:r w:rsidR="00CC3735">
          <w:rPr>
            <w:sz w:val="24"/>
            <w:szCs w:val="24"/>
          </w:rPr>
          <w:t>critical patients</w:t>
        </w:r>
      </w:ins>
      <w:r w:rsidR="008411CF">
        <w:rPr>
          <w:sz w:val="24"/>
          <w:szCs w:val="24"/>
        </w:rPr>
        <w:t xml:space="preserve"> (e.g. major blood loss, severe 3</w:t>
      </w:r>
      <w:r w:rsidR="008411CF" w:rsidRPr="008411CF">
        <w:rPr>
          <w:sz w:val="24"/>
          <w:szCs w:val="24"/>
          <w:vertAlign w:val="superscript"/>
        </w:rPr>
        <w:t>rd</w:t>
      </w:r>
      <w:r w:rsidR="008411CF">
        <w:rPr>
          <w:sz w:val="24"/>
          <w:szCs w:val="24"/>
        </w:rPr>
        <w:t xml:space="preserve"> degree burns, dismemberment, etc.) </w:t>
      </w:r>
      <w:r w:rsidR="003A4296">
        <w:rPr>
          <w:sz w:val="24"/>
          <w:szCs w:val="24"/>
        </w:rPr>
        <w:t xml:space="preserve">are </w:t>
      </w:r>
      <w:ins w:id="104" w:author="Shaffer, Victoria A." w:date="2023-09-06T15:48:00Z">
        <w:r w:rsidR="008B1F04">
          <w:rPr>
            <w:sz w:val="24"/>
            <w:szCs w:val="24"/>
          </w:rPr>
          <w:t xml:space="preserve">given comfort care </w:t>
        </w:r>
      </w:ins>
      <w:ins w:id="105" w:author="Shaffer, Victoria A." w:date="2023-09-06T15:49:00Z">
        <w:r w:rsidR="00343413">
          <w:rPr>
            <w:sz w:val="24"/>
            <w:szCs w:val="24"/>
          </w:rPr>
          <w:t xml:space="preserve">over life prolonging treatment so </w:t>
        </w:r>
        <w:r w:rsidR="007A0975">
          <w:rPr>
            <w:sz w:val="24"/>
            <w:szCs w:val="24"/>
          </w:rPr>
          <w:t xml:space="preserve">that resources that are limited </w:t>
        </w:r>
      </w:ins>
      <w:del w:id="106" w:author="Shaffer, Victoria A." w:date="2023-09-06T15:49:00Z">
        <w:r w:rsidR="003A4296" w:rsidDel="007A0975">
          <w:rPr>
            <w:sz w:val="24"/>
            <w:szCs w:val="24"/>
          </w:rPr>
          <w:delText xml:space="preserve">not provided limited resources </w:delText>
        </w:r>
      </w:del>
      <w:r w:rsidR="003A4296">
        <w:rPr>
          <w:sz w:val="24"/>
          <w:szCs w:val="24"/>
        </w:rPr>
        <w:t>(e.g. supplementary blood, oxygen, electrostimulation devices, etc.)</w:t>
      </w:r>
      <w:r w:rsidR="009055C5">
        <w:rPr>
          <w:sz w:val="24"/>
          <w:szCs w:val="24"/>
        </w:rPr>
        <w:t xml:space="preserve"> </w:t>
      </w:r>
      <w:del w:id="107" w:author="Shaffer, Victoria A." w:date="2023-09-06T15:49:00Z">
        <w:r w:rsidR="009055C5" w:rsidDel="007A0975">
          <w:rPr>
            <w:sz w:val="24"/>
            <w:szCs w:val="24"/>
          </w:rPr>
          <w:delText>due to their categorization as ‘dead or dying’</w:delText>
        </w:r>
        <w:r w:rsidR="008411CF" w:rsidDel="007A0975">
          <w:rPr>
            <w:sz w:val="24"/>
            <w:szCs w:val="24"/>
          </w:rPr>
          <w:delText xml:space="preserve"> </w:delText>
        </w:r>
        <w:r w:rsidR="009055C5" w:rsidDel="007A0975">
          <w:rPr>
            <w:sz w:val="24"/>
            <w:szCs w:val="24"/>
          </w:rPr>
          <w:delText>and instead given comfort care</w:delText>
        </w:r>
      </w:del>
      <w:ins w:id="108" w:author="Shaffer, Victoria A." w:date="2023-09-06T15:49:00Z">
        <w:r w:rsidR="007A0975">
          <w:rPr>
            <w:sz w:val="24"/>
            <w:szCs w:val="24"/>
          </w:rPr>
          <w:t>are reserved for those with a greater chance of survival</w:t>
        </w:r>
      </w:ins>
      <w:r w:rsidR="009055C5">
        <w:rPr>
          <w:sz w:val="24"/>
          <w:szCs w:val="24"/>
        </w:rPr>
        <w:t xml:space="preserve">. </w:t>
      </w:r>
      <w:commentRangeStart w:id="109"/>
      <w:commentRangeStart w:id="110"/>
      <w:r w:rsidR="008411CF">
        <w:rPr>
          <w:sz w:val="24"/>
          <w:szCs w:val="24"/>
        </w:rPr>
        <w:t xml:space="preserve">Refusal to provide medical care to those that are </w:t>
      </w:r>
      <w:del w:id="111" w:author="Sean Duan" w:date="2023-09-14T17:21:00Z">
        <w:r w:rsidR="008411CF" w:rsidDel="00CC3735">
          <w:rPr>
            <w:sz w:val="24"/>
            <w:szCs w:val="24"/>
          </w:rPr>
          <w:delText xml:space="preserve">‘too far gone’ </w:delText>
        </w:r>
      </w:del>
      <w:ins w:id="112" w:author="Sean Duan" w:date="2023-09-14T17:21:00Z">
        <w:r w:rsidR="00CC3735">
          <w:rPr>
            <w:sz w:val="24"/>
            <w:szCs w:val="24"/>
          </w:rPr>
          <w:t xml:space="preserve">critically injured with minimal chance of survival </w:t>
        </w:r>
      </w:ins>
      <w:r w:rsidR="008411CF">
        <w:rPr>
          <w:sz w:val="24"/>
          <w:szCs w:val="24"/>
        </w:rPr>
        <w:t>is extremely ethically challenging for many healthcare providers</w:t>
      </w:r>
      <w:del w:id="113" w:author="Sean Duan" w:date="2023-09-14T17:22:00Z">
        <w:r w:rsidR="008411CF" w:rsidDel="00CC3735">
          <w:rPr>
            <w:sz w:val="24"/>
            <w:szCs w:val="24"/>
          </w:rPr>
          <w:delText>,</w:delText>
        </w:r>
      </w:del>
      <w:ins w:id="114" w:author="Sean Duan" w:date="2023-09-14T17:22:00Z">
        <w:r w:rsidR="00CC3735">
          <w:rPr>
            <w:sz w:val="24"/>
            <w:szCs w:val="24"/>
          </w:rPr>
          <w:t>.</w:t>
        </w:r>
      </w:ins>
      <w:r w:rsidR="008411CF">
        <w:rPr>
          <w:sz w:val="24"/>
          <w:szCs w:val="24"/>
        </w:rPr>
        <w:t xml:space="preserve"> </w:t>
      </w:r>
      <w:del w:id="115" w:author="Sean Duan" w:date="2023-09-14T17:21:00Z">
        <w:r w:rsidR="008411CF" w:rsidDel="00CC3735">
          <w:rPr>
            <w:sz w:val="24"/>
            <w:szCs w:val="24"/>
          </w:rPr>
          <w:delText xml:space="preserve">as it falls strongly counter </w:delText>
        </w:r>
      </w:del>
      <w:del w:id="116" w:author="Sean Duan" w:date="2023-09-14T17:22:00Z">
        <w:r w:rsidR="008411CF" w:rsidDel="00CC3735">
          <w:rPr>
            <w:sz w:val="24"/>
            <w:szCs w:val="24"/>
          </w:rPr>
          <w:delText>to the day-to-day ethical principles generally put forth in hospitals otherwise</w:delText>
        </w:r>
        <w:commentRangeEnd w:id="109"/>
        <w:r w:rsidR="001C15AF" w:rsidDel="00CC3735">
          <w:rPr>
            <w:rStyle w:val="CommentReference"/>
          </w:rPr>
          <w:commentReference w:id="109"/>
        </w:r>
      </w:del>
      <w:commentRangeEnd w:id="110"/>
      <w:r w:rsidR="0037080D">
        <w:rPr>
          <w:rStyle w:val="CommentReference"/>
        </w:rPr>
        <w:commentReference w:id="110"/>
      </w:r>
      <w:del w:id="117" w:author="Sean Duan" w:date="2023-09-14T17:22:00Z">
        <w:r w:rsidR="008411CF" w:rsidDel="00CC3735">
          <w:rPr>
            <w:sz w:val="24"/>
            <w:szCs w:val="24"/>
          </w:rPr>
          <w:delText xml:space="preserve">. </w:delText>
        </w:r>
      </w:del>
      <w:ins w:id="118" w:author="Duan, Sean" w:date="2023-09-14T17:23:00Z">
        <w:r w:rsidR="0037080D" w:rsidRPr="0037080D">
          <w:rPr>
            <w:sz w:val="24"/>
            <w:szCs w:val="24"/>
          </w:rPr>
          <w:t>In a typical hospital setting, critically ill patients are given priority and physicians do not restrict access to medical resourc</w:t>
        </w:r>
      </w:ins>
      <w:commentRangeStart w:id="119"/>
      <w:del w:id="120" w:author="Duan, Sean" w:date="2023-09-14T17:23:00Z">
        <w:r w:rsidR="00562345" w:rsidDel="0037080D">
          <w:rPr>
            <w:sz w:val="24"/>
            <w:szCs w:val="24"/>
          </w:rPr>
          <w:delText xml:space="preserve">Indeed, in an ordinary emergency department, critically ill patients are taken care of before those in less need, and generally as much as possible is done to try to save those </w:delText>
        </w:r>
      </w:del>
      <w:del w:id="121" w:author="Duan, Sean" w:date="2023-09-14T17:24:00Z">
        <w:r w:rsidR="00562345" w:rsidDel="0037080D">
          <w:rPr>
            <w:sz w:val="24"/>
            <w:szCs w:val="24"/>
          </w:rPr>
          <w:delText>peopl</w:delText>
        </w:r>
      </w:del>
      <w:r w:rsidR="00562345">
        <w:rPr>
          <w:sz w:val="24"/>
          <w:szCs w:val="24"/>
        </w:rPr>
        <w:t>e</w:t>
      </w:r>
      <w:commentRangeEnd w:id="119"/>
      <w:ins w:id="122" w:author="Duan, Sean" w:date="2023-09-14T17:24:00Z">
        <w:r w:rsidR="0037080D">
          <w:rPr>
            <w:sz w:val="24"/>
            <w:szCs w:val="24"/>
          </w:rPr>
          <w:t>s</w:t>
        </w:r>
      </w:ins>
      <w:r w:rsidR="0065267C">
        <w:rPr>
          <w:rStyle w:val="CommentReference"/>
        </w:rPr>
        <w:commentReference w:id="119"/>
      </w:r>
      <w:r w:rsidR="00562345">
        <w:rPr>
          <w:sz w:val="24"/>
          <w:szCs w:val="24"/>
        </w:rPr>
        <w:t xml:space="preserve">. This </w:t>
      </w:r>
      <w:del w:id="123" w:author="Shaffer, Victoria A." w:date="2023-09-06T15:55:00Z">
        <w:r w:rsidR="00562345" w:rsidDel="0065267C">
          <w:rPr>
            <w:sz w:val="24"/>
            <w:szCs w:val="24"/>
          </w:rPr>
          <w:delText xml:space="preserve">falls neatly in line </w:delText>
        </w:r>
      </w:del>
      <w:ins w:id="124" w:author="Shaffer, Victoria A." w:date="2023-09-06T15:55:00Z">
        <w:r w:rsidR="0065267C">
          <w:rPr>
            <w:sz w:val="24"/>
            <w:szCs w:val="24"/>
          </w:rPr>
          <w:t xml:space="preserve">is consistent </w:t>
        </w:r>
      </w:ins>
      <w:r w:rsidR="00562345">
        <w:rPr>
          <w:sz w:val="24"/>
          <w:szCs w:val="24"/>
        </w:rPr>
        <w:t xml:space="preserve">with the deontological ethical belief that </w:t>
      </w:r>
      <w:r w:rsidR="002156F7">
        <w:rPr>
          <w:sz w:val="24"/>
          <w:szCs w:val="24"/>
        </w:rPr>
        <w:t xml:space="preserve">medical professionals should try </w:t>
      </w:r>
      <w:ins w:id="125" w:author="Shaffer, Victoria A." w:date="2023-09-06T15:55:00Z">
        <w:r w:rsidR="00FC5DB6">
          <w:rPr>
            <w:sz w:val="24"/>
            <w:szCs w:val="24"/>
          </w:rPr>
          <w:t xml:space="preserve">to save the life of each </w:t>
        </w:r>
      </w:ins>
      <w:del w:id="126" w:author="Shaffer, Victoria A." w:date="2023-09-06T15:55:00Z">
        <w:r w:rsidR="002156F7" w:rsidDel="00FC5DB6">
          <w:rPr>
            <w:sz w:val="24"/>
            <w:szCs w:val="24"/>
          </w:rPr>
          <w:delText xml:space="preserve">their best to serve their </w:delText>
        </w:r>
      </w:del>
      <w:r w:rsidR="002156F7">
        <w:rPr>
          <w:sz w:val="24"/>
          <w:szCs w:val="24"/>
        </w:rPr>
        <w:t>patient</w:t>
      </w:r>
      <w:del w:id="127" w:author="Shaffer, Victoria A." w:date="2023-09-06T15:55:00Z">
        <w:r w:rsidR="002156F7" w:rsidDel="00FC5DB6">
          <w:rPr>
            <w:sz w:val="24"/>
            <w:szCs w:val="24"/>
          </w:rPr>
          <w:delText>s</w:delText>
        </w:r>
      </w:del>
      <w:r w:rsidR="002156F7">
        <w:rPr>
          <w:sz w:val="24"/>
          <w:szCs w:val="24"/>
        </w:rPr>
        <w:t xml:space="preserve">. </w:t>
      </w:r>
      <w:r w:rsidR="00562345">
        <w:rPr>
          <w:sz w:val="24"/>
          <w:szCs w:val="24"/>
        </w:rPr>
        <w:t>I</w:t>
      </w:r>
      <w:r w:rsidR="008411CF">
        <w:rPr>
          <w:sz w:val="24"/>
          <w:szCs w:val="24"/>
        </w:rPr>
        <w:t>n the extreme case of disaster triage</w:t>
      </w:r>
      <w:r w:rsidR="00562345">
        <w:rPr>
          <w:sz w:val="24"/>
          <w:szCs w:val="24"/>
        </w:rPr>
        <w:t xml:space="preserve"> however, </w:t>
      </w:r>
      <w:r w:rsidR="002156F7">
        <w:rPr>
          <w:sz w:val="24"/>
          <w:szCs w:val="24"/>
        </w:rPr>
        <w:t>utilitarian ethical theory wins out in practice.</w:t>
      </w:r>
      <w:r w:rsidR="0076072C">
        <w:rPr>
          <w:sz w:val="24"/>
          <w:szCs w:val="24"/>
        </w:rPr>
        <w:t xml:space="preserve"> </w:t>
      </w:r>
    </w:p>
    <w:p w14:paraId="3049AC89" w14:textId="1393D546" w:rsidR="00CA741B" w:rsidRDefault="00E5496E" w:rsidP="00D34DAA">
      <w:pPr>
        <w:spacing w:line="480" w:lineRule="auto"/>
        <w:rPr>
          <w:sz w:val="24"/>
          <w:szCs w:val="24"/>
        </w:rPr>
      </w:pPr>
      <w:r>
        <w:rPr>
          <w:sz w:val="28"/>
          <w:szCs w:val="28"/>
        </w:rPr>
        <w:tab/>
      </w:r>
      <w:del w:id="128" w:author="Duan, Sean" w:date="2023-09-18T15:02:00Z">
        <w:r w:rsidDel="00BD119D">
          <w:rPr>
            <w:sz w:val="24"/>
            <w:szCs w:val="24"/>
          </w:rPr>
          <w:delText>It is important to note that deontological and utilitarian ethical assessment may not be the pertinent concept affecting moral decision making about various topics, including</w:delText>
        </w:r>
      </w:del>
      <w:ins w:id="129" w:author="Duan, Sean" w:date="2023-09-18T15:03:00Z">
        <w:r w:rsidR="00BD119D">
          <w:rPr>
            <w:sz w:val="24"/>
            <w:szCs w:val="24"/>
          </w:rPr>
          <w:t>An</w:t>
        </w:r>
      </w:ins>
      <w:del w:id="130" w:author="Duan, Sean" w:date="2023-09-18T15:02:00Z">
        <w:r w:rsidDel="00BD119D">
          <w:rPr>
            <w:sz w:val="24"/>
            <w:szCs w:val="24"/>
          </w:rPr>
          <w:delText xml:space="preserve"> </w:delText>
        </w:r>
      </w:del>
      <w:ins w:id="131" w:author="Duan, Sean" w:date="2023-09-18T15:02:00Z">
        <w:r w:rsidR="00BD119D">
          <w:rPr>
            <w:sz w:val="24"/>
            <w:szCs w:val="24"/>
          </w:rPr>
          <w:t xml:space="preserve"> additional factor that is thought to affect ethical perception and decision making </w:t>
        </w:r>
      </w:ins>
      <w:ins w:id="132" w:author="Duan, Sean" w:date="2023-09-18T15:03:00Z">
        <w:r w:rsidR="00BD119D">
          <w:rPr>
            <w:sz w:val="24"/>
            <w:szCs w:val="24"/>
          </w:rPr>
          <w:t xml:space="preserve">both for </w:t>
        </w:r>
      </w:ins>
      <w:commentRangeStart w:id="133"/>
      <w:commentRangeStart w:id="134"/>
      <w:r>
        <w:rPr>
          <w:sz w:val="24"/>
          <w:szCs w:val="24"/>
        </w:rPr>
        <w:t>UHC</w:t>
      </w:r>
      <w:commentRangeEnd w:id="133"/>
      <w:ins w:id="135" w:author="Duan, Sean" w:date="2023-09-18T15:03:00Z">
        <w:r w:rsidR="00BD119D">
          <w:rPr>
            <w:sz w:val="24"/>
            <w:szCs w:val="24"/>
          </w:rPr>
          <w:t xml:space="preserve"> and more broadly</w:t>
        </w:r>
      </w:ins>
      <w:ins w:id="136" w:author="Duan, Sean" w:date="2023-09-18T15:04:00Z">
        <w:r w:rsidR="00BD119D">
          <w:rPr>
            <w:sz w:val="24"/>
            <w:szCs w:val="24"/>
          </w:rPr>
          <w:t>, is the impact of social consensus</w:t>
        </w:r>
      </w:ins>
      <w:r w:rsidR="00472C6E">
        <w:rPr>
          <w:rStyle w:val="CommentReference"/>
        </w:rPr>
        <w:commentReference w:id="133"/>
      </w:r>
      <w:commentRangeEnd w:id="134"/>
      <w:r w:rsidR="00BD119D">
        <w:rPr>
          <w:rStyle w:val="CommentReference"/>
        </w:rPr>
        <w:commentReference w:id="134"/>
      </w:r>
      <w:r>
        <w:rPr>
          <w:sz w:val="24"/>
          <w:szCs w:val="24"/>
        </w:rPr>
        <w:t>.</w:t>
      </w:r>
      <w:ins w:id="137" w:author="Duan, Sean" w:date="2023-09-18T15:03:00Z">
        <w:r w:rsidR="00BD119D">
          <w:rPr>
            <w:sz w:val="24"/>
            <w:szCs w:val="24"/>
          </w:rPr>
          <w:t xml:space="preserve"> </w:t>
        </w:r>
      </w:ins>
      <w:del w:id="138" w:author="Duan, Sean" w:date="2023-09-18T15:04:00Z">
        <w:r w:rsidDel="00BD119D">
          <w:rPr>
            <w:sz w:val="24"/>
            <w:szCs w:val="24"/>
          </w:rPr>
          <w:delText xml:space="preserve"> In fact, </w:delText>
        </w:r>
      </w:del>
      <w:del w:id="139" w:author="Duan, Sean" w:date="2023-09-18T15:05:00Z">
        <w:r w:rsidRPr="00E5496E" w:rsidDel="00BD119D">
          <w:rPr>
            <w:sz w:val="24"/>
            <w:szCs w:val="24"/>
            <w:highlight w:val="yellow"/>
          </w:rPr>
          <w:delText>Jones and colleagues (1991)</w:delText>
        </w:r>
        <w:r w:rsidR="008D73FF" w:rsidDel="00BD119D">
          <w:rPr>
            <w:sz w:val="24"/>
            <w:szCs w:val="24"/>
          </w:rPr>
          <w:delText xml:space="preserve"> argue that in many cases, individual</w:delText>
        </w:r>
      </w:del>
      <w:ins w:id="140" w:author="Shaffer, Victoria A." w:date="2023-09-08T11:00:00Z">
        <w:del w:id="141" w:author="Duan, Sean" w:date="2023-09-18T15:05:00Z">
          <w:r w:rsidR="00FC074D" w:rsidDel="00BD119D">
            <w:rPr>
              <w:sz w:val="24"/>
              <w:szCs w:val="24"/>
            </w:rPr>
            <w:delText>s</w:delText>
          </w:r>
        </w:del>
      </w:ins>
      <w:del w:id="142" w:author="Duan, Sean" w:date="2023-09-18T15:05:00Z">
        <w:r w:rsidR="008D73FF" w:rsidDel="00BD119D">
          <w:rPr>
            <w:sz w:val="24"/>
            <w:szCs w:val="24"/>
          </w:rPr>
          <w:delText xml:space="preserve"> judgement can defer the decision making </w:delText>
        </w:r>
      </w:del>
      <w:ins w:id="143" w:author="Shaffer, Victoria A." w:date="2023-09-08T11:00:00Z">
        <w:del w:id="144" w:author="Duan, Sean" w:date="2023-09-18T15:05:00Z">
          <w:r w:rsidR="00FC074D" w:rsidDel="00BD119D">
            <w:rPr>
              <w:sz w:val="24"/>
              <w:szCs w:val="24"/>
            </w:rPr>
            <w:delText xml:space="preserve">make decisions based on </w:delText>
          </w:r>
        </w:del>
      </w:ins>
      <w:del w:id="145" w:author="Duan, Sean" w:date="2023-09-18T15:05:00Z">
        <w:r w:rsidR="008D73FF" w:rsidDel="00BD119D">
          <w:rPr>
            <w:sz w:val="24"/>
            <w:szCs w:val="24"/>
          </w:rPr>
          <w:delText xml:space="preserve">instead to </w:delText>
        </w:r>
      </w:del>
      <w:ins w:id="146" w:author="Shaffer, Victoria A." w:date="2023-09-08T11:00:00Z">
        <w:del w:id="147" w:author="Duan, Sean" w:date="2023-09-18T15:05:00Z">
          <w:r w:rsidR="00FC074D" w:rsidDel="00BD119D">
            <w:rPr>
              <w:sz w:val="24"/>
              <w:szCs w:val="24"/>
            </w:rPr>
            <w:delText xml:space="preserve">the </w:delText>
          </w:r>
        </w:del>
      </w:ins>
      <w:del w:id="148" w:author="Duan, Sean" w:date="2023-09-18T15:05:00Z">
        <w:r w:rsidR="008D73FF" w:rsidDel="00BD119D">
          <w:rPr>
            <w:sz w:val="24"/>
            <w:szCs w:val="24"/>
          </w:rPr>
          <w:delText xml:space="preserve">social consensus. In </w:delText>
        </w:r>
      </w:del>
      <w:proofErr w:type="gramStart"/>
      <w:r w:rsidR="008D73FF">
        <w:rPr>
          <w:sz w:val="24"/>
          <w:szCs w:val="24"/>
        </w:rPr>
        <w:t>Jones’</w:t>
      </w:r>
      <w:proofErr w:type="gramEnd"/>
      <w:ins w:id="149" w:author="Duan, Sean" w:date="2023-09-18T15:05:00Z">
        <w:r w:rsidR="00BD119D">
          <w:rPr>
            <w:sz w:val="24"/>
            <w:szCs w:val="24"/>
          </w:rPr>
          <w:t xml:space="preserve"> and colleagues</w:t>
        </w:r>
      </w:ins>
      <w:r w:rsidR="008D73FF">
        <w:rPr>
          <w:sz w:val="24"/>
          <w:szCs w:val="24"/>
        </w:rPr>
        <w:t xml:space="preserve"> </w:t>
      </w:r>
      <w:del w:id="150" w:author="Duan, Sean" w:date="2023-09-18T15:05:00Z">
        <w:r w:rsidR="008D73FF" w:rsidDel="00BD119D">
          <w:rPr>
            <w:sz w:val="24"/>
            <w:szCs w:val="24"/>
          </w:rPr>
          <w:delText>integrated model, social consensus is defined</w:delText>
        </w:r>
      </w:del>
      <w:ins w:id="151" w:author="Duan, Sean" w:date="2023-09-18T15:05:00Z">
        <w:r w:rsidR="00BD119D">
          <w:rPr>
            <w:sz w:val="24"/>
            <w:szCs w:val="24"/>
          </w:rPr>
          <w:t>defines social consensus</w:t>
        </w:r>
      </w:ins>
      <w:r w:rsidR="008D73FF">
        <w:rPr>
          <w:sz w:val="24"/>
          <w:szCs w:val="24"/>
        </w:rPr>
        <w:t xml:space="preserve"> as the “degree of social agreement that a proposed act is evil or good”</w:t>
      </w:r>
      <w:ins w:id="152" w:author="Duan, Sean" w:date="2023-09-18T15:04:00Z">
        <w:r w:rsidR="00BD119D">
          <w:rPr>
            <w:sz w:val="24"/>
            <w:szCs w:val="24"/>
          </w:rPr>
          <w:t xml:space="preserve"> </w:t>
        </w:r>
        <w:r w:rsidR="00BD119D" w:rsidRPr="00BD119D">
          <w:rPr>
            <w:sz w:val="24"/>
            <w:szCs w:val="24"/>
            <w:highlight w:val="yellow"/>
            <w:rPrChange w:id="153" w:author="Duan, Sean" w:date="2023-09-18T15:05:00Z">
              <w:rPr>
                <w:sz w:val="24"/>
                <w:szCs w:val="24"/>
              </w:rPr>
            </w:rPrChange>
          </w:rPr>
          <w:t>(Jones 1991)</w:t>
        </w:r>
      </w:ins>
      <w:r w:rsidR="008D73FF">
        <w:rPr>
          <w:sz w:val="24"/>
          <w:szCs w:val="24"/>
        </w:rPr>
        <w:t xml:space="preserve">. In circumstances where social consensus is high, </w:t>
      </w:r>
      <w:proofErr w:type="gramStart"/>
      <w:r w:rsidR="008D73FF">
        <w:rPr>
          <w:sz w:val="24"/>
          <w:szCs w:val="24"/>
        </w:rPr>
        <w:t>clear</w:t>
      </w:r>
      <w:proofErr w:type="gramEnd"/>
      <w:r w:rsidR="008D73FF">
        <w:rPr>
          <w:sz w:val="24"/>
          <w:szCs w:val="24"/>
        </w:rPr>
        <w:t xml:space="preserve"> and shared understanding of what is ethical becomes rather apparent. </w:t>
      </w:r>
      <w:r w:rsidR="00CA741B">
        <w:rPr>
          <w:sz w:val="24"/>
          <w:szCs w:val="24"/>
        </w:rPr>
        <w:t xml:space="preserve">Even if the individual does not ‘intuitively’ agree with the position, </w:t>
      </w:r>
      <w:del w:id="154" w:author="Duan, Sean" w:date="2023-09-18T15:14:00Z">
        <w:r w:rsidR="00CA741B" w:rsidDel="00C764D5">
          <w:rPr>
            <w:sz w:val="24"/>
            <w:szCs w:val="24"/>
          </w:rPr>
          <w:delText xml:space="preserve">if they are unsure about what is right, </w:delText>
        </w:r>
      </w:del>
      <w:r w:rsidR="00CA741B">
        <w:rPr>
          <w:sz w:val="24"/>
          <w:szCs w:val="24"/>
        </w:rPr>
        <w:t>conforming to the majority opinion is extremely typical (</w:t>
      </w:r>
      <w:r w:rsidR="00CA741B" w:rsidRPr="0086383A">
        <w:rPr>
          <w:sz w:val="24"/>
          <w:szCs w:val="24"/>
          <w:highlight w:val="yellow"/>
        </w:rPr>
        <w:t>Asch, 1956; Deutsch M, 1955)</w:t>
      </w:r>
      <w:r w:rsidR="00CA741B">
        <w:rPr>
          <w:sz w:val="24"/>
          <w:szCs w:val="24"/>
        </w:rPr>
        <w:t xml:space="preserve">. </w:t>
      </w:r>
      <w:r w:rsidR="008D73FF">
        <w:rPr>
          <w:sz w:val="24"/>
          <w:szCs w:val="24"/>
        </w:rPr>
        <w:t>The personal judgement of ethicality, whether through the lens of deontology or utilitarianism is not needed.</w:t>
      </w:r>
      <w:r w:rsidR="003B5B59">
        <w:rPr>
          <w:sz w:val="24"/>
          <w:szCs w:val="24"/>
        </w:rPr>
        <w:t xml:space="preserve"> In situations where social consensus is </w:t>
      </w:r>
      <w:r w:rsidR="00CA741B">
        <w:rPr>
          <w:sz w:val="24"/>
          <w:szCs w:val="24"/>
        </w:rPr>
        <w:t>low,</w:t>
      </w:r>
      <w:r w:rsidR="003B5B59">
        <w:rPr>
          <w:sz w:val="24"/>
          <w:szCs w:val="24"/>
        </w:rPr>
        <w:t xml:space="preserve"> however, </w:t>
      </w:r>
      <w:r w:rsidR="00CA741B">
        <w:rPr>
          <w:sz w:val="24"/>
          <w:szCs w:val="24"/>
        </w:rPr>
        <w:t>individual moral judgement occurs instead</w:t>
      </w:r>
      <w:r w:rsidR="003B5B59">
        <w:rPr>
          <w:sz w:val="24"/>
          <w:szCs w:val="24"/>
        </w:rPr>
        <w:t>.</w:t>
      </w:r>
      <w:del w:id="155" w:author="Duan, Sean" w:date="2023-09-18T15:15:00Z">
        <w:r w:rsidR="006F07D7" w:rsidDel="00C764D5">
          <w:rPr>
            <w:sz w:val="24"/>
            <w:szCs w:val="24"/>
          </w:rPr>
          <w:delText xml:space="preserve"> </w:delText>
        </w:r>
      </w:del>
    </w:p>
    <w:p w14:paraId="586F50D9" w14:textId="4B2C9642" w:rsidR="00A3272A" w:rsidRDefault="002D68EE" w:rsidP="00CA741B">
      <w:pPr>
        <w:spacing w:line="480" w:lineRule="auto"/>
        <w:ind w:firstLine="720"/>
        <w:rPr>
          <w:sz w:val="24"/>
          <w:szCs w:val="24"/>
        </w:rPr>
      </w:pPr>
      <w:del w:id="156" w:author="Duan, Sean" w:date="2023-09-18T15:06:00Z">
        <w:r w:rsidDel="00BD119D">
          <w:rPr>
            <w:sz w:val="24"/>
            <w:szCs w:val="24"/>
          </w:rPr>
          <w:lastRenderedPageBreak/>
          <w:delText xml:space="preserve">While </w:delText>
        </w:r>
      </w:del>
      <w:ins w:id="157" w:author="Duan, Sean" w:date="2023-09-18T15:06:00Z">
        <w:r w:rsidR="00BD119D">
          <w:rPr>
            <w:sz w:val="24"/>
            <w:szCs w:val="24"/>
          </w:rPr>
          <w:t xml:space="preserve">Interestingly, while </w:t>
        </w:r>
      </w:ins>
      <w:r>
        <w:rPr>
          <w:sz w:val="24"/>
          <w:szCs w:val="24"/>
        </w:rPr>
        <w:t>social consensus</w:t>
      </w:r>
      <w:ins w:id="158" w:author="Duan, Sean" w:date="2023-09-18T15:07:00Z">
        <w:r w:rsidR="00BD119D">
          <w:rPr>
            <w:sz w:val="24"/>
            <w:szCs w:val="24"/>
          </w:rPr>
          <w:t xml:space="preserve"> </w:t>
        </w:r>
      </w:ins>
      <w:ins w:id="159" w:author="Duan, Sean" w:date="2023-09-18T15:15:00Z">
        <w:r w:rsidR="00C764D5">
          <w:rPr>
            <w:sz w:val="24"/>
            <w:szCs w:val="24"/>
          </w:rPr>
          <w:t>can influence</w:t>
        </w:r>
      </w:ins>
      <w:del w:id="160" w:author="Duan, Sean" w:date="2023-09-18T15:15:00Z">
        <w:r w:rsidDel="00C764D5">
          <w:rPr>
            <w:sz w:val="24"/>
            <w:szCs w:val="24"/>
          </w:rPr>
          <w:delText xml:space="preserve"> </w:delText>
        </w:r>
      </w:del>
      <w:del w:id="161" w:author="Duan, Sean" w:date="2023-09-18T15:06:00Z">
        <w:r w:rsidDel="00BD119D">
          <w:rPr>
            <w:sz w:val="24"/>
            <w:szCs w:val="24"/>
          </w:rPr>
          <w:delText>can indeed be shown to influence</w:delText>
        </w:r>
      </w:del>
      <w:r>
        <w:rPr>
          <w:sz w:val="24"/>
          <w:szCs w:val="24"/>
        </w:rPr>
        <w:t xml:space="preserve"> </w:t>
      </w:r>
      <w:ins w:id="162" w:author="Duan, Sean" w:date="2023-09-18T15:07:00Z">
        <w:r w:rsidR="00BD119D">
          <w:rPr>
            <w:sz w:val="24"/>
            <w:szCs w:val="24"/>
          </w:rPr>
          <w:t>ethical perception of issues</w:t>
        </w:r>
      </w:ins>
      <w:del w:id="163" w:author="Duan, Sean" w:date="2023-09-18T15:07:00Z">
        <w:r w:rsidDel="00BD119D">
          <w:rPr>
            <w:sz w:val="24"/>
            <w:szCs w:val="24"/>
          </w:rPr>
          <w:delText>assessment</w:delText>
        </w:r>
      </w:del>
      <w:del w:id="164" w:author="Duan, Sean" w:date="2023-09-18T15:06:00Z">
        <w:r w:rsidDel="00BD119D">
          <w:rPr>
            <w:sz w:val="24"/>
            <w:szCs w:val="24"/>
          </w:rPr>
          <w:delText>s</w:delText>
        </w:r>
      </w:del>
      <w:del w:id="165" w:author="Duan, Sean" w:date="2023-09-18T15:07:00Z">
        <w:r w:rsidDel="00BD119D">
          <w:rPr>
            <w:sz w:val="24"/>
            <w:szCs w:val="24"/>
          </w:rPr>
          <w:delText xml:space="preserve"> of issues</w:delText>
        </w:r>
      </w:del>
      <w:ins w:id="166" w:author="Duan, Sean" w:date="2023-09-18T15:07:00Z">
        <w:r w:rsidR="00BD119D">
          <w:rPr>
            <w:sz w:val="24"/>
            <w:szCs w:val="24"/>
          </w:rPr>
          <w:t>,</w:t>
        </w:r>
      </w:ins>
      <w:r>
        <w:rPr>
          <w:sz w:val="24"/>
          <w:szCs w:val="24"/>
        </w:rPr>
        <w:t xml:space="preserve"> </w:t>
      </w:r>
      <w:del w:id="167" w:author="Duan, Sean" w:date="2023-09-18T15:06:00Z">
        <w:r w:rsidDel="00BD119D">
          <w:rPr>
            <w:sz w:val="24"/>
            <w:szCs w:val="24"/>
          </w:rPr>
          <w:delText>in many cases</w:delText>
        </w:r>
      </w:del>
      <w:del w:id="168" w:author="Duan, Sean" w:date="2023-09-14T17:25:00Z">
        <w:r w:rsidDel="0037080D">
          <w:rPr>
            <w:sz w:val="24"/>
            <w:szCs w:val="24"/>
          </w:rPr>
          <w:delText xml:space="preserve"> </w:delText>
        </w:r>
        <w:commentRangeStart w:id="169"/>
        <w:r w:rsidRPr="002D68EE" w:rsidDel="0037080D">
          <w:rPr>
            <w:sz w:val="24"/>
            <w:szCs w:val="24"/>
            <w:highlight w:val="yellow"/>
          </w:rPr>
          <w:delText>(Kobayashi, 2018; Goldberg, 2019)</w:delText>
        </w:r>
      </w:del>
      <w:del w:id="170" w:author="Duan, Sean" w:date="2023-09-18T15:06:00Z">
        <w:r w:rsidDel="00BD119D">
          <w:rPr>
            <w:sz w:val="24"/>
            <w:szCs w:val="24"/>
          </w:rPr>
          <w:delText xml:space="preserve"> </w:delText>
        </w:r>
        <w:commentRangeEnd w:id="169"/>
        <w:r w:rsidR="00A7050A" w:rsidDel="00BD119D">
          <w:rPr>
            <w:rStyle w:val="CommentReference"/>
          </w:rPr>
          <w:commentReference w:id="169"/>
        </w:r>
        <w:r w:rsidDel="00BD119D">
          <w:rPr>
            <w:sz w:val="24"/>
            <w:szCs w:val="24"/>
          </w:rPr>
          <w:delText xml:space="preserve">involving contemporary topics (climate change, nuclear power, etc.), </w:delText>
        </w:r>
      </w:del>
      <w:r>
        <w:rPr>
          <w:sz w:val="24"/>
          <w:szCs w:val="24"/>
        </w:rPr>
        <w:t xml:space="preserve">individuals with strong moral conviction are ‘inoculated’ from peer and even authority influence </w:t>
      </w:r>
      <w:r w:rsidRPr="002D68EE">
        <w:rPr>
          <w:sz w:val="24"/>
          <w:szCs w:val="24"/>
          <w:highlight w:val="yellow"/>
        </w:rPr>
        <w:t>(</w:t>
      </w:r>
      <w:ins w:id="171" w:author="Duan, Sean" w:date="2023-09-14T17:25:00Z">
        <w:r w:rsidR="0037080D" w:rsidRPr="002D68EE">
          <w:rPr>
            <w:sz w:val="24"/>
            <w:szCs w:val="24"/>
            <w:highlight w:val="yellow"/>
          </w:rPr>
          <w:t>Kobayashi, 2018; Goldberg, 2019</w:t>
        </w:r>
        <w:r w:rsidR="0037080D">
          <w:rPr>
            <w:sz w:val="24"/>
            <w:szCs w:val="24"/>
            <w:highlight w:val="yellow"/>
          </w:rPr>
          <w:t xml:space="preserve">; </w:t>
        </w:r>
      </w:ins>
      <w:proofErr w:type="spellStart"/>
      <w:r w:rsidRPr="002D68EE">
        <w:rPr>
          <w:sz w:val="24"/>
          <w:szCs w:val="24"/>
          <w:highlight w:val="yellow"/>
        </w:rPr>
        <w:t>Skitka</w:t>
      </w:r>
      <w:proofErr w:type="spellEnd"/>
      <w:r w:rsidRPr="002D68EE">
        <w:rPr>
          <w:sz w:val="24"/>
          <w:szCs w:val="24"/>
          <w:highlight w:val="yellow"/>
        </w:rPr>
        <w:t>, 2015)</w:t>
      </w:r>
      <w:r>
        <w:rPr>
          <w:sz w:val="24"/>
          <w:szCs w:val="24"/>
        </w:rPr>
        <w:t>.</w:t>
      </w:r>
      <w:r w:rsidR="00CA741B">
        <w:rPr>
          <w:sz w:val="24"/>
          <w:szCs w:val="24"/>
        </w:rPr>
        <w:t xml:space="preserve"> </w:t>
      </w:r>
      <w:del w:id="172" w:author="Duan, Sean" w:date="2023-09-14T17:25:00Z">
        <w:r w:rsidR="00813653" w:rsidDel="0037080D">
          <w:rPr>
            <w:sz w:val="24"/>
            <w:szCs w:val="24"/>
          </w:rPr>
          <w:delText>Indeed, while in general people</w:delText>
        </w:r>
      </w:del>
      <w:ins w:id="173" w:author="Duan, Sean" w:date="2023-09-14T17:25:00Z">
        <w:r w:rsidR="0037080D">
          <w:rPr>
            <w:sz w:val="24"/>
            <w:szCs w:val="24"/>
          </w:rPr>
          <w:t>People</w:t>
        </w:r>
      </w:ins>
      <w:r w:rsidR="00813653">
        <w:rPr>
          <w:sz w:val="24"/>
          <w:szCs w:val="24"/>
        </w:rPr>
        <w:t xml:space="preserve"> desire to conform to majority opinion in most cases, </w:t>
      </w:r>
      <w:ins w:id="174" w:author="Duan, Sean" w:date="2023-09-14T17:25:00Z">
        <w:r w:rsidR="0037080D">
          <w:rPr>
            <w:sz w:val="24"/>
            <w:szCs w:val="24"/>
          </w:rPr>
          <w:t xml:space="preserve">but </w:t>
        </w:r>
      </w:ins>
      <w:r w:rsidR="00813653">
        <w:rPr>
          <w:sz w:val="24"/>
          <w:szCs w:val="24"/>
        </w:rPr>
        <w:t>those with high moral conviction desire increased psychological distance from those they disagree with (</w:t>
      </w:r>
      <w:proofErr w:type="spellStart"/>
      <w:r w:rsidR="00813653" w:rsidRPr="00813653">
        <w:rPr>
          <w:sz w:val="24"/>
          <w:szCs w:val="24"/>
          <w:highlight w:val="yellow"/>
        </w:rPr>
        <w:t>Skitka</w:t>
      </w:r>
      <w:proofErr w:type="spellEnd"/>
      <w:r w:rsidR="00813653" w:rsidRPr="00813653">
        <w:rPr>
          <w:sz w:val="24"/>
          <w:szCs w:val="24"/>
          <w:highlight w:val="yellow"/>
        </w:rPr>
        <w:t>, 2005; Kidder, 2015</w:t>
      </w:r>
      <w:r w:rsidR="00813653">
        <w:rPr>
          <w:sz w:val="24"/>
          <w:szCs w:val="24"/>
        </w:rPr>
        <w:t xml:space="preserve">). This increased psychological distance manifests itself in strong peer independence when considering willingness to change. Additionally, in cases of authority influence (expert, or scientific authority), there is a general deference to the rule of law or expertise. </w:t>
      </w:r>
      <w:ins w:id="175" w:author="Shaffer, Victoria A." w:date="2023-09-08T11:02:00Z">
        <w:r w:rsidR="003C72FF">
          <w:rPr>
            <w:sz w:val="24"/>
            <w:szCs w:val="24"/>
          </w:rPr>
          <w:t>However, w</w:t>
        </w:r>
      </w:ins>
      <w:del w:id="176" w:author="Shaffer, Victoria A." w:date="2023-09-08T11:02:00Z">
        <w:r w:rsidR="00813653" w:rsidDel="003C72FF">
          <w:rPr>
            <w:sz w:val="24"/>
            <w:szCs w:val="24"/>
          </w:rPr>
          <w:delText>W</w:delText>
        </w:r>
      </w:del>
      <w:r w:rsidR="00813653">
        <w:rPr>
          <w:sz w:val="24"/>
          <w:szCs w:val="24"/>
        </w:rPr>
        <w:t xml:space="preserve">hen high moral conviction clashes with authority, </w:t>
      </w:r>
      <w:del w:id="177" w:author="Shaffer, Victoria A." w:date="2023-09-08T11:02:00Z">
        <w:r w:rsidR="00813653" w:rsidDel="003C72FF">
          <w:rPr>
            <w:sz w:val="24"/>
            <w:szCs w:val="24"/>
          </w:rPr>
          <w:delText xml:space="preserve">however, </w:delText>
        </w:r>
      </w:del>
      <w:r w:rsidR="00813653">
        <w:rPr>
          <w:sz w:val="24"/>
          <w:szCs w:val="24"/>
        </w:rPr>
        <w:t xml:space="preserve">even if that authority is generally considered legitimate, the acceptance of that authority depends on </w:t>
      </w:r>
      <w:proofErr w:type="gramStart"/>
      <w:r w:rsidR="00813653">
        <w:rPr>
          <w:sz w:val="24"/>
          <w:szCs w:val="24"/>
        </w:rPr>
        <w:t>whether or not</w:t>
      </w:r>
      <w:proofErr w:type="gramEnd"/>
      <w:r w:rsidR="00813653">
        <w:rPr>
          <w:sz w:val="24"/>
          <w:szCs w:val="24"/>
        </w:rPr>
        <w:t xml:space="preserve"> the decision laid down is consistent with the individuals</w:t>
      </w:r>
      <w:ins w:id="178" w:author="Shaffer, Victoria A." w:date="2023-09-08T11:02:00Z">
        <w:r w:rsidR="003C72FF">
          <w:rPr>
            <w:sz w:val="24"/>
            <w:szCs w:val="24"/>
          </w:rPr>
          <w:t>’</w:t>
        </w:r>
      </w:ins>
      <w:r w:rsidR="00813653">
        <w:rPr>
          <w:sz w:val="24"/>
          <w:szCs w:val="24"/>
        </w:rPr>
        <w:t xml:space="preserve"> own preferred moral conclusions. We see significant evidence of this in the context of the U.S. conflict over federal and state legality of abortion procedures; </w:t>
      </w:r>
      <w:ins w:id="179" w:author="Shaffer, Victoria A." w:date="2023-09-08T11:02:00Z">
        <w:r w:rsidR="00D6708F">
          <w:rPr>
            <w:sz w:val="24"/>
            <w:szCs w:val="24"/>
          </w:rPr>
          <w:t>t</w:t>
        </w:r>
      </w:ins>
      <w:del w:id="180" w:author="Shaffer, Victoria A." w:date="2023-09-08T11:02:00Z">
        <w:r w:rsidR="00813653" w:rsidDel="00D6708F">
          <w:rPr>
            <w:sz w:val="24"/>
            <w:szCs w:val="24"/>
          </w:rPr>
          <w:delText>T</w:delText>
        </w:r>
      </w:del>
      <w:r w:rsidR="00813653">
        <w:rPr>
          <w:sz w:val="24"/>
          <w:szCs w:val="24"/>
        </w:rPr>
        <w:t xml:space="preserve">he </w:t>
      </w:r>
      <w:ins w:id="181" w:author="Duan, Sean" w:date="2023-09-18T15:15:00Z">
        <w:r w:rsidR="00C764D5">
          <w:rPr>
            <w:sz w:val="24"/>
            <w:szCs w:val="24"/>
          </w:rPr>
          <w:t xml:space="preserve">U.S. </w:t>
        </w:r>
      </w:ins>
      <w:del w:id="182" w:author="Duan, Sean" w:date="2023-09-18T15:15:00Z">
        <w:r w:rsidR="00813653" w:rsidDel="00C764D5">
          <w:rPr>
            <w:sz w:val="24"/>
            <w:szCs w:val="24"/>
          </w:rPr>
          <w:delText>s</w:delText>
        </w:r>
      </w:del>
      <w:ins w:id="183" w:author="Duan, Sean" w:date="2023-09-18T15:15:00Z">
        <w:r w:rsidR="00C764D5">
          <w:rPr>
            <w:sz w:val="24"/>
            <w:szCs w:val="24"/>
          </w:rPr>
          <w:t>S</w:t>
        </w:r>
      </w:ins>
      <w:r w:rsidR="00813653">
        <w:rPr>
          <w:sz w:val="24"/>
          <w:szCs w:val="24"/>
        </w:rPr>
        <w:t xml:space="preserve">upreme </w:t>
      </w:r>
      <w:del w:id="184" w:author="Duan, Sean" w:date="2023-09-18T15:15:00Z">
        <w:r w:rsidR="00813653" w:rsidDel="00C764D5">
          <w:rPr>
            <w:sz w:val="24"/>
            <w:szCs w:val="24"/>
          </w:rPr>
          <w:delText>c</w:delText>
        </w:r>
      </w:del>
      <w:ins w:id="185" w:author="Duan, Sean" w:date="2023-09-18T15:15:00Z">
        <w:r w:rsidR="00C764D5">
          <w:rPr>
            <w:sz w:val="24"/>
            <w:szCs w:val="24"/>
          </w:rPr>
          <w:t>C</w:t>
        </w:r>
      </w:ins>
      <w:r w:rsidR="00813653">
        <w:rPr>
          <w:sz w:val="24"/>
          <w:szCs w:val="24"/>
        </w:rPr>
        <w:t xml:space="preserve">ourt (generally considered a legitimate authority) laid down a ruling that conflicts with the moral leanings of a significant portion of Americans, resulting in an ideological split in Americans perceiving that authority as continuing to be legitimate </w:t>
      </w:r>
      <w:r w:rsidR="00813653" w:rsidRPr="005161AE">
        <w:rPr>
          <w:sz w:val="24"/>
          <w:szCs w:val="24"/>
          <w:highlight w:val="yellow"/>
        </w:rPr>
        <w:t xml:space="preserve">(Bauman, 2009; </w:t>
      </w:r>
      <w:r w:rsidR="005161AE" w:rsidRPr="005161AE">
        <w:rPr>
          <w:sz w:val="24"/>
          <w:szCs w:val="24"/>
          <w:highlight w:val="yellow"/>
        </w:rPr>
        <w:t>Gibson, 2023)</w:t>
      </w:r>
      <w:r w:rsidR="005C6164">
        <w:rPr>
          <w:sz w:val="24"/>
          <w:szCs w:val="24"/>
        </w:rPr>
        <w:t xml:space="preserve">. </w:t>
      </w:r>
    </w:p>
    <w:p w14:paraId="5F8CED30" w14:textId="77777777" w:rsidR="00CB718D" w:rsidRDefault="00C764D5" w:rsidP="00A3272A">
      <w:pPr>
        <w:spacing w:line="480" w:lineRule="auto"/>
        <w:ind w:firstLine="720"/>
        <w:rPr>
          <w:ins w:id="186" w:author="Duan, Sean" w:date="2023-09-18T15:26:00Z"/>
          <w:sz w:val="24"/>
          <w:szCs w:val="24"/>
        </w:rPr>
      </w:pPr>
      <w:ins w:id="187" w:author="Duan, Sean" w:date="2023-09-18T15:18:00Z">
        <w:r>
          <w:rPr>
            <w:sz w:val="24"/>
            <w:szCs w:val="24"/>
          </w:rPr>
          <w:t xml:space="preserve">Given the impact of </w:t>
        </w:r>
      </w:ins>
      <w:ins w:id="188" w:author="Duan, Sean" w:date="2023-09-18T15:19:00Z">
        <w:r>
          <w:rPr>
            <w:sz w:val="24"/>
            <w:szCs w:val="24"/>
          </w:rPr>
          <w:t>moral conviction</w:t>
        </w:r>
      </w:ins>
      <w:ins w:id="189" w:author="Duan, Sean" w:date="2023-09-18T15:18:00Z">
        <w:r>
          <w:rPr>
            <w:sz w:val="24"/>
            <w:szCs w:val="24"/>
          </w:rPr>
          <w:t xml:space="preserve"> on public perception of issues, it is rather i</w:t>
        </w:r>
      </w:ins>
      <w:ins w:id="190" w:author="Duan, Sean" w:date="2023-09-18T15:17:00Z">
        <w:r>
          <w:rPr>
            <w:sz w:val="24"/>
            <w:szCs w:val="24"/>
          </w:rPr>
          <w:t>nconvenient</w:t>
        </w:r>
      </w:ins>
      <w:ins w:id="191" w:author="Duan, Sean" w:date="2023-09-18T15:18:00Z">
        <w:r>
          <w:rPr>
            <w:sz w:val="24"/>
            <w:szCs w:val="24"/>
          </w:rPr>
          <w:t xml:space="preserve"> that</w:t>
        </w:r>
      </w:ins>
      <w:ins w:id="192" w:author="Duan, Sean" w:date="2023-09-18T15:17:00Z">
        <w:r>
          <w:rPr>
            <w:sz w:val="24"/>
            <w:szCs w:val="24"/>
          </w:rPr>
          <w:t xml:space="preserve"> few contemporary topics</w:t>
        </w:r>
      </w:ins>
      <w:del w:id="193" w:author="Duan, Sean" w:date="2023-09-18T15:16:00Z">
        <w:r w:rsidR="00AC7ADD" w:rsidDel="00C764D5">
          <w:rPr>
            <w:sz w:val="24"/>
            <w:szCs w:val="24"/>
          </w:rPr>
          <w:delText>However, i</w:delText>
        </w:r>
        <w:r w:rsidR="006F07D7" w:rsidDel="00C764D5">
          <w:rPr>
            <w:sz w:val="24"/>
            <w:szCs w:val="24"/>
          </w:rPr>
          <w:delText>t is important to note that very few issues</w:delText>
        </w:r>
      </w:del>
      <w:r w:rsidR="006F07D7">
        <w:rPr>
          <w:sz w:val="24"/>
          <w:szCs w:val="24"/>
        </w:rPr>
        <w:t xml:space="preserve"> </w:t>
      </w:r>
      <w:commentRangeStart w:id="194"/>
      <w:commentRangeStart w:id="195"/>
      <w:del w:id="196" w:author="Duan, Sean" w:date="2023-09-18T15:17:00Z">
        <w:r w:rsidR="006F07D7" w:rsidDel="00C764D5">
          <w:rPr>
            <w:sz w:val="24"/>
            <w:szCs w:val="24"/>
          </w:rPr>
          <w:delText xml:space="preserve">that are considered ‘up for debate’ </w:delText>
        </w:r>
      </w:del>
      <w:r w:rsidR="006F07D7">
        <w:rPr>
          <w:sz w:val="24"/>
          <w:szCs w:val="24"/>
        </w:rPr>
        <w:t xml:space="preserve">in public </w:t>
      </w:r>
      <w:ins w:id="197" w:author="Duan, Sean" w:date="2023-09-18T15:17:00Z">
        <w:r>
          <w:rPr>
            <w:sz w:val="24"/>
            <w:szCs w:val="24"/>
          </w:rPr>
          <w:t>pe</w:t>
        </w:r>
      </w:ins>
      <w:ins w:id="198" w:author="Duan, Sean" w:date="2023-09-18T15:18:00Z">
        <w:r>
          <w:rPr>
            <w:sz w:val="24"/>
            <w:szCs w:val="24"/>
          </w:rPr>
          <w:t>rception</w:t>
        </w:r>
      </w:ins>
      <w:del w:id="199" w:author="Duan, Sean" w:date="2023-09-18T15:17:00Z">
        <w:r w:rsidR="006F07D7" w:rsidDel="00C764D5">
          <w:rPr>
            <w:sz w:val="24"/>
            <w:szCs w:val="24"/>
          </w:rPr>
          <w:delText>parlance</w:delText>
        </w:r>
      </w:del>
      <w:commentRangeEnd w:id="194"/>
      <w:r w:rsidR="00792B63">
        <w:rPr>
          <w:rStyle w:val="CommentReference"/>
        </w:rPr>
        <w:commentReference w:id="194"/>
      </w:r>
      <w:commentRangeEnd w:id="195"/>
      <w:r w:rsidR="00CB718D">
        <w:rPr>
          <w:rStyle w:val="CommentReference"/>
        </w:rPr>
        <w:commentReference w:id="195"/>
      </w:r>
      <w:del w:id="200" w:author="Shaffer, Victoria A." w:date="2023-09-13T16:25:00Z">
        <w:r w:rsidR="006F07D7" w:rsidDel="002C359D">
          <w:rPr>
            <w:sz w:val="24"/>
            <w:szCs w:val="24"/>
          </w:rPr>
          <w:delText>,</w:delText>
        </w:r>
      </w:del>
      <w:r w:rsidR="006F07D7">
        <w:rPr>
          <w:sz w:val="24"/>
          <w:szCs w:val="24"/>
        </w:rPr>
        <w:t xml:space="preserve"> </w:t>
      </w:r>
      <w:del w:id="201" w:author="Duan, Sean" w:date="2023-09-18T15:18:00Z">
        <w:r w:rsidR="006F07D7" w:rsidDel="00C764D5">
          <w:rPr>
            <w:sz w:val="24"/>
            <w:szCs w:val="24"/>
          </w:rPr>
          <w:delText>are considered absolute moral</w:delText>
        </w:r>
      </w:del>
      <w:ins w:id="202" w:author="Duan, Sean" w:date="2023-09-18T15:18:00Z">
        <w:r>
          <w:rPr>
            <w:sz w:val="24"/>
            <w:szCs w:val="24"/>
          </w:rPr>
          <w:t>have</w:t>
        </w:r>
      </w:ins>
      <w:del w:id="203" w:author="Duan, Sean" w:date="2023-09-18T15:18:00Z">
        <w:r w:rsidR="006F07D7" w:rsidDel="00C764D5">
          <w:rPr>
            <w:sz w:val="24"/>
            <w:szCs w:val="24"/>
          </w:rPr>
          <w:delText xml:space="preserve"> issues with</w:delText>
        </w:r>
      </w:del>
      <w:r w:rsidR="006F07D7">
        <w:rPr>
          <w:sz w:val="24"/>
          <w:szCs w:val="24"/>
        </w:rPr>
        <w:t xml:space="preserve"> </w:t>
      </w:r>
      <w:del w:id="204" w:author="Duan, Sean" w:date="2023-09-18T15:19:00Z">
        <w:r w:rsidR="006F07D7" w:rsidDel="00C764D5">
          <w:rPr>
            <w:sz w:val="24"/>
            <w:szCs w:val="24"/>
          </w:rPr>
          <w:delText>a strong social consensus</w:delText>
        </w:r>
      </w:del>
      <w:del w:id="205" w:author="Duan, Sean" w:date="2023-09-18T15:18:00Z">
        <w:r w:rsidR="006F07D7" w:rsidDel="00C764D5">
          <w:rPr>
            <w:sz w:val="24"/>
            <w:szCs w:val="24"/>
          </w:rPr>
          <w:delText xml:space="preserve"> (whether good or bad)</w:delText>
        </w:r>
      </w:del>
      <w:ins w:id="206" w:author="Duan, Sean" w:date="2023-09-18T15:19:00Z">
        <w:r>
          <w:rPr>
            <w:sz w:val="24"/>
            <w:szCs w:val="24"/>
          </w:rPr>
          <w:t>agreement on whether or not they are moral issues</w:t>
        </w:r>
      </w:ins>
      <w:ins w:id="207" w:author="Shaffer, Victoria A." w:date="2023-09-13T16:25:00Z">
        <w:r w:rsidR="006E08BE">
          <w:rPr>
            <w:sz w:val="24"/>
            <w:szCs w:val="24"/>
          </w:rPr>
          <w:t xml:space="preserve"> (Wright et al., 200</w:t>
        </w:r>
      </w:ins>
      <w:ins w:id="208" w:author="Shaffer, Victoria A." w:date="2023-09-13T16:26:00Z">
        <w:r w:rsidR="006E08BE">
          <w:rPr>
            <w:sz w:val="24"/>
            <w:szCs w:val="24"/>
          </w:rPr>
          <w:t>8</w:t>
        </w:r>
      </w:ins>
      <w:ins w:id="209" w:author="Shaffer, Victoria A." w:date="2023-09-13T16:25:00Z">
        <w:r w:rsidR="006E08BE">
          <w:rPr>
            <w:sz w:val="24"/>
            <w:szCs w:val="24"/>
          </w:rPr>
          <w:t>)</w:t>
        </w:r>
      </w:ins>
      <w:r w:rsidR="006F07D7">
        <w:rPr>
          <w:sz w:val="24"/>
          <w:szCs w:val="24"/>
        </w:rPr>
        <w:t xml:space="preserve">. </w:t>
      </w:r>
      <w:del w:id="210" w:author="Shaffer, Victoria A." w:date="2023-09-13T16:27:00Z">
        <w:r w:rsidR="006F07D7" w:rsidDel="006E7514">
          <w:rPr>
            <w:sz w:val="24"/>
            <w:szCs w:val="24"/>
          </w:rPr>
          <w:delText xml:space="preserve">Research done by </w:delText>
        </w:r>
      </w:del>
      <w:r w:rsidR="006F07D7">
        <w:rPr>
          <w:sz w:val="24"/>
          <w:szCs w:val="24"/>
        </w:rPr>
        <w:t xml:space="preserve">Wright and colleagues (2008) </w:t>
      </w:r>
      <w:del w:id="211" w:author="Shaffer, Victoria A." w:date="2023-09-13T16:27:00Z">
        <w:r w:rsidR="006F07D7" w:rsidDel="006E7514">
          <w:rPr>
            <w:sz w:val="24"/>
            <w:szCs w:val="24"/>
          </w:rPr>
          <w:delText xml:space="preserve">reinforces </w:delText>
        </w:r>
      </w:del>
      <w:ins w:id="212" w:author="Shaffer, Victoria A." w:date="2023-09-13T16:27:00Z">
        <w:r w:rsidR="006E7514">
          <w:rPr>
            <w:sz w:val="24"/>
            <w:szCs w:val="24"/>
          </w:rPr>
          <w:t xml:space="preserve">demonstrated </w:t>
        </w:r>
      </w:ins>
      <w:r w:rsidR="006F07D7">
        <w:rPr>
          <w:sz w:val="24"/>
          <w:szCs w:val="24"/>
        </w:rPr>
        <w:t>that</w:t>
      </w:r>
      <w:del w:id="213" w:author="Shaffer, Victoria A." w:date="2023-09-13T16:27:00Z">
        <w:r w:rsidR="006F07D7" w:rsidDel="006E7514">
          <w:rPr>
            <w:sz w:val="24"/>
            <w:szCs w:val="24"/>
          </w:rPr>
          <w:delText xml:space="preserve">, with </w:delText>
        </w:r>
      </w:del>
      <w:ins w:id="214" w:author="Shaffer, Victoria A." w:date="2023-09-13T16:27:00Z">
        <w:r w:rsidR="006E7514">
          <w:rPr>
            <w:sz w:val="24"/>
            <w:szCs w:val="24"/>
          </w:rPr>
          <w:t xml:space="preserve"> </w:t>
        </w:r>
        <w:r w:rsidR="00380428">
          <w:rPr>
            <w:sz w:val="24"/>
            <w:szCs w:val="24"/>
          </w:rPr>
          <w:t>o</w:t>
        </w:r>
      </w:ins>
      <w:ins w:id="215" w:author="Shaffer, Victoria A." w:date="2023-09-13T16:28:00Z">
        <w:r w:rsidR="00380428">
          <w:rPr>
            <w:sz w:val="24"/>
            <w:szCs w:val="24"/>
          </w:rPr>
          <w:t xml:space="preserve">nly </w:t>
        </w:r>
      </w:ins>
      <w:r w:rsidR="006F07D7">
        <w:rPr>
          <w:sz w:val="24"/>
          <w:szCs w:val="24"/>
        </w:rPr>
        <w:t xml:space="preserve">a </w:t>
      </w:r>
      <w:del w:id="216" w:author="Shaffer, Victoria A." w:date="2023-09-13T16:27:00Z">
        <w:r w:rsidR="006F07D7" w:rsidDel="006E7514">
          <w:rPr>
            <w:sz w:val="24"/>
            <w:szCs w:val="24"/>
          </w:rPr>
          <w:delText xml:space="preserve">scant </w:delText>
        </w:r>
        <w:r w:rsidR="006F07D7" w:rsidDel="00380428">
          <w:rPr>
            <w:sz w:val="24"/>
            <w:szCs w:val="24"/>
          </w:rPr>
          <w:delText xml:space="preserve">minority of </w:delText>
        </w:r>
      </w:del>
      <w:ins w:id="217" w:author="Shaffer, Victoria A." w:date="2023-09-13T16:27:00Z">
        <w:r w:rsidR="00380428">
          <w:rPr>
            <w:sz w:val="24"/>
            <w:szCs w:val="24"/>
          </w:rPr>
          <w:t xml:space="preserve">small number of </w:t>
        </w:r>
      </w:ins>
      <w:r w:rsidR="006F07D7">
        <w:rPr>
          <w:sz w:val="24"/>
          <w:szCs w:val="24"/>
        </w:rPr>
        <w:t xml:space="preserve">concepts </w:t>
      </w:r>
      <w:del w:id="218" w:author="Shaffer, Victoria A." w:date="2023-09-13T16:27:00Z">
        <w:r w:rsidR="006F07D7" w:rsidDel="00380428">
          <w:rPr>
            <w:sz w:val="24"/>
            <w:szCs w:val="24"/>
          </w:rPr>
          <w:delText xml:space="preserve">being </w:delText>
        </w:r>
      </w:del>
      <w:ins w:id="219" w:author="Shaffer, Victoria A." w:date="2023-09-13T16:27:00Z">
        <w:r w:rsidR="00380428">
          <w:rPr>
            <w:sz w:val="24"/>
            <w:szCs w:val="24"/>
          </w:rPr>
          <w:t>were</w:t>
        </w:r>
      </w:ins>
      <w:ins w:id="220" w:author="Duan, Sean" w:date="2023-09-18T15:19:00Z">
        <w:r>
          <w:rPr>
            <w:sz w:val="24"/>
            <w:szCs w:val="24"/>
          </w:rPr>
          <w:t xml:space="preserve"> universally</w:t>
        </w:r>
      </w:ins>
      <w:ins w:id="221" w:author="Shaffer, Victoria A." w:date="2023-09-13T16:27:00Z">
        <w:r w:rsidR="00380428">
          <w:rPr>
            <w:sz w:val="24"/>
            <w:szCs w:val="24"/>
          </w:rPr>
          <w:t xml:space="preserve"> </w:t>
        </w:r>
      </w:ins>
      <w:r w:rsidR="006F07D7">
        <w:rPr>
          <w:sz w:val="24"/>
          <w:szCs w:val="24"/>
        </w:rPr>
        <w:t xml:space="preserve">considered moral issues by </w:t>
      </w:r>
      <w:del w:id="222" w:author="Duan, Sean" w:date="2023-09-18T15:19:00Z">
        <w:r w:rsidR="006F07D7" w:rsidDel="00C764D5">
          <w:rPr>
            <w:sz w:val="24"/>
            <w:szCs w:val="24"/>
          </w:rPr>
          <w:delText xml:space="preserve">the majority of </w:delText>
        </w:r>
      </w:del>
      <w:ins w:id="223" w:author="Shaffer, Victoria A." w:date="2023-09-13T16:27:00Z">
        <w:del w:id="224" w:author="Duan, Sean" w:date="2023-09-18T15:19:00Z">
          <w:r w:rsidR="00380428" w:rsidDel="00C764D5">
            <w:rPr>
              <w:sz w:val="24"/>
              <w:szCs w:val="24"/>
            </w:rPr>
            <w:delText xml:space="preserve">most </w:delText>
          </w:r>
        </w:del>
      </w:ins>
      <w:del w:id="225" w:author="Duan, Sean" w:date="2023-09-18T15:19:00Z">
        <w:r w:rsidR="006F07D7" w:rsidDel="00C764D5">
          <w:rPr>
            <w:sz w:val="24"/>
            <w:szCs w:val="24"/>
          </w:rPr>
          <w:delText>participants</w:delText>
        </w:r>
      </w:del>
      <w:ins w:id="226" w:author="Duan, Sean" w:date="2023-09-18T15:19:00Z">
        <w:r>
          <w:rPr>
            <w:sz w:val="24"/>
            <w:szCs w:val="24"/>
          </w:rPr>
          <w:t xml:space="preserve">the </w:t>
        </w:r>
        <w:proofErr w:type="gramStart"/>
        <w:r>
          <w:rPr>
            <w:sz w:val="24"/>
            <w:szCs w:val="24"/>
          </w:rPr>
          <w:t>general public</w:t>
        </w:r>
      </w:ins>
      <w:proofErr w:type="gramEnd"/>
      <w:ins w:id="227" w:author="Shaffer, Victoria A." w:date="2023-09-13T16:27:00Z">
        <w:r w:rsidR="00380428">
          <w:rPr>
            <w:sz w:val="24"/>
            <w:szCs w:val="24"/>
          </w:rPr>
          <w:t xml:space="preserve">. </w:t>
        </w:r>
      </w:ins>
      <w:del w:id="228" w:author="Shaffer, Victoria A." w:date="2023-09-13T16:27:00Z">
        <w:r w:rsidR="006F07D7" w:rsidDel="00380428">
          <w:rPr>
            <w:sz w:val="24"/>
            <w:szCs w:val="24"/>
          </w:rPr>
          <w:delText>,</w:delText>
        </w:r>
      </w:del>
      <w:r w:rsidR="006F07D7">
        <w:rPr>
          <w:sz w:val="24"/>
          <w:szCs w:val="24"/>
        </w:rPr>
        <w:t xml:space="preserve"> </w:t>
      </w:r>
      <w:del w:id="229" w:author="Shaffer, Victoria A." w:date="2023-09-13T16:28:00Z">
        <w:r w:rsidR="006F07D7" w:rsidDel="00380428">
          <w:rPr>
            <w:sz w:val="24"/>
            <w:szCs w:val="24"/>
          </w:rPr>
          <w:delText>such as</w:delText>
        </w:r>
        <w:r w:rsidR="00A3272A" w:rsidDel="00380428">
          <w:rPr>
            <w:sz w:val="24"/>
            <w:szCs w:val="24"/>
          </w:rPr>
          <w:delText>:</w:delText>
        </w:r>
        <w:r w:rsidR="006F07D7" w:rsidDel="00380428">
          <w:rPr>
            <w:sz w:val="24"/>
            <w:szCs w:val="24"/>
          </w:rPr>
          <w:delText xml:space="preserve"> </w:delText>
        </w:r>
      </w:del>
      <w:ins w:id="230" w:author="Shaffer, Victoria A." w:date="2023-09-13T16:28:00Z">
        <w:r w:rsidR="00380428">
          <w:rPr>
            <w:sz w:val="24"/>
            <w:szCs w:val="24"/>
          </w:rPr>
          <w:t xml:space="preserve">These included </w:t>
        </w:r>
      </w:ins>
      <w:r w:rsidR="006F07D7">
        <w:rPr>
          <w:sz w:val="24"/>
          <w:szCs w:val="24"/>
        </w:rPr>
        <w:t>cheating on exams, committing a rape, incestual relations, and execution of mentally handicapped children</w:t>
      </w:r>
      <w:ins w:id="231" w:author="Duan, Sean" w:date="2023-09-18T15:22:00Z">
        <w:r w:rsidR="00CB718D">
          <w:rPr>
            <w:sz w:val="24"/>
            <w:szCs w:val="24"/>
          </w:rPr>
          <w:t>.</w:t>
        </w:r>
      </w:ins>
      <w:r w:rsidR="00545E75">
        <w:rPr>
          <w:sz w:val="24"/>
          <w:szCs w:val="24"/>
        </w:rPr>
        <w:t xml:space="preserve"> </w:t>
      </w:r>
      <w:commentRangeStart w:id="232"/>
      <w:del w:id="233" w:author="Duan, Sean" w:date="2023-09-18T15:22:00Z">
        <w:r w:rsidR="00545E75" w:rsidDel="00CB718D">
          <w:rPr>
            <w:sz w:val="24"/>
            <w:szCs w:val="24"/>
          </w:rPr>
          <w:delText>(i</w:delText>
        </w:r>
      </w:del>
      <w:ins w:id="234" w:author="Duan, Sean" w:date="2023-09-18T15:22:00Z">
        <w:r w:rsidR="00CB718D">
          <w:rPr>
            <w:sz w:val="24"/>
            <w:szCs w:val="24"/>
          </w:rPr>
          <w:t>I</w:t>
        </w:r>
      </w:ins>
      <w:r w:rsidR="00545E75">
        <w:rPr>
          <w:sz w:val="24"/>
          <w:szCs w:val="24"/>
        </w:rPr>
        <w:t>n contrast</w:t>
      </w:r>
      <w:ins w:id="235" w:author="Duan, Sean" w:date="2023-09-18T15:22:00Z">
        <w:r w:rsidR="00CB718D">
          <w:rPr>
            <w:sz w:val="24"/>
            <w:szCs w:val="24"/>
          </w:rPr>
          <w:t>,</w:t>
        </w:r>
      </w:ins>
      <w:del w:id="236" w:author="Duan, Sean" w:date="2023-09-18T15:22:00Z">
        <w:r w:rsidR="00545E75" w:rsidDel="00CB718D">
          <w:rPr>
            <w:sz w:val="24"/>
            <w:szCs w:val="24"/>
          </w:rPr>
          <w:delText>:</w:delText>
        </w:r>
      </w:del>
      <w:r w:rsidR="00545E75">
        <w:rPr>
          <w:sz w:val="24"/>
          <w:szCs w:val="24"/>
        </w:rPr>
        <w:t xml:space="preserve"> owning guns, vegetarianism, and sexual promiscuity</w:t>
      </w:r>
      <w:commentRangeEnd w:id="232"/>
      <w:r w:rsidR="003B576B">
        <w:rPr>
          <w:rStyle w:val="CommentReference"/>
        </w:rPr>
        <w:commentReference w:id="232"/>
      </w:r>
      <w:del w:id="237" w:author="Duan, Sean" w:date="2023-09-18T15:22:00Z">
        <w:r w:rsidR="00545E75" w:rsidDel="00CB718D">
          <w:rPr>
            <w:sz w:val="24"/>
            <w:szCs w:val="24"/>
          </w:rPr>
          <w:delText>)</w:delText>
        </w:r>
      </w:del>
      <w:ins w:id="238" w:author="Duan, Sean" w:date="2023-09-18T15:22:00Z">
        <w:r w:rsidR="00CB718D">
          <w:rPr>
            <w:sz w:val="24"/>
            <w:szCs w:val="24"/>
          </w:rPr>
          <w:t xml:space="preserve"> weren’t considered issues of morality, and instead thought of as issues of taste or preference</w:t>
        </w:r>
      </w:ins>
      <w:r w:rsidR="006F07D7">
        <w:rPr>
          <w:sz w:val="24"/>
          <w:szCs w:val="24"/>
        </w:rPr>
        <w:t>.</w:t>
      </w:r>
    </w:p>
    <w:p w14:paraId="6E6D0D8D" w14:textId="7932809E" w:rsidR="00A8088F" w:rsidRDefault="006F07D7" w:rsidP="00A3272A">
      <w:pPr>
        <w:spacing w:line="480" w:lineRule="auto"/>
        <w:ind w:firstLine="720"/>
        <w:rPr>
          <w:ins w:id="239" w:author="Duan, Sean" w:date="2023-09-18T16:00:00Z"/>
          <w:sz w:val="24"/>
          <w:szCs w:val="24"/>
        </w:rPr>
      </w:pPr>
      <w:del w:id="240" w:author="Duan, Sean" w:date="2023-09-18T15:23:00Z">
        <w:r w:rsidDel="00CB718D">
          <w:rPr>
            <w:sz w:val="24"/>
            <w:szCs w:val="24"/>
          </w:rPr>
          <w:lastRenderedPageBreak/>
          <w:delText xml:space="preserve"> </w:delText>
        </w:r>
      </w:del>
      <w:ins w:id="241" w:author="Duan, Sean" w:date="2023-09-18T15:58:00Z">
        <w:r w:rsidR="00A8088F">
          <w:rPr>
            <w:sz w:val="24"/>
            <w:szCs w:val="24"/>
          </w:rPr>
          <w:t>C</w:t>
        </w:r>
      </w:ins>
      <w:ins w:id="242" w:author="Duan, Sean" w:date="2023-09-18T15:26:00Z">
        <w:r w:rsidR="00CB718D">
          <w:rPr>
            <w:sz w:val="24"/>
            <w:szCs w:val="24"/>
          </w:rPr>
          <w:t>hoices</w:t>
        </w:r>
      </w:ins>
      <w:commentRangeStart w:id="243"/>
      <w:commentRangeStart w:id="244"/>
      <w:commentRangeStart w:id="245"/>
      <w:commentRangeStart w:id="246"/>
      <w:del w:id="247" w:author="Duan, Sean" w:date="2023-09-18T15:23:00Z">
        <w:r w:rsidR="00A3272A" w:rsidDel="00CB718D">
          <w:rPr>
            <w:sz w:val="24"/>
            <w:szCs w:val="24"/>
          </w:rPr>
          <w:delText>Indeed</w:delText>
        </w:r>
      </w:del>
      <w:del w:id="248" w:author="Duan, Sean" w:date="2023-09-18T15:25:00Z">
        <w:r w:rsidR="00A3272A" w:rsidDel="00CB718D">
          <w:rPr>
            <w:sz w:val="24"/>
            <w:szCs w:val="24"/>
          </w:rPr>
          <w:delText xml:space="preserve">, </w:delText>
        </w:r>
      </w:del>
      <w:del w:id="249" w:author="Duan, Sean" w:date="2023-09-18T15:24:00Z">
        <w:r w:rsidR="00A3272A" w:rsidDel="00CB718D">
          <w:rPr>
            <w:sz w:val="24"/>
            <w:szCs w:val="24"/>
          </w:rPr>
          <w:delText>many choices that individuals make are mere preference</w:delText>
        </w:r>
      </w:del>
      <w:ins w:id="250" w:author="Duan, Sean" w:date="2023-09-18T15:24:00Z">
        <w:r w:rsidR="00CB718D">
          <w:rPr>
            <w:sz w:val="24"/>
            <w:szCs w:val="24"/>
          </w:rPr>
          <w:t xml:space="preserve"> can be made due to preference</w:t>
        </w:r>
      </w:ins>
      <w:r w:rsidR="00126984">
        <w:rPr>
          <w:sz w:val="24"/>
          <w:szCs w:val="24"/>
        </w:rPr>
        <w:t xml:space="preserve"> (e.g. Coke or Pepsi?)</w:t>
      </w:r>
      <w:del w:id="251" w:author="Duan, Sean" w:date="2023-09-18T15:24:00Z">
        <w:r w:rsidR="00A3272A" w:rsidDel="00CB718D">
          <w:rPr>
            <w:sz w:val="24"/>
            <w:szCs w:val="24"/>
          </w:rPr>
          <w:delText>, or as mentioned previously,</w:delText>
        </w:r>
      </w:del>
      <w:ins w:id="252" w:author="Duan, Sean" w:date="2023-09-18T15:25:00Z">
        <w:r w:rsidR="00CB718D">
          <w:rPr>
            <w:sz w:val="24"/>
            <w:szCs w:val="24"/>
          </w:rPr>
          <w:t xml:space="preserve"> or</w:t>
        </w:r>
      </w:ins>
      <w:r w:rsidR="00A3272A">
        <w:rPr>
          <w:sz w:val="24"/>
          <w:szCs w:val="24"/>
        </w:rPr>
        <w:t xml:space="preserve"> deference to a social consensus</w:t>
      </w:r>
      <w:ins w:id="253" w:author="Duan, Sean" w:date="2023-09-18T15:24:00Z">
        <w:r w:rsidR="00CB718D">
          <w:rPr>
            <w:sz w:val="24"/>
            <w:szCs w:val="24"/>
          </w:rPr>
          <w:t xml:space="preserve"> </w:t>
        </w:r>
      </w:ins>
      <w:moveToRangeStart w:id="254" w:author="Duan, Sean" w:date="2023-09-18T15:24:00Z" w:name="move145943104"/>
      <w:moveTo w:id="255" w:author="Duan, Sean" w:date="2023-09-18T15:24:00Z">
        <w:r w:rsidR="00CB718D">
          <w:rPr>
            <w:sz w:val="24"/>
            <w:szCs w:val="24"/>
          </w:rPr>
          <w:t xml:space="preserve">(e.g. the opinions of friends, family, neighbors, etc.) </w:t>
        </w:r>
      </w:moveTo>
      <w:moveToRangeEnd w:id="254"/>
      <w:ins w:id="256" w:author="Duan, Sean" w:date="2023-09-18T15:25:00Z">
        <w:r w:rsidR="00CB718D">
          <w:rPr>
            <w:sz w:val="24"/>
            <w:szCs w:val="24"/>
          </w:rPr>
          <w:t>if the individual does not perceive the issue as one that is particularly moral</w:t>
        </w:r>
      </w:ins>
      <w:r w:rsidR="00A3272A">
        <w:rPr>
          <w:sz w:val="24"/>
          <w:szCs w:val="24"/>
        </w:rPr>
        <w:t xml:space="preserve"> </w:t>
      </w:r>
      <w:moveFromRangeStart w:id="257" w:author="Duan, Sean" w:date="2023-09-18T15:24:00Z" w:name="move145943104"/>
      <w:moveFrom w:id="258" w:author="Duan, Sean" w:date="2023-09-18T15:24:00Z">
        <w:r w:rsidR="00A3272A" w:rsidDel="00CB718D">
          <w:rPr>
            <w:sz w:val="24"/>
            <w:szCs w:val="24"/>
          </w:rPr>
          <w:t>(e.g. the opinions of friends, family, neighbors, etc</w:t>
        </w:r>
        <w:del w:id="259" w:author="Duan, Sean" w:date="2023-09-18T15:25:00Z">
          <w:r w:rsidR="00A3272A" w:rsidDel="00CB718D">
            <w:rPr>
              <w:sz w:val="24"/>
              <w:szCs w:val="24"/>
            </w:rPr>
            <w:delText>.)</w:delText>
          </w:r>
          <w:r w:rsidR="00126984" w:rsidDel="00CB718D">
            <w:rPr>
              <w:sz w:val="24"/>
              <w:szCs w:val="24"/>
            </w:rPr>
            <w:delText xml:space="preserve"> </w:delText>
          </w:r>
        </w:del>
      </w:moveFrom>
      <w:moveFromRangeEnd w:id="257"/>
      <w:del w:id="260" w:author="Duan, Sean" w:date="2023-09-18T15:25:00Z">
        <w:r w:rsidR="00126984" w:rsidDel="00CB718D">
          <w:rPr>
            <w:sz w:val="24"/>
            <w:szCs w:val="24"/>
          </w:rPr>
          <w:delText xml:space="preserve">instead of reflecting deep ethical beliefs </w:delText>
        </w:r>
      </w:del>
      <w:r w:rsidR="00126984" w:rsidRPr="00126984">
        <w:rPr>
          <w:sz w:val="24"/>
          <w:szCs w:val="24"/>
          <w:highlight w:val="yellow"/>
        </w:rPr>
        <w:t>(</w:t>
      </w:r>
      <w:proofErr w:type="spellStart"/>
      <w:r w:rsidR="00126984" w:rsidRPr="00126984">
        <w:rPr>
          <w:sz w:val="24"/>
          <w:szCs w:val="24"/>
          <w:highlight w:val="yellow"/>
        </w:rPr>
        <w:t>Skitka</w:t>
      </w:r>
      <w:proofErr w:type="spellEnd"/>
      <w:r w:rsidR="00126984" w:rsidRPr="00126984">
        <w:rPr>
          <w:sz w:val="24"/>
          <w:szCs w:val="24"/>
          <w:highlight w:val="yellow"/>
        </w:rPr>
        <w:t>, 2010; Tauber, 2014</w:t>
      </w:r>
      <w:commentRangeEnd w:id="243"/>
      <w:r w:rsidR="003B576B">
        <w:rPr>
          <w:rStyle w:val="CommentReference"/>
        </w:rPr>
        <w:commentReference w:id="243"/>
      </w:r>
      <w:commentRangeEnd w:id="244"/>
      <w:r w:rsidR="00A8088F">
        <w:rPr>
          <w:rStyle w:val="CommentReference"/>
        </w:rPr>
        <w:commentReference w:id="244"/>
      </w:r>
      <w:commentRangeEnd w:id="245"/>
      <w:r w:rsidR="00DC5A89">
        <w:rPr>
          <w:rStyle w:val="CommentReference"/>
        </w:rPr>
        <w:commentReference w:id="245"/>
      </w:r>
      <w:commentRangeEnd w:id="246"/>
      <w:r w:rsidR="00DC5A89">
        <w:rPr>
          <w:rStyle w:val="CommentReference"/>
        </w:rPr>
        <w:commentReference w:id="246"/>
      </w:r>
      <w:r w:rsidR="00126984" w:rsidRPr="00126984">
        <w:rPr>
          <w:sz w:val="24"/>
          <w:szCs w:val="24"/>
          <w:highlight w:val="yellow"/>
        </w:rPr>
        <w:t>)</w:t>
      </w:r>
      <w:r w:rsidR="0084756F">
        <w:rPr>
          <w:sz w:val="24"/>
          <w:szCs w:val="24"/>
        </w:rPr>
        <w:t xml:space="preserve">. However, </w:t>
      </w:r>
      <w:del w:id="261" w:author="Duan, Sean" w:date="2023-09-18T15:58:00Z">
        <w:r w:rsidR="0084756F" w:rsidDel="00A8088F">
          <w:rPr>
            <w:sz w:val="24"/>
            <w:szCs w:val="24"/>
          </w:rPr>
          <w:delText>it is also vital to note that it is possible for stances</w:delText>
        </w:r>
      </w:del>
      <w:ins w:id="262" w:author="Duan, Sean" w:date="2023-09-18T15:58:00Z">
        <w:r w:rsidR="00A8088F">
          <w:rPr>
            <w:sz w:val="24"/>
            <w:szCs w:val="24"/>
          </w:rPr>
          <w:t>public perception of what is</w:t>
        </w:r>
      </w:ins>
      <w:ins w:id="263" w:author="Duan, Sean" w:date="2023-09-18T15:59:00Z">
        <w:r w:rsidR="00A8088F">
          <w:rPr>
            <w:sz w:val="24"/>
            <w:szCs w:val="24"/>
          </w:rPr>
          <w:t>sues are moral</w:t>
        </w:r>
      </w:ins>
      <w:del w:id="264" w:author="Duan, Sean" w:date="2023-09-18T15:59:00Z">
        <w:r w:rsidR="0084756F" w:rsidDel="00A8088F">
          <w:rPr>
            <w:sz w:val="24"/>
            <w:szCs w:val="24"/>
          </w:rPr>
          <w:delText xml:space="preserve"> to </w:delText>
        </w:r>
      </w:del>
      <w:ins w:id="265" w:author="Duan, Sean" w:date="2023-09-18T15:59:00Z">
        <w:r w:rsidR="00A8088F">
          <w:rPr>
            <w:sz w:val="24"/>
            <w:szCs w:val="24"/>
          </w:rPr>
          <w:t xml:space="preserve"> </w:t>
        </w:r>
      </w:ins>
      <w:r w:rsidR="0084756F">
        <w:rPr>
          <w:sz w:val="24"/>
          <w:szCs w:val="24"/>
        </w:rPr>
        <w:t>change</w:t>
      </w:r>
      <w:ins w:id="266" w:author="Duan, Sean" w:date="2023-09-18T15:59:00Z">
        <w:r w:rsidR="00A8088F">
          <w:rPr>
            <w:sz w:val="24"/>
            <w:szCs w:val="24"/>
          </w:rPr>
          <w:t>s over time</w:t>
        </w:r>
      </w:ins>
      <w:r w:rsidR="0084756F">
        <w:rPr>
          <w:sz w:val="24"/>
          <w:szCs w:val="24"/>
        </w:rPr>
        <w:t xml:space="preserve">. For example, things that were once preferences (cigarette smoking in the 20’s-30’s) can evolve into morally weighted judgements (smoking seen as an ‘uncouth’ habit), that can even have real consequences (e.g. public smoking being banned in many venues) as the society around the concept changes </w:t>
      </w:r>
      <w:r w:rsidR="0084756F" w:rsidRPr="0084756F">
        <w:rPr>
          <w:sz w:val="24"/>
          <w:szCs w:val="24"/>
          <w:highlight w:val="yellow"/>
        </w:rPr>
        <w:t>(Rozin, 1999)</w:t>
      </w:r>
      <w:ins w:id="267" w:author="Shaffer, Victoria A." w:date="2023-09-13T16:29:00Z">
        <w:r w:rsidR="00B07128">
          <w:rPr>
            <w:sz w:val="24"/>
            <w:szCs w:val="24"/>
          </w:rPr>
          <w:t>.</w:t>
        </w:r>
      </w:ins>
      <w:del w:id="268" w:author="Shaffer, Victoria A." w:date="2023-09-13T16:29:00Z">
        <w:r w:rsidR="0084756F" w:rsidDel="00B07128">
          <w:rPr>
            <w:sz w:val="24"/>
            <w:szCs w:val="24"/>
          </w:rPr>
          <w:delText>!</w:delText>
        </w:r>
      </w:del>
      <w:r w:rsidR="0084756F">
        <w:rPr>
          <w:sz w:val="24"/>
          <w:szCs w:val="24"/>
        </w:rPr>
        <w:t xml:space="preserve"> While this process of ‘moralization’ can happen over time naturally, </w:t>
      </w:r>
      <w:proofErr w:type="spellStart"/>
      <w:ins w:id="269" w:author="Duan, Sean" w:date="2023-09-18T16:05:00Z">
        <w:r w:rsidR="00A8088F">
          <w:rPr>
            <w:sz w:val="24"/>
            <w:szCs w:val="24"/>
          </w:rPr>
          <w:t>Kodapanakkal</w:t>
        </w:r>
        <w:proofErr w:type="spellEnd"/>
        <w:r w:rsidR="00A8088F">
          <w:rPr>
            <w:sz w:val="24"/>
            <w:szCs w:val="24"/>
          </w:rPr>
          <w:t xml:space="preserve"> and colleagues (2021) were able to experimentally manipulate people’s moral convictions </w:t>
        </w:r>
      </w:ins>
      <w:ins w:id="270" w:author="Duan, Sean" w:date="2023-09-18T16:11:00Z">
        <w:r w:rsidR="00D049D2">
          <w:rPr>
            <w:sz w:val="24"/>
            <w:szCs w:val="24"/>
          </w:rPr>
          <w:t>towards adoption of new technologies (crime-</w:t>
        </w:r>
        <w:proofErr w:type="spellStart"/>
        <w:r w:rsidR="00D049D2">
          <w:rPr>
            <w:sz w:val="24"/>
            <w:szCs w:val="24"/>
          </w:rPr>
          <w:t>surveilance</w:t>
        </w:r>
        <w:proofErr w:type="spellEnd"/>
        <w:r w:rsidR="00D049D2">
          <w:rPr>
            <w:sz w:val="24"/>
            <w:szCs w:val="24"/>
          </w:rPr>
          <w:t xml:space="preserve"> and hir</w:t>
        </w:r>
      </w:ins>
      <w:ins w:id="271" w:author="Duan, Sean" w:date="2023-09-18T16:12:00Z">
        <w:r w:rsidR="00D049D2">
          <w:rPr>
            <w:sz w:val="24"/>
            <w:szCs w:val="24"/>
          </w:rPr>
          <w:t xml:space="preserve">ing algorithms) </w:t>
        </w:r>
      </w:ins>
      <w:ins w:id="272" w:author="Duan, Sean" w:date="2023-09-18T16:05:00Z">
        <w:r w:rsidR="00A8088F">
          <w:rPr>
            <w:sz w:val="24"/>
            <w:szCs w:val="24"/>
          </w:rPr>
          <w:t>using persuasive arguments containing either moral or nonm</w:t>
        </w:r>
      </w:ins>
      <w:del w:id="273" w:author="Duan, Sean" w:date="2023-09-18T16:05:00Z">
        <w:r w:rsidR="0084756F" w:rsidDel="00A8088F">
          <w:rPr>
            <w:sz w:val="24"/>
            <w:szCs w:val="24"/>
          </w:rPr>
          <w:delText xml:space="preserve">contemporary research indicates that it is possible to </w:delText>
        </w:r>
        <w:commentRangeStart w:id="274"/>
        <w:commentRangeStart w:id="275"/>
        <w:commentRangeStart w:id="276"/>
        <w:commentRangeStart w:id="277"/>
        <w:commentRangeStart w:id="278"/>
        <w:r w:rsidR="0084756F" w:rsidDel="00A8088F">
          <w:rPr>
            <w:sz w:val="24"/>
            <w:szCs w:val="24"/>
          </w:rPr>
          <w:delText>moralize or de-m</w:delText>
        </w:r>
      </w:del>
      <w:r w:rsidR="0084756F">
        <w:rPr>
          <w:sz w:val="24"/>
          <w:szCs w:val="24"/>
        </w:rPr>
        <w:t>oral</w:t>
      </w:r>
      <w:ins w:id="279" w:author="Duan, Sean" w:date="2023-09-18T16:05:00Z">
        <w:r w:rsidR="00A8088F">
          <w:rPr>
            <w:sz w:val="24"/>
            <w:szCs w:val="24"/>
          </w:rPr>
          <w:t xml:space="preserve"> framing</w:t>
        </w:r>
      </w:ins>
      <w:del w:id="280" w:author="Duan, Sean" w:date="2023-09-18T16:05:00Z">
        <w:r w:rsidR="0084756F" w:rsidDel="00A8088F">
          <w:rPr>
            <w:sz w:val="24"/>
            <w:szCs w:val="24"/>
          </w:rPr>
          <w:delText>ize attitudes using</w:delText>
        </w:r>
      </w:del>
      <w:r w:rsidR="0084756F">
        <w:rPr>
          <w:sz w:val="24"/>
          <w:szCs w:val="24"/>
        </w:rPr>
        <w:t xml:space="preserve"> </w:t>
      </w:r>
      <w:del w:id="281" w:author="Duan, Sean" w:date="2023-09-18T16:05:00Z">
        <w:r w:rsidR="0084756F" w:rsidDel="00A8088F">
          <w:rPr>
            <w:sz w:val="24"/>
            <w:szCs w:val="24"/>
          </w:rPr>
          <w:delText xml:space="preserve">framing and reframing strategies </w:delText>
        </w:r>
        <w:commentRangeEnd w:id="274"/>
        <w:r w:rsidR="00B07128" w:rsidDel="00A8088F">
          <w:rPr>
            <w:rStyle w:val="CommentReference"/>
          </w:rPr>
          <w:commentReference w:id="274"/>
        </w:r>
        <w:commentRangeEnd w:id="275"/>
        <w:r w:rsidR="00A8088F" w:rsidDel="00A8088F">
          <w:rPr>
            <w:rStyle w:val="CommentReference"/>
          </w:rPr>
          <w:commentReference w:id="275"/>
        </w:r>
      </w:del>
      <w:commentRangeEnd w:id="276"/>
      <w:r w:rsidR="003022A1">
        <w:rPr>
          <w:rStyle w:val="CommentReference"/>
        </w:rPr>
        <w:commentReference w:id="276"/>
      </w:r>
      <w:commentRangeEnd w:id="277"/>
      <w:r w:rsidR="00DC5A89">
        <w:rPr>
          <w:rStyle w:val="CommentReference"/>
        </w:rPr>
        <w:commentReference w:id="277"/>
      </w:r>
      <w:commentRangeEnd w:id="278"/>
      <w:r w:rsidR="00DC5A89">
        <w:rPr>
          <w:rStyle w:val="CommentReference"/>
        </w:rPr>
        <w:commentReference w:id="278"/>
      </w:r>
      <w:r w:rsidR="0084756F" w:rsidRPr="0084756F">
        <w:rPr>
          <w:sz w:val="24"/>
          <w:szCs w:val="24"/>
          <w:highlight w:val="yellow"/>
        </w:rPr>
        <w:t>(</w:t>
      </w:r>
      <w:proofErr w:type="spellStart"/>
      <w:r w:rsidR="0084756F" w:rsidRPr="0084756F">
        <w:rPr>
          <w:sz w:val="24"/>
          <w:szCs w:val="24"/>
          <w:highlight w:val="yellow"/>
        </w:rPr>
        <w:t>Kodapanakkal</w:t>
      </w:r>
      <w:proofErr w:type="spellEnd"/>
      <w:r w:rsidR="0084756F" w:rsidRPr="0084756F">
        <w:rPr>
          <w:sz w:val="24"/>
          <w:szCs w:val="24"/>
          <w:highlight w:val="yellow"/>
        </w:rPr>
        <w:t>, 2021)</w:t>
      </w:r>
      <w:r w:rsidR="0084756F">
        <w:rPr>
          <w:sz w:val="24"/>
          <w:szCs w:val="24"/>
        </w:rPr>
        <w:t xml:space="preserve">. </w:t>
      </w:r>
      <w:ins w:id="282" w:author="Duan, Sean" w:date="2023-09-18T16:09:00Z">
        <w:r w:rsidR="00D049D2">
          <w:rPr>
            <w:sz w:val="24"/>
            <w:szCs w:val="24"/>
          </w:rPr>
          <w:t>Persuasive</w:t>
        </w:r>
      </w:ins>
      <w:ins w:id="283" w:author="Duan, Sean" w:date="2023-09-18T16:06:00Z">
        <w:r w:rsidR="00A8088F">
          <w:rPr>
            <w:sz w:val="24"/>
            <w:szCs w:val="24"/>
          </w:rPr>
          <w:t xml:space="preserve"> arguments that contained harm</w:t>
        </w:r>
      </w:ins>
      <w:ins w:id="284" w:author="Duan, Sean" w:date="2023-09-18T16:07:00Z">
        <w:r w:rsidR="00A8088F">
          <w:rPr>
            <w:sz w:val="24"/>
            <w:szCs w:val="24"/>
          </w:rPr>
          <w:t xml:space="preserve">, fairness, and </w:t>
        </w:r>
      </w:ins>
      <w:ins w:id="285" w:author="Duan, Sean" w:date="2023-09-18T16:06:00Z">
        <w:r w:rsidR="00A8088F">
          <w:rPr>
            <w:sz w:val="24"/>
            <w:szCs w:val="24"/>
          </w:rPr>
          <w:t>liberty</w:t>
        </w:r>
      </w:ins>
      <w:ins w:id="286" w:author="Duan, Sean" w:date="2023-09-18T16:07:00Z">
        <w:r w:rsidR="00A8088F">
          <w:rPr>
            <w:sz w:val="24"/>
            <w:szCs w:val="24"/>
          </w:rPr>
          <w:t xml:space="preserve"> </w:t>
        </w:r>
      </w:ins>
      <w:ins w:id="287" w:author="Duan, Sean" w:date="2023-09-18T16:06:00Z">
        <w:r w:rsidR="00A8088F">
          <w:rPr>
            <w:sz w:val="24"/>
            <w:szCs w:val="24"/>
          </w:rPr>
          <w:t>based moral keywords (</w:t>
        </w:r>
        <w:proofErr w:type="gramStart"/>
        <w:r w:rsidR="00A8088F">
          <w:rPr>
            <w:sz w:val="24"/>
            <w:szCs w:val="24"/>
          </w:rPr>
          <w:t>e.g.</w:t>
        </w:r>
        <w:proofErr w:type="gramEnd"/>
        <w:r w:rsidR="00A8088F">
          <w:rPr>
            <w:sz w:val="24"/>
            <w:szCs w:val="24"/>
          </w:rPr>
          <w:t xml:space="preserve"> harm, misuse, </w:t>
        </w:r>
      </w:ins>
      <w:ins w:id="288" w:author="Duan, Sean" w:date="2023-09-18T16:07:00Z">
        <w:r w:rsidR="00A8088F">
          <w:rPr>
            <w:sz w:val="24"/>
            <w:szCs w:val="24"/>
          </w:rPr>
          <w:t xml:space="preserve">freedom, liberty, immoral, consequences, etc.) </w:t>
        </w:r>
      </w:ins>
      <w:ins w:id="289" w:author="Duan, Sean" w:date="2023-09-18T16:09:00Z">
        <w:r w:rsidR="00D049D2">
          <w:rPr>
            <w:sz w:val="24"/>
            <w:szCs w:val="24"/>
          </w:rPr>
          <w:t>lead to significant increase</w:t>
        </w:r>
      </w:ins>
      <w:ins w:id="290" w:author="Duan, Sean" w:date="2023-09-18T16:10:00Z">
        <w:r w:rsidR="00D049D2">
          <w:rPr>
            <w:sz w:val="24"/>
            <w:szCs w:val="24"/>
          </w:rPr>
          <w:t>s</w:t>
        </w:r>
      </w:ins>
      <w:ins w:id="291" w:author="Duan, Sean" w:date="2023-09-18T16:09:00Z">
        <w:r w:rsidR="00D049D2">
          <w:rPr>
            <w:sz w:val="24"/>
            <w:szCs w:val="24"/>
          </w:rPr>
          <w:t xml:space="preserve"> </w:t>
        </w:r>
      </w:ins>
      <w:ins w:id="292" w:author="Duan, Sean" w:date="2023-09-18T16:10:00Z">
        <w:r w:rsidR="00D049D2">
          <w:rPr>
            <w:sz w:val="24"/>
            <w:szCs w:val="24"/>
          </w:rPr>
          <w:t>in the moral conviction of participants. Conversely, persuasive arguments that focused o</w:t>
        </w:r>
      </w:ins>
      <w:ins w:id="293" w:author="Duan, Sean" w:date="2023-09-18T16:11:00Z">
        <w:r w:rsidR="00D049D2">
          <w:rPr>
            <w:sz w:val="24"/>
            <w:szCs w:val="24"/>
          </w:rPr>
          <w:t xml:space="preserve">n more pragmatic elements such as cost or inefficiency </w:t>
        </w:r>
      </w:ins>
      <w:ins w:id="294" w:author="Duan, Sean" w:date="2023-09-18T16:12:00Z">
        <w:r w:rsidR="00D049D2">
          <w:rPr>
            <w:sz w:val="24"/>
            <w:szCs w:val="24"/>
          </w:rPr>
          <w:t xml:space="preserve">keywords </w:t>
        </w:r>
      </w:ins>
      <w:ins w:id="295" w:author="Duan, Sean" w:date="2023-09-18T16:10:00Z">
        <w:r w:rsidR="00D049D2">
          <w:rPr>
            <w:sz w:val="24"/>
            <w:szCs w:val="24"/>
          </w:rPr>
          <w:t>(</w:t>
        </w:r>
        <w:proofErr w:type="gramStart"/>
        <w:r w:rsidR="00D049D2">
          <w:rPr>
            <w:sz w:val="24"/>
            <w:szCs w:val="24"/>
          </w:rPr>
          <w:t>e.g.</w:t>
        </w:r>
        <w:proofErr w:type="gramEnd"/>
        <w:r w:rsidR="00D049D2">
          <w:rPr>
            <w:sz w:val="24"/>
            <w:szCs w:val="24"/>
          </w:rPr>
          <w:t xml:space="preserve"> costly, </w:t>
        </w:r>
        <w:proofErr w:type="spellStart"/>
        <w:r w:rsidR="00D049D2">
          <w:rPr>
            <w:sz w:val="24"/>
            <w:szCs w:val="24"/>
          </w:rPr>
          <w:t>unfeasable</w:t>
        </w:r>
        <w:proofErr w:type="spellEnd"/>
        <w:r w:rsidR="00D049D2">
          <w:rPr>
            <w:sz w:val="24"/>
            <w:szCs w:val="24"/>
          </w:rPr>
          <w:t>, monetary costs)</w:t>
        </w:r>
      </w:ins>
      <w:ins w:id="296" w:author="Duan, Sean" w:date="2023-09-18T16:12:00Z">
        <w:r w:rsidR="00D049D2">
          <w:rPr>
            <w:sz w:val="24"/>
            <w:szCs w:val="24"/>
          </w:rPr>
          <w:t xml:space="preserve"> significantly reduced the moral conviction of participants.</w:t>
        </w:r>
      </w:ins>
      <w:ins w:id="297" w:author="Duan, Sean" w:date="2023-09-18T16:30:00Z">
        <w:r w:rsidR="00C25211">
          <w:rPr>
            <w:sz w:val="24"/>
            <w:szCs w:val="24"/>
          </w:rPr>
          <w:t xml:space="preserve"> Similar work done by Clifford (2017) was able to successfully </w:t>
        </w:r>
      </w:ins>
      <w:ins w:id="298" w:author="Duan, Sean" w:date="2023-09-18T16:32:00Z">
        <w:r w:rsidR="00C25211">
          <w:rPr>
            <w:sz w:val="24"/>
            <w:szCs w:val="24"/>
          </w:rPr>
          <w:t>incr</w:t>
        </w:r>
      </w:ins>
      <w:ins w:id="299" w:author="Duan, Sean" w:date="2023-09-18T16:33:00Z">
        <w:r w:rsidR="00C25211">
          <w:rPr>
            <w:sz w:val="24"/>
            <w:szCs w:val="24"/>
          </w:rPr>
          <w:t>e</w:t>
        </w:r>
      </w:ins>
      <w:ins w:id="300" w:author="Duan, Sean" w:date="2023-09-18T16:32:00Z">
        <w:r w:rsidR="00C25211">
          <w:rPr>
            <w:sz w:val="24"/>
            <w:szCs w:val="24"/>
          </w:rPr>
          <w:t>ase</w:t>
        </w:r>
      </w:ins>
      <w:ins w:id="301" w:author="Duan, Sean" w:date="2023-09-18T16:30:00Z">
        <w:r w:rsidR="00C25211">
          <w:rPr>
            <w:sz w:val="24"/>
            <w:szCs w:val="24"/>
          </w:rPr>
          <w:t xml:space="preserve"> moral conviction towards </w:t>
        </w:r>
      </w:ins>
      <w:ins w:id="302" w:author="Duan, Sean" w:date="2023-09-18T16:31:00Z">
        <w:r w:rsidR="00C25211">
          <w:rPr>
            <w:sz w:val="24"/>
            <w:szCs w:val="24"/>
          </w:rPr>
          <w:t>‘food politics’ (</w:t>
        </w:r>
        <w:proofErr w:type="gramStart"/>
        <w:r w:rsidR="00C25211">
          <w:rPr>
            <w:sz w:val="24"/>
            <w:szCs w:val="24"/>
          </w:rPr>
          <w:t>e.g.</w:t>
        </w:r>
        <w:proofErr w:type="gramEnd"/>
        <w:r w:rsidR="00C25211">
          <w:rPr>
            <w:sz w:val="24"/>
            <w:szCs w:val="24"/>
          </w:rPr>
          <w:t xml:space="preserve"> support for factory farming, genetically modified food, animal welfare), using </w:t>
        </w:r>
      </w:ins>
      <w:ins w:id="303" w:author="Duan, Sean" w:date="2023-09-18T16:32:00Z">
        <w:r w:rsidR="00C25211">
          <w:rPr>
            <w:sz w:val="24"/>
            <w:szCs w:val="24"/>
          </w:rPr>
          <w:t xml:space="preserve">persuasive arguments that focused on </w:t>
        </w:r>
      </w:ins>
      <w:ins w:id="304" w:author="Duan, Sean" w:date="2023-09-18T16:33:00Z">
        <w:r w:rsidR="00C25211">
          <w:rPr>
            <w:sz w:val="24"/>
            <w:szCs w:val="24"/>
          </w:rPr>
          <w:t>disgust based claims (e.g. factory farmed tila</w:t>
        </w:r>
      </w:ins>
      <w:ins w:id="305" w:author="Duan, Sean" w:date="2023-09-20T15:12:00Z">
        <w:r w:rsidR="00573BF7">
          <w:rPr>
            <w:sz w:val="24"/>
            <w:szCs w:val="24"/>
          </w:rPr>
          <w:t>p</w:t>
        </w:r>
      </w:ins>
      <w:ins w:id="306" w:author="Duan, Sean" w:date="2023-09-18T16:33:00Z">
        <w:r w:rsidR="00C25211">
          <w:rPr>
            <w:sz w:val="24"/>
            <w:szCs w:val="24"/>
          </w:rPr>
          <w:t>ia are forced to live in their own waste). However, Clifford was unable to significantly reduce moral conviction</w:t>
        </w:r>
      </w:ins>
      <w:ins w:id="307" w:author="Duan, Sean" w:date="2023-09-18T16:34:00Z">
        <w:r w:rsidR="00C25211">
          <w:rPr>
            <w:sz w:val="24"/>
            <w:szCs w:val="24"/>
          </w:rPr>
          <w:t xml:space="preserve"> when compared against a </w:t>
        </w:r>
        <w:proofErr w:type="spellStart"/>
        <w:proofErr w:type="gramStart"/>
        <w:r w:rsidR="00C25211">
          <w:rPr>
            <w:sz w:val="24"/>
            <w:szCs w:val="24"/>
          </w:rPr>
          <w:t>factu</w:t>
        </w:r>
      </w:ins>
      <w:ins w:id="308" w:author="Duan, Sean" w:date="2023-09-18T16:35:00Z">
        <w:r w:rsidR="00C25211">
          <w:rPr>
            <w:sz w:val="24"/>
            <w:szCs w:val="24"/>
          </w:rPr>
          <w:t>aly</w:t>
        </w:r>
        <w:proofErr w:type="spellEnd"/>
        <w:proofErr w:type="gramEnd"/>
        <w:r w:rsidR="00C25211">
          <w:rPr>
            <w:sz w:val="24"/>
            <w:szCs w:val="24"/>
          </w:rPr>
          <w:t xml:space="preserve"> neutral non-persuasive argument </w:t>
        </w:r>
        <w:r w:rsidR="00C25211" w:rsidRPr="00C25211">
          <w:rPr>
            <w:sz w:val="24"/>
            <w:szCs w:val="24"/>
            <w:highlight w:val="yellow"/>
            <w:rPrChange w:id="309" w:author="Duan, Sean" w:date="2023-09-18T16:35:00Z">
              <w:rPr>
                <w:sz w:val="24"/>
                <w:szCs w:val="24"/>
              </w:rPr>
            </w:rPrChange>
          </w:rPr>
          <w:t>(Clifford, 2017)</w:t>
        </w:r>
        <w:r w:rsidR="00C25211">
          <w:rPr>
            <w:sz w:val="24"/>
            <w:szCs w:val="24"/>
          </w:rPr>
          <w:t>.</w:t>
        </w:r>
      </w:ins>
      <w:ins w:id="310" w:author="Duan, Sean" w:date="2023-09-18T16:20:00Z">
        <w:r w:rsidR="001F761F">
          <w:rPr>
            <w:sz w:val="24"/>
            <w:szCs w:val="24"/>
          </w:rPr>
          <w:t xml:space="preserve"> </w:t>
        </w:r>
      </w:ins>
      <w:ins w:id="311" w:author="Duan, Sean" w:date="2023-09-18T16:21:00Z">
        <w:r w:rsidR="001F761F">
          <w:rPr>
            <w:sz w:val="24"/>
            <w:szCs w:val="24"/>
          </w:rPr>
          <w:t xml:space="preserve">In another context, </w:t>
        </w:r>
      </w:ins>
      <w:ins w:id="312" w:author="Duan, Sean" w:date="2023-09-18T16:24:00Z">
        <w:r w:rsidR="002421CD">
          <w:rPr>
            <w:sz w:val="24"/>
            <w:szCs w:val="24"/>
          </w:rPr>
          <w:t>Wisneski</w:t>
        </w:r>
      </w:ins>
      <w:ins w:id="313" w:author="Duan, Sean" w:date="2023-09-18T16:21:00Z">
        <w:r w:rsidR="001F761F">
          <w:rPr>
            <w:sz w:val="24"/>
            <w:szCs w:val="24"/>
          </w:rPr>
          <w:t xml:space="preserve"> and colleagues (2017) were a</w:t>
        </w:r>
      </w:ins>
      <w:ins w:id="314" w:author="Duan, Sean" w:date="2023-09-18T16:22:00Z">
        <w:r w:rsidR="001F761F">
          <w:rPr>
            <w:sz w:val="24"/>
            <w:szCs w:val="24"/>
          </w:rPr>
          <w:t xml:space="preserve">ble to increase (but not decrease) moral conviction </w:t>
        </w:r>
      </w:ins>
      <w:proofErr w:type="gramStart"/>
      <w:ins w:id="315" w:author="Duan, Sean" w:date="2023-09-18T16:23:00Z">
        <w:r w:rsidR="001F761F">
          <w:rPr>
            <w:sz w:val="24"/>
            <w:szCs w:val="24"/>
          </w:rPr>
          <w:t xml:space="preserve">on </w:t>
        </w:r>
        <w:r w:rsidR="001F761F">
          <w:rPr>
            <w:sz w:val="24"/>
            <w:szCs w:val="24"/>
          </w:rPr>
          <w:lastRenderedPageBreak/>
          <w:t>the subject of abortion</w:t>
        </w:r>
        <w:proofErr w:type="gramEnd"/>
        <w:r w:rsidR="001F761F">
          <w:rPr>
            <w:sz w:val="24"/>
            <w:szCs w:val="24"/>
          </w:rPr>
          <w:t xml:space="preserve"> by exposing participants to disgust-inducing images relevant to abortion (photos of aborted fetuses). Furthermore, in the </w:t>
        </w:r>
      </w:ins>
      <w:ins w:id="316" w:author="Duan, Sean" w:date="2023-09-18T16:24:00Z">
        <w:r w:rsidR="001F761F">
          <w:rPr>
            <w:sz w:val="24"/>
            <w:szCs w:val="24"/>
          </w:rPr>
          <w:t>case of abortion, this attitude moralization was mediated by increased perceptions of disgust, and not harm or anger</w:t>
        </w:r>
        <w:r w:rsidR="002421CD">
          <w:rPr>
            <w:sz w:val="24"/>
            <w:szCs w:val="24"/>
          </w:rPr>
          <w:t xml:space="preserve"> </w:t>
        </w:r>
        <w:r w:rsidR="002421CD" w:rsidRPr="002421CD">
          <w:rPr>
            <w:sz w:val="24"/>
            <w:szCs w:val="24"/>
            <w:highlight w:val="yellow"/>
            <w:rPrChange w:id="317" w:author="Duan, Sean" w:date="2023-09-18T16:24:00Z">
              <w:rPr>
                <w:sz w:val="24"/>
                <w:szCs w:val="24"/>
              </w:rPr>
            </w:rPrChange>
          </w:rPr>
          <w:t xml:space="preserve">(Wisneski &amp; </w:t>
        </w:r>
        <w:proofErr w:type="spellStart"/>
        <w:r w:rsidR="002421CD" w:rsidRPr="002421CD">
          <w:rPr>
            <w:sz w:val="24"/>
            <w:szCs w:val="24"/>
            <w:highlight w:val="yellow"/>
            <w:rPrChange w:id="318" w:author="Duan, Sean" w:date="2023-09-18T16:24:00Z">
              <w:rPr>
                <w:sz w:val="24"/>
                <w:szCs w:val="24"/>
              </w:rPr>
            </w:rPrChange>
          </w:rPr>
          <w:t>Skitka</w:t>
        </w:r>
        <w:proofErr w:type="spellEnd"/>
        <w:r w:rsidR="002421CD" w:rsidRPr="002421CD">
          <w:rPr>
            <w:sz w:val="24"/>
            <w:szCs w:val="24"/>
            <w:highlight w:val="yellow"/>
            <w:rPrChange w:id="319" w:author="Duan, Sean" w:date="2023-09-18T16:24:00Z">
              <w:rPr>
                <w:sz w:val="24"/>
                <w:szCs w:val="24"/>
              </w:rPr>
            </w:rPrChange>
          </w:rPr>
          <w:t>, 2017)</w:t>
        </w:r>
        <w:r w:rsidR="001F761F" w:rsidRPr="002421CD">
          <w:rPr>
            <w:sz w:val="24"/>
            <w:szCs w:val="24"/>
            <w:highlight w:val="yellow"/>
            <w:rPrChange w:id="320" w:author="Duan, Sean" w:date="2023-09-18T16:24:00Z">
              <w:rPr>
                <w:sz w:val="24"/>
                <w:szCs w:val="24"/>
              </w:rPr>
            </w:rPrChange>
          </w:rPr>
          <w:t>.</w:t>
        </w:r>
      </w:ins>
    </w:p>
    <w:p w14:paraId="7EF93022" w14:textId="77777777" w:rsidR="00234B1B" w:rsidRDefault="0084756F" w:rsidP="00234B1B">
      <w:pPr>
        <w:spacing w:line="480" w:lineRule="auto"/>
        <w:ind w:firstLine="720"/>
        <w:rPr>
          <w:ins w:id="321" w:author="Duan, Sean" w:date="2023-09-18T17:08:00Z"/>
          <w:sz w:val="24"/>
          <w:szCs w:val="24"/>
        </w:rPr>
      </w:pPr>
      <w:del w:id="322" w:author="Duan, Sean" w:date="2023-09-18T16:35:00Z">
        <w:r w:rsidDel="00FA11F1">
          <w:rPr>
            <w:sz w:val="24"/>
            <w:szCs w:val="24"/>
          </w:rPr>
          <w:delText>However, p</w:delText>
        </w:r>
      </w:del>
      <w:ins w:id="323" w:author="Duan, Sean" w:date="2023-09-18T16:35:00Z">
        <w:r w:rsidR="00FA11F1">
          <w:rPr>
            <w:sz w:val="24"/>
            <w:szCs w:val="24"/>
          </w:rPr>
          <w:t>While previous research has been relatively</w:t>
        </w:r>
      </w:ins>
      <w:del w:id="324" w:author="Duan, Sean" w:date="2023-09-18T16:35:00Z">
        <w:r w:rsidDel="00FA11F1">
          <w:rPr>
            <w:sz w:val="24"/>
            <w:szCs w:val="24"/>
          </w:rPr>
          <w:delText>revious research has only indicated</w:delText>
        </w:r>
      </w:del>
      <w:r>
        <w:rPr>
          <w:sz w:val="24"/>
          <w:szCs w:val="24"/>
        </w:rPr>
        <w:t xml:space="preserve"> </w:t>
      </w:r>
      <w:r w:rsidR="003857E0">
        <w:rPr>
          <w:sz w:val="24"/>
          <w:szCs w:val="24"/>
        </w:rPr>
        <w:t>effective</w:t>
      </w:r>
      <w:del w:id="325" w:author="Duan, Sean" w:date="2023-09-18T16:35:00Z">
        <w:r w:rsidR="003857E0" w:rsidDel="00FA11F1">
          <w:rPr>
            <w:sz w:val="24"/>
            <w:szCs w:val="24"/>
          </w:rPr>
          <w:delText>ness</w:delText>
        </w:r>
      </w:del>
      <w:ins w:id="326" w:author="Duan, Sean" w:date="2023-09-18T16:35:00Z">
        <w:r w:rsidR="00FA11F1">
          <w:rPr>
            <w:sz w:val="24"/>
            <w:szCs w:val="24"/>
          </w:rPr>
          <w:t xml:space="preserve"> at increasing</w:t>
        </w:r>
      </w:ins>
      <w:del w:id="327" w:author="Duan, Sean" w:date="2023-09-18T16:35:00Z">
        <w:r w:rsidR="003857E0" w:rsidDel="00FA11F1">
          <w:rPr>
            <w:sz w:val="24"/>
            <w:szCs w:val="24"/>
          </w:rPr>
          <w:delText xml:space="preserve"> of this</w:delText>
        </w:r>
      </w:del>
      <w:r w:rsidR="003857E0">
        <w:rPr>
          <w:sz w:val="24"/>
          <w:szCs w:val="24"/>
        </w:rPr>
        <w:t xml:space="preserve"> moralization </w:t>
      </w:r>
      <w:del w:id="328" w:author="Duan, Sean" w:date="2023-09-18T16:36:00Z">
        <w:r w:rsidR="003857E0" w:rsidDel="00FA11F1">
          <w:rPr>
            <w:sz w:val="24"/>
            <w:szCs w:val="24"/>
          </w:rPr>
          <w:delText>or</w:delText>
        </w:r>
      </w:del>
      <w:ins w:id="329" w:author="Duan, Sean" w:date="2023-09-18T16:36:00Z">
        <w:r w:rsidR="00FA11F1">
          <w:rPr>
            <w:sz w:val="24"/>
            <w:szCs w:val="24"/>
          </w:rPr>
          <w:t xml:space="preserve">of an  </w:t>
        </w:r>
      </w:ins>
      <w:del w:id="330" w:author="Duan, Sean" w:date="2023-09-18T16:36:00Z">
        <w:r w:rsidR="003857E0" w:rsidDel="00FA11F1">
          <w:rPr>
            <w:sz w:val="24"/>
            <w:szCs w:val="24"/>
          </w:rPr>
          <w:delText xml:space="preserve"> de-moralization framing in circumstances where subjects are asked to assess relatively novel </w:delText>
        </w:r>
      </w:del>
      <w:commentRangeStart w:id="331"/>
      <w:commentRangeStart w:id="332"/>
      <w:commentRangeStart w:id="333"/>
      <w:r w:rsidR="003857E0">
        <w:rPr>
          <w:sz w:val="24"/>
          <w:szCs w:val="24"/>
        </w:rPr>
        <w:t>issue</w:t>
      </w:r>
      <w:ins w:id="334" w:author="Duan, Sean" w:date="2023-09-18T16:36:00Z">
        <w:r w:rsidR="00FA11F1">
          <w:rPr>
            <w:sz w:val="24"/>
            <w:szCs w:val="24"/>
          </w:rPr>
          <w:t>,</w:t>
        </w:r>
      </w:ins>
      <w:del w:id="335" w:author="Duan, Sean" w:date="2023-09-18T16:36:00Z">
        <w:r w:rsidR="003857E0" w:rsidDel="00FA11F1">
          <w:rPr>
            <w:sz w:val="24"/>
            <w:szCs w:val="24"/>
          </w:rPr>
          <w:delText>s</w:delText>
        </w:r>
      </w:del>
      <w:commentRangeEnd w:id="331"/>
      <w:r w:rsidR="00192E8A">
        <w:rPr>
          <w:rStyle w:val="CommentReference"/>
        </w:rPr>
        <w:commentReference w:id="331"/>
      </w:r>
      <w:commentRangeEnd w:id="332"/>
      <w:r w:rsidR="00EB42F8">
        <w:rPr>
          <w:rStyle w:val="CommentReference"/>
        </w:rPr>
        <w:commentReference w:id="332"/>
      </w:r>
      <w:commentRangeEnd w:id="333"/>
      <w:r w:rsidR="00996107">
        <w:rPr>
          <w:rStyle w:val="CommentReference"/>
        </w:rPr>
        <w:commentReference w:id="333"/>
      </w:r>
      <w:del w:id="336" w:author="Duan, Sean" w:date="2023-09-18T16:38:00Z">
        <w:r w:rsidR="003857E0" w:rsidDel="00EB42F8">
          <w:rPr>
            <w:sz w:val="24"/>
            <w:szCs w:val="24"/>
          </w:rPr>
          <w:delText>.</w:delText>
        </w:r>
      </w:del>
      <w:ins w:id="337" w:author="Duan, Sean" w:date="2023-09-18T16:36:00Z">
        <w:r w:rsidR="00FA11F1">
          <w:rPr>
            <w:sz w:val="24"/>
            <w:szCs w:val="24"/>
          </w:rPr>
          <w:t xml:space="preserve"> it has struggled in general with reducing moral conviction.</w:t>
        </w:r>
      </w:ins>
      <w:ins w:id="338" w:author="Duan, Sean" w:date="2023-09-18T16:37:00Z">
        <w:r w:rsidR="00EB42F8">
          <w:rPr>
            <w:sz w:val="24"/>
            <w:szCs w:val="24"/>
          </w:rPr>
          <w:t xml:space="preserve"> </w:t>
        </w:r>
      </w:ins>
      <w:ins w:id="339" w:author="Duan, Sean" w:date="2023-09-18T16:39:00Z">
        <w:r w:rsidR="00EB42F8">
          <w:rPr>
            <w:sz w:val="24"/>
            <w:szCs w:val="24"/>
          </w:rPr>
          <w:t xml:space="preserve">One of the obvious issues </w:t>
        </w:r>
        <w:proofErr w:type="gramStart"/>
        <w:r w:rsidR="00EB42F8">
          <w:rPr>
            <w:sz w:val="24"/>
            <w:szCs w:val="24"/>
          </w:rPr>
          <w:t>are</w:t>
        </w:r>
        <w:proofErr w:type="gramEnd"/>
        <w:r w:rsidR="00EB42F8">
          <w:rPr>
            <w:sz w:val="24"/>
            <w:szCs w:val="24"/>
          </w:rPr>
          <w:t xml:space="preserve"> that many contemporary topics </w:t>
        </w:r>
      </w:ins>
      <w:ins w:id="340" w:author="Duan, Sean" w:date="2023-09-18T16:40:00Z">
        <w:r w:rsidR="008530A5">
          <w:rPr>
            <w:sz w:val="24"/>
            <w:szCs w:val="24"/>
          </w:rPr>
          <w:t xml:space="preserve">become highly polarized once they begin gaining political attention (e.g. </w:t>
        </w:r>
        <w:r w:rsidR="008530A5">
          <w:rPr>
            <w:sz w:val="24"/>
            <w:szCs w:val="24"/>
          </w:rPr>
          <w:tab/>
        </w:r>
      </w:ins>
      <w:ins w:id="341" w:author="Duan, Sean" w:date="2023-09-18T16:52:00Z">
        <w:r w:rsidR="007909CD">
          <w:rPr>
            <w:sz w:val="24"/>
            <w:szCs w:val="24"/>
          </w:rPr>
          <w:t>free/hate speech, sports gambling, etc.)</w:t>
        </w:r>
      </w:ins>
      <w:ins w:id="342" w:author="Duan, Sean" w:date="2023-09-18T16:53:00Z">
        <w:r w:rsidR="007909CD">
          <w:rPr>
            <w:sz w:val="24"/>
            <w:szCs w:val="24"/>
          </w:rPr>
          <w:t>. In effect</w:t>
        </w:r>
      </w:ins>
      <w:ins w:id="343" w:author="Duan, Sean" w:date="2023-09-18T16:54:00Z">
        <w:r w:rsidR="007909CD">
          <w:rPr>
            <w:sz w:val="24"/>
            <w:szCs w:val="24"/>
          </w:rPr>
          <w:t>,</w:t>
        </w:r>
      </w:ins>
      <w:ins w:id="344" w:author="Duan, Sean" w:date="2023-09-18T16:53:00Z">
        <w:r w:rsidR="007909CD">
          <w:rPr>
            <w:sz w:val="24"/>
            <w:szCs w:val="24"/>
          </w:rPr>
          <w:t xml:space="preserve"> any experiment manipulating the perception of topics that regularly arise in ‘regular’ life, are potentially contaminated </w:t>
        </w:r>
      </w:ins>
      <w:ins w:id="345" w:author="Duan, Sean" w:date="2023-09-18T16:54:00Z">
        <w:r w:rsidR="007909CD">
          <w:rPr>
            <w:sz w:val="24"/>
            <w:szCs w:val="24"/>
          </w:rPr>
          <w:t xml:space="preserve">as </w:t>
        </w:r>
        <w:proofErr w:type="spellStart"/>
        <w:r w:rsidR="007909CD">
          <w:rPr>
            <w:sz w:val="24"/>
            <w:szCs w:val="24"/>
          </w:rPr>
          <w:t>respondants</w:t>
        </w:r>
        <w:proofErr w:type="spellEnd"/>
        <w:r w:rsidR="007909CD">
          <w:rPr>
            <w:sz w:val="24"/>
            <w:szCs w:val="24"/>
          </w:rPr>
          <w:t xml:space="preserve"> have already had significant exposure to framing of the topic</w:t>
        </w:r>
      </w:ins>
      <w:ins w:id="346" w:author="Duan, Sean" w:date="2023-09-18T16:55:00Z">
        <w:r w:rsidR="007909CD">
          <w:rPr>
            <w:sz w:val="24"/>
            <w:szCs w:val="24"/>
          </w:rPr>
          <w:t xml:space="preserve"> (</w:t>
        </w:r>
        <w:r w:rsidR="007909CD" w:rsidRPr="007909CD">
          <w:rPr>
            <w:sz w:val="24"/>
            <w:szCs w:val="24"/>
            <w:highlight w:val="yellow"/>
            <w:rPrChange w:id="347" w:author="Duan, Sean" w:date="2023-09-18T16:55:00Z">
              <w:rPr>
                <w:sz w:val="24"/>
                <w:szCs w:val="24"/>
              </w:rPr>
            </w:rPrChange>
          </w:rPr>
          <w:t>Druckman, 2012)</w:t>
        </w:r>
        <w:r w:rsidR="007909CD">
          <w:rPr>
            <w:sz w:val="24"/>
            <w:szCs w:val="24"/>
          </w:rPr>
          <w:t xml:space="preserve">. Thus, </w:t>
        </w:r>
      </w:ins>
      <w:del w:id="348" w:author="Duan, Sean" w:date="2023-09-18T16:55:00Z">
        <w:r w:rsidR="003857E0" w:rsidDel="007909CD">
          <w:rPr>
            <w:sz w:val="24"/>
            <w:szCs w:val="24"/>
          </w:rPr>
          <w:delText xml:space="preserve"> </w:delText>
        </w:r>
      </w:del>
      <w:ins w:id="349" w:author="Duan, Sean" w:date="2023-09-18T16:55:00Z">
        <w:r w:rsidR="007909CD">
          <w:rPr>
            <w:sz w:val="24"/>
            <w:szCs w:val="24"/>
          </w:rPr>
          <w:t>t</w:t>
        </w:r>
      </w:ins>
      <w:del w:id="350" w:author="Duan, Sean" w:date="2023-09-18T16:55:00Z">
        <w:r w:rsidR="003857E0" w:rsidDel="007909CD">
          <w:rPr>
            <w:sz w:val="24"/>
            <w:szCs w:val="24"/>
          </w:rPr>
          <w:delText>T</w:delText>
        </w:r>
      </w:del>
      <w:r w:rsidR="003857E0">
        <w:rPr>
          <w:sz w:val="24"/>
          <w:szCs w:val="24"/>
        </w:rPr>
        <w:t xml:space="preserve">here is a significant open question in the research whether or not </w:t>
      </w:r>
      <w:del w:id="351" w:author="Duan, Sean" w:date="2023-09-18T16:55:00Z">
        <w:r w:rsidR="003857E0" w:rsidDel="00763FCE">
          <w:rPr>
            <w:sz w:val="24"/>
            <w:szCs w:val="24"/>
          </w:rPr>
          <w:delText>moral or n</w:delText>
        </w:r>
      </w:del>
      <w:ins w:id="352" w:author="Duan, Sean" w:date="2023-09-18T16:55:00Z">
        <w:r w:rsidR="00763FCE">
          <w:rPr>
            <w:sz w:val="24"/>
            <w:szCs w:val="24"/>
          </w:rPr>
          <w:t>n</w:t>
        </w:r>
      </w:ins>
      <w:r w:rsidR="003857E0">
        <w:rPr>
          <w:sz w:val="24"/>
          <w:szCs w:val="24"/>
        </w:rPr>
        <w:t xml:space="preserve">on-moral framing can </w:t>
      </w:r>
      <w:del w:id="353" w:author="Duan, Sean" w:date="2023-09-18T16:55:00Z">
        <w:r w:rsidR="003857E0" w:rsidDel="00763FCE">
          <w:rPr>
            <w:sz w:val="24"/>
            <w:szCs w:val="24"/>
          </w:rPr>
          <w:delText xml:space="preserve">increase or </w:delText>
        </w:r>
      </w:del>
      <w:r w:rsidR="003857E0">
        <w:rPr>
          <w:sz w:val="24"/>
          <w:szCs w:val="24"/>
        </w:rPr>
        <w:t xml:space="preserve">reduce moral conviction in </w:t>
      </w:r>
      <w:del w:id="354" w:author="Duan, Sean" w:date="2023-09-18T16:55:00Z">
        <w:r w:rsidR="003857E0" w:rsidDel="00763FCE">
          <w:rPr>
            <w:sz w:val="24"/>
            <w:szCs w:val="24"/>
          </w:rPr>
          <w:delText xml:space="preserve">contemporary </w:delText>
        </w:r>
      </w:del>
      <w:del w:id="355" w:author="Duan, Sean" w:date="2023-09-18T16:56:00Z">
        <w:r w:rsidR="003857E0" w:rsidDel="00763FCE">
          <w:rPr>
            <w:sz w:val="24"/>
            <w:szCs w:val="24"/>
          </w:rPr>
          <w:delText>issues well known to the public, where strong moral arguments can be made for both sides (capital punishment, abortion, etc.).</w:delText>
        </w:r>
        <w:r w:rsidR="0007184C" w:rsidDel="00763FCE">
          <w:rPr>
            <w:sz w:val="24"/>
            <w:szCs w:val="24"/>
          </w:rPr>
          <w:delText xml:space="preserve"> </w:delText>
        </w:r>
        <w:r w:rsidR="00B268BC" w:rsidDel="00763FCE">
          <w:rPr>
            <w:sz w:val="24"/>
            <w:szCs w:val="24"/>
          </w:rPr>
          <w:delText xml:space="preserve">Additionally, previous literature has shown that persuasive moral and non-moral framings can lead to directional attitude change for relatively novel </w:delText>
        </w:r>
      </w:del>
      <w:commentRangeStart w:id="356"/>
      <w:commentRangeStart w:id="357"/>
      <w:r w:rsidR="00B268BC">
        <w:rPr>
          <w:sz w:val="24"/>
          <w:szCs w:val="24"/>
        </w:rPr>
        <w:t>topics</w:t>
      </w:r>
      <w:commentRangeEnd w:id="356"/>
      <w:commentRangeEnd w:id="357"/>
      <w:ins w:id="358" w:author="Duan, Sean" w:date="2023-09-18T16:56:00Z">
        <w:r w:rsidR="00763FCE">
          <w:rPr>
            <w:sz w:val="24"/>
            <w:szCs w:val="24"/>
          </w:rPr>
          <w:t xml:space="preserve"> </w:t>
        </w:r>
      </w:ins>
      <w:r w:rsidR="00192E8A">
        <w:rPr>
          <w:rStyle w:val="CommentReference"/>
        </w:rPr>
        <w:commentReference w:id="356"/>
      </w:r>
      <w:r w:rsidR="00763FCE">
        <w:rPr>
          <w:rStyle w:val="CommentReference"/>
        </w:rPr>
        <w:commentReference w:id="357"/>
      </w:r>
      <w:ins w:id="359" w:author="Duan, Sean" w:date="2023-09-18T16:56:00Z">
        <w:r w:rsidR="00763FCE">
          <w:rPr>
            <w:sz w:val="24"/>
            <w:szCs w:val="24"/>
          </w:rPr>
          <w:t>well known to the public</w:t>
        </w:r>
      </w:ins>
      <w:r w:rsidR="00B268BC">
        <w:rPr>
          <w:sz w:val="24"/>
          <w:szCs w:val="24"/>
        </w:rPr>
        <w:t>.</w:t>
      </w:r>
      <w:ins w:id="360" w:author="Duan, Sean" w:date="2023-09-18T16:57:00Z">
        <w:r w:rsidR="00763FCE">
          <w:rPr>
            <w:sz w:val="24"/>
            <w:szCs w:val="24"/>
          </w:rPr>
          <w:t xml:space="preserve"> </w:t>
        </w:r>
      </w:ins>
    </w:p>
    <w:p w14:paraId="72A3EAF6" w14:textId="4EC04A10" w:rsidR="0076072C" w:rsidRPr="00E5496E" w:rsidRDefault="00763FCE" w:rsidP="00234B1B">
      <w:pPr>
        <w:spacing w:line="480" w:lineRule="auto"/>
        <w:ind w:firstLine="720"/>
        <w:rPr>
          <w:sz w:val="24"/>
          <w:szCs w:val="24"/>
        </w:rPr>
      </w:pPr>
      <w:ins w:id="361" w:author="Duan, Sean" w:date="2023-09-18T16:57:00Z">
        <w:r>
          <w:rPr>
            <w:sz w:val="24"/>
            <w:szCs w:val="24"/>
          </w:rPr>
          <w:t xml:space="preserve">Additionally, </w:t>
        </w:r>
      </w:ins>
      <w:del w:id="362" w:author="Duan, Sean" w:date="2023-09-18T16:57:00Z">
        <w:r w:rsidR="00B268BC" w:rsidDel="00763FCE">
          <w:rPr>
            <w:sz w:val="24"/>
            <w:szCs w:val="24"/>
          </w:rPr>
          <w:delText xml:space="preserve"> Furthermore, n</w:delText>
        </w:r>
      </w:del>
      <w:ins w:id="363" w:author="Duan, Sean" w:date="2023-09-18T16:57:00Z">
        <w:r>
          <w:rPr>
            <w:sz w:val="24"/>
            <w:szCs w:val="24"/>
          </w:rPr>
          <w:t>n</w:t>
        </w:r>
      </w:ins>
      <w:r w:rsidR="00B268BC">
        <w:rPr>
          <w:sz w:val="24"/>
          <w:szCs w:val="24"/>
        </w:rPr>
        <w:t xml:space="preserve">on-moral framing of persuasive messages has been shown to be effective for those that have a strong moral </w:t>
      </w:r>
      <w:commentRangeStart w:id="364"/>
      <w:commentRangeStart w:id="365"/>
      <w:commentRangeStart w:id="366"/>
      <w:r w:rsidR="00B268BC">
        <w:rPr>
          <w:sz w:val="24"/>
          <w:szCs w:val="24"/>
        </w:rPr>
        <w:t>identity</w:t>
      </w:r>
      <w:ins w:id="367" w:author="Duan, Sean" w:date="2023-09-18T16:58:00Z">
        <w:r>
          <w:rPr>
            <w:sz w:val="24"/>
            <w:szCs w:val="24"/>
          </w:rPr>
          <w:t>. For example,</w:t>
        </w:r>
      </w:ins>
      <w:ins w:id="368" w:author="Duan, Sean" w:date="2023-09-18T17:01:00Z">
        <w:r w:rsidR="00234B1B">
          <w:rPr>
            <w:sz w:val="24"/>
            <w:szCs w:val="24"/>
          </w:rPr>
          <w:t xml:space="preserve"> Tauber and colleagues </w:t>
        </w:r>
      </w:ins>
      <w:ins w:id="369" w:author="Duan, Sean" w:date="2023-09-18T17:02:00Z">
        <w:r w:rsidR="00234B1B">
          <w:rPr>
            <w:sz w:val="24"/>
            <w:szCs w:val="24"/>
          </w:rPr>
          <w:t xml:space="preserve">found </w:t>
        </w:r>
      </w:ins>
      <w:ins w:id="370" w:author="Duan, Sean" w:date="2023-09-18T17:03:00Z">
        <w:r w:rsidR="00234B1B">
          <w:rPr>
            <w:sz w:val="24"/>
            <w:szCs w:val="24"/>
          </w:rPr>
          <w:t>evidence of this when</w:t>
        </w:r>
      </w:ins>
      <w:ins w:id="371" w:author="Duan, Sean" w:date="2023-09-18T17:02:00Z">
        <w:r w:rsidR="00234B1B">
          <w:rPr>
            <w:sz w:val="24"/>
            <w:szCs w:val="24"/>
          </w:rPr>
          <w:t xml:space="preserve"> presenting arguments attempting to persuade </w:t>
        </w:r>
      </w:ins>
      <w:ins w:id="372" w:author="Duan, Sean" w:date="2023-09-18T17:03:00Z">
        <w:r w:rsidR="00234B1B">
          <w:rPr>
            <w:sz w:val="24"/>
            <w:szCs w:val="24"/>
          </w:rPr>
          <w:t>Dutch citizens to support climate change</w:t>
        </w:r>
      </w:ins>
      <w:r w:rsidR="00314FB4">
        <w:rPr>
          <w:sz w:val="24"/>
          <w:szCs w:val="24"/>
        </w:rPr>
        <w:t xml:space="preserve"> </w:t>
      </w:r>
      <w:commentRangeEnd w:id="364"/>
      <w:r w:rsidR="00192E8A">
        <w:rPr>
          <w:rStyle w:val="CommentReference"/>
        </w:rPr>
        <w:commentReference w:id="364"/>
      </w:r>
      <w:commentRangeEnd w:id="365"/>
      <w:r w:rsidR="00234B1B">
        <w:rPr>
          <w:rStyle w:val="CommentReference"/>
        </w:rPr>
        <w:commentReference w:id="365"/>
      </w:r>
      <w:commentRangeEnd w:id="366"/>
      <w:r w:rsidR="00996107">
        <w:rPr>
          <w:rStyle w:val="CommentReference"/>
        </w:rPr>
        <w:commentReference w:id="366"/>
      </w:r>
      <w:r w:rsidR="00314FB4" w:rsidRPr="00314FB4">
        <w:rPr>
          <w:sz w:val="24"/>
          <w:szCs w:val="24"/>
          <w:highlight w:val="yellow"/>
        </w:rPr>
        <w:t>(Tauber, 2013)</w:t>
      </w:r>
      <w:r w:rsidR="00B268BC">
        <w:rPr>
          <w:sz w:val="24"/>
          <w:szCs w:val="24"/>
        </w:rPr>
        <w:t xml:space="preserve">. </w:t>
      </w:r>
      <w:ins w:id="373" w:author="Duan, Sean" w:date="2023-09-18T17:03:00Z">
        <w:r w:rsidR="00234B1B">
          <w:rPr>
            <w:sz w:val="24"/>
            <w:szCs w:val="24"/>
          </w:rPr>
          <w:t xml:space="preserve">In the moralized framework, wherein </w:t>
        </w:r>
      </w:ins>
      <w:ins w:id="374" w:author="Duan, Sean" w:date="2023-09-18T17:04:00Z">
        <w:r w:rsidR="00234B1B">
          <w:rPr>
            <w:sz w:val="24"/>
            <w:szCs w:val="24"/>
          </w:rPr>
          <w:t xml:space="preserve">the Netherlands were seen as immoral due to their difficulties in combating climate change, Dutch citizens </w:t>
        </w:r>
      </w:ins>
      <w:ins w:id="375" w:author="Duan, Sean" w:date="2023-09-18T17:05:00Z">
        <w:r w:rsidR="00234B1B">
          <w:rPr>
            <w:sz w:val="24"/>
            <w:szCs w:val="24"/>
          </w:rPr>
          <w:t>were less willing to strive for improvement in climate change. Conversely, in the non-moral framework, wherein the Netherlands were seen as incompetent instead of immoral, Dutch citizens were significantly more willing to strive for improv</w:t>
        </w:r>
      </w:ins>
      <w:ins w:id="376" w:author="Duan, Sean" w:date="2023-09-18T17:06:00Z">
        <w:r w:rsidR="00234B1B">
          <w:rPr>
            <w:sz w:val="24"/>
            <w:szCs w:val="24"/>
          </w:rPr>
          <w:t>ement in climate change.</w:t>
        </w:r>
      </w:ins>
      <w:ins w:id="377" w:author="Duan, Sean" w:date="2023-09-18T17:07:00Z">
        <w:r w:rsidR="00234B1B">
          <w:rPr>
            <w:sz w:val="24"/>
            <w:szCs w:val="24"/>
          </w:rPr>
          <w:t xml:space="preserve"> This effect was significantly more pronounced in Dutch citizens that strongly identified support for climate change as one of their moral </w:t>
        </w:r>
        <w:proofErr w:type="gramStart"/>
        <w:r w:rsidR="00234B1B">
          <w:rPr>
            <w:sz w:val="24"/>
            <w:szCs w:val="24"/>
          </w:rPr>
          <w:t>convictions, and</w:t>
        </w:r>
        <w:proofErr w:type="gramEnd"/>
        <w:r w:rsidR="00234B1B">
          <w:rPr>
            <w:sz w:val="24"/>
            <w:szCs w:val="24"/>
          </w:rPr>
          <w:t xml:space="preserve"> was relatively </w:t>
        </w:r>
        <w:proofErr w:type="spellStart"/>
        <w:r w:rsidR="00234B1B">
          <w:rPr>
            <w:sz w:val="24"/>
            <w:szCs w:val="24"/>
          </w:rPr>
          <w:t>nonexistant</w:t>
        </w:r>
        <w:proofErr w:type="spellEnd"/>
        <w:r w:rsidR="00234B1B">
          <w:rPr>
            <w:sz w:val="24"/>
            <w:szCs w:val="24"/>
          </w:rPr>
          <w:t xml:space="preserve"> for Dutch citizens that w</w:t>
        </w:r>
      </w:ins>
      <w:ins w:id="378" w:author="Duan, Sean" w:date="2023-09-18T17:08:00Z">
        <w:r w:rsidR="00234B1B">
          <w:rPr>
            <w:sz w:val="24"/>
            <w:szCs w:val="24"/>
          </w:rPr>
          <w:t xml:space="preserve">ere morally ambivalent regarding climate change. </w:t>
        </w:r>
      </w:ins>
      <w:del w:id="379" w:author="Duan, Sean" w:date="2023-09-20T15:32:00Z">
        <w:r w:rsidR="00B268BC" w:rsidDel="00996107">
          <w:rPr>
            <w:sz w:val="24"/>
            <w:szCs w:val="24"/>
          </w:rPr>
          <w:delText xml:space="preserve">However, it </w:delText>
        </w:r>
      </w:del>
      <w:ins w:id="380" w:author="Duan, Sean" w:date="2023-09-20T15:32:00Z">
        <w:r w:rsidR="00996107">
          <w:rPr>
            <w:sz w:val="24"/>
            <w:szCs w:val="24"/>
          </w:rPr>
          <w:t xml:space="preserve">It </w:t>
        </w:r>
      </w:ins>
      <w:r w:rsidR="00B268BC">
        <w:rPr>
          <w:sz w:val="24"/>
          <w:szCs w:val="24"/>
        </w:rPr>
        <w:t xml:space="preserve">is another open question </w:t>
      </w:r>
      <w:commentRangeStart w:id="381"/>
      <w:commentRangeStart w:id="382"/>
      <w:r w:rsidR="00314FB4">
        <w:rPr>
          <w:sz w:val="24"/>
          <w:szCs w:val="24"/>
        </w:rPr>
        <w:t>whether</w:t>
      </w:r>
      <w:ins w:id="383" w:author="Duan, Sean" w:date="2023-09-18T17:09:00Z">
        <w:r w:rsidR="00234B1B">
          <w:rPr>
            <w:sz w:val="24"/>
            <w:szCs w:val="24"/>
          </w:rPr>
          <w:t xml:space="preserve"> </w:t>
        </w:r>
      </w:ins>
      <w:ins w:id="384" w:author="Duan, Sean" w:date="2023-09-20T15:33:00Z">
        <w:r w:rsidR="00996107">
          <w:rPr>
            <w:sz w:val="24"/>
            <w:szCs w:val="24"/>
          </w:rPr>
          <w:t xml:space="preserve">people who have </w:t>
        </w:r>
        <w:r w:rsidR="00996107">
          <w:rPr>
            <w:sz w:val="24"/>
            <w:szCs w:val="24"/>
          </w:rPr>
          <w:lastRenderedPageBreak/>
          <w:t>strong moral feelings in one direction can be convinced by a strong moral argument in the other direction</w:t>
        </w:r>
      </w:ins>
      <w:del w:id="385" w:author="Duan, Sean" w:date="2023-09-20T15:33:00Z">
        <w:r w:rsidR="00B268BC" w:rsidDel="00996107">
          <w:rPr>
            <w:sz w:val="24"/>
            <w:szCs w:val="24"/>
          </w:rPr>
          <w:delText xml:space="preserve"> </w:delText>
        </w:r>
        <w:r w:rsidR="008D0B5E" w:rsidDel="00996107">
          <w:rPr>
            <w:sz w:val="24"/>
            <w:szCs w:val="24"/>
          </w:rPr>
          <w:delText>highly moral</w:delText>
        </w:r>
        <w:r w:rsidR="00B268BC" w:rsidDel="00996107">
          <w:rPr>
            <w:sz w:val="24"/>
            <w:szCs w:val="24"/>
          </w:rPr>
          <w:delText xml:space="preserve"> framings </w:delText>
        </w:r>
        <w:commentRangeEnd w:id="381"/>
        <w:r w:rsidR="00945332" w:rsidDel="00996107">
          <w:rPr>
            <w:rStyle w:val="CommentReference"/>
          </w:rPr>
          <w:commentReference w:id="381"/>
        </w:r>
        <w:commentRangeEnd w:id="382"/>
        <w:r w:rsidR="00234B1B" w:rsidDel="00996107">
          <w:rPr>
            <w:rStyle w:val="CommentReference"/>
          </w:rPr>
          <w:commentReference w:id="382"/>
        </w:r>
        <w:r w:rsidR="00B268BC" w:rsidDel="00996107">
          <w:rPr>
            <w:sz w:val="24"/>
            <w:szCs w:val="24"/>
          </w:rPr>
          <w:delText>of persuasive messages are effective for those that have strong moral conviction</w:delText>
        </w:r>
      </w:del>
      <w:del w:id="386" w:author="Duan, Sean" w:date="2023-09-20T15:30:00Z">
        <w:r w:rsidR="00B268BC" w:rsidDel="00996107">
          <w:rPr>
            <w:sz w:val="24"/>
            <w:szCs w:val="24"/>
          </w:rPr>
          <w:delText>,</w:delText>
        </w:r>
      </w:del>
      <w:del w:id="387" w:author="Duan, Sean" w:date="2023-09-20T15:33:00Z">
        <w:r w:rsidR="00B268BC" w:rsidDel="00996107">
          <w:rPr>
            <w:sz w:val="24"/>
            <w:szCs w:val="24"/>
          </w:rPr>
          <w:delText xml:space="preserve"> but in the opposite direction</w:delText>
        </w:r>
      </w:del>
      <w:r w:rsidR="008D0B5E">
        <w:rPr>
          <w:sz w:val="24"/>
          <w:szCs w:val="24"/>
        </w:rPr>
        <w:t>. For example,</w:t>
      </w:r>
      <w:r w:rsidR="00B268BC">
        <w:rPr>
          <w:sz w:val="24"/>
          <w:szCs w:val="24"/>
        </w:rPr>
        <w:t xml:space="preserve"> an argument on how immoral it is to restrict a woman’s ability to regulate their own health</w:t>
      </w:r>
      <w:r w:rsidR="008D0B5E">
        <w:rPr>
          <w:sz w:val="24"/>
          <w:szCs w:val="24"/>
        </w:rPr>
        <w:t xml:space="preserve"> being presented</w:t>
      </w:r>
      <w:r w:rsidR="00B268BC">
        <w:rPr>
          <w:sz w:val="24"/>
          <w:szCs w:val="24"/>
        </w:rPr>
        <w:t xml:space="preserve"> to </w:t>
      </w:r>
      <w:r w:rsidR="008D0B5E">
        <w:rPr>
          <w:sz w:val="24"/>
          <w:szCs w:val="24"/>
        </w:rPr>
        <w:t xml:space="preserve">a </w:t>
      </w:r>
      <w:r w:rsidR="00B268BC">
        <w:rPr>
          <w:sz w:val="24"/>
          <w:szCs w:val="24"/>
        </w:rPr>
        <w:t>highly morally convicted pro-life supporter.</w:t>
      </w:r>
    </w:p>
    <w:p w14:paraId="2DC6AFF3" w14:textId="23090B95" w:rsidR="00B3236C" w:rsidRDefault="0076072C" w:rsidP="0000369E">
      <w:pPr>
        <w:spacing w:line="480" w:lineRule="auto"/>
        <w:ind w:firstLine="720"/>
        <w:rPr>
          <w:sz w:val="24"/>
          <w:szCs w:val="24"/>
        </w:rPr>
      </w:pPr>
      <w:commentRangeStart w:id="388"/>
      <w:del w:id="389" w:author="Duan, Sean" w:date="2023-09-18T17:31:00Z">
        <w:r w:rsidDel="004441A2">
          <w:rPr>
            <w:sz w:val="24"/>
            <w:szCs w:val="24"/>
          </w:rPr>
          <w:delText>Considering the previous context, we see that both utilitarianism and deontology have their proponents with regards to priority in ethical decision</w:delText>
        </w:r>
      </w:del>
      <w:ins w:id="390" w:author="Duan, Sean" w:date="2023-09-18T17:31:00Z">
        <w:r w:rsidR="004441A2">
          <w:rPr>
            <w:sz w:val="24"/>
            <w:szCs w:val="24"/>
          </w:rPr>
          <w:t>The previous literature</w:t>
        </w:r>
      </w:ins>
      <w:r>
        <w:rPr>
          <w:sz w:val="24"/>
          <w:szCs w:val="24"/>
        </w:rPr>
        <w:t xml:space="preserve"> mak</w:t>
      </w:r>
      <w:ins w:id="391" w:author="Duan, Sean" w:date="2023-09-18T17:31:00Z">
        <w:r w:rsidR="004441A2">
          <w:rPr>
            <w:sz w:val="24"/>
            <w:szCs w:val="24"/>
          </w:rPr>
          <w:t>es clear that</w:t>
        </w:r>
      </w:ins>
      <w:ins w:id="392" w:author="Duan, Sean" w:date="2023-09-18T17:32:00Z">
        <w:r w:rsidR="004441A2">
          <w:rPr>
            <w:sz w:val="24"/>
            <w:szCs w:val="24"/>
          </w:rPr>
          <w:t xml:space="preserve"> strength of moral conviction likely interacts with the effect of social consensus.</w:t>
        </w:r>
      </w:ins>
      <w:del w:id="393" w:author="Duan, Sean" w:date="2023-09-18T17:31:00Z">
        <w:r w:rsidDel="004441A2">
          <w:rPr>
            <w:sz w:val="24"/>
            <w:szCs w:val="24"/>
          </w:rPr>
          <w:delText>ing</w:delText>
        </w:r>
      </w:del>
      <w:commentRangeEnd w:id="388"/>
      <w:r w:rsidR="00323458">
        <w:rPr>
          <w:rStyle w:val="CommentReference"/>
        </w:rPr>
        <w:commentReference w:id="388"/>
      </w:r>
      <w:del w:id="394" w:author="Duan, Sean" w:date="2023-09-18T17:32:00Z">
        <w:r w:rsidDel="004441A2">
          <w:rPr>
            <w:sz w:val="24"/>
            <w:szCs w:val="24"/>
          </w:rPr>
          <w:delText>.</w:delText>
        </w:r>
      </w:del>
      <w:r>
        <w:rPr>
          <w:sz w:val="24"/>
          <w:szCs w:val="24"/>
        </w:rPr>
        <w:t xml:space="preserve"> </w:t>
      </w:r>
      <w:ins w:id="395" w:author="Duan, Sean" w:date="2023-09-18T17:32:00Z">
        <w:r w:rsidR="004441A2">
          <w:rPr>
            <w:sz w:val="24"/>
            <w:szCs w:val="24"/>
          </w:rPr>
          <w:t>However, there has been no research done on the baseline degree of moral conviction people have regarding UHC. Thus,</w:t>
        </w:r>
      </w:ins>
      <w:ins w:id="396" w:author="Duan, Sean" w:date="2023-09-18T17:33:00Z">
        <w:r w:rsidR="004441A2">
          <w:rPr>
            <w:sz w:val="24"/>
            <w:szCs w:val="24"/>
          </w:rPr>
          <w:t xml:space="preserve"> we wish to determine what level of moral conviction exists regarding support for UHC</w:t>
        </w:r>
      </w:ins>
      <w:ins w:id="397" w:author="Duan, Sean" w:date="2023-09-18T17:34:00Z">
        <w:r w:rsidR="004441A2">
          <w:rPr>
            <w:sz w:val="24"/>
            <w:szCs w:val="24"/>
          </w:rPr>
          <w:t>; Furthermore we also wish to</w:t>
        </w:r>
      </w:ins>
      <w:ins w:id="398" w:author="Duan, Sean" w:date="2023-09-18T17:33:00Z">
        <w:r w:rsidR="004441A2">
          <w:rPr>
            <w:sz w:val="24"/>
            <w:szCs w:val="24"/>
          </w:rPr>
          <w:t xml:space="preserve"> </w:t>
        </w:r>
      </w:ins>
      <w:ins w:id="399" w:author="Duan, Sean" w:date="2023-09-18T17:34:00Z">
        <w:r w:rsidR="004441A2">
          <w:rPr>
            <w:sz w:val="24"/>
            <w:szCs w:val="24"/>
          </w:rPr>
          <w:t>know</w:t>
        </w:r>
      </w:ins>
      <w:ins w:id="400" w:author="Duan, Sean" w:date="2023-09-18T17:35:00Z">
        <w:r w:rsidR="004441A2">
          <w:rPr>
            <w:sz w:val="24"/>
            <w:szCs w:val="24"/>
          </w:rPr>
          <w:t xml:space="preserve"> if the</w:t>
        </w:r>
      </w:ins>
      <w:ins w:id="401" w:author="Duan, Sean" w:date="2023-09-18T17:34:00Z">
        <w:r w:rsidR="004441A2">
          <w:rPr>
            <w:sz w:val="24"/>
            <w:szCs w:val="24"/>
          </w:rPr>
          <w:t xml:space="preserve"> int</w:t>
        </w:r>
      </w:ins>
      <w:commentRangeStart w:id="402"/>
      <w:commentRangeStart w:id="403"/>
      <w:del w:id="404" w:author="Duan, Sean" w:date="2023-09-18T17:30:00Z">
        <w:r w:rsidR="00083B71" w:rsidDel="004441A2">
          <w:rPr>
            <w:sz w:val="24"/>
            <w:szCs w:val="24"/>
          </w:rPr>
          <w:delText>On</w:delText>
        </w:r>
      </w:del>
      <w:r w:rsidR="00083B71">
        <w:rPr>
          <w:sz w:val="24"/>
          <w:szCs w:val="24"/>
        </w:rPr>
        <w:t>e</w:t>
      </w:r>
      <w:ins w:id="405" w:author="Duan, Sean" w:date="2023-09-18T17:34:00Z">
        <w:r w:rsidR="004441A2">
          <w:rPr>
            <w:sz w:val="24"/>
            <w:szCs w:val="24"/>
          </w:rPr>
          <w:t>raction of moral conviction on the effect of social consensus replicates in this context</w:t>
        </w:r>
      </w:ins>
      <w:del w:id="406" w:author="Duan, Sean" w:date="2023-09-18T17:30:00Z">
        <w:r w:rsidR="00083B71" w:rsidDel="004441A2">
          <w:rPr>
            <w:sz w:val="24"/>
            <w:szCs w:val="24"/>
          </w:rPr>
          <w:delText xml:space="preserve"> of our initial empirical questions that we would wish to address </w:delText>
        </w:r>
        <w:commentRangeEnd w:id="402"/>
        <w:r w:rsidR="00323458" w:rsidDel="004441A2">
          <w:rPr>
            <w:rStyle w:val="CommentReference"/>
          </w:rPr>
          <w:commentReference w:id="402"/>
        </w:r>
      </w:del>
      <w:commentRangeEnd w:id="403"/>
      <w:r w:rsidR="004441A2">
        <w:rPr>
          <w:rStyle w:val="CommentReference"/>
        </w:rPr>
        <w:commentReference w:id="403"/>
      </w:r>
      <w:del w:id="407" w:author="Duan, Sean" w:date="2023-09-18T17:30:00Z">
        <w:r w:rsidR="00083B71" w:rsidDel="004441A2">
          <w:rPr>
            <w:sz w:val="24"/>
            <w:szCs w:val="24"/>
          </w:rPr>
          <w:delText>with Study 1 is whether</w:delText>
        </w:r>
      </w:del>
      <w:del w:id="408" w:author="Duan, Sean" w:date="2023-09-18T17:34:00Z">
        <w:r w:rsidR="00083B71" w:rsidDel="004441A2">
          <w:rPr>
            <w:sz w:val="24"/>
            <w:szCs w:val="24"/>
          </w:rPr>
          <w:delText xml:space="preserve"> perception of increased social consensus affects support for UHC</w:delText>
        </w:r>
      </w:del>
      <w:r w:rsidR="00083B71">
        <w:rPr>
          <w:sz w:val="24"/>
          <w:szCs w:val="24"/>
        </w:rPr>
        <w:t>. As the previous research states, there is relatively strong evidence that perception of changed social consensus will lead to conforming to that consensus. Thus, in conditions of high social consensus in favor of UHC, we would expect to see increased support for UHC, conversely, if there is low social consensus in favor of UHC, we would expect to see decreased support for U</w:t>
      </w:r>
      <w:del w:id="409" w:author="Duan, Sean" w:date="2023-09-18T17:36:00Z">
        <w:r w:rsidR="00083B71" w:rsidDel="004441A2">
          <w:rPr>
            <w:sz w:val="24"/>
            <w:szCs w:val="24"/>
          </w:rPr>
          <w:delText>HC.</w:delText>
        </w:r>
        <w:r w:rsidR="0018282D" w:rsidDel="004441A2">
          <w:rPr>
            <w:sz w:val="24"/>
            <w:szCs w:val="24"/>
          </w:rPr>
          <w:delText xml:space="preserve"> Additionally, there is a lack of research as the </w:delText>
        </w:r>
        <w:commentRangeStart w:id="410"/>
        <w:commentRangeStart w:id="411"/>
        <w:r w:rsidR="0018282D" w:rsidDel="004441A2">
          <w:rPr>
            <w:sz w:val="24"/>
            <w:szCs w:val="24"/>
          </w:rPr>
          <w:delText>effect of strong deontological or utilitarian inclinations on support for U</w:delText>
        </w:r>
      </w:del>
      <w:r w:rsidR="0018282D">
        <w:rPr>
          <w:sz w:val="24"/>
          <w:szCs w:val="24"/>
        </w:rPr>
        <w:t>HC</w:t>
      </w:r>
      <w:commentRangeEnd w:id="410"/>
      <w:r w:rsidR="00C919EC">
        <w:rPr>
          <w:rStyle w:val="CommentReference"/>
        </w:rPr>
        <w:commentReference w:id="410"/>
      </w:r>
      <w:commentRangeEnd w:id="411"/>
      <w:r w:rsidR="004441A2">
        <w:rPr>
          <w:rStyle w:val="CommentReference"/>
        </w:rPr>
        <w:commentReference w:id="411"/>
      </w:r>
      <w:r w:rsidR="0018282D">
        <w:rPr>
          <w:sz w:val="24"/>
          <w:szCs w:val="24"/>
        </w:rPr>
        <w:t xml:space="preserve">. </w:t>
      </w:r>
      <w:commentRangeStart w:id="412"/>
      <w:commentRangeStart w:id="413"/>
      <w:del w:id="414" w:author="Duan, Sean" w:date="2023-09-18T17:37:00Z">
        <w:r w:rsidR="0018282D" w:rsidDel="004441A2">
          <w:rPr>
            <w:sz w:val="24"/>
            <w:szCs w:val="24"/>
          </w:rPr>
          <w:delText>However,</w:delText>
        </w:r>
      </w:del>
      <w:ins w:id="415" w:author="Duan, Sean" w:date="2023-09-18T17:37:00Z">
        <w:r w:rsidR="004441A2">
          <w:rPr>
            <w:sz w:val="24"/>
            <w:szCs w:val="24"/>
          </w:rPr>
          <w:t>We</w:t>
        </w:r>
      </w:ins>
      <w:r w:rsidR="0018282D">
        <w:rPr>
          <w:sz w:val="24"/>
          <w:szCs w:val="24"/>
        </w:rPr>
        <w:t xml:space="preserve"> hypothesize that </w:t>
      </w:r>
      <w:del w:id="416" w:author="Duan, Sean" w:date="2023-09-18T17:37:00Z">
        <w:r w:rsidR="0018282D" w:rsidDel="004441A2">
          <w:rPr>
            <w:sz w:val="24"/>
            <w:szCs w:val="24"/>
          </w:rPr>
          <w:delText xml:space="preserve">it is plausible </w:delText>
        </w:r>
      </w:del>
      <w:r w:rsidR="0018282D">
        <w:rPr>
          <w:sz w:val="24"/>
          <w:szCs w:val="24"/>
        </w:rPr>
        <w:t xml:space="preserve">in our condition of high social consensus, </w:t>
      </w:r>
      <w:del w:id="417" w:author="Duan, Sean" w:date="2023-09-18T17:37:00Z">
        <w:r w:rsidR="0018282D" w:rsidDel="004441A2">
          <w:rPr>
            <w:sz w:val="24"/>
            <w:szCs w:val="24"/>
          </w:rPr>
          <w:delText>that any interactive effect (if there is one) will be assessed as a null or non-effect</w:delText>
        </w:r>
      </w:del>
      <w:ins w:id="418" w:author="Duan, Sean" w:date="2023-09-18T17:37:00Z">
        <w:r w:rsidR="004441A2">
          <w:rPr>
            <w:sz w:val="24"/>
            <w:szCs w:val="24"/>
          </w:rPr>
          <w:t xml:space="preserve">that </w:t>
        </w:r>
      </w:ins>
      <w:ins w:id="419" w:author="Duan, Sean" w:date="2023-09-18T17:38:00Z">
        <w:r w:rsidR="004441A2">
          <w:rPr>
            <w:sz w:val="24"/>
            <w:szCs w:val="24"/>
          </w:rPr>
          <w:t>there will be no effect of deontology or utilitarian leaning</w:t>
        </w:r>
      </w:ins>
      <w:r w:rsidR="0018282D">
        <w:rPr>
          <w:sz w:val="24"/>
          <w:szCs w:val="24"/>
        </w:rPr>
        <w:t>.</w:t>
      </w:r>
      <w:commentRangeEnd w:id="412"/>
      <w:r w:rsidR="00C919EC">
        <w:rPr>
          <w:rStyle w:val="CommentReference"/>
        </w:rPr>
        <w:commentReference w:id="412"/>
      </w:r>
      <w:commentRangeEnd w:id="413"/>
      <w:r w:rsidR="004441A2">
        <w:rPr>
          <w:rStyle w:val="CommentReference"/>
        </w:rPr>
        <w:commentReference w:id="413"/>
      </w:r>
      <w:r w:rsidR="0018282D">
        <w:rPr>
          <w:sz w:val="24"/>
          <w:szCs w:val="24"/>
        </w:rPr>
        <w:t xml:space="preserve"> In other words, we suspect that in cases of high social consensus, that this will subsume any individual moral or ethical assessment of the issue. </w:t>
      </w:r>
      <w:proofErr w:type="gramStart"/>
      <w:r w:rsidR="0018282D">
        <w:rPr>
          <w:sz w:val="24"/>
          <w:szCs w:val="24"/>
        </w:rPr>
        <w:t>Thus</w:t>
      </w:r>
      <w:proofErr w:type="gramEnd"/>
      <w:r w:rsidR="0018282D">
        <w:rPr>
          <w:sz w:val="24"/>
          <w:szCs w:val="24"/>
        </w:rPr>
        <w:t xml:space="preserve"> any individual effect that deontological or utilitarian inclination would otherwise have will not be apparent.</w:t>
      </w:r>
    </w:p>
    <w:p w14:paraId="2B49F3D6" w14:textId="77777777" w:rsidR="008F440B" w:rsidRDefault="00155B7F" w:rsidP="0000369E">
      <w:pPr>
        <w:spacing w:line="480" w:lineRule="auto"/>
        <w:ind w:firstLine="720"/>
        <w:rPr>
          <w:ins w:id="420" w:author="Duan, Sean" w:date="2023-09-19T13:50:00Z"/>
          <w:sz w:val="24"/>
          <w:szCs w:val="24"/>
        </w:rPr>
      </w:pPr>
      <w:r>
        <w:rPr>
          <w:sz w:val="24"/>
          <w:szCs w:val="24"/>
        </w:rPr>
        <w:t>Furthermore,</w:t>
      </w:r>
      <w:del w:id="421" w:author="Duan, Sean" w:date="2023-09-18T17:38:00Z">
        <w:r w:rsidDel="004441A2">
          <w:rPr>
            <w:sz w:val="24"/>
            <w:szCs w:val="24"/>
          </w:rPr>
          <w:delText xml:space="preserve"> </w:delText>
        </w:r>
        <w:r w:rsidR="000B366C" w:rsidDel="004441A2">
          <w:rPr>
            <w:sz w:val="24"/>
            <w:szCs w:val="24"/>
          </w:rPr>
          <w:delText xml:space="preserve">looking at the contemporary literature, there are significant holes in our knowledge regarding the effectiveness </w:delText>
        </w:r>
        <w:commentRangeStart w:id="422"/>
        <w:r w:rsidR="000B366C" w:rsidDel="004441A2">
          <w:rPr>
            <w:sz w:val="24"/>
            <w:szCs w:val="24"/>
          </w:rPr>
          <w:delText xml:space="preserve">of moral or non-moral framing on non-novel issues </w:delText>
        </w:r>
        <w:commentRangeEnd w:id="422"/>
        <w:r w:rsidR="00B8411D" w:rsidDel="004441A2">
          <w:rPr>
            <w:rStyle w:val="CommentReference"/>
          </w:rPr>
          <w:commentReference w:id="422"/>
        </w:r>
        <w:r w:rsidR="000B366C" w:rsidDel="004441A2">
          <w:rPr>
            <w:sz w:val="24"/>
            <w:szCs w:val="24"/>
          </w:rPr>
          <w:delText>in the public perception.</w:delText>
        </w:r>
      </w:del>
      <w:r w:rsidR="000B366C">
        <w:rPr>
          <w:sz w:val="24"/>
          <w:szCs w:val="24"/>
        </w:rPr>
        <w:t xml:space="preserve"> </w:t>
      </w:r>
      <w:del w:id="423" w:author="Duan, Sean" w:date="2023-09-18T17:38:00Z">
        <w:r w:rsidR="000B366C" w:rsidDel="004441A2">
          <w:rPr>
            <w:sz w:val="24"/>
            <w:szCs w:val="24"/>
          </w:rPr>
          <w:delText>I</w:delText>
        </w:r>
      </w:del>
      <w:ins w:id="424" w:author="Duan, Sean" w:date="2023-09-18T17:38:00Z">
        <w:r w:rsidR="004441A2">
          <w:rPr>
            <w:sz w:val="24"/>
            <w:szCs w:val="24"/>
          </w:rPr>
          <w:t>there is still relatively little</w:t>
        </w:r>
      </w:ins>
      <w:del w:id="425" w:author="Duan, Sean" w:date="2023-09-18T17:38:00Z">
        <w:r w:rsidR="000B366C" w:rsidDel="004441A2">
          <w:rPr>
            <w:sz w:val="24"/>
            <w:szCs w:val="24"/>
          </w:rPr>
          <w:delText xml:space="preserve">t is still unknown </w:delText>
        </w:r>
      </w:del>
      <w:ins w:id="426" w:author="Duan, Sean" w:date="2023-09-18T17:38:00Z">
        <w:r w:rsidR="004441A2">
          <w:rPr>
            <w:sz w:val="24"/>
            <w:szCs w:val="24"/>
          </w:rPr>
          <w:t xml:space="preserve"> evid</w:t>
        </w:r>
      </w:ins>
      <w:ins w:id="427" w:author="Duan, Sean" w:date="2023-09-18T17:39:00Z">
        <w:r w:rsidR="004441A2">
          <w:rPr>
            <w:sz w:val="24"/>
            <w:szCs w:val="24"/>
          </w:rPr>
          <w:t xml:space="preserve">ence indicating </w:t>
        </w:r>
      </w:ins>
      <w:commentRangeStart w:id="428"/>
      <w:commentRangeStart w:id="429"/>
      <w:r w:rsidR="000B366C">
        <w:rPr>
          <w:sz w:val="24"/>
          <w:szCs w:val="24"/>
        </w:rPr>
        <w:t>whether non-moral framing</w:t>
      </w:r>
      <w:ins w:id="430" w:author="Duan, Sean" w:date="2023-09-18T17:39:00Z">
        <w:r w:rsidR="004441A2">
          <w:rPr>
            <w:sz w:val="24"/>
            <w:szCs w:val="24"/>
          </w:rPr>
          <w:t>, defined as</w:t>
        </w:r>
      </w:ins>
      <w:ins w:id="431" w:author="Duan, Sean" w:date="2023-09-18T17:44:00Z">
        <w:r w:rsidR="003C7BDE">
          <w:rPr>
            <w:sz w:val="24"/>
            <w:szCs w:val="24"/>
          </w:rPr>
          <w:t xml:space="preserve"> framing that contains pragmatic arguments highlighting economic and feasibility concerns,</w:t>
        </w:r>
      </w:ins>
      <w:r w:rsidR="000B366C">
        <w:rPr>
          <w:sz w:val="24"/>
          <w:szCs w:val="24"/>
        </w:rPr>
        <w:t xml:space="preserve"> </w:t>
      </w:r>
      <w:commentRangeEnd w:id="428"/>
      <w:r w:rsidR="008E5472">
        <w:rPr>
          <w:rStyle w:val="CommentReference"/>
        </w:rPr>
        <w:commentReference w:id="428"/>
      </w:r>
      <w:commentRangeEnd w:id="429"/>
      <w:r w:rsidR="003C7BDE">
        <w:rPr>
          <w:rStyle w:val="CommentReference"/>
        </w:rPr>
        <w:commentReference w:id="429"/>
      </w:r>
      <w:r w:rsidR="000B366C">
        <w:rPr>
          <w:sz w:val="24"/>
          <w:szCs w:val="24"/>
        </w:rPr>
        <w:t>ha</w:t>
      </w:r>
      <w:del w:id="432" w:author="Duan, Sean" w:date="2023-09-18T17:45:00Z">
        <w:r w:rsidR="000B366C" w:rsidDel="003C7BDE">
          <w:rPr>
            <w:sz w:val="24"/>
            <w:szCs w:val="24"/>
          </w:rPr>
          <w:delText>s</w:delText>
        </w:r>
      </w:del>
      <w:ins w:id="433" w:author="Duan, Sean" w:date="2023-09-18T17:45:00Z">
        <w:r w:rsidR="003C7BDE">
          <w:rPr>
            <w:sz w:val="24"/>
            <w:szCs w:val="24"/>
          </w:rPr>
          <w:t>s</w:t>
        </w:r>
      </w:ins>
      <w:r w:rsidR="000B366C">
        <w:rPr>
          <w:sz w:val="24"/>
          <w:szCs w:val="24"/>
        </w:rPr>
        <w:t xml:space="preserve"> the ability to reduce moral conviction </w:t>
      </w:r>
      <w:ins w:id="434" w:author="Duan, Sean" w:date="2023-09-18T17:46:00Z">
        <w:r w:rsidR="003C7BDE">
          <w:rPr>
            <w:sz w:val="24"/>
            <w:szCs w:val="24"/>
          </w:rPr>
          <w:t>in general.</w:t>
        </w:r>
      </w:ins>
      <w:del w:id="435" w:author="Duan, Sean" w:date="2023-09-18T17:45:00Z">
        <w:r w:rsidR="000B366C" w:rsidDel="003C7BDE">
          <w:rPr>
            <w:sz w:val="24"/>
            <w:szCs w:val="24"/>
          </w:rPr>
          <w:delText>for known topics</w:delText>
        </w:r>
      </w:del>
      <w:del w:id="436" w:author="Duan, Sean" w:date="2023-09-18T17:46:00Z">
        <w:r w:rsidR="000B366C" w:rsidDel="003C7BDE">
          <w:rPr>
            <w:sz w:val="24"/>
            <w:szCs w:val="24"/>
          </w:rPr>
          <w:delText>,</w:delText>
        </w:r>
      </w:del>
      <w:ins w:id="437" w:author="Duan, Sean" w:date="2023-09-18T17:46:00Z">
        <w:r w:rsidR="003C7BDE">
          <w:rPr>
            <w:sz w:val="24"/>
            <w:szCs w:val="24"/>
          </w:rPr>
          <w:t xml:space="preserve"> There is also no evidence on </w:t>
        </w:r>
      </w:ins>
      <w:del w:id="438" w:author="Duan, Sean" w:date="2023-09-18T17:46:00Z">
        <w:r w:rsidR="000B366C" w:rsidDel="003C7BDE">
          <w:rPr>
            <w:sz w:val="24"/>
            <w:szCs w:val="24"/>
          </w:rPr>
          <w:delText xml:space="preserve"> as well as </w:delText>
        </w:r>
      </w:del>
      <w:r w:rsidR="000B366C">
        <w:rPr>
          <w:sz w:val="24"/>
          <w:szCs w:val="24"/>
        </w:rPr>
        <w:t xml:space="preserve">whether </w:t>
      </w:r>
      <w:commentRangeStart w:id="439"/>
      <w:commentRangeStart w:id="440"/>
      <w:r w:rsidR="000B366C">
        <w:rPr>
          <w:sz w:val="24"/>
          <w:szCs w:val="24"/>
        </w:rPr>
        <w:t>moral framing</w:t>
      </w:r>
      <w:ins w:id="441" w:author="Duan, Sean" w:date="2023-09-18T17:46:00Z">
        <w:r w:rsidR="003C7BDE">
          <w:rPr>
            <w:sz w:val="24"/>
            <w:szCs w:val="24"/>
          </w:rPr>
          <w:t>, defined as highli</w:t>
        </w:r>
      </w:ins>
      <w:ins w:id="442" w:author="Duan, Sean" w:date="2023-09-18T17:47:00Z">
        <w:r w:rsidR="003C7BDE">
          <w:rPr>
            <w:sz w:val="24"/>
            <w:szCs w:val="24"/>
          </w:rPr>
          <w:t>ghting the moral or immoral elements in a position on a moralized attitude,</w:t>
        </w:r>
      </w:ins>
      <w:r w:rsidR="000B366C">
        <w:rPr>
          <w:sz w:val="24"/>
          <w:szCs w:val="24"/>
        </w:rPr>
        <w:t xml:space="preserve"> has the ability to enhance moral convictio</w:t>
      </w:r>
      <w:commentRangeEnd w:id="439"/>
      <w:r w:rsidR="00E02221">
        <w:rPr>
          <w:rStyle w:val="CommentReference"/>
        </w:rPr>
        <w:commentReference w:id="439"/>
      </w:r>
      <w:commentRangeEnd w:id="440"/>
      <w:r w:rsidR="003C7BDE">
        <w:rPr>
          <w:rStyle w:val="CommentReference"/>
        </w:rPr>
        <w:commentReference w:id="440"/>
      </w:r>
      <w:r w:rsidR="000B366C">
        <w:rPr>
          <w:sz w:val="24"/>
          <w:szCs w:val="24"/>
        </w:rPr>
        <w:t>n</w:t>
      </w:r>
      <w:ins w:id="443" w:author="Duan, Sean" w:date="2023-09-18T17:48:00Z">
        <w:r w:rsidR="003C7BDE">
          <w:rPr>
            <w:sz w:val="24"/>
            <w:szCs w:val="24"/>
          </w:rPr>
          <w:t xml:space="preserve">, defined as </w:t>
        </w:r>
      </w:ins>
      <w:ins w:id="444" w:author="Duan, Sean" w:date="2023-09-18T17:51:00Z">
        <w:r w:rsidR="008C4C02">
          <w:rPr>
            <w:sz w:val="24"/>
            <w:szCs w:val="24"/>
          </w:rPr>
          <w:lastRenderedPageBreak/>
          <w:t>“</w:t>
        </w:r>
        <w:proofErr w:type="spellStart"/>
        <w:r w:rsidR="008C4C02">
          <w:rPr>
            <w:sz w:val="24"/>
            <w:szCs w:val="24"/>
          </w:rPr>
          <w:t>evalulations</w:t>
        </w:r>
        <w:proofErr w:type="spellEnd"/>
        <w:r w:rsidR="008C4C02">
          <w:rPr>
            <w:sz w:val="24"/>
            <w:szCs w:val="24"/>
          </w:rPr>
          <w:t xml:space="preserve"> based on perceptions of morality and immorality”</w:t>
        </w:r>
      </w:ins>
      <w:ins w:id="445" w:author="Duan, Sean" w:date="2023-09-18T17:52:00Z">
        <w:r w:rsidR="008C4C02">
          <w:rPr>
            <w:sz w:val="24"/>
            <w:szCs w:val="24"/>
          </w:rPr>
          <w:t xml:space="preserve"> in the context of UHC</w:t>
        </w:r>
      </w:ins>
      <w:ins w:id="446" w:author="Duan, Sean" w:date="2023-09-18T17:51:00Z">
        <w:r w:rsidR="008C4C02">
          <w:rPr>
            <w:sz w:val="24"/>
            <w:szCs w:val="24"/>
          </w:rPr>
          <w:t xml:space="preserve"> (</w:t>
        </w:r>
        <w:proofErr w:type="spellStart"/>
        <w:r w:rsidR="008C4C02" w:rsidRPr="008C4C02">
          <w:rPr>
            <w:sz w:val="24"/>
            <w:szCs w:val="24"/>
            <w:highlight w:val="yellow"/>
            <w:rPrChange w:id="447" w:author="Duan, Sean" w:date="2023-09-18T17:52:00Z">
              <w:rPr>
                <w:sz w:val="24"/>
                <w:szCs w:val="24"/>
              </w:rPr>
            </w:rPrChange>
          </w:rPr>
          <w:t>Skitka</w:t>
        </w:r>
      </w:ins>
      <w:proofErr w:type="spellEnd"/>
      <w:ins w:id="448" w:author="Duan, Sean" w:date="2023-09-18T17:52:00Z">
        <w:r w:rsidR="008C4C02" w:rsidRPr="008C4C02">
          <w:rPr>
            <w:sz w:val="24"/>
            <w:szCs w:val="24"/>
            <w:highlight w:val="yellow"/>
            <w:rPrChange w:id="449" w:author="Duan, Sean" w:date="2023-09-18T17:52:00Z">
              <w:rPr>
                <w:sz w:val="24"/>
                <w:szCs w:val="24"/>
              </w:rPr>
            </w:rPrChange>
          </w:rPr>
          <w:t>, 2010)</w:t>
        </w:r>
      </w:ins>
      <w:r w:rsidR="000B366C">
        <w:rPr>
          <w:sz w:val="24"/>
          <w:szCs w:val="24"/>
        </w:rPr>
        <w:t>. Additionally,</w:t>
      </w:r>
      <w:del w:id="450" w:author="Duan, Sean" w:date="2023-09-19T13:40:00Z">
        <w:r w:rsidR="000B366C" w:rsidDel="00984AE8">
          <w:rPr>
            <w:sz w:val="24"/>
            <w:szCs w:val="24"/>
          </w:rPr>
          <w:delText xml:space="preserve"> while</w:delText>
        </w:r>
      </w:del>
      <w:r w:rsidR="000B366C">
        <w:rPr>
          <w:sz w:val="24"/>
          <w:szCs w:val="24"/>
        </w:rPr>
        <w:t xml:space="preserve"> there is evidence </w:t>
      </w:r>
      <w:commentRangeStart w:id="451"/>
      <w:commentRangeStart w:id="452"/>
      <w:r w:rsidR="000B366C">
        <w:rPr>
          <w:sz w:val="24"/>
          <w:szCs w:val="24"/>
        </w:rPr>
        <w:t xml:space="preserve">that a moral argument is persuasive to those with high moral conviction that are in favor of an issue </w:t>
      </w:r>
      <w:commentRangeEnd w:id="451"/>
      <w:r w:rsidR="00E02221">
        <w:rPr>
          <w:rStyle w:val="CommentReference"/>
        </w:rPr>
        <w:commentReference w:id="451"/>
      </w:r>
      <w:commentRangeEnd w:id="452"/>
      <w:r w:rsidR="008F440B">
        <w:rPr>
          <w:rStyle w:val="CommentReference"/>
        </w:rPr>
        <w:commentReference w:id="452"/>
      </w:r>
      <w:r w:rsidR="000B366C" w:rsidRPr="000B366C">
        <w:rPr>
          <w:sz w:val="24"/>
          <w:szCs w:val="24"/>
          <w:highlight w:val="yellow"/>
        </w:rPr>
        <w:t>(Tauber, 2014</w:t>
      </w:r>
      <w:ins w:id="453" w:author="Duan, Sean" w:date="2023-09-19T13:40:00Z">
        <w:r w:rsidR="00984AE8">
          <w:rPr>
            <w:sz w:val="24"/>
            <w:szCs w:val="24"/>
            <w:highlight w:val="yellow"/>
          </w:rPr>
          <w:t xml:space="preserve">; </w:t>
        </w:r>
        <w:proofErr w:type="spellStart"/>
        <w:r w:rsidR="00984AE8">
          <w:rPr>
            <w:sz w:val="24"/>
            <w:szCs w:val="24"/>
            <w:highlight w:val="yellow"/>
          </w:rPr>
          <w:t>Kutlaca</w:t>
        </w:r>
        <w:proofErr w:type="spellEnd"/>
        <w:r w:rsidR="00984AE8">
          <w:rPr>
            <w:sz w:val="24"/>
            <w:szCs w:val="24"/>
            <w:highlight w:val="yellow"/>
          </w:rPr>
          <w:t xml:space="preserve"> </w:t>
        </w:r>
        <w:r w:rsidR="008F440B">
          <w:rPr>
            <w:sz w:val="24"/>
            <w:szCs w:val="24"/>
            <w:highlight w:val="yellow"/>
          </w:rPr>
          <w:t>2013</w:t>
        </w:r>
      </w:ins>
      <w:r w:rsidR="000B366C" w:rsidRPr="000B366C">
        <w:rPr>
          <w:sz w:val="24"/>
          <w:szCs w:val="24"/>
          <w:highlight w:val="yellow"/>
        </w:rPr>
        <w:t>)</w:t>
      </w:r>
      <w:ins w:id="454" w:author="Duan, Sean" w:date="2023-09-19T13:40:00Z">
        <w:r w:rsidR="008F440B">
          <w:rPr>
            <w:sz w:val="24"/>
            <w:szCs w:val="24"/>
          </w:rPr>
          <w:t>. For e</w:t>
        </w:r>
      </w:ins>
      <w:ins w:id="455" w:author="Duan, Sean" w:date="2023-09-19T13:41:00Z">
        <w:r w:rsidR="008F440B">
          <w:rPr>
            <w:sz w:val="24"/>
            <w:szCs w:val="24"/>
          </w:rPr>
          <w:t xml:space="preserve">xample, </w:t>
        </w:r>
        <w:proofErr w:type="spellStart"/>
        <w:r w:rsidR="008F440B">
          <w:rPr>
            <w:sz w:val="24"/>
            <w:szCs w:val="24"/>
          </w:rPr>
          <w:t>Kutalca</w:t>
        </w:r>
        <w:proofErr w:type="spellEnd"/>
        <w:r w:rsidR="008F440B">
          <w:rPr>
            <w:sz w:val="24"/>
            <w:szCs w:val="24"/>
          </w:rPr>
          <w:t xml:space="preserve"> and colleagues </w:t>
        </w:r>
      </w:ins>
      <w:ins w:id="456" w:author="Duan, Sean" w:date="2023-09-19T13:42:00Z">
        <w:r w:rsidR="008F440B">
          <w:rPr>
            <w:sz w:val="24"/>
            <w:szCs w:val="24"/>
          </w:rPr>
          <w:t xml:space="preserve">increased </w:t>
        </w:r>
      </w:ins>
      <w:ins w:id="457" w:author="Duan, Sean" w:date="2023-09-19T13:43:00Z">
        <w:r w:rsidR="008F440B">
          <w:rPr>
            <w:sz w:val="24"/>
            <w:szCs w:val="24"/>
          </w:rPr>
          <w:t>perceived moral conviction for</w:t>
        </w:r>
      </w:ins>
      <w:ins w:id="458" w:author="Duan, Sean" w:date="2023-09-19T13:42:00Z">
        <w:r w:rsidR="008F440B">
          <w:rPr>
            <w:sz w:val="24"/>
            <w:szCs w:val="24"/>
          </w:rPr>
          <w:t xml:space="preserve"> public education successfully by </w:t>
        </w:r>
      </w:ins>
      <w:ins w:id="459" w:author="Duan, Sean" w:date="2023-09-19T13:43:00Z">
        <w:r w:rsidR="008F440B">
          <w:rPr>
            <w:sz w:val="24"/>
            <w:szCs w:val="24"/>
          </w:rPr>
          <w:t>presenting subjects with text focusing on education as a basic right, necessary for society</w:t>
        </w:r>
      </w:ins>
      <w:ins w:id="460" w:author="Duan, Sean" w:date="2023-09-19T13:45:00Z">
        <w:r w:rsidR="008F440B">
          <w:rPr>
            <w:sz w:val="24"/>
            <w:szCs w:val="24"/>
          </w:rPr>
          <w:t>. F</w:t>
        </w:r>
      </w:ins>
      <w:ins w:id="461" w:author="Duan, Sean" w:date="2023-09-19T13:46:00Z">
        <w:r w:rsidR="008F440B">
          <w:rPr>
            <w:sz w:val="24"/>
            <w:szCs w:val="24"/>
          </w:rPr>
          <w:t xml:space="preserve">or subjects that were already strongly in favor of higher education, the increased moral conviction was effective in improving persuasiveness. However, for subjects that </w:t>
        </w:r>
      </w:ins>
      <w:ins w:id="462" w:author="Duan, Sean" w:date="2023-09-19T13:47:00Z">
        <w:r w:rsidR="008F440B">
          <w:rPr>
            <w:sz w:val="24"/>
            <w:szCs w:val="24"/>
          </w:rPr>
          <w:t>were not in favor of higher education, increasing moral conviction was not sufficient to per</w:t>
        </w:r>
      </w:ins>
      <w:ins w:id="463" w:author="Duan, Sean" w:date="2023-09-19T13:48:00Z">
        <w:r w:rsidR="008F440B">
          <w:rPr>
            <w:sz w:val="24"/>
            <w:szCs w:val="24"/>
          </w:rPr>
          <w:t>suade them. Thus,</w:t>
        </w:r>
      </w:ins>
      <w:del w:id="464" w:author="Duan, Sean" w:date="2023-09-19T13:48:00Z">
        <w:r w:rsidR="000B366C" w:rsidDel="008F440B">
          <w:rPr>
            <w:sz w:val="24"/>
            <w:szCs w:val="24"/>
          </w:rPr>
          <w:delText>,</w:delText>
        </w:r>
      </w:del>
      <w:r w:rsidR="000B366C">
        <w:rPr>
          <w:sz w:val="24"/>
          <w:szCs w:val="24"/>
        </w:rPr>
        <w:t xml:space="preserve"> it </w:t>
      </w:r>
      <w:del w:id="465" w:author="Duan, Sean" w:date="2023-09-19T13:48:00Z">
        <w:r w:rsidR="000B366C" w:rsidDel="008F440B">
          <w:rPr>
            <w:sz w:val="24"/>
            <w:szCs w:val="24"/>
          </w:rPr>
          <w:delText>is an open</w:delText>
        </w:r>
      </w:del>
      <w:ins w:id="466" w:author="Duan, Sean" w:date="2023-09-19T13:48:00Z">
        <w:r w:rsidR="008F440B">
          <w:rPr>
            <w:sz w:val="24"/>
            <w:szCs w:val="24"/>
          </w:rPr>
          <w:t>continues to be an open</w:t>
        </w:r>
      </w:ins>
      <w:r w:rsidR="000B366C">
        <w:rPr>
          <w:sz w:val="24"/>
          <w:szCs w:val="24"/>
        </w:rPr>
        <w:t xml:space="preserve"> question as to </w:t>
      </w:r>
      <w:proofErr w:type="gramStart"/>
      <w:r w:rsidR="000B366C">
        <w:rPr>
          <w:sz w:val="24"/>
          <w:szCs w:val="24"/>
        </w:rPr>
        <w:t>whether or not</w:t>
      </w:r>
      <w:proofErr w:type="gramEnd"/>
      <w:r w:rsidR="000B366C">
        <w:rPr>
          <w:sz w:val="24"/>
          <w:szCs w:val="24"/>
        </w:rPr>
        <w:t xml:space="preserve"> a moral argument will lead to increasing or decreasing support for those with high moral conviction that oppose the issue</w:t>
      </w:r>
      <w:commentRangeStart w:id="467"/>
      <w:commentRangeStart w:id="468"/>
      <w:r w:rsidR="000B366C">
        <w:rPr>
          <w:sz w:val="24"/>
          <w:szCs w:val="24"/>
        </w:rPr>
        <w:t>.</w:t>
      </w:r>
      <w:r w:rsidR="00A41793">
        <w:rPr>
          <w:sz w:val="24"/>
          <w:szCs w:val="24"/>
        </w:rPr>
        <w:t xml:space="preserve"> </w:t>
      </w:r>
      <w:del w:id="469" w:author="Duan, Sean" w:date="2023-09-19T13:49:00Z">
        <w:r w:rsidR="00A41793" w:rsidDel="008F440B">
          <w:rPr>
            <w:sz w:val="24"/>
            <w:szCs w:val="24"/>
          </w:rPr>
          <w:delText>We seek to address these issues in Study 2.</w:delText>
        </w:r>
        <w:r w:rsidR="008001C9" w:rsidDel="008F440B">
          <w:rPr>
            <w:sz w:val="24"/>
            <w:szCs w:val="24"/>
          </w:rPr>
          <w:delText xml:space="preserve"> </w:delText>
        </w:r>
        <w:commentRangeEnd w:id="467"/>
        <w:r w:rsidR="00D45475" w:rsidDel="008F440B">
          <w:rPr>
            <w:rStyle w:val="CommentReference"/>
          </w:rPr>
          <w:commentReference w:id="467"/>
        </w:r>
      </w:del>
      <w:commentRangeEnd w:id="468"/>
      <w:r w:rsidR="008F440B">
        <w:rPr>
          <w:rStyle w:val="CommentReference"/>
        </w:rPr>
        <w:commentReference w:id="468"/>
      </w:r>
      <w:r w:rsidR="008001C9">
        <w:rPr>
          <w:sz w:val="24"/>
          <w:szCs w:val="24"/>
        </w:rPr>
        <w:t xml:space="preserve">Finally, </w:t>
      </w:r>
      <w:commentRangeStart w:id="470"/>
      <w:commentRangeStart w:id="471"/>
      <w:r w:rsidR="008001C9">
        <w:rPr>
          <w:sz w:val="24"/>
          <w:szCs w:val="24"/>
        </w:rPr>
        <w:t>if we see that the social consensus intervention from Study 1 is, or is not effective, that informs our perception of the results of moral conviction manipulation for Study 2</w:t>
      </w:r>
      <w:commentRangeEnd w:id="470"/>
      <w:r w:rsidR="00D45475">
        <w:rPr>
          <w:rStyle w:val="CommentReference"/>
        </w:rPr>
        <w:commentReference w:id="470"/>
      </w:r>
      <w:commentRangeEnd w:id="471"/>
      <w:r w:rsidR="008F440B">
        <w:rPr>
          <w:rStyle w:val="CommentReference"/>
        </w:rPr>
        <w:commentReference w:id="471"/>
      </w:r>
      <w:r w:rsidR="008001C9">
        <w:rPr>
          <w:sz w:val="24"/>
          <w:szCs w:val="24"/>
        </w:rPr>
        <w:t xml:space="preserve">. </w:t>
      </w:r>
    </w:p>
    <w:p w14:paraId="694DAD38" w14:textId="72B676C5" w:rsidR="00155B7F" w:rsidRDefault="008001C9" w:rsidP="0000369E">
      <w:pPr>
        <w:spacing w:line="480" w:lineRule="auto"/>
        <w:ind w:firstLine="720"/>
        <w:rPr>
          <w:sz w:val="24"/>
          <w:szCs w:val="24"/>
        </w:rPr>
      </w:pPr>
      <w:r>
        <w:rPr>
          <w:sz w:val="24"/>
          <w:szCs w:val="24"/>
        </w:rPr>
        <w:t xml:space="preserve">We would expect to see that if the social consensus intervention is effective, it is plausible that UHC is not a topic that </w:t>
      </w:r>
      <w:commentRangeStart w:id="472"/>
      <w:commentRangeStart w:id="473"/>
      <w:del w:id="474" w:author="Duan, Sean" w:date="2023-09-19T13:51:00Z">
        <w:r w:rsidDel="008F440B">
          <w:rPr>
            <w:sz w:val="24"/>
            <w:szCs w:val="24"/>
          </w:rPr>
          <w:delText xml:space="preserve">is seen as highly moral in </w:delText>
        </w:r>
      </w:del>
      <w:r>
        <w:rPr>
          <w:sz w:val="24"/>
          <w:szCs w:val="24"/>
        </w:rPr>
        <w:t>the population</w:t>
      </w:r>
      <w:commentRangeEnd w:id="472"/>
      <w:r w:rsidR="00D45475">
        <w:rPr>
          <w:rStyle w:val="CommentReference"/>
        </w:rPr>
        <w:commentReference w:id="472"/>
      </w:r>
      <w:commentRangeEnd w:id="473"/>
      <w:r w:rsidR="008F440B">
        <w:rPr>
          <w:rStyle w:val="CommentReference"/>
        </w:rPr>
        <w:commentReference w:id="473"/>
      </w:r>
      <w:ins w:id="475" w:author="Duan, Sean" w:date="2023-09-19T13:51:00Z">
        <w:r w:rsidR="008F440B">
          <w:rPr>
            <w:sz w:val="24"/>
            <w:szCs w:val="24"/>
          </w:rPr>
          <w:t xml:space="preserve"> experiences strong moral conviction about, as measured using </w:t>
        </w:r>
        <w:proofErr w:type="spellStart"/>
        <w:r w:rsidR="008F440B">
          <w:rPr>
            <w:sz w:val="24"/>
            <w:szCs w:val="24"/>
          </w:rPr>
          <w:t>Skitka’s</w:t>
        </w:r>
        <w:proofErr w:type="spellEnd"/>
        <w:r w:rsidR="008F440B">
          <w:rPr>
            <w:sz w:val="24"/>
            <w:szCs w:val="24"/>
          </w:rPr>
          <w:t xml:space="preserve"> single item inventory of moral conviction (</w:t>
        </w:r>
        <w:proofErr w:type="spellStart"/>
        <w:r w:rsidR="008F440B" w:rsidRPr="008F440B">
          <w:rPr>
            <w:sz w:val="24"/>
            <w:szCs w:val="24"/>
            <w:highlight w:val="yellow"/>
            <w:rPrChange w:id="476" w:author="Duan, Sean" w:date="2023-09-19T13:51:00Z">
              <w:rPr>
                <w:sz w:val="24"/>
                <w:szCs w:val="24"/>
              </w:rPr>
            </w:rPrChange>
          </w:rPr>
          <w:t>Skitka</w:t>
        </w:r>
        <w:proofErr w:type="spellEnd"/>
        <w:r w:rsidR="008F440B" w:rsidRPr="008F440B">
          <w:rPr>
            <w:sz w:val="24"/>
            <w:szCs w:val="24"/>
            <w:highlight w:val="yellow"/>
            <w:rPrChange w:id="477" w:author="Duan, Sean" w:date="2023-09-19T13:51:00Z">
              <w:rPr>
                <w:sz w:val="24"/>
                <w:szCs w:val="24"/>
              </w:rPr>
            </w:rPrChange>
          </w:rPr>
          <w:t>, 2014</w:t>
        </w:r>
        <w:r w:rsidR="008F440B">
          <w:rPr>
            <w:sz w:val="24"/>
            <w:szCs w:val="24"/>
          </w:rPr>
          <w:t>)</w:t>
        </w:r>
      </w:ins>
      <w:r>
        <w:rPr>
          <w:sz w:val="24"/>
          <w:szCs w:val="24"/>
        </w:rPr>
        <w:t xml:space="preserve">. This is because of the expected ‘peer inoculation effect’ from high moral conviction. </w:t>
      </w:r>
      <w:commentRangeStart w:id="478"/>
      <w:commentRangeStart w:id="479"/>
      <w:r>
        <w:rPr>
          <w:sz w:val="24"/>
          <w:szCs w:val="24"/>
        </w:rPr>
        <w:t>Conversely,</w:t>
      </w:r>
      <w:r w:rsidR="006F5BA5">
        <w:rPr>
          <w:sz w:val="24"/>
          <w:szCs w:val="24"/>
        </w:rPr>
        <w:t xml:space="preserve"> if moral conviction for UHC is low in Study 2, and we are unable to successfully manipulate it upwards</w:t>
      </w:r>
      <w:commentRangeEnd w:id="478"/>
      <w:r w:rsidR="002A37BE">
        <w:rPr>
          <w:rStyle w:val="CommentReference"/>
        </w:rPr>
        <w:commentReference w:id="478"/>
      </w:r>
      <w:commentRangeEnd w:id="479"/>
      <w:r w:rsidR="008F440B">
        <w:rPr>
          <w:rStyle w:val="CommentReference"/>
        </w:rPr>
        <w:commentReference w:id="479"/>
      </w:r>
      <w:r w:rsidR="006F5BA5">
        <w:rPr>
          <w:sz w:val="24"/>
          <w:szCs w:val="24"/>
        </w:rPr>
        <w:t xml:space="preserve">, it is plausible that a social consensus based informational intervention would be particularly effective, as </w:t>
      </w:r>
      <w:r w:rsidR="00182F92">
        <w:rPr>
          <w:sz w:val="24"/>
          <w:szCs w:val="24"/>
        </w:rPr>
        <w:t>topics that do not have strong moral conviction backing them have been shown to be susceptible to opinion change through social conformity.</w:t>
      </w:r>
    </w:p>
    <w:p w14:paraId="5E69C5DC" w14:textId="7AE121E3" w:rsidR="00B3236C" w:rsidRDefault="00B3236C" w:rsidP="00B3236C">
      <w:pPr>
        <w:spacing w:line="480" w:lineRule="auto"/>
        <w:rPr>
          <w:sz w:val="32"/>
          <w:szCs w:val="32"/>
        </w:rPr>
      </w:pPr>
      <w:r>
        <w:rPr>
          <w:sz w:val="32"/>
          <w:szCs w:val="32"/>
        </w:rPr>
        <w:t>Study 1</w:t>
      </w:r>
    </w:p>
    <w:p w14:paraId="42D38763" w14:textId="0FC0EB47" w:rsidR="00B3236C" w:rsidRDefault="00B3236C" w:rsidP="00B3236C">
      <w:pPr>
        <w:spacing w:line="480" w:lineRule="auto"/>
        <w:rPr>
          <w:sz w:val="28"/>
          <w:szCs w:val="28"/>
        </w:rPr>
      </w:pPr>
      <w:r>
        <w:rPr>
          <w:sz w:val="28"/>
          <w:szCs w:val="28"/>
        </w:rPr>
        <w:lastRenderedPageBreak/>
        <w:t>Method</w:t>
      </w:r>
    </w:p>
    <w:p w14:paraId="0D9262CA" w14:textId="74ADB5C1" w:rsidR="00B3236C" w:rsidRDefault="00B3236C" w:rsidP="00B3236C">
      <w:pPr>
        <w:spacing w:line="480" w:lineRule="auto"/>
        <w:rPr>
          <w:sz w:val="28"/>
          <w:szCs w:val="28"/>
        </w:rPr>
      </w:pPr>
      <w:r>
        <w:rPr>
          <w:sz w:val="28"/>
          <w:szCs w:val="28"/>
        </w:rPr>
        <w:t>Participants</w:t>
      </w:r>
    </w:p>
    <w:p w14:paraId="479782C0" w14:textId="6931129B" w:rsidR="004F3D99" w:rsidRDefault="00B3236C" w:rsidP="00B3236C">
      <w:pPr>
        <w:spacing w:line="480" w:lineRule="auto"/>
        <w:ind w:firstLine="720"/>
        <w:rPr>
          <w:sz w:val="24"/>
          <w:szCs w:val="24"/>
        </w:rPr>
      </w:pPr>
      <w:r>
        <w:rPr>
          <w:sz w:val="24"/>
          <w:szCs w:val="24"/>
        </w:rPr>
        <w:t>Our goal is to have 180 participants. The participants were</w:t>
      </w:r>
      <w:r w:rsidRPr="00B3236C">
        <w:rPr>
          <w:sz w:val="24"/>
          <w:szCs w:val="24"/>
        </w:rPr>
        <w:t xml:space="preserve"> students enrolled in a Psychology course at a Midwestern University. Our participants were primarily white (7</w:t>
      </w:r>
      <w:r w:rsidR="004F3D99">
        <w:rPr>
          <w:sz w:val="24"/>
          <w:szCs w:val="24"/>
        </w:rPr>
        <w:t>4</w:t>
      </w:r>
      <w:r w:rsidRPr="00B3236C">
        <w:rPr>
          <w:sz w:val="24"/>
          <w:szCs w:val="24"/>
        </w:rPr>
        <w:t>%), female (</w:t>
      </w:r>
      <w:r w:rsidR="004F3D99">
        <w:rPr>
          <w:sz w:val="24"/>
          <w:szCs w:val="24"/>
        </w:rPr>
        <w:t>57</w:t>
      </w:r>
      <w:r w:rsidRPr="00B3236C">
        <w:rPr>
          <w:sz w:val="24"/>
          <w:szCs w:val="24"/>
        </w:rPr>
        <w:t xml:space="preserve">%), and </w:t>
      </w:r>
      <w:r w:rsidR="004F3D99">
        <w:rPr>
          <w:sz w:val="24"/>
          <w:szCs w:val="24"/>
        </w:rPr>
        <w:t>Juniors</w:t>
      </w:r>
      <w:r w:rsidRPr="00B3236C">
        <w:rPr>
          <w:sz w:val="24"/>
          <w:szCs w:val="24"/>
        </w:rPr>
        <w:t xml:space="preserve"> (</w:t>
      </w:r>
      <w:r w:rsidR="004F3D99">
        <w:rPr>
          <w:sz w:val="24"/>
          <w:szCs w:val="24"/>
        </w:rPr>
        <w:t>3</w:t>
      </w:r>
      <w:r w:rsidRPr="00B3236C">
        <w:rPr>
          <w:sz w:val="24"/>
          <w:szCs w:val="24"/>
        </w:rPr>
        <w:t>8%); further demographic information can be found in the table</w:t>
      </w:r>
      <w:r w:rsidR="004F3D99">
        <w:rPr>
          <w:sz w:val="24"/>
          <w:szCs w:val="24"/>
        </w:rPr>
        <w:t xml:space="preserve"> </w:t>
      </w:r>
      <w:r>
        <w:rPr>
          <w:sz w:val="24"/>
          <w:szCs w:val="24"/>
        </w:rPr>
        <w:t>below</w:t>
      </w:r>
      <w:r w:rsidRPr="00B3236C">
        <w:rPr>
          <w:sz w:val="24"/>
          <w:szCs w:val="24"/>
        </w:rPr>
        <w:t>. Participants received course credit for participation in the study.</w:t>
      </w:r>
    </w:p>
    <w:p w14:paraId="5543ED0C" w14:textId="1EB2ACAF" w:rsidR="004F3D99" w:rsidRDefault="004F3D99" w:rsidP="00B3236C">
      <w:pPr>
        <w:spacing w:line="480" w:lineRule="auto"/>
        <w:ind w:firstLine="720"/>
        <w:rPr>
          <w:sz w:val="24"/>
          <w:szCs w:val="24"/>
        </w:rPr>
      </w:pPr>
      <w:r>
        <w:rPr>
          <w:noProof/>
          <w:sz w:val="24"/>
          <w:szCs w:val="24"/>
        </w:rPr>
        <w:drawing>
          <wp:inline distT="0" distB="0" distL="0" distR="0" wp14:anchorId="4DDA2E46" wp14:editId="42FCD732">
            <wp:extent cx="3364302" cy="4427903"/>
            <wp:effectExtent l="0" t="0" r="7620" b="0"/>
            <wp:docPr id="90463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2A955634" w14:textId="3E18D984" w:rsidR="00F2087E" w:rsidRPr="00C509E6" w:rsidRDefault="00F2087E" w:rsidP="00F2087E">
      <w:pPr>
        <w:spacing w:line="480" w:lineRule="auto"/>
        <w:rPr>
          <w:b/>
          <w:bCs/>
          <w:sz w:val="28"/>
          <w:szCs w:val="28"/>
        </w:rPr>
      </w:pPr>
      <w:r w:rsidRPr="00C509E6">
        <w:rPr>
          <w:b/>
          <w:bCs/>
          <w:sz w:val="28"/>
          <w:szCs w:val="28"/>
        </w:rPr>
        <w:t>Procedure</w:t>
      </w:r>
    </w:p>
    <w:p w14:paraId="39BF791C" w14:textId="77777777" w:rsidR="00516784" w:rsidRDefault="00A44EC4" w:rsidP="00F2087E">
      <w:pPr>
        <w:pStyle w:val="FirstParagraph"/>
        <w:spacing w:line="480" w:lineRule="auto"/>
        <w:ind w:firstLine="720"/>
      </w:pPr>
      <w:r>
        <w:lastRenderedPageBreak/>
        <w:t>Our participants began by clicking on the virtual study link, available in the online study sign-up website. This study link forwarded to an online Qualtrics survey. Participants were brought to a cover page that included a brief (but deceptive) description of the research they believed that they would be involved in. After indicating consent, we assessed baseline measures of support for our four main measurement items. Three of our four measurement items</w:t>
      </w:r>
      <w:r w:rsidR="00723DD1">
        <w:t>, that of support towards Universal Health Care (UHC), support for the death penalty, and belief in anthropogenic climate change,</w:t>
      </w:r>
      <w:r>
        <w:t xml:space="preserve"> were taken from historical American public survey results (Economist – YouGov poll, 2017; Pew Research Polling, 2020)</w:t>
      </w:r>
      <w:r w:rsidR="00723DD1">
        <w:t>.</w:t>
      </w:r>
      <w:r>
        <w:t xml:space="preserve"> </w:t>
      </w:r>
      <w:r w:rsidR="00723DD1">
        <w:t xml:space="preserve">Our </w:t>
      </w:r>
      <w:r>
        <w:t xml:space="preserve">fourth item, on American support for the institution of slavery, </w:t>
      </w:r>
      <w:r w:rsidR="00723DD1">
        <w:t xml:space="preserve">was </w:t>
      </w:r>
      <w:r>
        <w:t xml:space="preserve">chosen as a calibration item and attention check. </w:t>
      </w:r>
      <w:r w:rsidR="00145943">
        <w:t xml:space="preserve">We then additionally measured individual differences in deontological and utilitarian moral orientation. </w:t>
      </w:r>
    </w:p>
    <w:p w14:paraId="7089BA97" w14:textId="0EA4E8E7" w:rsidR="00516784" w:rsidRDefault="00F2087E" w:rsidP="00F2087E">
      <w:pPr>
        <w:pStyle w:val="FirstParagraph"/>
        <w:spacing w:line="480" w:lineRule="auto"/>
        <w:ind w:firstLine="720"/>
      </w:pPr>
      <w:r w:rsidRPr="00352544">
        <w:t>Participants were</w:t>
      </w:r>
      <w:r w:rsidR="00723DD1">
        <w:t xml:space="preserve"> then</w:t>
      </w:r>
      <w:r w:rsidRPr="00352544">
        <w:t xml:space="preserve"> randomly assigned to one of </w:t>
      </w:r>
      <w:r>
        <w:t>two</w:t>
      </w:r>
      <w:r w:rsidRPr="00352544">
        <w:t xml:space="preserve"> conditions representing different exposure to </w:t>
      </w:r>
      <w:r>
        <w:t>social consensus</w:t>
      </w:r>
      <w:r w:rsidRPr="00352544">
        <w:t xml:space="preserve">. Our </w:t>
      </w:r>
      <w:r>
        <w:t>two</w:t>
      </w:r>
      <w:r w:rsidRPr="00352544">
        <w:t xml:space="preserve"> conditions were a ‘</w:t>
      </w:r>
      <w:r>
        <w:t>High</w:t>
      </w:r>
      <w:r w:rsidRPr="00352544">
        <w:t xml:space="preserve">’ </w:t>
      </w:r>
      <w:r>
        <w:t>consensus</w:t>
      </w:r>
      <w:r w:rsidRPr="00352544">
        <w:t xml:space="preserve"> condition (n=</w:t>
      </w:r>
      <w:r>
        <w:t>21</w:t>
      </w:r>
      <w:r w:rsidRPr="00352544">
        <w:t xml:space="preserve">) and </w:t>
      </w:r>
      <w:r w:rsidR="007457BA">
        <w:t>a</w:t>
      </w:r>
      <w:r w:rsidRPr="00352544">
        <w:t xml:space="preserve"> </w:t>
      </w:r>
      <w:r w:rsidR="007457BA">
        <w:t>‘Low’ consensus</w:t>
      </w:r>
      <w:r w:rsidRPr="00352544">
        <w:t xml:space="preserve"> condition (n=</w:t>
      </w:r>
      <w:r w:rsidR="007457BA">
        <w:t>21</w:t>
      </w:r>
      <w:r w:rsidRPr="00352544">
        <w:t xml:space="preserve">). </w:t>
      </w:r>
      <w:r w:rsidR="00145943">
        <w:t xml:space="preserve">For both experimental conditions, subjects were asked to estimate what they </w:t>
      </w:r>
      <w:r w:rsidR="00145943" w:rsidRPr="00145943">
        <w:t>believe to be the percentage of ordinary Americans in 2018 that agreed with various social and scientific issues</w:t>
      </w:r>
      <w:r w:rsidR="00145943">
        <w:t>, which in this case, were the four measurement items that we had measured their baseline support for previously. After providing their estimate, we provided deceptive information regarding what the ‘actual results’ of what Americans believed in 2018.</w:t>
      </w:r>
      <w:r w:rsidR="00516784">
        <w:t xml:space="preserve"> This ‘deception’ was our primary method of manipulating perception of social consensus.</w:t>
      </w:r>
    </w:p>
    <w:p w14:paraId="392F5C54" w14:textId="7CFB34CF" w:rsidR="00516784" w:rsidRDefault="00145943" w:rsidP="00516784">
      <w:pPr>
        <w:pStyle w:val="FirstParagraph"/>
        <w:spacing w:line="480" w:lineRule="auto"/>
        <w:ind w:firstLine="720"/>
      </w:pPr>
      <w:r>
        <w:t xml:space="preserve">In the ‘high’ consensus condition participants saw survey results that were biased artificially upwards by 20% </w:t>
      </w:r>
      <w:r w:rsidRPr="00145943">
        <w:t xml:space="preserve">(e.g., if 60% of Americans agreed that capital punishment is needed </w:t>
      </w:r>
      <w:r w:rsidRPr="00145943">
        <w:lastRenderedPageBreak/>
        <w:t>in the US, the actual percentage shown to those in the high consensus condition will be 80%)</w:t>
      </w:r>
      <w:r>
        <w:t>. Conversely, in the ‘low’ consensus condition, participants saw survey results that were biased artificially downwards by 20%</w:t>
      </w:r>
      <w:r w:rsidR="007F28E0">
        <w:t xml:space="preserve"> </w:t>
      </w:r>
      <w:r w:rsidR="007F28E0" w:rsidRPr="007F28E0">
        <w:t>(e.g., if 60% of Americans agreed that capital punishment is needed in the US, the actual percentage shown to those in the high consensus condition will be 40%)</w:t>
      </w:r>
      <w:r>
        <w:t xml:space="preserve">. In both cases, however, the calibration question regarding </w:t>
      </w:r>
      <w:proofErr w:type="gramStart"/>
      <w:r>
        <w:t>whether or not</w:t>
      </w:r>
      <w:proofErr w:type="gramEnd"/>
      <w:r>
        <w:t xml:space="preserve"> slavery was a violation of human rights, was set to 99</w:t>
      </w:r>
      <w:r w:rsidR="003C7AF8">
        <w:t xml:space="preserve">%, as we </w:t>
      </w:r>
      <w:r w:rsidR="00036953">
        <w:t>believed that it would be distressing and unnecessary to test</w:t>
      </w:r>
      <w:r w:rsidR="003C7AF8">
        <w:t xml:space="preserve"> social manipulation on this issue.</w:t>
      </w:r>
    </w:p>
    <w:p w14:paraId="6674DAC8" w14:textId="7DC606CE" w:rsidR="00516784" w:rsidRPr="00516784" w:rsidRDefault="00516784" w:rsidP="00516784">
      <w:pPr>
        <w:pStyle w:val="BodyText"/>
        <w:spacing w:line="480" w:lineRule="auto"/>
        <w:rPr>
          <w:sz w:val="24"/>
          <w:szCs w:val="24"/>
        </w:rPr>
      </w:pPr>
      <w:r>
        <w:tab/>
      </w:r>
      <w:r w:rsidRPr="00516784">
        <w:rPr>
          <w:sz w:val="24"/>
          <w:szCs w:val="24"/>
        </w:rPr>
        <w:t>Participants were then asked to indicate on a Likert scale (from 1-7) how much ‘surprise’ they f</w:t>
      </w:r>
      <w:r>
        <w:rPr>
          <w:sz w:val="24"/>
          <w:szCs w:val="24"/>
        </w:rPr>
        <w:t>elt after being given this feedback information. After</w:t>
      </w:r>
      <w:r w:rsidR="007D224F">
        <w:rPr>
          <w:sz w:val="24"/>
          <w:szCs w:val="24"/>
        </w:rPr>
        <w:t xml:space="preserve">wards, we asked the participants to </w:t>
      </w:r>
      <w:r w:rsidR="007D224F" w:rsidRPr="007D224F">
        <w:rPr>
          <w:sz w:val="24"/>
          <w:szCs w:val="24"/>
        </w:rPr>
        <w:t>estimate what they believe to be the percentage of ordinary Americans in 20</w:t>
      </w:r>
      <w:r w:rsidR="007D224F">
        <w:rPr>
          <w:sz w:val="24"/>
          <w:szCs w:val="24"/>
        </w:rPr>
        <w:t>23</w:t>
      </w:r>
      <w:r w:rsidR="007D224F" w:rsidRPr="007D224F">
        <w:rPr>
          <w:sz w:val="24"/>
          <w:szCs w:val="24"/>
        </w:rPr>
        <w:t xml:space="preserve"> that agreed with </w:t>
      </w:r>
      <w:r w:rsidR="007D224F">
        <w:rPr>
          <w:sz w:val="24"/>
          <w:szCs w:val="24"/>
        </w:rPr>
        <w:t xml:space="preserve">the same previous four issues. </w:t>
      </w:r>
      <w:r w:rsidR="00001FCB">
        <w:rPr>
          <w:sz w:val="24"/>
          <w:szCs w:val="24"/>
        </w:rPr>
        <w:t>W</w:t>
      </w:r>
      <w:r w:rsidR="007D224F">
        <w:rPr>
          <w:sz w:val="24"/>
          <w:szCs w:val="24"/>
        </w:rPr>
        <w:t xml:space="preserve">e </w:t>
      </w:r>
      <w:r w:rsidR="00001FCB">
        <w:rPr>
          <w:sz w:val="24"/>
          <w:szCs w:val="24"/>
        </w:rPr>
        <w:t xml:space="preserve">then </w:t>
      </w:r>
      <w:r w:rsidR="007D224F">
        <w:rPr>
          <w:sz w:val="24"/>
          <w:szCs w:val="24"/>
        </w:rPr>
        <w:t>re-assessed their support for our four measurement items again, to see if any changes occurred through the manipulation.</w:t>
      </w:r>
      <w:r w:rsidR="00001FCB">
        <w:rPr>
          <w:sz w:val="24"/>
          <w:szCs w:val="24"/>
        </w:rPr>
        <w:t xml:space="preserve"> Finally, we asked for demographic information (age, sex, race, year in school, etc.) as well as individual differences in health literacy and numeracy. After all measurements are completed, participants were provided with a detailed debrief revealing the true nature of our actual study, as well as providing them with the actual survey response values on three of the four previously assessed measurement items (excluding slavery).</w:t>
      </w:r>
    </w:p>
    <w:p w14:paraId="7B90D730" w14:textId="0A322311" w:rsidR="00F2087E" w:rsidRDefault="00C509E6" w:rsidP="00C509E6">
      <w:pPr>
        <w:pStyle w:val="FirstParagraph"/>
        <w:spacing w:line="480" w:lineRule="auto"/>
        <w:rPr>
          <w:b/>
          <w:bCs/>
          <w:sz w:val="28"/>
          <w:szCs w:val="28"/>
        </w:rPr>
      </w:pPr>
      <w:r w:rsidRPr="00C509E6">
        <w:rPr>
          <w:b/>
          <w:bCs/>
          <w:sz w:val="28"/>
          <w:szCs w:val="28"/>
        </w:rPr>
        <w:t>Measures</w:t>
      </w:r>
    </w:p>
    <w:p w14:paraId="58773139" w14:textId="79939887" w:rsidR="00C509E6" w:rsidRDefault="00C509E6" w:rsidP="00C509E6">
      <w:pPr>
        <w:pStyle w:val="BodyText"/>
        <w:spacing w:line="480" w:lineRule="auto"/>
        <w:rPr>
          <w:sz w:val="24"/>
          <w:szCs w:val="24"/>
        </w:rPr>
      </w:pPr>
      <w:r w:rsidRPr="00C509E6">
        <w:rPr>
          <w:sz w:val="24"/>
          <w:szCs w:val="24"/>
        </w:rPr>
        <w:tab/>
        <w:t xml:space="preserve">The primary outcome measure was a single item support for UHC measure, adapted from Shen &amp; Labouff (2013), measured both pre and </w:t>
      </w:r>
      <w:r>
        <w:rPr>
          <w:sz w:val="24"/>
          <w:szCs w:val="24"/>
        </w:rPr>
        <w:t>post-intervention. The scale is comprised of a single item measuring support for UHC, “</w:t>
      </w:r>
      <w:r w:rsidRPr="00C509E6">
        <w:rPr>
          <w:sz w:val="24"/>
          <w:szCs w:val="24"/>
        </w:rPr>
        <w:t xml:space="preserve">Our government needs to implement Universal </w:t>
      </w:r>
      <w:r w:rsidRPr="00C509E6">
        <w:rPr>
          <w:sz w:val="24"/>
          <w:szCs w:val="24"/>
        </w:rPr>
        <w:lastRenderedPageBreak/>
        <w:t>Health Care because basic population needs are not being met</w:t>
      </w:r>
      <w:r>
        <w:rPr>
          <w:sz w:val="24"/>
          <w:szCs w:val="24"/>
        </w:rPr>
        <w:t>”. The capital punishment</w:t>
      </w:r>
      <w:r w:rsidR="00DA18F1">
        <w:rPr>
          <w:sz w:val="24"/>
          <w:szCs w:val="24"/>
        </w:rPr>
        <w:t xml:space="preserve"> (</w:t>
      </w:r>
      <w:r w:rsidR="00DA18F1" w:rsidRPr="00DA18F1">
        <w:rPr>
          <w:sz w:val="24"/>
          <w:szCs w:val="24"/>
        </w:rPr>
        <w:t>"Capital Punishment (the Death Penalty) is necessary in America"</w:t>
      </w:r>
      <w:r w:rsidR="00DA18F1">
        <w:rPr>
          <w:sz w:val="24"/>
          <w:szCs w:val="24"/>
        </w:rPr>
        <w:t>)</w:t>
      </w:r>
      <w:r>
        <w:rPr>
          <w:sz w:val="24"/>
          <w:szCs w:val="24"/>
        </w:rPr>
        <w:t xml:space="preserve"> and climate change </w:t>
      </w:r>
      <w:r w:rsidR="00DA18F1">
        <w:rPr>
          <w:sz w:val="24"/>
          <w:szCs w:val="24"/>
        </w:rPr>
        <w:t>(</w:t>
      </w:r>
      <w:r w:rsidR="00DA18F1" w:rsidRPr="00DA18F1">
        <w:rPr>
          <w:sz w:val="24"/>
          <w:szCs w:val="24"/>
        </w:rPr>
        <w:t>"Greenhouse gas emissions generated by human activity has and will continue to change Earth's climate"</w:t>
      </w:r>
      <w:r w:rsidR="00DA18F1">
        <w:rPr>
          <w:sz w:val="24"/>
          <w:szCs w:val="24"/>
        </w:rPr>
        <w:t xml:space="preserve">) </w:t>
      </w:r>
      <w:r>
        <w:rPr>
          <w:sz w:val="24"/>
          <w:szCs w:val="24"/>
        </w:rPr>
        <w:t xml:space="preserve">issues were assessed using language taken directly from surveys of American public opinion in 2017 and 2020 (Economist - YouGov poll, 2017; </w:t>
      </w:r>
      <w:r w:rsidR="00307BAE">
        <w:rPr>
          <w:sz w:val="24"/>
          <w:szCs w:val="24"/>
        </w:rPr>
        <w:t>Pew Research Polling, 2020)</w:t>
      </w:r>
      <w:r w:rsidR="00A751B5">
        <w:rPr>
          <w:sz w:val="24"/>
          <w:szCs w:val="24"/>
        </w:rPr>
        <w:t xml:space="preserve">. The measure for the slavery item </w:t>
      </w:r>
      <w:r w:rsidR="00DA18F1">
        <w:rPr>
          <w:sz w:val="24"/>
          <w:szCs w:val="24"/>
        </w:rPr>
        <w:t>(</w:t>
      </w:r>
      <w:r w:rsidR="00DA18F1" w:rsidRPr="00DA18F1">
        <w:rPr>
          <w:sz w:val="24"/>
          <w:szCs w:val="24"/>
        </w:rPr>
        <w:t>"Slavery, forced labor and human trafficking are violations of human rights"</w:t>
      </w:r>
      <w:r w:rsidR="00DA18F1">
        <w:rPr>
          <w:sz w:val="24"/>
          <w:szCs w:val="24"/>
        </w:rPr>
        <w:t xml:space="preserve">) </w:t>
      </w:r>
      <w:r w:rsidR="00A751B5">
        <w:rPr>
          <w:sz w:val="24"/>
          <w:szCs w:val="24"/>
        </w:rPr>
        <w:t>was taken from the United Nations – Human Rights Office of the High Commissioner (2021).</w:t>
      </w:r>
      <w:r w:rsidR="00DA18F1">
        <w:rPr>
          <w:sz w:val="24"/>
          <w:szCs w:val="24"/>
        </w:rPr>
        <w:t xml:space="preserve"> All four items were measured on a 7 point Likert scale ranging from 1 (Strongly Disagree) to 7 (Strongly Agree).</w:t>
      </w:r>
    </w:p>
    <w:p w14:paraId="161826CF" w14:textId="21DAD66A" w:rsidR="00202130" w:rsidRDefault="00202130" w:rsidP="00C509E6">
      <w:pPr>
        <w:pStyle w:val="BodyText"/>
        <w:spacing w:line="480" w:lineRule="auto"/>
        <w:rPr>
          <w:sz w:val="24"/>
          <w:szCs w:val="24"/>
        </w:rPr>
      </w:pPr>
      <w:r>
        <w:rPr>
          <w:sz w:val="24"/>
          <w:szCs w:val="24"/>
        </w:rPr>
        <w:tab/>
        <w:t xml:space="preserve">Participants additionally were asked to complete a measure of their baseline deontological and utilitarian orientation. This was assessed using the Ethical Standards of Judgement Questionnaire (Love, 2018). This questionnaire is comprised of two segments, each segment assessing either utilitarian or deontological orientation respectively. Each segment consisted of six items measuring the aforementioned orientation; each item was measured on a </w:t>
      </w:r>
      <w:proofErr w:type="gramStart"/>
      <w:r>
        <w:rPr>
          <w:sz w:val="24"/>
          <w:szCs w:val="24"/>
        </w:rPr>
        <w:t>5 point</w:t>
      </w:r>
      <w:proofErr w:type="gramEnd"/>
      <w:r>
        <w:rPr>
          <w:sz w:val="24"/>
          <w:szCs w:val="24"/>
        </w:rPr>
        <w:t xml:space="preserve"> Likert scale from 1 (Strongly Disagree) to 5 (Strongly Agree). Final deontological or utilitarian orientation scores were taken as an average of all six items corresponding to that orientation</w:t>
      </w:r>
      <w:r w:rsidR="00533958">
        <w:rPr>
          <w:sz w:val="24"/>
          <w:szCs w:val="24"/>
        </w:rPr>
        <w:t xml:space="preserve">; see </w:t>
      </w:r>
      <w:r w:rsidR="00533958" w:rsidRPr="00533958">
        <w:rPr>
          <w:sz w:val="24"/>
          <w:szCs w:val="24"/>
          <w:highlight w:val="yellow"/>
        </w:rPr>
        <w:t xml:space="preserve">Appendix B for item </w:t>
      </w:r>
      <w:proofErr w:type="gramStart"/>
      <w:r w:rsidR="00533958" w:rsidRPr="00533958">
        <w:rPr>
          <w:sz w:val="24"/>
          <w:szCs w:val="24"/>
          <w:highlight w:val="yellow"/>
        </w:rPr>
        <w:t>wording</w:t>
      </w:r>
      <w:proofErr w:type="gramEnd"/>
    </w:p>
    <w:p w14:paraId="40B0C516" w14:textId="317D7C65" w:rsidR="002A25FA" w:rsidRDefault="00533958" w:rsidP="00C509E6">
      <w:pPr>
        <w:pStyle w:val="BodyText"/>
        <w:spacing w:line="480" w:lineRule="auto"/>
        <w:rPr>
          <w:sz w:val="24"/>
          <w:szCs w:val="24"/>
        </w:rPr>
      </w:pPr>
      <w:r>
        <w:rPr>
          <w:sz w:val="24"/>
          <w:szCs w:val="24"/>
        </w:rPr>
        <w:tab/>
        <w:t>Participants also completed several additional measures of health literacy and numeracy. Health literacy was assessed using the Single Item Health Literacy Screener (</w:t>
      </w:r>
      <w:r w:rsidR="00B9007C">
        <w:rPr>
          <w:sz w:val="24"/>
          <w:szCs w:val="24"/>
        </w:rPr>
        <w:t>Morris, 2006). Th</w:t>
      </w:r>
      <w:r w:rsidR="00A03251">
        <w:rPr>
          <w:sz w:val="24"/>
          <w:szCs w:val="24"/>
        </w:rPr>
        <w:t>is</w:t>
      </w:r>
      <w:r w:rsidR="00B9007C">
        <w:rPr>
          <w:sz w:val="24"/>
          <w:szCs w:val="24"/>
        </w:rPr>
        <w:t xml:space="preserve"> item “</w:t>
      </w:r>
      <w:r w:rsidR="00B9007C" w:rsidRPr="00B9007C">
        <w:rPr>
          <w:sz w:val="24"/>
          <w:szCs w:val="24"/>
        </w:rPr>
        <w:t>How confident are you filling out medical forms by yourself?</w:t>
      </w:r>
      <w:r w:rsidR="00B9007C">
        <w:rPr>
          <w:sz w:val="24"/>
          <w:szCs w:val="24"/>
        </w:rPr>
        <w:t xml:space="preserve">” was measured using a 5 point Likert scale from 1 (Never) to 5 (Always). </w:t>
      </w:r>
      <w:r w:rsidR="00B555B8">
        <w:rPr>
          <w:sz w:val="24"/>
          <w:szCs w:val="24"/>
        </w:rPr>
        <w:t xml:space="preserve">Our first measure of numeracy was the Subjective Numeracy Scale (Fagerlin, 2007), which consists of 8 items measuring general </w:t>
      </w:r>
      <w:r w:rsidR="00B555B8">
        <w:rPr>
          <w:sz w:val="24"/>
          <w:szCs w:val="24"/>
        </w:rPr>
        <w:lastRenderedPageBreak/>
        <w:t>confidence in using numbers, and preference for numbers over words (e.g., “</w:t>
      </w:r>
      <w:r w:rsidR="00B555B8" w:rsidRPr="00B555B8">
        <w:rPr>
          <w:sz w:val="24"/>
          <w:szCs w:val="24"/>
        </w:rPr>
        <w:t>How good are you at figuring how much a shirt will cost if it is 25% off?</w:t>
      </w:r>
      <w:r w:rsidR="00B555B8">
        <w:rPr>
          <w:sz w:val="24"/>
          <w:szCs w:val="24"/>
        </w:rPr>
        <w:t>”, and “</w:t>
      </w:r>
      <w:r w:rsidR="00B555B8" w:rsidRPr="00B555B8">
        <w:rPr>
          <w:sz w:val="24"/>
          <w:szCs w:val="24"/>
        </w:rPr>
        <w:t>How often do you find numerical information to be useful?</w:t>
      </w:r>
      <w:r w:rsidR="00B555B8">
        <w:rPr>
          <w:sz w:val="24"/>
          <w:szCs w:val="24"/>
        </w:rPr>
        <w:t>”). All items were measured on a 6 point Likert scale. Total scoring for the scale was taken as a simple average of all items</w:t>
      </w:r>
      <w:r w:rsidR="0032235D">
        <w:rPr>
          <w:sz w:val="24"/>
          <w:szCs w:val="24"/>
        </w:rPr>
        <w:t>, after reverse scoring the 7</w:t>
      </w:r>
      <w:r w:rsidR="0032235D" w:rsidRPr="0032235D">
        <w:rPr>
          <w:sz w:val="24"/>
          <w:szCs w:val="24"/>
          <w:vertAlign w:val="superscript"/>
        </w:rPr>
        <w:t>th</w:t>
      </w:r>
      <w:r w:rsidR="0032235D">
        <w:rPr>
          <w:sz w:val="24"/>
          <w:szCs w:val="24"/>
        </w:rPr>
        <w:t xml:space="preserve"> item.</w:t>
      </w:r>
      <w:r w:rsidR="009F26BF">
        <w:rPr>
          <w:sz w:val="24"/>
          <w:szCs w:val="24"/>
        </w:rPr>
        <w:t xml:space="preserve"> Our second measure of numeracy was an objective measure, consisting of the number line task developed by Thompson and colleagues (2021). This item consisted of placement of 20 fractions one at a time, at the appropriate place on a number line ranging from 0 to 1, and then placing 20 more fractions, one at a time, on a number line ranging from 0 to 5 (</w:t>
      </w:r>
      <w:proofErr w:type="gramStart"/>
      <w:r w:rsidR="009F26BF">
        <w:rPr>
          <w:sz w:val="24"/>
          <w:szCs w:val="24"/>
        </w:rPr>
        <w:t>e.g.</w:t>
      </w:r>
      <w:proofErr w:type="gramEnd"/>
      <w:r w:rsidR="009F26BF">
        <w:rPr>
          <w:sz w:val="24"/>
          <w:szCs w:val="24"/>
        </w:rPr>
        <w:t xml:space="preserve"> the relative distance between 2/3, 7/9, 12/13, 4/7, etc.). Performance on this task was measured as precision on the number line estimation as a summation of the percentage of absolute error on all fractional placements.</w:t>
      </w:r>
      <w:r w:rsidR="002A25FA">
        <w:rPr>
          <w:sz w:val="24"/>
          <w:szCs w:val="24"/>
        </w:rPr>
        <w:t xml:space="preserve"> Additionally, there was a free-response question asking about the participant’s thoughts on the exercise they had just completed, both on things they liked, and things they found challenging.</w:t>
      </w:r>
      <w:r w:rsidR="008D7526">
        <w:rPr>
          <w:sz w:val="24"/>
          <w:szCs w:val="24"/>
        </w:rPr>
        <w:t xml:space="preserve"> Finally, we also measured demographic information, including gender identity, age, race/ethnicity, and year in school.</w:t>
      </w:r>
    </w:p>
    <w:p w14:paraId="205B945B" w14:textId="3B8FFB5A" w:rsidR="008D7526" w:rsidRPr="008D7526" w:rsidRDefault="008D7526" w:rsidP="00C509E6">
      <w:pPr>
        <w:pStyle w:val="BodyText"/>
        <w:spacing w:line="480" w:lineRule="auto"/>
        <w:rPr>
          <w:b/>
          <w:bCs/>
          <w:sz w:val="28"/>
          <w:szCs w:val="28"/>
        </w:rPr>
      </w:pPr>
      <w:r w:rsidRPr="008D7526">
        <w:rPr>
          <w:b/>
          <w:bCs/>
          <w:sz w:val="28"/>
          <w:szCs w:val="28"/>
        </w:rPr>
        <w:t>Power and Statistical Analysis</w:t>
      </w:r>
    </w:p>
    <w:p w14:paraId="61445FD3" w14:textId="681E7E45" w:rsidR="00B93F7F" w:rsidRPr="00A06E88" w:rsidRDefault="008D7526" w:rsidP="00B3236C">
      <w:pPr>
        <w:spacing w:line="480" w:lineRule="auto"/>
        <w:ind w:firstLine="720"/>
        <w:rPr>
          <w:sz w:val="24"/>
          <w:szCs w:val="24"/>
        </w:rPr>
      </w:pPr>
      <w:r w:rsidRPr="00A06E88">
        <w:rPr>
          <w:sz w:val="24"/>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 w:val="24"/>
          <w:szCs w:val="24"/>
        </w:rPr>
        <w:t xml:space="preserve">, for a linear multiple regression. Our four ‘item issues’ that we 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w:t>
      </w:r>
      <w:r w:rsidR="009D260F" w:rsidRPr="00A06E88">
        <w:rPr>
          <w:sz w:val="24"/>
          <w:szCs w:val="24"/>
        </w:rPr>
        <w:lastRenderedPageBreak/>
        <w:t xml:space="preserve">our outcome measure. We examined the main effect, </w:t>
      </w:r>
      <w:r w:rsidR="00A06E88">
        <w:rPr>
          <w:sz w:val="24"/>
          <w:szCs w:val="24"/>
        </w:rPr>
        <w:t>as well as interactions between deontology and utilitarianism with our experimental conditions</w:t>
      </w:r>
      <w:r w:rsidR="009D260F" w:rsidRPr="00A06E88">
        <w:rPr>
          <w:sz w:val="24"/>
          <w:szCs w:val="24"/>
        </w:rPr>
        <w:t xml:space="preserve"> for our predictors. All tests were conducted in R and considered statistically significant when P &lt;.05.</w:t>
      </w:r>
    </w:p>
    <w:p w14:paraId="5871129E" w14:textId="1834F781" w:rsidR="004F3D99" w:rsidRPr="00B93F7F" w:rsidRDefault="00B93F7F" w:rsidP="00B93F7F">
      <w:pPr>
        <w:spacing w:line="480" w:lineRule="auto"/>
        <w:rPr>
          <w:b/>
          <w:bCs/>
          <w:sz w:val="28"/>
          <w:szCs w:val="28"/>
        </w:rPr>
      </w:pPr>
      <w:r w:rsidRPr="00B93F7F">
        <w:rPr>
          <w:b/>
          <w:bCs/>
          <w:sz w:val="28"/>
          <w:szCs w:val="28"/>
        </w:rPr>
        <w:t>Study 1 Hypothesis:</w:t>
      </w:r>
    </w:p>
    <w:p w14:paraId="1E8F933E" w14:textId="223C4EF2" w:rsidR="00B93F7F" w:rsidRDefault="00A06E88" w:rsidP="00D5708D">
      <w:pPr>
        <w:spacing w:line="480" w:lineRule="auto"/>
        <w:ind w:left="720"/>
        <w:rPr>
          <w:sz w:val="24"/>
          <w:szCs w:val="24"/>
        </w:rPr>
      </w:pPr>
      <w:r w:rsidRPr="00A06E88">
        <w:rPr>
          <w:sz w:val="24"/>
          <w:szCs w:val="24"/>
        </w:rPr>
        <w:t>Hypothesis 1: We hypothesize that when participants perceive that a strong social consensus</w:t>
      </w:r>
      <w:r w:rsidR="00533909">
        <w:rPr>
          <w:sz w:val="24"/>
          <w:szCs w:val="24"/>
        </w:rPr>
        <w:t xml:space="preserve"> towards universal healthcare exists, they will be more likely to support universal healthcare, as opposed to when they perceive a lack of that same social consensus.</w:t>
      </w:r>
    </w:p>
    <w:p w14:paraId="03CF0391" w14:textId="263F714E" w:rsidR="00D5708D" w:rsidRDefault="00D5708D" w:rsidP="00D5708D">
      <w:pPr>
        <w:spacing w:line="480" w:lineRule="auto"/>
        <w:ind w:left="720"/>
        <w:rPr>
          <w:sz w:val="24"/>
          <w:szCs w:val="24"/>
        </w:rPr>
      </w:pPr>
      <w:r>
        <w:rPr>
          <w:sz w:val="24"/>
          <w:szCs w:val="24"/>
        </w:rPr>
        <w:t>Hypothesis 2: We hypothesize that in conditions of high social consensus, there will be no effect on support for Universal Health Care due to the individual differences in utilitarianism and deontology (</w:t>
      </w:r>
      <w:proofErr w:type="gramStart"/>
      <w:r>
        <w:rPr>
          <w:sz w:val="24"/>
          <w:szCs w:val="24"/>
        </w:rPr>
        <w:t>e.g.</w:t>
      </w:r>
      <w:proofErr w:type="gramEnd"/>
      <w:r>
        <w:rPr>
          <w:sz w:val="24"/>
          <w:szCs w:val="24"/>
        </w:rPr>
        <w:t xml:space="preserve"> that an interaction here nullifies the effect).</w:t>
      </w:r>
    </w:p>
    <w:p w14:paraId="3861CE54" w14:textId="3EC02D4D" w:rsidR="006F239B" w:rsidRDefault="006F239B" w:rsidP="006F239B">
      <w:pPr>
        <w:spacing w:line="480" w:lineRule="auto"/>
        <w:rPr>
          <w:b/>
          <w:bCs/>
          <w:sz w:val="28"/>
          <w:szCs w:val="28"/>
        </w:rPr>
      </w:pPr>
      <w:r>
        <w:rPr>
          <w:b/>
          <w:bCs/>
          <w:sz w:val="28"/>
          <w:szCs w:val="28"/>
        </w:rPr>
        <w:t>Results</w:t>
      </w:r>
    </w:p>
    <w:p w14:paraId="4AF5E7D0" w14:textId="75A0373A" w:rsidR="006F239B" w:rsidRPr="006F239B" w:rsidRDefault="006F239B" w:rsidP="006F239B">
      <w:pPr>
        <w:spacing w:line="480" w:lineRule="auto"/>
        <w:rPr>
          <w:sz w:val="24"/>
          <w:szCs w:val="24"/>
        </w:rPr>
      </w:pPr>
      <w:r>
        <w:rPr>
          <w:sz w:val="24"/>
          <w:szCs w:val="24"/>
        </w:rPr>
        <w:tab/>
        <w:t xml:space="preserve">Descriptive statistics are summarized in the </w:t>
      </w:r>
      <w:r w:rsidRPr="006F239B">
        <w:rPr>
          <w:sz w:val="24"/>
          <w:szCs w:val="24"/>
          <w:highlight w:val="yellow"/>
        </w:rPr>
        <w:t>tables below</w:t>
      </w:r>
      <w:r>
        <w:rPr>
          <w:sz w:val="24"/>
          <w:szCs w:val="24"/>
        </w:rPr>
        <w:t xml:space="preserve">. Our hypothesis was tested using a linear regression fitted to our support for UHC outcome measure. In support to H1, we found that in conditions of strong social consensus, </w:t>
      </w:r>
      <w:r w:rsidR="002D524A">
        <w:rPr>
          <w:sz w:val="24"/>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23B0BB19" w14:textId="79C109E3" w:rsidR="00533909" w:rsidRPr="00B249A9" w:rsidRDefault="00B249A9" w:rsidP="00B93F7F">
      <w:pPr>
        <w:spacing w:line="480" w:lineRule="auto"/>
        <w:rPr>
          <w:b/>
          <w:bCs/>
          <w:sz w:val="28"/>
          <w:szCs w:val="28"/>
        </w:rPr>
      </w:pPr>
      <w:r w:rsidRPr="00B249A9">
        <w:rPr>
          <w:b/>
          <w:bCs/>
          <w:sz w:val="32"/>
          <w:szCs w:val="32"/>
        </w:rPr>
        <w:t>Study 2</w:t>
      </w:r>
    </w:p>
    <w:p w14:paraId="45EE9A90" w14:textId="3FE83220" w:rsidR="00B249A9" w:rsidRDefault="00B249A9" w:rsidP="00B93F7F">
      <w:pPr>
        <w:spacing w:line="480" w:lineRule="auto"/>
        <w:rPr>
          <w:b/>
          <w:bCs/>
          <w:sz w:val="28"/>
          <w:szCs w:val="28"/>
        </w:rPr>
      </w:pPr>
      <w:r>
        <w:rPr>
          <w:b/>
          <w:bCs/>
          <w:sz w:val="28"/>
          <w:szCs w:val="28"/>
        </w:rPr>
        <w:lastRenderedPageBreak/>
        <w:t>Method</w:t>
      </w:r>
    </w:p>
    <w:p w14:paraId="746A7A7D" w14:textId="4CCEE270" w:rsidR="00B249A9" w:rsidRPr="00B249A9" w:rsidRDefault="00B249A9" w:rsidP="00B93F7F">
      <w:pPr>
        <w:spacing w:line="480" w:lineRule="auto"/>
        <w:rPr>
          <w:b/>
          <w:bCs/>
          <w:sz w:val="28"/>
          <w:szCs w:val="28"/>
        </w:rPr>
      </w:pPr>
      <w:r w:rsidRPr="00B249A9">
        <w:rPr>
          <w:b/>
          <w:bCs/>
          <w:sz w:val="28"/>
          <w:szCs w:val="28"/>
        </w:rPr>
        <w:t>Participants</w:t>
      </w:r>
    </w:p>
    <w:p w14:paraId="036B6208" w14:textId="7C046E29" w:rsidR="00B249A9" w:rsidRDefault="00B249A9" w:rsidP="00B93F7F">
      <w:pPr>
        <w:spacing w:line="480" w:lineRule="auto"/>
        <w:rPr>
          <w:sz w:val="24"/>
          <w:szCs w:val="24"/>
        </w:rPr>
      </w:pPr>
      <w:r>
        <w:rPr>
          <w:sz w:val="24"/>
          <w:szCs w:val="24"/>
        </w:rPr>
        <w:tab/>
        <w:t>We are planning to recruit participants that are students enrolled in</w:t>
      </w:r>
      <w:r w:rsidRPr="00B249A9">
        <w:t xml:space="preserve"> </w:t>
      </w:r>
      <w:r w:rsidRPr="00B249A9">
        <w:rPr>
          <w:sz w:val="24"/>
          <w:szCs w:val="24"/>
        </w:rPr>
        <w:t>Psychology 1000 at a Midwestern University</w:t>
      </w:r>
      <w:r>
        <w:rPr>
          <w:sz w:val="24"/>
          <w:szCs w:val="24"/>
        </w:rPr>
        <w:t>. Participants will receive course credit for participation in this study.</w:t>
      </w:r>
    </w:p>
    <w:p w14:paraId="7BB847EB" w14:textId="39FC56D9" w:rsidR="00B249A9" w:rsidRDefault="00B249A9" w:rsidP="00B93F7F">
      <w:pPr>
        <w:spacing w:line="480" w:lineRule="auto"/>
        <w:rPr>
          <w:sz w:val="28"/>
          <w:szCs w:val="28"/>
        </w:rPr>
      </w:pPr>
      <w:r>
        <w:rPr>
          <w:b/>
          <w:bCs/>
          <w:sz w:val="28"/>
          <w:szCs w:val="28"/>
        </w:rPr>
        <w:t>Procedure</w:t>
      </w:r>
    </w:p>
    <w:p w14:paraId="5B53437B" w14:textId="298A4B28" w:rsidR="00C14886" w:rsidRDefault="00B249A9" w:rsidP="00B249A9">
      <w:pPr>
        <w:pStyle w:val="FirstParagraph"/>
        <w:spacing w:line="480" w:lineRule="auto"/>
        <w:ind w:firstLine="720"/>
      </w:pPr>
      <w:r>
        <w:t xml:space="preserve">Our participants </w:t>
      </w:r>
      <w:r w:rsidR="00C14886">
        <w:t>will begin</w:t>
      </w:r>
      <w:r>
        <w:t xml:space="preserve"> by clicking on the virtual study link, available in the online study sign-up website. This study link </w:t>
      </w:r>
      <w:r w:rsidR="00C14886">
        <w:t xml:space="preserve">will </w:t>
      </w:r>
      <w:r>
        <w:t xml:space="preserve">forward to an online Qualtrics survey. Participants </w:t>
      </w:r>
      <w:r w:rsidR="00C14886">
        <w:t>are</w:t>
      </w:r>
      <w:r>
        <w:t xml:space="preserve"> brought to a cover page that included a brief description of the research they would be involved in. After indicating consent, </w:t>
      </w:r>
      <w:r w:rsidR="00C14886">
        <w:t>three ‘blocks’ of content</w:t>
      </w:r>
      <w:r w:rsidR="00D57012">
        <w:t xml:space="preserve"> are presented, </w:t>
      </w:r>
      <w:r w:rsidR="00C14886">
        <w:t xml:space="preserve">in a randomized order such that all participants are exposed to each block of content. </w:t>
      </w:r>
      <w:r w:rsidR="00C14886" w:rsidRPr="00C14886">
        <w:t xml:space="preserve">Each block of </w:t>
      </w:r>
      <w:r w:rsidR="00C14886">
        <w:t xml:space="preserve">content focuses on a different ethical/moral construct that we are assessing support or opposition towards. </w:t>
      </w:r>
      <w:proofErr w:type="gramStart"/>
      <w:r w:rsidR="00D57012">
        <w:t>The first block of content,</w:t>
      </w:r>
      <w:proofErr w:type="gramEnd"/>
      <w:r w:rsidR="00D57012">
        <w:t xml:space="preserve"> focuses on assessing support for UHC. We begin this block by first assessing baseline support for UHC</w:t>
      </w:r>
      <w:r w:rsidR="00DB49B1">
        <w:t xml:space="preserve">, </w:t>
      </w:r>
      <w:bookmarkStart w:id="480" w:name="_Hlk144213778"/>
      <w:r w:rsidR="00DB49B1">
        <w:t>next, we assess the relative moral conviction of the subject on this issue.</w:t>
      </w:r>
      <w:r w:rsidR="00D57012">
        <w:t xml:space="preserve"> Then </w:t>
      </w:r>
      <w:r w:rsidR="00DB49B1">
        <w:t xml:space="preserve">further randomization occurs, and </w:t>
      </w:r>
      <w:r w:rsidR="00D57012">
        <w:t xml:space="preserve">our participants receive </w:t>
      </w:r>
      <w:r w:rsidR="00DB49B1">
        <w:t xml:space="preserve">either </w:t>
      </w:r>
      <w:r w:rsidR="00D57012">
        <w:t xml:space="preserve">one of </w:t>
      </w:r>
      <w:r w:rsidR="00DB49B1">
        <w:t xml:space="preserve">two (three?) arguments in favor of supporting universal healthcare or a </w:t>
      </w:r>
      <w:r w:rsidR="000C1336">
        <w:t xml:space="preserve">control </w:t>
      </w:r>
      <w:r w:rsidR="00DB49B1">
        <w:t xml:space="preserve">statement describing what UHC is. After being presented with this informational intervention, participants are exposed to a brief pamphlet consisting of relatively neutral, factual, information in favor of UHC. Lastly, we re-measure support for UHC and level of moral conviction on the subject again, to assess if any changes occurred after our intervention. </w:t>
      </w:r>
      <w:bookmarkEnd w:id="480"/>
      <w:r w:rsidR="00DB49B1">
        <w:t xml:space="preserve">The second block of content is very similar and focuses on assessing support for country music. We </w:t>
      </w:r>
      <w:r w:rsidR="00DB49B1">
        <w:lastRenderedPageBreak/>
        <w:t xml:space="preserve">begin this block by first assessing baseline support for country music, </w:t>
      </w:r>
      <w:r w:rsidR="00DB49B1" w:rsidRPr="00DB49B1">
        <w:t xml:space="preserve">next, we assess the relative moral conviction of the subject on this issue. Then further randomization occurs, and our participants receive either one of two (three?) arguments in favor of supporting </w:t>
      </w:r>
      <w:r w:rsidR="000E6674">
        <w:t>country music</w:t>
      </w:r>
      <w:r w:rsidR="00DB49B1" w:rsidRPr="00DB49B1">
        <w:t xml:space="preserve"> or a </w:t>
      </w:r>
      <w:r w:rsidR="002E15D3">
        <w:t>control</w:t>
      </w:r>
      <w:r w:rsidR="00DB49B1" w:rsidRPr="00DB49B1">
        <w:t xml:space="preserve"> statement describing what </w:t>
      </w:r>
      <w:r w:rsidR="000E6674">
        <w:t>country music</w:t>
      </w:r>
      <w:r w:rsidR="00DB49B1" w:rsidRPr="00DB49B1">
        <w:t xml:space="preserve"> is. After being presented with this informational intervention, participants are exposed to a brief pamphlet consisting of relatively neutral, factual, information in favor of </w:t>
      </w:r>
      <w:r w:rsidR="000E6674">
        <w:t>country music</w:t>
      </w:r>
      <w:r w:rsidR="00DB49B1" w:rsidRPr="00DB49B1">
        <w:t xml:space="preserve">. Lastly, we re-measure support for </w:t>
      </w:r>
      <w:r w:rsidR="000E6674">
        <w:t>country music</w:t>
      </w:r>
      <w:r w:rsidR="00DB49B1" w:rsidRPr="00DB49B1">
        <w:t xml:space="preserve"> and level of moral conviction on the subject again, to assess if any changes occurred after our intervention.</w:t>
      </w:r>
      <w:r w:rsidR="00706BF8">
        <w:t xml:space="preserve"> Our third block follows the same </w:t>
      </w:r>
      <w:proofErr w:type="gramStart"/>
      <w:r w:rsidR="00706BF8">
        <w:t>structure, and</w:t>
      </w:r>
      <w:proofErr w:type="gramEnd"/>
      <w:r w:rsidR="00706BF8">
        <w:t xml:space="preserve"> focuses on assessing support for capital punishment (</w:t>
      </w:r>
      <w:r w:rsidR="008C6D4C">
        <w:t>a.k.a.</w:t>
      </w:r>
      <w:r w:rsidR="00706BF8">
        <w:t xml:space="preserve"> </w:t>
      </w:r>
      <w:r w:rsidR="008C6D4C">
        <w:t>the d</w:t>
      </w:r>
      <w:r w:rsidR="00706BF8">
        <w:t xml:space="preserve">eath penalty). We begin this block by first assessing baseline support for </w:t>
      </w:r>
      <w:r w:rsidR="008C6D4C">
        <w:t>the death penalty</w:t>
      </w:r>
      <w:r w:rsidR="00706BF8">
        <w:t xml:space="preserve">, </w:t>
      </w:r>
      <w:r w:rsidR="00706BF8" w:rsidRPr="00DB49B1">
        <w:t xml:space="preserve">next, we assess the relative moral conviction of the subject on this issue. Then further randomization occurs, and our participants receive either one of two (three?) arguments in favor of supporting </w:t>
      </w:r>
      <w:r w:rsidR="008C6D4C">
        <w:t>capital punishment,</w:t>
      </w:r>
      <w:r w:rsidR="00706BF8" w:rsidRPr="00DB49B1">
        <w:t xml:space="preserve"> or a </w:t>
      </w:r>
      <w:r w:rsidR="00E90401">
        <w:t>control</w:t>
      </w:r>
      <w:r w:rsidR="00706BF8" w:rsidRPr="00DB49B1">
        <w:t xml:space="preserve"> statement describing what </w:t>
      </w:r>
      <w:r w:rsidR="008C6D4C">
        <w:t>capital punishment is</w:t>
      </w:r>
      <w:r w:rsidR="00706BF8" w:rsidRPr="00DB49B1">
        <w:t>.</w:t>
      </w:r>
      <w:r w:rsidR="000C1336">
        <w:t xml:space="preserve"> </w:t>
      </w:r>
      <w:r w:rsidR="00706BF8" w:rsidRPr="00DB49B1">
        <w:t xml:space="preserve">After being presented with this informational intervention, participants are exposed to a brief pamphlet consisting of relatively neutral, factual, information in favor of </w:t>
      </w:r>
      <w:r w:rsidR="008C6D4C">
        <w:t>capital punishment</w:t>
      </w:r>
      <w:r w:rsidR="00706BF8" w:rsidRPr="00DB49B1">
        <w:t xml:space="preserve">. Lastly, we re-measure support for </w:t>
      </w:r>
      <w:r w:rsidR="007A0216">
        <w:t>capital punishment</w:t>
      </w:r>
      <w:r w:rsidR="00706BF8" w:rsidRPr="00DB49B1">
        <w:t xml:space="preserve"> and level of moral conviction on the subject again, to assess if any changes occurred after our intervention.</w:t>
      </w:r>
    </w:p>
    <w:p w14:paraId="28ECA452" w14:textId="5D7A5B88" w:rsidR="000C1336" w:rsidRPr="000C1336" w:rsidRDefault="000C1336" w:rsidP="006D65AD">
      <w:pPr>
        <w:pStyle w:val="BodyText"/>
        <w:spacing w:line="480" w:lineRule="auto"/>
        <w:rPr>
          <w:sz w:val="24"/>
          <w:szCs w:val="24"/>
        </w:rPr>
      </w:pPr>
      <w:r>
        <w:tab/>
      </w:r>
      <w:r>
        <w:rPr>
          <w:sz w:val="24"/>
          <w:szCs w:val="24"/>
        </w:rPr>
        <w:t xml:space="preserve">For all three blocks, the first argument is intended to </w:t>
      </w:r>
      <w:r w:rsidR="006D65AD">
        <w:rPr>
          <w:sz w:val="24"/>
          <w:szCs w:val="24"/>
        </w:rPr>
        <w:t>portray a heavily moralized argument, wherein the argumentation in favor of the subject relies heavily on activation of moral conviction. Conversely, the second argument is intended to portray a neutral ‘facts based’ argument in favor of the subject, which is intended to be as non-moral as possible. The control statement is meant to provide a completely neutral</w:t>
      </w:r>
      <w:r w:rsidR="006003B0">
        <w:rPr>
          <w:sz w:val="24"/>
          <w:szCs w:val="24"/>
        </w:rPr>
        <w:t xml:space="preserve">, but accurate, informational assessment on </w:t>
      </w:r>
      <w:r w:rsidR="006003B0">
        <w:rPr>
          <w:sz w:val="24"/>
          <w:szCs w:val="24"/>
        </w:rPr>
        <w:lastRenderedPageBreak/>
        <w:t xml:space="preserve">the concept. The intention is to provide </w:t>
      </w:r>
      <w:r w:rsidR="00380A02">
        <w:rPr>
          <w:sz w:val="24"/>
          <w:szCs w:val="24"/>
        </w:rPr>
        <w:t xml:space="preserve">no argumentation in favor of the issue in the control statement, one way or </w:t>
      </w:r>
      <w:r w:rsidR="00E15B1D">
        <w:rPr>
          <w:sz w:val="24"/>
          <w:szCs w:val="24"/>
        </w:rPr>
        <w:t>another</w:t>
      </w:r>
      <w:r w:rsidR="009E7884">
        <w:rPr>
          <w:sz w:val="24"/>
          <w:szCs w:val="24"/>
        </w:rPr>
        <w:t xml:space="preserve">. We will be assessing </w:t>
      </w:r>
      <w:proofErr w:type="gramStart"/>
      <w:r w:rsidR="009E7884">
        <w:rPr>
          <w:sz w:val="24"/>
          <w:szCs w:val="24"/>
        </w:rPr>
        <w:t>whether or not</w:t>
      </w:r>
      <w:proofErr w:type="gramEnd"/>
      <w:r w:rsidR="009E7884">
        <w:rPr>
          <w:sz w:val="24"/>
          <w:szCs w:val="24"/>
        </w:rPr>
        <w:t xml:space="preserve"> moral conviction increases with </w:t>
      </w:r>
      <w:proofErr w:type="gramStart"/>
      <w:r w:rsidR="009E7884">
        <w:rPr>
          <w:sz w:val="24"/>
          <w:szCs w:val="24"/>
        </w:rPr>
        <w:t>a manipulation</w:t>
      </w:r>
      <w:proofErr w:type="gramEnd"/>
      <w:r w:rsidR="009E7884">
        <w:rPr>
          <w:sz w:val="24"/>
          <w:szCs w:val="24"/>
        </w:rPr>
        <w:t xml:space="preserve">, directly measuring moral conviction on the issue before and after the manipulation; see appendix B for Study 2 experimental materials. Study 2 will use </w:t>
      </w:r>
      <w:r w:rsidR="00072093">
        <w:rPr>
          <w:sz w:val="24"/>
          <w:szCs w:val="24"/>
        </w:rPr>
        <w:t>a between-groups design, wherein different participants will receive each condition of our independent variable.</w:t>
      </w:r>
    </w:p>
    <w:p w14:paraId="3064AFF4" w14:textId="3E404D5D" w:rsidR="00B249A9" w:rsidRDefault="006D65AD" w:rsidP="00B93F7F">
      <w:pPr>
        <w:spacing w:line="480" w:lineRule="auto"/>
        <w:rPr>
          <w:b/>
          <w:bCs/>
          <w:sz w:val="28"/>
          <w:szCs w:val="28"/>
        </w:rPr>
      </w:pPr>
      <w:r>
        <w:rPr>
          <w:b/>
          <w:bCs/>
          <w:sz w:val="28"/>
          <w:szCs w:val="28"/>
        </w:rPr>
        <w:t>Measures</w:t>
      </w:r>
    </w:p>
    <w:p w14:paraId="4692C4FB" w14:textId="5627D93D" w:rsidR="00F26518" w:rsidRDefault="006D65AD" w:rsidP="00B93F7F">
      <w:pPr>
        <w:spacing w:line="480" w:lineRule="auto"/>
        <w:rPr>
          <w:sz w:val="24"/>
          <w:szCs w:val="24"/>
        </w:rPr>
      </w:pPr>
      <w:r>
        <w:rPr>
          <w:sz w:val="24"/>
          <w:szCs w:val="24"/>
        </w:rPr>
        <w:tab/>
        <w:t>The primary outcome measure will be the</w:t>
      </w:r>
      <w:r w:rsidR="00C20432">
        <w:rPr>
          <w:sz w:val="24"/>
          <w:szCs w:val="24"/>
        </w:rPr>
        <w:t xml:space="preserve"> same</w:t>
      </w:r>
      <w:r>
        <w:rPr>
          <w:sz w:val="24"/>
          <w:szCs w:val="24"/>
        </w:rPr>
        <w:t xml:space="preserve"> support for UHC scale</w:t>
      </w:r>
      <w:r w:rsidR="00C20432">
        <w:rPr>
          <w:sz w:val="24"/>
          <w:szCs w:val="24"/>
        </w:rPr>
        <w:t xml:space="preserve"> as used in Study 1 (“</w:t>
      </w:r>
      <w:r w:rsidR="00C20432" w:rsidRPr="00C509E6">
        <w:rPr>
          <w:sz w:val="24"/>
          <w:szCs w:val="24"/>
        </w:rPr>
        <w:t>Our government needs to implement Universal Health Care because basic population needs are not being met</w:t>
      </w:r>
      <w:r w:rsidR="00C20432">
        <w:rPr>
          <w:sz w:val="24"/>
          <w:szCs w:val="24"/>
        </w:rPr>
        <w:t>”</w:t>
      </w:r>
      <w:r w:rsidR="0073313D">
        <w:rPr>
          <w:sz w:val="24"/>
          <w:szCs w:val="24"/>
        </w:rPr>
        <w:t>),</w:t>
      </w:r>
      <w:r w:rsidR="00C20432">
        <w:rPr>
          <w:sz w:val="24"/>
          <w:szCs w:val="24"/>
        </w:rPr>
        <w:t xml:space="preserve"> adapted from Shen &amp; Labouff (2013), measured both pre and post-test. Our outcome measurement for capital punishment is likewise the same as used in Study 1 </w:t>
      </w:r>
      <w:r w:rsidR="00C20432" w:rsidRPr="00C20432">
        <w:rPr>
          <w:sz w:val="24"/>
          <w:szCs w:val="24"/>
        </w:rPr>
        <w:t>("Capital Punishment (the Death Penalty) is necessary in America")</w:t>
      </w:r>
      <w:r w:rsidR="003D552F">
        <w:rPr>
          <w:sz w:val="24"/>
          <w:szCs w:val="24"/>
        </w:rPr>
        <w:t xml:space="preserve">, taken from </w:t>
      </w:r>
      <w:r w:rsidR="00750974">
        <w:rPr>
          <w:sz w:val="24"/>
          <w:szCs w:val="24"/>
        </w:rPr>
        <w:t xml:space="preserve">Pew Research Polling (2021) on the American public. Our measure for </w:t>
      </w:r>
      <w:r w:rsidR="00D2586E">
        <w:rPr>
          <w:sz w:val="24"/>
          <w:szCs w:val="24"/>
        </w:rPr>
        <w:t>support of music</w:t>
      </w:r>
      <w:r w:rsidR="00F26518">
        <w:rPr>
          <w:sz w:val="24"/>
          <w:szCs w:val="24"/>
        </w:rPr>
        <w:t xml:space="preserve"> was adapted from the Experience of Groove questionnaire</w:t>
      </w:r>
      <w:r w:rsidR="0073313D">
        <w:rPr>
          <w:sz w:val="24"/>
          <w:szCs w:val="24"/>
        </w:rPr>
        <w:t xml:space="preserve"> (“Listening to this music gives me pleasure”)</w:t>
      </w:r>
      <w:r w:rsidR="00F26518">
        <w:rPr>
          <w:sz w:val="24"/>
          <w:szCs w:val="24"/>
        </w:rPr>
        <w:t xml:space="preserve"> by Senn and colleagues (2019).</w:t>
      </w:r>
      <w:r w:rsidR="0073313D">
        <w:rPr>
          <w:sz w:val="24"/>
          <w:szCs w:val="24"/>
        </w:rPr>
        <w:t xml:space="preserve"> </w:t>
      </w:r>
      <w:r w:rsidR="005522C3">
        <w:rPr>
          <w:sz w:val="24"/>
          <w:szCs w:val="24"/>
        </w:rPr>
        <w:t xml:space="preserve">This </w:t>
      </w:r>
      <w:r w:rsidR="0073313D">
        <w:rPr>
          <w:sz w:val="24"/>
          <w:szCs w:val="24"/>
        </w:rPr>
        <w:t>measure would be on a 7 point Likert scale, with measurement ranging from 1 (Strongly Disagree) to 7 (Strongly Agree)</w:t>
      </w:r>
      <w:r w:rsidR="00D10473">
        <w:rPr>
          <w:sz w:val="24"/>
          <w:szCs w:val="24"/>
        </w:rPr>
        <w:t>.</w:t>
      </w:r>
    </w:p>
    <w:p w14:paraId="2EB7E79A" w14:textId="3284530A" w:rsidR="00D10473" w:rsidRDefault="00D10473" w:rsidP="00B93F7F">
      <w:pPr>
        <w:spacing w:line="480" w:lineRule="auto"/>
        <w:rPr>
          <w:sz w:val="24"/>
          <w:szCs w:val="24"/>
        </w:rPr>
      </w:pPr>
      <w:r>
        <w:rPr>
          <w:sz w:val="24"/>
          <w:szCs w:val="24"/>
        </w:rPr>
        <w:tab/>
        <w:t xml:space="preserve">We will also be measuring as a manipulation </w:t>
      </w:r>
      <w:r w:rsidR="00C169D4">
        <w:rPr>
          <w:sz w:val="24"/>
          <w:szCs w:val="24"/>
        </w:rPr>
        <w:t>check</w:t>
      </w:r>
      <w:r>
        <w:rPr>
          <w:sz w:val="24"/>
          <w:szCs w:val="24"/>
        </w:rPr>
        <w:t xml:space="preserve"> the degree of moral conviction that our participants have towards the issues we assess. We will evaluate moral conviction with </w:t>
      </w:r>
      <w:proofErr w:type="spellStart"/>
      <w:r>
        <w:rPr>
          <w:sz w:val="24"/>
          <w:szCs w:val="24"/>
        </w:rPr>
        <w:t>Skitka</w:t>
      </w:r>
      <w:proofErr w:type="spellEnd"/>
      <w:r>
        <w:rPr>
          <w:sz w:val="24"/>
          <w:szCs w:val="24"/>
        </w:rPr>
        <w:t xml:space="preserve"> and colleagues single item measure of moral conviction</w:t>
      </w:r>
      <w:r w:rsidR="00C169D4">
        <w:rPr>
          <w:sz w:val="24"/>
          <w:szCs w:val="24"/>
        </w:rPr>
        <w:t>. This</w:t>
      </w:r>
      <w:r>
        <w:rPr>
          <w:sz w:val="24"/>
          <w:szCs w:val="24"/>
        </w:rPr>
        <w:t xml:space="preserve"> consist</w:t>
      </w:r>
      <w:r w:rsidR="00C169D4">
        <w:rPr>
          <w:sz w:val="24"/>
          <w:szCs w:val="24"/>
        </w:rPr>
        <w:t xml:space="preserve">s </w:t>
      </w:r>
      <w:r>
        <w:rPr>
          <w:sz w:val="24"/>
          <w:szCs w:val="24"/>
        </w:rPr>
        <w:t xml:space="preserve">of the question “My feelings about X are a reflection of my core moral beliefs and convictions”, measured on a </w:t>
      </w:r>
      <w:r w:rsidR="00C169D4">
        <w:rPr>
          <w:sz w:val="24"/>
          <w:szCs w:val="24"/>
        </w:rPr>
        <w:t>7-point</w:t>
      </w:r>
      <w:r>
        <w:rPr>
          <w:sz w:val="24"/>
          <w:szCs w:val="24"/>
        </w:rPr>
        <w:t xml:space="preserve"> Likert scale from 1 (Strongly disagree) to 7 (Strongly agree).</w:t>
      </w:r>
      <w:r w:rsidR="00C169D4">
        <w:rPr>
          <w:sz w:val="24"/>
          <w:szCs w:val="24"/>
        </w:rPr>
        <w:t xml:space="preserve"> </w:t>
      </w:r>
      <w:r w:rsidR="00E14F70">
        <w:rPr>
          <w:sz w:val="24"/>
          <w:szCs w:val="24"/>
        </w:rPr>
        <w:t xml:space="preserve">We will also collect a measure </w:t>
      </w:r>
      <w:r w:rsidR="00E14F70">
        <w:rPr>
          <w:sz w:val="24"/>
          <w:szCs w:val="24"/>
        </w:rPr>
        <w:lastRenderedPageBreak/>
        <w:t xml:space="preserve">of subjective numeracy and health literacy, using the Subjective Numeracy Scale and the Single Item Health Literacy Scale as in Study 1. </w:t>
      </w:r>
      <w:r w:rsidR="00C169D4">
        <w:rPr>
          <w:sz w:val="24"/>
          <w:szCs w:val="24"/>
        </w:rPr>
        <w:t>Participants will additionally complete a free-response question, asking the subjects what they thought was good about the exercise they completed, and what they thought was challenging in the exercise they completed. Finally, we also measure demographic information, including political affiliation, gender identity, age, race/ethnicity, and year in school.</w:t>
      </w:r>
    </w:p>
    <w:p w14:paraId="013DC358" w14:textId="77777777" w:rsidR="00AC1E33" w:rsidRPr="00352544" w:rsidRDefault="00AC1E33" w:rsidP="00AC1E33">
      <w:pPr>
        <w:pStyle w:val="Heading2"/>
        <w:spacing w:line="480" w:lineRule="auto"/>
        <w:rPr>
          <w:color w:val="auto"/>
          <w:sz w:val="24"/>
          <w:szCs w:val="24"/>
        </w:rPr>
      </w:pPr>
      <w:bookmarkStart w:id="481" w:name="_Toc84939225"/>
      <w:bookmarkStart w:id="482" w:name="power-and-statistical-analyses-1"/>
      <w:r w:rsidRPr="00352544">
        <w:rPr>
          <w:color w:val="auto"/>
          <w:sz w:val="24"/>
          <w:szCs w:val="24"/>
        </w:rPr>
        <w:t>Power and Statistical Analyses</w:t>
      </w:r>
      <w:bookmarkEnd w:id="481"/>
    </w:p>
    <w:bookmarkEnd w:id="482"/>
    <w:p w14:paraId="6F63EAA0" w14:textId="74A77BDF" w:rsidR="00AC1E33" w:rsidRPr="00A06E88" w:rsidRDefault="00AC1E33" w:rsidP="00AC1E33">
      <w:pPr>
        <w:spacing w:line="480" w:lineRule="auto"/>
        <w:ind w:firstLine="720"/>
        <w:rPr>
          <w:sz w:val="24"/>
          <w:szCs w:val="24"/>
        </w:rPr>
      </w:pPr>
      <w:r w:rsidRPr="00A06E88">
        <w:rPr>
          <w:sz w:val="24"/>
          <w:szCs w:val="24"/>
        </w:rPr>
        <w:t xml:space="preserve">We planned to recruit approximately </w:t>
      </w:r>
      <w:r w:rsidR="00AB5ADA">
        <w:rPr>
          <w:sz w:val="24"/>
          <w:szCs w:val="24"/>
        </w:rPr>
        <w:t>220</w:t>
      </w:r>
      <w:r w:rsidRPr="00A06E88">
        <w:rPr>
          <w:sz w:val="24"/>
          <w:szCs w:val="24"/>
        </w:rPr>
        <w:t xml:space="preserve"> participants. Sample size was determined a-priori using G-power 3.1.9.7 with the following parameters: seeking the difference between </w:t>
      </w:r>
      <w:r>
        <w:rPr>
          <w:sz w:val="24"/>
          <w:szCs w:val="24"/>
        </w:rPr>
        <w:t>three</w:t>
      </w:r>
      <w:r w:rsidRPr="00A06E88">
        <w:rPr>
          <w:sz w:val="24"/>
          <w:szCs w:val="24"/>
        </w:rPr>
        <w:t xml:space="preserve"> independent means (</w:t>
      </w:r>
      <w:r>
        <w:rPr>
          <w:sz w:val="24"/>
          <w:szCs w:val="24"/>
        </w:rPr>
        <w:t>three</w:t>
      </w:r>
      <w:r w:rsidRPr="00A06E88">
        <w:rPr>
          <w:sz w:val="24"/>
          <w:szCs w:val="24"/>
        </w:rPr>
        <w:t xml:space="preserve"> groups), an effect size of .5, an alpha of .05, and a power of .95, for a linear multiple regression. Our </w:t>
      </w:r>
      <w:r w:rsidR="00F57ECF">
        <w:rPr>
          <w:sz w:val="24"/>
          <w:szCs w:val="24"/>
        </w:rPr>
        <w:t xml:space="preserve">three </w:t>
      </w:r>
      <w:r w:rsidRPr="00A06E88">
        <w:rPr>
          <w:sz w:val="24"/>
          <w:szCs w:val="24"/>
        </w:rPr>
        <w:t>‘item issues’ that we surveyed (</w:t>
      </w:r>
      <w:r w:rsidR="00F57ECF">
        <w:rPr>
          <w:sz w:val="24"/>
          <w:szCs w:val="24"/>
        </w:rPr>
        <w:t>capital punishment</w:t>
      </w:r>
      <w:r w:rsidRPr="00A06E88">
        <w:rPr>
          <w:sz w:val="24"/>
          <w:szCs w:val="24"/>
        </w:rPr>
        <w:t xml:space="preserve">, support for UHC, </w:t>
      </w:r>
      <w:r w:rsidR="00F57ECF">
        <w:rPr>
          <w:sz w:val="24"/>
          <w:szCs w:val="24"/>
        </w:rPr>
        <w:t>taste in music</w:t>
      </w:r>
      <w:r w:rsidRPr="00A06E88">
        <w:rPr>
          <w:sz w:val="24"/>
          <w:szCs w:val="24"/>
        </w:rPr>
        <w:t xml:space="preserve">) were all treated as continuous variables. </w:t>
      </w:r>
      <w:r w:rsidR="00DC1312">
        <w:rPr>
          <w:sz w:val="24"/>
          <w:szCs w:val="24"/>
        </w:rPr>
        <w:t>We plan on examining</w:t>
      </w:r>
      <w:r w:rsidRPr="00A06E88">
        <w:rPr>
          <w:sz w:val="24"/>
          <w:szCs w:val="24"/>
        </w:rPr>
        <w:t xml:space="preserve"> the effects of experimental condition (</w:t>
      </w:r>
      <w:r w:rsidR="00340C53">
        <w:rPr>
          <w:sz w:val="24"/>
          <w:szCs w:val="24"/>
        </w:rPr>
        <w:t>moral, nonmoral, or neutral</w:t>
      </w:r>
      <w:r w:rsidRPr="00A06E88">
        <w:rPr>
          <w:sz w:val="24"/>
          <w:szCs w:val="24"/>
        </w:rPr>
        <w:t>) and individual differences (health literacy</w:t>
      </w:r>
      <w:r w:rsidR="00E14F70">
        <w:rPr>
          <w:sz w:val="24"/>
          <w:szCs w:val="24"/>
        </w:rPr>
        <w:t xml:space="preserve"> and subjective numeracy</w:t>
      </w:r>
      <w:r w:rsidRPr="00A06E88">
        <w:rPr>
          <w:sz w:val="24"/>
          <w:szCs w:val="24"/>
        </w:rPr>
        <w:t xml:space="preserve">) on our outcome measure. We </w:t>
      </w:r>
      <w:r w:rsidR="00DC1312">
        <w:rPr>
          <w:sz w:val="24"/>
          <w:szCs w:val="24"/>
        </w:rPr>
        <w:t xml:space="preserve">will </w:t>
      </w:r>
      <w:r w:rsidRPr="00A06E88">
        <w:rPr>
          <w:sz w:val="24"/>
          <w:szCs w:val="24"/>
        </w:rPr>
        <w:t xml:space="preserve">examine the main effect, </w:t>
      </w:r>
      <w:r>
        <w:rPr>
          <w:sz w:val="24"/>
          <w:szCs w:val="24"/>
        </w:rPr>
        <w:t xml:space="preserve">as well as </w:t>
      </w:r>
      <w:r w:rsidR="00DC1312">
        <w:rPr>
          <w:sz w:val="24"/>
          <w:szCs w:val="24"/>
        </w:rPr>
        <w:t>interactions between support for our issues and strength of moral conviction</w:t>
      </w:r>
      <w:r>
        <w:rPr>
          <w:sz w:val="24"/>
          <w:szCs w:val="24"/>
        </w:rPr>
        <w:t xml:space="preserve"> </w:t>
      </w:r>
      <w:r w:rsidRPr="00A06E88">
        <w:rPr>
          <w:sz w:val="24"/>
          <w:szCs w:val="24"/>
        </w:rPr>
        <w:t xml:space="preserve">for our predictors. All tests </w:t>
      </w:r>
      <w:r w:rsidR="00DC1312">
        <w:rPr>
          <w:sz w:val="24"/>
          <w:szCs w:val="24"/>
        </w:rPr>
        <w:t xml:space="preserve">will be </w:t>
      </w:r>
      <w:r w:rsidRPr="00A06E88">
        <w:rPr>
          <w:sz w:val="24"/>
          <w:szCs w:val="24"/>
        </w:rPr>
        <w:t>conducted in R and considered statistically significant when P &lt;.05.</w:t>
      </w:r>
    </w:p>
    <w:p w14:paraId="7BAB7B00" w14:textId="77777777" w:rsidR="00EB6366" w:rsidRDefault="00EB6366" w:rsidP="00B93F7F">
      <w:pPr>
        <w:spacing w:line="480" w:lineRule="auto"/>
        <w:rPr>
          <w:b/>
          <w:bCs/>
          <w:sz w:val="28"/>
          <w:szCs w:val="28"/>
        </w:rPr>
      </w:pPr>
    </w:p>
    <w:p w14:paraId="76EB7696" w14:textId="4EC1CB92" w:rsidR="00AC1E33" w:rsidRDefault="00EB6366" w:rsidP="00B93F7F">
      <w:pPr>
        <w:spacing w:line="480" w:lineRule="auto"/>
        <w:rPr>
          <w:b/>
          <w:bCs/>
          <w:sz w:val="28"/>
          <w:szCs w:val="28"/>
        </w:rPr>
      </w:pPr>
      <w:r>
        <w:rPr>
          <w:b/>
          <w:bCs/>
          <w:sz w:val="28"/>
          <w:szCs w:val="28"/>
        </w:rPr>
        <w:t>Study 2 Hypothesis:</w:t>
      </w:r>
    </w:p>
    <w:p w14:paraId="52718FF8" w14:textId="33530DAE" w:rsidR="00EB6366" w:rsidRDefault="00EB6366" w:rsidP="00EB6366">
      <w:pPr>
        <w:spacing w:line="480" w:lineRule="auto"/>
        <w:ind w:left="720"/>
        <w:rPr>
          <w:sz w:val="24"/>
          <w:szCs w:val="24"/>
        </w:rPr>
      </w:pPr>
      <w:r>
        <w:rPr>
          <w:sz w:val="24"/>
          <w:szCs w:val="24"/>
        </w:rPr>
        <w:t>Hypothesis 1 – Non-moral framing will be more effective for attitude change in participants with high moral conviction that oppose the issues.</w:t>
      </w:r>
    </w:p>
    <w:p w14:paraId="0FEFA9BC" w14:textId="36374858" w:rsidR="00EB6366" w:rsidRDefault="00EB6366" w:rsidP="00EB6366">
      <w:pPr>
        <w:spacing w:line="480" w:lineRule="auto"/>
        <w:ind w:left="720"/>
        <w:rPr>
          <w:sz w:val="24"/>
          <w:szCs w:val="24"/>
        </w:rPr>
      </w:pPr>
      <w:r>
        <w:rPr>
          <w:sz w:val="24"/>
          <w:szCs w:val="24"/>
        </w:rPr>
        <w:lastRenderedPageBreak/>
        <w:t>Hypothesis 2 – Moral framing will be more effective for attitude change in participants with low moral conviction on the issues.</w:t>
      </w:r>
    </w:p>
    <w:p w14:paraId="35116319" w14:textId="771388CD" w:rsidR="00870A44" w:rsidRDefault="00BE619E" w:rsidP="00870A44">
      <w:pPr>
        <w:spacing w:line="480" w:lineRule="auto"/>
        <w:ind w:left="720"/>
        <w:rPr>
          <w:sz w:val="24"/>
          <w:szCs w:val="24"/>
        </w:rPr>
      </w:pPr>
      <w:r>
        <w:rPr>
          <w:sz w:val="24"/>
          <w:szCs w:val="24"/>
        </w:rPr>
        <w:t>Hypothesis 3 – Moral framing will increase polarization (increase in support if in favor, further decrease in support if opposed) in participants with high moral conviction on the issues.</w:t>
      </w:r>
    </w:p>
    <w:p w14:paraId="56647DA2" w14:textId="18C286AC" w:rsidR="00870A44" w:rsidRDefault="00870A44" w:rsidP="00870A44">
      <w:pPr>
        <w:spacing w:line="480" w:lineRule="auto"/>
        <w:rPr>
          <w:b/>
          <w:bCs/>
          <w:sz w:val="28"/>
          <w:szCs w:val="28"/>
        </w:rPr>
      </w:pPr>
      <w:r>
        <w:rPr>
          <w:b/>
          <w:bCs/>
          <w:sz w:val="28"/>
          <w:szCs w:val="28"/>
        </w:rPr>
        <w:t>Results</w:t>
      </w:r>
    </w:p>
    <w:p w14:paraId="37B943CC" w14:textId="20FCF847" w:rsidR="00870A44" w:rsidRDefault="00870A44" w:rsidP="00870A44">
      <w:pPr>
        <w:spacing w:line="480" w:lineRule="auto"/>
        <w:rPr>
          <w:sz w:val="24"/>
          <w:szCs w:val="24"/>
        </w:rPr>
      </w:pPr>
      <w:r>
        <w:rPr>
          <w:sz w:val="24"/>
          <w:szCs w:val="24"/>
        </w:rPr>
        <w:tab/>
        <w:t xml:space="preserve">We will summarize descriptive statistics in a detailed table. We plan on analyzing hypothesis 1 with a linear model fitted to our support for UHC outcome measure. Ideally, we would like to see our nonmoral experimental condition </w:t>
      </w:r>
      <w:proofErr w:type="gramStart"/>
      <w:r>
        <w:rPr>
          <w:sz w:val="24"/>
          <w:szCs w:val="24"/>
        </w:rPr>
        <w:t>lead</w:t>
      </w:r>
      <w:proofErr w:type="gramEnd"/>
      <w:r>
        <w:rPr>
          <w:sz w:val="24"/>
          <w:szCs w:val="24"/>
        </w:rPr>
        <w:t xml:space="preserve"> to a decrease in moral conviction (or at least no increase/change), and then looking at subjects that had an initial amount of high moral conviction, we would hope to see an increase in support across our three issues.</w:t>
      </w:r>
      <w:r w:rsidR="00C24D72">
        <w:rPr>
          <w:sz w:val="24"/>
          <w:szCs w:val="24"/>
        </w:rPr>
        <w:t xml:space="preserve"> We would expect the increase in support across these three issues to be less in subjects that had initial amounts of high moral conviction, being presented with our moral experimental condition.</w:t>
      </w:r>
      <w:r>
        <w:rPr>
          <w:sz w:val="24"/>
          <w:szCs w:val="24"/>
        </w:rPr>
        <w:t xml:space="preserve"> We plan on analyzing hypothesis 2 with </w:t>
      </w:r>
      <w:r w:rsidR="00C24D72">
        <w:rPr>
          <w:sz w:val="24"/>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 w:val="24"/>
          <w:szCs w:val="24"/>
        </w:rPr>
        <w:t xml:space="preserve"> We plan on analyzing hypothesis 3 with a linear model fitted to our support for UHC measure. Ideally, we would see that in participants with high initial moral conviction, a moral framing would lead to either an increase in support for those that favor, and a decrease in support for those that oppose</w:t>
      </w:r>
      <w:r w:rsidR="005167A5">
        <w:rPr>
          <w:sz w:val="24"/>
          <w:szCs w:val="24"/>
        </w:rPr>
        <w:t xml:space="preserve">, the issue; In contrast, we would be very surprised if the moral framing </w:t>
      </w:r>
      <w:proofErr w:type="gramStart"/>
      <w:r w:rsidR="005167A5">
        <w:rPr>
          <w:sz w:val="24"/>
          <w:szCs w:val="24"/>
        </w:rPr>
        <w:t>lead</w:t>
      </w:r>
      <w:proofErr w:type="gramEnd"/>
      <w:r w:rsidR="005167A5">
        <w:rPr>
          <w:sz w:val="24"/>
          <w:szCs w:val="24"/>
        </w:rPr>
        <w:t xml:space="preserve"> to no change in support for those with high moral conviction.</w:t>
      </w:r>
      <w:r w:rsidR="0044504E">
        <w:rPr>
          <w:sz w:val="24"/>
          <w:szCs w:val="24"/>
        </w:rPr>
        <w:t xml:space="preserve"> We </w:t>
      </w:r>
      <w:r w:rsidR="0044504E">
        <w:rPr>
          <w:sz w:val="24"/>
          <w:szCs w:val="24"/>
        </w:rPr>
        <w:lastRenderedPageBreak/>
        <w:t>believe it is relatively implausible that individuals feel strong moral conviction and do not support or oppose the issue as well.</w:t>
      </w:r>
    </w:p>
    <w:p w14:paraId="5E76EA4D" w14:textId="49981741" w:rsidR="00D43619" w:rsidRDefault="00D43619" w:rsidP="00870A44">
      <w:pPr>
        <w:spacing w:line="480" w:lineRule="auto"/>
        <w:rPr>
          <w:b/>
          <w:bCs/>
          <w:sz w:val="28"/>
          <w:szCs w:val="28"/>
        </w:rPr>
      </w:pPr>
      <w:r>
        <w:rPr>
          <w:b/>
          <w:bCs/>
          <w:sz w:val="28"/>
          <w:szCs w:val="28"/>
        </w:rPr>
        <w:t>Limitations</w:t>
      </w:r>
    </w:p>
    <w:p w14:paraId="06AF22FD" w14:textId="7931B28B" w:rsidR="00D43619" w:rsidRPr="00D43619" w:rsidRDefault="00D43619" w:rsidP="00870A44">
      <w:pPr>
        <w:spacing w:line="480" w:lineRule="auto"/>
        <w:rPr>
          <w:sz w:val="24"/>
          <w:szCs w:val="24"/>
        </w:rPr>
      </w:pPr>
      <w:r>
        <w:rPr>
          <w:b/>
          <w:bCs/>
          <w:sz w:val="24"/>
          <w:szCs w:val="24"/>
        </w:rPr>
        <w:tab/>
      </w:r>
      <w:proofErr w:type="gramStart"/>
      <w:r>
        <w:rPr>
          <w:sz w:val="24"/>
          <w:szCs w:val="24"/>
        </w:rPr>
        <w:t>Both studies</w:t>
      </w:r>
      <w:proofErr w:type="gramEnd"/>
      <w:r>
        <w:rPr>
          <w:sz w:val="24"/>
          <w:szCs w:val="24"/>
        </w:rPr>
        <w:t xml:space="preserve"> 1 and 2 primarily </w:t>
      </w:r>
      <w:r w:rsidR="00147EE7">
        <w:rPr>
          <w:sz w:val="24"/>
          <w:szCs w:val="24"/>
        </w:rPr>
        <w:t xml:space="preserve">are limited due to </w:t>
      </w:r>
      <w:proofErr w:type="gramStart"/>
      <w:r w:rsidR="00147EE7">
        <w:rPr>
          <w:sz w:val="24"/>
          <w:szCs w:val="24"/>
        </w:rPr>
        <w:t>the majority of</w:t>
      </w:r>
      <w:proofErr w:type="gramEnd"/>
      <w:r w:rsidR="00147EE7">
        <w:rPr>
          <w:sz w:val="24"/>
          <w:szCs w:val="24"/>
        </w:rPr>
        <w:t xml:space="preserve"> data collection being derived from Psychology 1000 students at a large midwestern university. </w:t>
      </w:r>
    </w:p>
    <w:p w14:paraId="47BCDC0F" w14:textId="77777777" w:rsidR="00EB6366" w:rsidRPr="00EB6366" w:rsidRDefault="00EB6366" w:rsidP="00B93F7F">
      <w:pPr>
        <w:spacing w:line="480" w:lineRule="auto"/>
        <w:rPr>
          <w:sz w:val="24"/>
          <w:szCs w:val="24"/>
        </w:rPr>
      </w:pPr>
    </w:p>
    <w:sectPr w:rsidR="00EB6366" w:rsidRPr="00EB63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ffer, Victoria A." w:date="2023-09-06T15:35:00Z" w:initials="SVA">
    <w:p w14:paraId="17E773CB" w14:textId="77777777" w:rsidR="009D60A1" w:rsidRDefault="009D60A1" w:rsidP="00A41930">
      <w:r>
        <w:rPr>
          <w:rStyle w:val="CommentReference"/>
        </w:rPr>
        <w:annotationRef/>
      </w:r>
      <w:r>
        <w:rPr>
          <w:color w:val="000000"/>
          <w:sz w:val="20"/>
          <w:szCs w:val="20"/>
        </w:rPr>
        <w:t>Not necessary; Just get right into universal healthcare</w:t>
      </w:r>
    </w:p>
  </w:comment>
  <w:comment w:id="5" w:author="Shaffer, Victoria A." w:date="2023-09-06T15:36:00Z" w:initials="SVA">
    <w:p w14:paraId="7E7AD8D7" w14:textId="77777777" w:rsidR="00C3280F" w:rsidRDefault="00C3280F" w:rsidP="009303C6">
      <w:r>
        <w:rPr>
          <w:rStyle w:val="CommentReference"/>
        </w:rPr>
        <w:annotationRef/>
      </w:r>
      <w:r>
        <w:rPr>
          <w:color w:val="000000"/>
          <w:sz w:val="20"/>
          <w:szCs w:val="20"/>
        </w:rPr>
        <w:t>Kind of vague</w:t>
      </w:r>
    </w:p>
  </w:comment>
  <w:comment w:id="6" w:author="Sean Duan" w:date="2023-09-14T17:05:00Z" w:initials="SD">
    <w:p w14:paraId="7EC724CD" w14:textId="77777777" w:rsidR="00004B64" w:rsidRDefault="00004B64" w:rsidP="00AC19C5">
      <w:pPr>
        <w:pStyle w:val="CommentText"/>
      </w:pPr>
      <w:r>
        <w:rPr>
          <w:rStyle w:val="CommentReference"/>
        </w:rPr>
        <w:annotationRef/>
      </w:r>
      <w:r>
        <w:t>Attempted to address this with more detail and describing what we wish to do with the next step</w:t>
      </w:r>
    </w:p>
  </w:comment>
  <w:comment w:id="25" w:author="Shaffer, Victoria A." w:date="2023-09-06T15:37:00Z" w:initials="SVA">
    <w:p w14:paraId="28AC271F" w14:textId="4C85D4C5" w:rsidR="009C6FD6" w:rsidRDefault="009C6FD6" w:rsidP="00925A93">
      <w:r>
        <w:rPr>
          <w:rStyle w:val="CommentReference"/>
        </w:rPr>
        <w:annotationRef/>
      </w:r>
      <w:r>
        <w:rPr>
          <w:color w:val="000000"/>
          <w:sz w:val="20"/>
          <w:szCs w:val="20"/>
        </w:rPr>
        <w:t>Too many direct quotes. Just define in a paraphrased form.</w:t>
      </w:r>
    </w:p>
  </w:comment>
  <w:comment w:id="26" w:author="Shaffer, Victoria A." w:date="2023-09-06T15:39:00Z" w:initials="SVA">
    <w:p w14:paraId="0B711937" w14:textId="77777777" w:rsidR="00CA5E26" w:rsidRDefault="00CA5E26" w:rsidP="004D651B">
      <w:r>
        <w:rPr>
          <w:rStyle w:val="CommentReference"/>
        </w:rPr>
        <w:annotationRef/>
      </w:r>
      <w:r>
        <w:rPr>
          <w:color w:val="000000"/>
          <w:sz w:val="20"/>
          <w:szCs w:val="20"/>
        </w:rPr>
        <w:t>You can shorten this paragraph to three sentences with just your paraphrased definitions and combine it with the next paragraph.</w:t>
      </w:r>
    </w:p>
  </w:comment>
  <w:comment w:id="27" w:author="Sean Duan" w:date="2023-09-14T17:12:00Z" w:initials="SD">
    <w:p w14:paraId="4BE3F7E3" w14:textId="77777777" w:rsidR="00372F82" w:rsidRDefault="00372F82" w:rsidP="000D3693">
      <w:pPr>
        <w:pStyle w:val="CommentText"/>
      </w:pPr>
      <w:r>
        <w:rPr>
          <w:rStyle w:val="CommentReference"/>
        </w:rPr>
        <w:annotationRef/>
      </w:r>
      <w:r>
        <w:t>Good advice, I tried a simpler paraphrase of the definitions and end-meanings</w:t>
      </w:r>
    </w:p>
  </w:comment>
  <w:comment w:id="32" w:author="Shaffer, Victoria A." w:date="2023-09-06T15:38:00Z" w:initials="SVA">
    <w:p w14:paraId="5BBED6D2" w14:textId="518561EA" w:rsidR="003362ED" w:rsidRDefault="003362ED" w:rsidP="007F1734">
      <w:r>
        <w:rPr>
          <w:rStyle w:val="CommentReference"/>
        </w:rPr>
        <w:annotationRef/>
      </w:r>
      <w:r>
        <w:rPr>
          <w:color w:val="000000"/>
          <w:sz w:val="20"/>
          <w:szCs w:val="20"/>
        </w:rPr>
        <w:t>Do not use contractions in formal writing</w:t>
      </w:r>
    </w:p>
  </w:comment>
  <w:comment w:id="42" w:author="Shaffer, Victoria A." w:date="2023-09-06T15:43:00Z" w:initials="SVA">
    <w:p w14:paraId="2BA372E6" w14:textId="77777777" w:rsidR="00DC7F85" w:rsidRDefault="00DC7F85" w:rsidP="00A93F7C">
      <w:r>
        <w:rPr>
          <w:rStyle w:val="CommentReference"/>
        </w:rPr>
        <w:annotationRef/>
      </w:r>
      <w:r>
        <w:rPr>
          <w:color w:val="000000"/>
          <w:sz w:val="20"/>
          <w:szCs w:val="20"/>
        </w:rPr>
        <w:t>Try making this sentence more efficient.</w:t>
      </w:r>
    </w:p>
  </w:comment>
  <w:comment w:id="43" w:author="Sean Duan" w:date="2023-09-14T17:12:00Z" w:initials="SD">
    <w:p w14:paraId="139416CA" w14:textId="77777777" w:rsidR="00372F82" w:rsidRDefault="00372F82" w:rsidP="00970D2B">
      <w:pPr>
        <w:pStyle w:val="CommentText"/>
      </w:pPr>
      <w:r>
        <w:rPr>
          <w:rStyle w:val="CommentReference"/>
        </w:rPr>
        <w:annotationRef/>
      </w:r>
      <w:r>
        <w:t>I attempted to shorten it</w:t>
      </w:r>
    </w:p>
  </w:comment>
  <w:comment w:id="55" w:author="Shaffer, Victoria A." w:date="2023-09-06T15:40:00Z" w:initials="SVA">
    <w:p w14:paraId="366422DC" w14:textId="56C7FFDA" w:rsidR="00B9067A" w:rsidRDefault="00B9067A" w:rsidP="008626FB">
      <w:r>
        <w:rPr>
          <w:rStyle w:val="CommentReference"/>
        </w:rPr>
        <w:annotationRef/>
      </w:r>
      <w:r>
        <w:rPr>
          <w:color w:val="000000"/>
          <w:sz w:val="20"/>
          <w:szCs w:val="20"/>
        </w:rPr>
        <w:t>This is too wordy and opaque.</w:t>
      </w:r>
    </w:p>
  </w:comment>
  <w:comment w:id="56" w:author="Sean Duan" w:date="2023-09-14T17:14:00Z" w:initials="SD">
    <w:p w14:paraId="7CCD4B42" w14:textId="77777777" w:rsidR="00372F82" w:rsidRDefault="00372F82" w:rsidP="00776C26">
      <w:pPr>
        <w:pStyle w:val="CommentText"/>
      </w:pPr>
      <w:r>
        <w:rPr>
          <w:rStyle w:val="CommentReference"/>
        </w:rPr>
        <w:annotationRef/>
      </w:r>
      <w:r>
        <w:t>I just deleted the entire sentence, hopefully the meaning can still be understood</w:t>
      </w:r>
    </w:p>
  </w:comment>
  <w:comment w:id="88" w:author="Shaffer, Victoria A." w:date="2023-09-06T15:45:00Z" w:initials="SVA">
    <w:p w14:paraId="74D8996E" w14:textId="09E2D30C" w:rsidR="001B32C8" w:rsidRDefault="001B32C8" w:rsidP="00EB2812">
      <w:r>
        <w:rPr>
          <w:rStyle w:val="CommentReference"/>
        </w:rPr>
        <w:annotationRef/>
      </w:r>
      <w:r>
        <w:rPr>
          <w:color w:val="000000"/>
          <w:sz w:val="20"/>
          <w:szCs w:val="20"/>
        </w:rPr>
        <w:t>What is the relevance of this last sentence?</w:t>
      </w:r>
    </w:p>
  </w:comment>
  <w:comment w:id="96" w:author="Shaffer, Victoria A." w:date="2023-09-06T15:46:00Z" w:initials="SVA">
    <w:p w14:paraId="22FE165D" w14:textId="77777777" w:rsidR="001B32C8" w:rsidRDefault="001B32C8" w:rsidP="001A584B">
      <w:r>
        <w:rPr>
          <w:rStyle w:val="CommentReference"/>
        </w:rPr>
        <w:annotationRef/>
      </w:r>
      <w:r>
        <w:rPr>
          <w:color w:val="000000"/>
          <w:sz w:val="20"/>
          <w:szCs w:val="20"/>
        </w:rPr>
        <w:t xml:space="preserve">Decision making should not be hyphenated  </w:t>
      </w:r>
    </w:p>
  </w:comment>
  <w:comment w:id="109" w:author="Shaffer, Victoria A." w:date="2023-09-06T15:52:00Z" w:initials="SVA">
    <w:p w14:paraId="7F788C8D" w14:textId="77777777" w:rsidR="001C15AF" w:rsidRDefault="001C15AF" w:rsidP="002D7C5F">
      <w:r>
        <w:rPr>
          <w:rStyle w:val="CommentReference"/>
        </w:rPr>
        <w:annotationRef/>
      </w:r>
      <w:r>
        <w:rPr>
          <w:color w:val="000000"/>
          <w:sz w:val="20"/>
          <w:szCs w:val="20"/>
        </w:rPr>
        <w:t xml:space="preserve">Your writing tends to be too colloquial and wordy for a scientific manuscript. This sentence is an example. The phrase “too far gone” is too colloquial. Instead use a precise, scientific term. </w:t>
      </w:r>
    </w:p>
  </w:comment>
  <w:comment w:id="110" w:author="Duan, Sean" w:date="2023-09-14T17:23:00Z" w:initials="SD">
    <w:p w14:paraId="329568AF" w14:textId="77777777" w:rsidR="0037080D" w:rsidRDefault="0037080D" w:rsidP="0041578C">
      <w:pPr>
        <w:pStyle w:val="CommentText"/>
      </w:pPr>
      <w:r>
        <w:rPr>
          <w:rStyle w:val="CommentReference"/>
        </w:rPr>
        <w:annotationRef/>
      </w:r>
      <w:r>
        <w:t>Rephrased an earlier sentence so I could use the term 'critically injured with minimal chance of survival', then shortened the sentence to address the added length</w:t>
      </w:r>
    </w:p>
  </w:comment>
  <w:comment w:id="119" w:author="Shaffer, Victoria A." w:date="2023-09-06T15:54:00Z" w:initials="SVA">
    <w:p w14:paraId="05AB4818" w14:textId="57CF260B" w:rsidR="0065267C" w:rsidRDefault="0065267C" w:rsidP="004862A8">
      <w:r>
        <w:rPr>
          <w:rStyle w:val="CommentReference"/>
        </w:rPr>
        <w:annotationRef/>
      </w:r>
      <w:r>
        <w:rPr>
          <w:color w:val="000000"/>
          <w:sz w:val="20"/>
          <w:szCs w:val="20"/>
        </w:rPr>
        <w:t xml:space="preserve">Another example of colloquial and verbose. This could be rewritten in a more efficient manner. E.g., In a typical hospital setting, critically ill patients are given priority and physicians do not restrict access to medical resources.  </w:t>
      </w:r>
    </w:p>
  </w:comment>
  <w:comment w:id="133" w:author="Shaffer, Victoria A." w:date="2023-09-08T11:00:00Z" w:initials="VS">
    <w:p w14:paraId="63801B68" w14:textId="77777777" w:rsidR="00472C6E" w:rsidRDefault="00472C6E" w:rsidP="000B11B9">
      <w:r>
        <w:rPr>
          <w:rStyle w:val="CommentReference"/>
        </w:rPr>
        <w:annotationRef/>
      </w:r>
      <w:r>
        <w:rPr>
          <w:color w:val="000000"/>
          <w:sz w:val="20"/>
          <w:szCs w:val="20"/>
        </w:rPr>
        <w:t>Then why are we talking about it? You need to find a better transition that doesn’t undercut your prior paragraphs.</w:t>
      </w:r>
    </w:p>
  </w:comment>
  <w:comment w:id="134" w:author="Duan, Sean" w:date="2023-09-18T15:00:00Z" w:initials="SD">
    <w:p w14:paraId="57714F6E" w14:textId="77777777" w:rsidR="00BD119D" w:rsidRDefault="00BD119D" w:rsidP="00723DC4">
      <w:pPr>
        <w:pStyle w:val="CommentText"/>
      </w:pPr>
      <w:r>
        <w:rPr>
          <w:rStyle w:val="CommentReference"/>
        </w:rPr>
        <w:annotationRef/>
      </w:r>
      <w:r>
        <w:t>This is something that I'm having a bit of trouble with, I tried to make clear that there are multiple things that COULD affect decision making, and that social consensus is one of them.</w:t>
      </w:r>
    </w:p>
  </w:comment>
  <w:comment w:id="169" w:author="Shaffer, Victoria A." w:date="2023-09-08T11:01:00Z" w:initials="VS">
    <w:p w14:paraId="0DE982CA" w14:textId="63FA4F47" w:rsidR="00A7050A" w:rsidRDefault="00A7050A" w:rsidP="00FE49C8">
      <w:r>
        <w:rPr>
          <w:rStyle w:val="CommentReference"/>
        </w:rPr>
        <w:annotationRef/>
      </w:r>
      <w:r>
        <w:rPr>
          <w:color w:val="000000"/>
          <w:sz w:val="20"/>
          <w:szCs w:val="20"/>
        </w:rPr>
        <w:t>Citation shouldn’t come in the middle of a phrase</w:t>
      </w:r>
    </w:p>
  </w:comment>
  <w:comment w:id="194" w:author="Shaffer, Victoria A." w:date="2023-09-13T16:26:00Z" w:initials="SVA">
    <w:p w14:paraId="37E23C70" w14:textId="77777777" w:rsidR="00792B63" w:rsidRDefault="00792B63" w:rsidP="00AF75B6">
      <w:r>
        <w:rPr>
          <w:rStyle w:val="CommentReference"/>
        </w:rPr>
        <w:annotationRef/>
      </w:r>
      <w:r>
        <w:rPr>
          <w:color w:val="000000"/>
          <w:sz w:val="20"/>
          <w:szCs w:val="20"/>
        </w:rPr>
        <w:t xml:space="preserve">I’m not sure what you are trying to say here with this clause. It feels vague. </w:t>
      </w:r>
    </w:p>
  </w:comment>
  <w:comment w:id="195" w:author="Duan, Sean" w:date="2023-09-18T15:21:00Z" w:initials="SD">
    <w:p w14:paraId="409A5E5C" w14:textId="77777777" w:rsidR="00CB718D" w:rsidRDefault="00CB718D" w:rsidP="007A534F">
      <w:pPr>
        <w:pStyle w:val="CommentText"/>
      </w:pPr>
      <w:r>
        <w:rPr>
          <w:rStyle w:val="CommentReference"/>
        </w:rPr>
        <w:annotationRef/>
      </w:r>
      <w:r>
        <w:t>I am trying to make clear that, while moral conviction can have large impact on perception of a topic, there is huge disagreement as to which topics are moral, and to what degree they are moral. Which manifests itself in individual differences regarding this moral perception.</w:t>
      </w:r>
    </w:p>
  </w:comment>
  <w:comment w:id="232" w:author="Shaffer, Victoria A." w:date="2023-09-13T16:29:00Z" w:initials="SVA">
    <w:p w14:paraId="68C37F1B" w14:textId="050E46CF" w:rsidR="003B576B" w:rsidRDefault="003B576B" w:rsidP="006020DE">
      <w:r>
        <w:rPr>
          <w:rStyle w:val="CommentReference"/>
        </w:rPr>
        <w:annotationRef/>
      </w:r>
      <w:r>
        <w:rPr>
          <w:color w:val="000000"/>
          <w:sz w:val="20"/>
          <w:szCs w:val="20"/>
        </w:rPr>
        <w:t xml:space="preserve">Are you saying that these are not considered moral issues? Or that there isn’t a consensus? Make this a separate sentence and be specific. </w:t>
      </w:r>
    </w:p>
  </w:comment>
  <w:comment w:id="243" w:author="Shaffer, Victoria A." w:date="2023-09-13T16:29:00Z" w:initials="SVA">
    <w:p w14:paraId="64A0908C" w14:textId="77777777" w:rsidR="003B576B" w:rsidRDefault="003B576B" w:rsidP="00C37316">
      <w:r>
        <w:rPr>
          <w:rStyle w:val="CommentReference"/>
        </w:rPr>
        <w:annotationRef/>
      </w:r>
      <w:r>
        <w:rPr>
          <w:color w:val="000000"/>
          <w:sz w:val="20"/>
          <w:szCs w:val="20"/>
        </w:rPr>
        <w:t>I don’t understand this</w:t>
      </w:r>
    </w:p>
  </w:comment>
  <w:comment w:id="244" w:author="Duan, Sean" w:date="2023-09-18T15:57:00Z" w:initials="SD">
    <w:p w14:paraId="09D4E5CD" w14:textId="77777777" w:rsidR="00A8088F" w:rsidRDefault="00A8088F" w:rsidP="0055457F">
      <w:pPr>
        <w:pStyle w:val="CommentText"/>
      </w:pPr>
      <w:r>
        <w:rPr>
          <w:rStyle w:val="CommentReference"/>
        </w:rPr>
        <w:annotationRef/>
      </w:r>
      <w:r>
        <w:t>Rephrased to be more clear that any given choice can initially be made due to preference or deference to social consensus if the individual does not perceive morality as important. The next sentence extends this by being clear that moral stances in the general public can shift over time, so that choices that were once not seen as moral, are now considered from a moral perspective.</w:t>
      </w:r>
    </w:p>
  </w:comment>
  <w:comment w:id="245" w:author="Duan, Sean" w:date="2023-09-20T15:14:00Z" w:initials="SD">
    <w:p w14:paraId="1F1B99A6" w14:textId="77777777" w:rsidR="00DC5A89" w:rsidRDefault="00DC5A89" w:rsidP="006B3FEF">
      <w:pPr>
        <w:pStyle w:val="CommentText"/>
      </w:pPr>
      <w:r>
        <w:rPr>
          <w:rStyle w:val="CommentReference"/>
        </w:rPr>
        <w:annotationRef/>
      </w:r>
      <w:r>
        <w:t>i.e. what does it mean when a decision is seen as particularly moral?</w:t>
      </w:r>
    </w:p>
  </w:comment>
  <w:comment w:id="246" w:author="Duan, Sean" w:date="2023-09-20T15:15:00Z" w:initials="SD">
    <w:p w14:paraId="0C171BD8" w14:textId="77777777" w:rsidR="00DC5A89" w:rsidRDefault="00DC5A89" w:rsidP="001147B3">
      <w:pPr>
        <w:pStyle w:val="CommentText"/>
      </w:pPr>
      <w:r>
        <w:rPr>
          <w:rStyle w:val="CommentReference"/>
        </w:rPr>
        <w:annotationRef/>
      </w:r>
      <w:r>
        <w:t>Provide words and be VERY specific as to what is meant by this.</w:t>
      </w:r>
    </w:p>
  </w:comment>
  <w:comment w:id="274" w:author="Shaffer, Victoria A." w:date="2023-09-13T16:30:00Z" w:initials="SVA">
    <w:p w14:paraId="7C8AA1F5" w14:textId="5AD1E9FB" w:rsidR="00B07128" w:rsidRDefault="00B07128" w:rsidP="00611BA6">
      <w:r>
        <w:rPr>
          <w:rStyle w:val="CommentReference"/>
        </w:rPr>
        <w:annotationRef/>
      </w:r>
      <w:r>
        <w:rPr>
          <w:color w:val="000000"/>
          <w:sz w:val="20"/>
          <w:szCs w:val="20"/>
        </w:rPr>
        <w:t>This is important! Cover this study more</w:t>
      </w:r>
    </w:p>
  </w:comment>
  <w:comment w:id="275" w:author="Duan, Sean" w:date="2023-09-18T16:02:00Z" w:initials="SD">
    <w:p w14:paraId="7456B829" w14:textId="77777777" w:rsidR="00A8088F" w:rsidRDefault="00A8088F" w:rsidP="00CD1354">
      <w:pPr>
        <w:pStyle w:val="CommentText"/>
      </w:pPr>
      <w:r>
        <w:rPr>
          <w:rStyle w:val="CommentReference"/>
        </w:rPr>
        <w:annotationRef/>
      </w:r>
      <w:r>
        <w:t>I made sure to add significant additional detail regarding how they were able to manipulate morality.</w:t>
      </w:r>
    </w:p>
  </w:comment>
  <w:comment w:id="276" w:author="Duan, Sean" w:date="2023-09-20T15:12:00Z" w:initials="SD">
    <w:p w14:paraId="5EACD6E5" w14:textId="77777777" w:rsidR="003022A1" w:rsidRDefault="003022A1" w:rsidP="001A7222">
      <w:pPr>
        <w:pStyle w:val="CommentText"/>
      </w:pPr>
      <w:r>
        <w:rPr>
          <w:rStyle w:val="CommentReference"/>
        </w:rPr>
        <w:annotationRef/>
      </w:r>
      <w:r>
        <w:t>Add a brief explanation of what moral conviction is! Make sure to define it as soon as it comes up!</w:t>
      </w:r>
    </w:p>
  </w:comment>
  <w:comment w:id="277" w:author="Duan, Sean" w:date="2023-09-20T15:17:00Z" w:initials="SD">
    <w:p w14:paraId="7B15EB48" w14:textId="77777777" w:rsidR="00DC5A89" w:rsidRDefault="00DC5A89" w:rsidP="00911734">
      <w:pPr>
        <w:pStyle w:val="CommentText"/>
      </w:pPr>
      <w:r>
        <w:rPr>
          <w:rStyle w:val="CommentReference"/>
        </w:rPr>
        <w:annotationRef/>
      </w:r>
      <w:r>
        <w:t>We don't need 3 examples here, if we're learning the SAME thing from all of them - if we're learning something DIFFERENT, make THAT clear, otherwise just add extra citations at the end and weave a coherent narrative.</w:t>
      </w:r>
    </w:p>
  </w:comment>
  <w:comment w:id="278" w:author="Duan, Sean" w:date="2023-09-20T15:18:00Z" w:initials="SD">
    <w:p w14:paraId="6C9FC344" w14:textId="77777777" w:rsidR="00DC5A89" w:rsidRDefault="00DC5A89" w:rsidP="00AD003D">
      <w:pPr>
        <w:pStyle w:val="CommentText"/>
      </w:pPr>
      <w:r>
        <w:rPr>
          <w:rStyle w:val="CommentReference"/>
        </w:rPr>
        <w:annotationRef/>
      </w:r>
      <w:r>
        <w:t>"moral convictions can be framed using different arguments, for example" Then put the specific first reference, then reference multiple things afterwards, providing evidence in a group!</w:t>
      </w:r>
    </w:p>
  </w:comment>
  <w:comment w:id="331" w:author="Shaffer, Victoria A." w:date="2023-09-13T16:30:00Z" w:initials="SVA">
    <w:p w14:paraId="2DD77F04" w14:textId="69F157E4" w:rsidR="00192E8A" w:rsidRDefault="00192E8A" w:rsidP="00EA4C29">
      <w:r>
        <w:rPr>
          <w:rStyle w:val="CommentReference"/>
        </w:rPr>
        <w:annotationRef/>
      </w:r>
      <w:r>
        <w:rPr>
          <w:color w:val="000000"/>
          <w:sz w:val="20"/>
          <w:szCs w:val="20"/>
        </w:rPr>
        <w:t>You need more study details here.</w:t>
      </w:r>
    </w:p>
  </w:comment>
  <w:comment w:id="332" w:author="Duan, Sean" w:date="2023-09-18T16:37:00Z" w:initials="SD">
    <w:p w14:paraId="77C9947C" w14:textId="77777777" w:rsidR="00EB42F8" w:rsidRDefault="00EB42F8" w:rsidP="00B9664C">
      <w:pPr>
        <w:pStyle w:val="CommentText"/>
      </w:pPr>
      <w:r>
        <w:rPr>
          <w:rStyle w:val="CommentReference"/>
        </w:rPr>
        <w:annotationRef/>
      </w:r>
      <w:r>
        <w:t>I hopefully addressed this by pointing to the relatively low amount of research being able to successfully experimentally decrease moral conviction.</w:t>
      </w:r>
    </w:p>
  </w:comment>
  <w:comment w:id="333" w:author="Duan, Sean" w:date="2023-09-20T15:24:00Z" w:initials="SD">
    <w:p w14:paraId="07CAB7B2" w14:textId="77777777" w:rsidR="00996107" w:rsidRDefault="00996107" w:rsidP="006C0B69">
      <w:pPr>
        <w:pStyle w:val="CommentText"/>
      </w:pPr>
      <w:r>
        <w:rPr>
          <w:rStyle w:val="CommentReference"/>
        </w:rPr>
        <w:annotationRef/>
      </w:r>
      <w:r>
        <w:t>Make sure to describe what morality, moral framing is, etc.</w:t>
      </w:r>
    </w:p>
  </w:comment>
  <w:comment w:id="356" w:author="Shaffer, Victoria A." w:date="2023-09-13T16:31:00Z" w:initials="SVA">
    <w:p w14:paraId="71BD4499" w14:textId="41DB4117" w:rsidR="00192E8A" w:rsidRDefault="00192E8A" w:rsidP="00F318FA">
      <w:r>
        <w:rPr>
          <w:rStyle w:val="CommentReference"/>
        </w:rPr>
        <w:annotationRef/>
      </w:r>
      <w:r>
        <w:rPr>
          <w:color w:val="000000"/>
          <w:sz w:val="20"/>
          <w:szCs w:val="20"/>
        </w:rPr>
        <w:t>For instance?</w:t>
      </w:r>
    </w:p>
  </w:comment>
  <w:comment w:id="357" w:author="Duan, Sean" w:date="2023-09-18T16:57:00Z" w:initials="SD">
    <w:p w14:paraId="55DEFD19" w14:textId="77777777" w:rsidR="00763FCE" w:rsidRDefault="00763FCE" w:rsidP="00664802">
      <w:pPr>
        <w:pStyle w:val="CommentText"/>
      </w:pPr>
      <w:r>
        <w:rPr>
          <w:rStyle w:val="CommentReference"/>
        </w:rPr>
        <w:annotationRef/>
      </w:r>
      <w:r>
        <w:t>In the paragraph above, I illustrated some topics where moral conviction was able to be manipulated, which addresses the concerns brought forth here.</w:t>
      </w:r>
    </w:p>
  </w:comment>
  <w:comment w:id="364" w:author="Shaffer, Victoria A." w:date="2023-09-13T16:31:00Z" w:initials="SVA">
    <w:p w14:paraId="3BBB25AC" w14:textId="5723B1EF" w:rsidR="00192E8A" w:rsidRDefault="00192E8A" w:rsidP="00584D0A">
      <w:r>
        <w:rPr>
          <w:rStyle w:val="CommentReference"/>
        </w:rPr>
        <w:annotationRef/>
      </w:r>
      <w:r>
        <w:rPr>
          <w:color w:val="000000"/>
          <w:sz w:val="20"/>
          <w:szCs w:val="20"/>
        </w:rPr>
        <w:t xml:space="preserve">Example </w:t>
      </w:r>
    </w:p>
  </w:comment>
  <w:comment w:id="365" w:author="Duan, Sean" w:date="2023-09-18T17:08:00Z" w:initials="SD">
    <w:p w14:paraId="7831D011" w14:textId="77777777" w:rsidR="00234B1B" w:rsidRDefault="00234B1B" w:rsidP="00F92E9D">
      <w:pPr>
        <w:pStyle w:val="CommentText"/>
      </w:pPr>
      <w:r>
        <w:rPr>
          <w:rStyle w:val="CommentReference"/>
        </w:rPr>
        <w:annotationRef/>
      </w:r>
      <w:r>
        <w:t>Hopefully fleshed out the example from the Tauber paper.</w:t>
      </w:r>
    </w:p>
  </w:comment>
  <w:comment w:id="366" w:author="Duan, Sean" w:date="2023-09-20T15:28:00Z" w:initials="SD">
    <w:p w14:paraId="6E47073D" w14:textId="77777777" w:rsidR="00996107" w:rsidRDefault="00996107" w:rsidP="00C35C56">
      <w:pPr>
        <w:pStyle w:val="CommentText"/>
      </w:pPr>
      <w:r>
        <w:rPr>
          <w:rStyle w:val="CommentReference"/>
        </w:rPr>
        <w:annotationRef/>
      </w:r>
      <w:r>
        <w:t>Make clear that morality is a judgement of goodness or badness, define what a 'strong moral identity' is, make sure that competence can be separated from morality and is instead a non-moral issue.</w:t>
      </w:r>
    </w:p>
  </w:comment>
  <w:comment w:id="381" w:author="Shaffer, Victoria A." w:date="2023-09-13T16:32:00Z" w:initials="SVA">
    <w:p w14:paraId="7D1D0A82" w14:textId="310585A1" w:rsidR="00945332" w:rsidRDefault="00945332" w:rsidP="00AE5E2D">
      <w:r>
        <w:rPr>
          <w:rStyle w:val="CommentReference"/>
        </w:rPr>
        <w:annotationRef/>
      </w:r>
      <w:r>
        <w:rPr>
          <w:color w:val="000000"/>
          <w:sz w:val="20"/>
          <w:szCs w:val="20"/>
        </w:rPr>
        <w:t>Like in one direction or just more generally highlighting the moral issues?</w:t>
      </w:r>
    </w:p>
  </w:comment>
  <w:comment w:id="382" w:author="Duan, Sean" w:date="2023-09-18T17:09:00Z" w:initials="SD">
    <w:p w14:paraId="7E1C6056" w14:textId="77777777" w:rsidR="00234B1B" w:rsidRDefault="00234B1B" w:rsidP="00CD31F6">
      <w:pPr>
        <w:pStyle w:val="CommentText"/>
      </w:pPr>
      <w:r>
        <w:rPr>
          <w:rStyle w:val="CommentReference"/>
        </w:rPr>
        <w:annotationRef/>
      </w:r>
      <w:r>
        <w:t>Not entirely sure how to make this more clear</w:t>
      </w:r>
    </w:p>
  </w:comment>
  <w:comment w:id="388" w:author="Shaffer, Victoria A." w:date="2023-09-13T16:32:00Z" w:initials="SVA">
    <w:p w14:paraId="56DA0DC9" w14:textId="4E86FD18" w:rsidR="00323458" w:rsidRDefault="00323458" w:rsidP="009101EF">
      <w:r>
        <w:rPr>
          <w:rStyle w:val="CommentReference"/>
        </w:rPr>
        <w:annotationRef/>
      </w:r>
      <w:r>
        <w:rPr>
          <w:color w:val="000000"/>
          <w:sz w:val="20"/>
          <w:szCs w:val="20"/>
        </w:rPr>
        <w:t>I don’t follow</w:t>
      </w:r>
    </w:p>
  </w:comment>
  <w:comment w:id="402" w:author="Shaffer, Victoria A." w:date="2023-09-13T16:32:00Z" w:initials="SVA">
    <w:p w14:paraId="6AA0415C" w14:textId="77777777" w:rsidR="00323458" w:rsidRDefault="00323458" w:rsidP="006D2EDA">
      <w:r>
        <w:rPr>
          <w:rStyle w:val="CommentReference"/>
        </w:rPr>
        <w:annotationRef/>
      </w:r>
      <w:r>
        <w:rPr>
          <w:color w:val="000000"/>
          <w:sz w:val="20"/>
          <w:szCs w:val="20"/>
        </w:rPr>
        <w:t>Too colloquial</w:t>
      </w:r>
    </w:p>
  </w:comment>
  <w:comment w:id="403" w:author="Duan, Sean" w:date="2023-09-18T17:35:00Z" w:initials="SD">
    <w:p w14:paraId="0AEF5814" w14:textId="77777777" w:rsidR="004441A2" w:rsidRDefault="004441A2" w:rsidP="00183885">
      <w:pPr>
        <w:pStyle w:val="CommentText"/>
      </w:pPr>
      <w:r>
        <w:rPr>
          <w:rStyle w:val="CommentReference"/>
        </w:rPr>
        <w:annotationRef/>
      </w:r>
      <w:r>
        <w:t>I tried to be clearer and more thorough, but it feels just wordier without necessarily a huge improvement.</w:t>
      </w:r>
    </w:p>
  </w:comment>
  <w:comment w:id="410" w:author="Shaffer, Victoria A." w:date="2023-09-13T16:33:00Z" w:initials="SVA">
    <w:p w14:paraId="32898C64" w14:textId="765FCB49" w:rsidR="00C919EC" w:rsidRDefault="00C919EC" w:rsidP="00583D3A">
      <w:r>
        <w:rPr>
          <w:rStyle w:val="CommentReference"/>
        </w:rPr>
        <w:annotationRef/>
      </w:r>
      <w:r>
        <w:rPr>
          <w:color w:val="000000"/>
          <w:sz w:val="20"/>
          <w:szCs w:val="20"/>
        </w:rPr>
        <w:t>Not sure how this would be shown</w:t>
      </w:r>
    </w:p>
  </w:comment>
  <w:comment w:id="411" w:author="Duan, Sean" w:date="2023-09-18T17:36:00Z" w:initials="SD">
    <w:p w14:paraId="09A56973" w14:textId="77777777" w:rsidR="004441A2" w:rsidRDefault="004441A2" w:rsidP="00B0307E">
      <w:pPr>
        <w:pStyle w:val="CommentText"/>
      </w:pPr>
      <w:r>
        <w:rPr>
          <w:rStyle w:val="CommentReference"/>
        </w:rPr>
        <w:annotationRef/>
      </w:r>
      <w:r>
        <w:t>Deleted this segment because I'm also not sure how I would indicate that this is a novel conclusion.</w:t>
      </w:r>
    </w:p>
  </w:comment>
  <w:comment w:id="412" w:author="Shaffer, Victoria A." w:date="2023-09-13T16:33:00Z" w:initials="SVA">
    <w:p w14:paraId="2E219615" w14:textId="11BF2210" w:rsidR="00C919EC" w:rsidRDefault="00C919EC" w:rsidP="002E54C0">
      <w:r>
        <w:rPr>
          <w:rStyle w:val="CommentReference"/>
        </w:rPr>
        <w:annotationRef/>
      </w:r>
      <w:r>
        <w:rPr>
          <w:color w:val="000000"/>
          <w:sz w:val="20"/>
          <w:szCs w:val="20"/>
        </w:rPr>
        <w:t>Not following</w:t>
      </w:r>
    </w:p>
  </w:comment>
  <w:comment w:id="413" w:author="Duan, Sean" w:date="2023-09-18T17:38:00Z" w:initials="SD">
    <w:p w14:paraId="2DD66F3E" w14:textId="77777777" w:rsidR="004441A2" w:rsidRDefault="004441A2" w:rsidP="00B8613A">
      <w:pPr>
        <w:pStyle w:val="CommentText"/>
      </w:pPr>
      <w:r>
        <w:rPr>
          <w:rStyle w:val="CommentReference"/>
        </w:rPr>
        <w:annotationRef/>
      </w:r>
      <w:r>
        <w:t>I tried to rephrase it more clearly, I think this may be a poor sentence overall and need conceptual rewriting?</w:t>
      </w:r>
    </w:p>
  </w:comment>
  <w:comment w:id="422" w:author="Shaffer, Victoria A." w:date="2023-09-13T16:34:00Z" w:initials="SVA">
    <w:p w14:paraId="3C071274" w14:textId="457A2ED5" w:rsidR="00B8411D" w:rsidRDefault="00B8411D" w:rsidP="00576A0C">
      <w:r>
        <w:rPr>
          <w:rStyle w:val="CommentReference"/>
        </w:rPr>
        <w:annotationRef/>
      </w:r>
      <w:r>
        <w:rPr>
          <w:color w:val="000000"/>
          <w:sz w:val="20"/>
          <w:szCs w:val="20"/>
        </w:rPr>
        <w:t>??</w:t>
      </w:r>
    </w:p>
  </w:comment>
  <w:comment w:id="428" w:author="Shaffer, Victoria A." w:date="2023-09-13T16:34:00Z" w:initials="SVA">
    <w:p w14:paraId="611C05CB" w14:textId="77777777" w:rsidR="008E5472" w:rsidRDefault="008E5472" w:rsidP="00A62ED8">
      <w:r>
        <w:rPr>
          <w:rStyle w:val="CommentReference"/>
        </w:rPr>
        <w:annotationRef/>
      </w:r>
      <w:r>
        <w:rPr>
          <w:color w:val="000000"/>
          <w:sz w:val="20"/>
          <w:szCs w:val="20"/>
        </w:rPr>
        <w:t>What is non-moral framing?</w:t>
      </w:r>
    </w:p>
  </w:comment>
  <w:comment w:id="429" w:author="Duan, Sean" w:date="2023-09-18T17:48:00Z" w:initials="SD">
    <w:p w14:paraId="1179F55F" w14:textId="77777777" w:rsidR="003C7BDE" w:rsidRDefault="003C7BDE" w:rsidP="00DB607F">
      <w:pPr>
        <w:pStyle w:val="CommentText"/>
      </w:pPr>
      <w:r>
        <w:rPr>
          <w:rStyle w:val="CommentReference"/>
        </w:rPr>
        <w:annotationRef/>
      </w:r>
      <w:r>
        <w:t>I'm sure that I can write this in a more elegant sounding way, perhaps I need to brainstorm more.</w:t>
      </w:r>
    </w:p>
  </w:comment>
  <w:comment w:id="439" w:author="Shaffer, Victoria A." w:date="2023-09-13T16:35:00Z" w:initials="SVA">
    <w:p w14:paraId="77E20C5C" w14:textId="621BB378" w:rsidR="00E02221" w:rsidRDefault="00E02221" w:rsidP="00D61AA0">
      <w:r>
        <w:rPr>
          <w:rStyle w:val="CommentReference"/>
        </w:rPr>
        <w:annotationRef/>
      </w:r>
      <w:r>
        <w:rPr>
          <w:color w:val="000000"/>
          <w:sz w:val="20"/>
          <w:szCs w:val="20"/>
        </w:rPr>
        <w:t>What is moral framing and moral conviction. You need clear definitions on these concepts.</w:t>
      </w:r>
    </w:p>
  </w:comment>
  <w:comment w:id="440" w:author="Duan, Sean" w:date="2023-09-18T17:47:00Z" w:initials="SD">
    <w:p w14:paraId="7FEDFC38" w14:textId="77777777" w:rsidR="003C7BDE" w:rsidRDefault="003C7BDE" w:rsidP="00CB798F">
      <w:pPr>
        <w:pStyle w:val="CommentText"/>
      </w:pPr>
      <w:r>
        <w:rPr>
          <w:rStyle w:val="CommentReference"/>
        </w:rPr>
        <w:annotationRef/>
      </w:r>
      <w:r>
        <w:t>This feels very clunky, but directly addresses your concerns.</w:t>
      </w:r>
    </w:p>
  </w:comment>
  <w:comment w:id="451" w:author="Shaffer, Victoria A." w:date="2023-09-13T16:35:00Z" w:initials="SVA">
    <w:p w14:paraId="52ECD13B" w14:textId="1E5E48A9" w:rsidR="00E02221" w:rsidRDefault="00E02221" w:rsidP="006E1968">
      <w:r>
        <w:rPr>
          <w:rStyle w:val="CommentReference"/>
        </w:rPr>
        <w:annotationRef/>
      </w:r>
      <w:r>
        <w:rPr>
          <w:color w:val="000000"/>
          <w:sz w:val="20"/>
          <w:szCs w:val="20"/>
        </w:rPr>
        <w:t xml:space="preserve">Examples would be helpful here as this reads very abstractly </w:t>
      </w:r>
    </w:p>
  </w:comment>
  <w:comment w:id="452" w:author="Duan, Sean" w:date="2023-09-19T13:49:00Z" w:initials="SD">
    <w:p w14:paraId="617602D6" w14:textId="77777777" w:rsidR="008F440B" w:rsidRDefault="008F440B" w:rsidP="00FB121A">
      <w:pPr>
        <w:pStyle w:val="CommentText"/>
      </w:pPr>
      <w:r>
        <w:rPr>
          <w:rStyle w:val="CommentReference"/>
        </w:rPr>
        <w:annotationRef/>
      </w:r>
      <w:r>
        <w:t>Added some additional examples from a study that addresses what the sentence is trying to get at.</w:t>
      </w:r>
    </w:p>
  </w:comment>
  <w:comment w:id="467" w:author="Shaffer, Victoria A." w:date="2023-09-13T16:36:00Z" w:initials="SVA">
    <w:p w14:paraId="45F6F2BD" w14:textId="4FEDE205" w:rsidR="00D45475" w:rsidRDefault="00D45475" w:rsidP="00FA7BB4">
      <w:r>
        <w:rPr>
          <w:rStyle w:val="CommentReference"/>
        </w:rPr>
        <w:annotationRef/>
      </w:r>
      <w:r>
        <w:rPr>
          <w:color w:val="000000"/>
          <w:sz w:val="20"/>
          <w:szCs w:val="20"/>
        </w:rPr>
        <w:t>Kind of putting the cart before the horse here</w:t>
      </w:r>
    </w:p>
  </w:comment>
  <w:comment w:id="468" w:author="Duan, Sean" w:date="2023-09-19T13:49:00Z" w:initials="SD">
    <w:p w14:paraId="689A8542" w14:textId="77777777" w:rsidR="008F440B" w:rsidRDefault="008F440B" w:rsidP="00EA2F2A">
      <w:pPr>
        <w:pStyle w:val="CommentText"/>
      </w:pPr>
      <w:r>
        <w:rPr>
          <w:rStyle w:val="CommentReference"/>
        </w:rPr>
        <w:annotationRef/>
      </w:r>
      <w:r>
        <w:t>Deleted the entire sentence, unsure how you want  me to address this issue.</w:t>
      </w:r>
    </w:p>
  </w:comment>
  <w:comment w:id="470" w:author="Shaffer, Victoria A." w:date="2023-09-13T16:36:00Z" w:initials="SVA">
    <w:p w14:paraId="14C36CDC" w14:textId="3A8B3BE7" w:rsidR="00D45475" w:rsidRDefault="00D45475" w:rsidP="003C506B">
      <w:r>
        <w:rPr>
          <w:rStyle w:val="CommentReference"/>
        </w:rPr>
        <w:annotationRef/>
      </w:r>
      <w:r>
        <w:rPr>
          <w:color w:val="000000"/>
          <w:sz w:val="20"/>
          <w:szCs w:val="20"/>
        </w:rPr>
        <w:t>How? I am not following</w:t>
      </w:r>
    </w:p>
  </w:comment>
  <w:comment w:id="471" w:author="Duan, Sean" w:date="2023-09-19T13:50:00Z" w:initials="SD">
    <w:p w14:paraId="6ECDC2E3" w14:textId="77777777" w:rsidR="008F440B" w:rsidRDefault="008F440B" w:rsidP="009A2602">
      <w:pPr>
        <w:pStyle w:val="CommentText"/>
      </w:pPr>
      <w:r>
        <w:rPr>
          <w:rStyle w:val="CommentReference"/>
        </w:rPr>
        <w:annotationRef/>
      </w:r>
      <w:r>
        <w:t>This sentence seems very clear to me, so I'm unsure what is confusing. Lets speak about this in person</w:t>
      </w:r>
    </w:p>
  </w:comment>
  <w:comment w:id="472" w:author="Shaffer, Victoria A." w:date="2023-09-13T16:36:00Z" w:initials="SVA">
    <w:p w14:paraId="337C9E68" w14:textId="65F655ED" w:rsidR="00D45475" w:rsidRDefault="00D45475" w:rsidP="001212CF">
      <w:r>
        <w:rPr>
          <w:rStyle w:val="CommentReference"/>
        </w:rPr>
        <w:annotationRef/>
      </w:r>
      <w:r>
        <w:rPr>
          <w:color w:val="000000"/>
          <w:sz w:val="20"/>
          <w:szCs w:val="20"/>
        </w:rPr>
        <w:t>How would one measure whether something is highly moral or not?</w:t>
      </w:r>
    </w:p>
  </w:comment>
  <w:comment w:id="473" w:author="Duan, Sean" w:date="2023-09-19T13:52:00Z" w:initials="SD">
    <w:p w14:paraId="00297212" w14:textId="77777777" w:rsidR="008F440B" w:rsidRDefault="008F440B" w:rsidP="00BD1AF4">
      <w:pPr>
        <w:pStyle w:val="CommentText"/>
      </w:pPr>
      <w:r>
        <w:rPr>
          <w:rStyle w:val="CommentReference"/>
        </w:rPr>
        <w:annotationRef/>
      </w:r>
      <w:r>
        <w:t>Rephrased the sentence, and directly addressed how this would be measured.</w:t>
      </w:r>
    </w:p>
  </w:comment>
  <w:comment w:id="478" w:author="Shaffer, Victoria A." w:date="2023-09-13T16:37:00Z" w:initials="SVA">
    <w:p w14:paraId="2BAF4644" w14:textId="57544970" w:rsidR="002A37BE" w:rsidRDefault="002A37BE" w:rsidP="00F06955">
      <w:r>
        <w:rPr>
          <w:rStyle w:val="CommentReference"/>
        </w:rPr>
        <w:annotationRef/>
      </w:r>
      <w:r>
        <w:rPr>
          <w:color w:val="000000"/>
          <w:sz w:val="20"/>
          <w:szCs w:val="20"/>
        </w:rPr>
        <w:t>Putting the cart before the horse</w:t>
      </w:r>
    </w:p>
  </w:comment>
  <w:comment w:id="479" w:author="Duan, Sean" w:date="2023-09-19T13:52:00Z" w:initials="SD">
    <w:p w14:paraId="4337654A" w14:textId="77777777" w:rsidR="008F440B" w:rsidRDefault="008F440B" w:rsidP="00E3390B">
      <w:pPr>
        <w:pStyle w:val="CommentText"/>
      </w:pPr>
      <w:r>
        <w:rPr>
          <w:rStyle w:val="CommentReference"/>
        </w:rPr>
        <w:annotationRef/>
      </w:r>
      <w:r>
        <w:t>Unsure again with regards to what you mean here. Lets speak about it in person.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E773CB" w15:done="0"/>
  <w15:commentEx w15:paraId="7E7AD8D7" w15:done="0"/>
  <w15:commentEx w15:paraId="7EC724CD" w15:paraIdParent="7E7AD8D7" w15:done="0"/>
  <w15:commentEx w15:paraId="28AC271F" w15:done="0"/>
  <w15:commentEx w15:paraId="0B711937" w15:paraIdParent="28AC271F" w15:done="0"/>
  <w15:commentEx w15:paraId="4BE3F7E3" w15:paraIdParent="28AC271F" w15:done="0"/>
  <w15:commentEx w15:paraId="5BBED6D2" w15:done="0"/>
  <w15:commentEx w15:paraId="2BA372E6" w15:done="0"/>
  <w15:commentEx w15:paraId="139416CA" w15:paraIdParent="2BA372E6" w15:done="0"/>
  <w15:commentEx w15:paraId="366422DC" w15:done="0"/>
  <w15:commentEx w15:paraId="7CCD4B42" w15:paraIdParent="366422DC" w15:done="0"/>
  <w15:commentEx w15:paraId="74D8996E" w15:done="0"/>
  <w15:commentEx w15:paraId="22FE165D" w15:done="0"/>
  <w15:commentEx w15:paraId="7F788C8D" w15:done="0"/>
  <w15:commentEx w15:paraId="329568AF" w15:paraIdParent="7F788C8D" w15:done="0"/>
  <w15:commentEx w15:paraId="05AB4818" w15:done="0"/>
  <w15:commentEx w15:paraId="63801B68" w15:done="0"/>
  <w15:commentEx w15:paraId="57714F6E" w15:paraIdParent="63801B68" w15:done="0"/>
  <w15:commentEx w15:paraId="0DE982CA" w15:done="0"/>
  <w15:commentEx w15:paraId="37E23C70" w15:done="0"/>
  <w15:commentEx w15:paraId="409A5E5C" w15:paraIdParent="37E23C70" w15:done="0"/>
  <w15:commentEx w15:paraId="68C37F1B" w15:done="0"/>
  <w15:commentEx w15:paraId="64A0908C" w15:done="0"/>
  <w15:commentEx w15:paraId="09D4E5CD" w15:paraIdParent="64A0908C" w15:done="0"/>
  <w15:commentEx w15:paraId="1F1B99A6" w15:paraIdParent="64A0908C" w15:done="0"/>
  <w15:commentEx w15:paraId="0C171BD8" w15:paraIdParent="64A0908C" w15:done="0"/>
  <w15:commentEx w15:paraId="7C8AA1F5" w15:done="0"/>
  <w15:commentEx w15:paraId="7456B829" w15:paraIdParent="7C8AA1F5" w15:done="0"/>
  <w15:commentEx w15:paraId="5EACD6E5" w15:paraIdParent="7C8AA1F5" w15:done="0"/>
  <w15:commentEx w15:paraId="7B15EB48" w15:paraIdParent="7C8AA1F5" w15:done="0"/>
  <w15:commentEx w15:paraId="6C9FC344" w15:paraIdParent="7C8AA1F5" w15:done="0"/>
  <w15:commentEx w15:paraId="2DD77F04" w15:done="0"/>
  <w15:commentEx w15:paraId="77C9947C" w15:paraIdParent="2DD77F04" w15:done="0"/>
  <w15:commentEx w15:paraId="07CAB7B2" w15:paraIdParent="2DD77F04" w15:done="0"/>
  <w15:commentEx w15:paraId="71BD4499" w15:done="0"/>
  <w15:commentEx w15:paraId="55DEFD19" w15:paraIdParent="71BD4499" w15:done="0"/>
  <w15:commentEx w15:paraId="3BBB25AC" w15:done="0"/>
  <w15:commentEx w15:paraId="7831D011" w15:paraIdParent="3BBB25AC" w15:done="0"/>
  <w15:commentEx w15:paraId="6E47073D" w15:paraIdParent="3BBB25AC" w15:done="0"/>
  <w15:commentEx w15:paraId="7D1D0A82" w15:done="0"/>
  <w15:commentEx w15:paraId="7E1C6056" w15:paraIdParent="7D1D0A82" w15:done="0"/>
  <w15:commentEx w15:paraId="56DA0DC9" w15:done="0"/>
  <w15:commentEx w15:paraId="6AA0415C" w15:done="0"/>
  <w15:commentEx w15:paraId="0AEF5814" w15:paraIdParent="6AA0415C" w15:done="0"/>
  <w15:commentEx w15:paraId="32898C64" w15:done="0"/>
  <w15:commentEx w15:paraId="09A56973" w15:paraIdParent="32898C64" w15:done="0"/>
  <w15:commentEx w15:paraId="2E219615" w15:done="0"/>
  <w15:commentEx w15:paraId="2DD66F3E" w15:paraIdParent="2E219615" w15:done="0"/>
  <w15:commentEx w15:paraId="3C071274" w15:done="0"/>
  <w15:commentEx w15:paraId="611C05CB" w15:done="0"/>
  <w15:commentEx w15:paraId="1179F55F" w15:paraIdParent="611C05CB" w15:done="0"/>
  <w15:commentEx w15:paraId="77E20C5C" w15:done="0"/>
  <w15:commentEx w15:paraId="7FEDFC38" w15:paraIdParent="77E20C5C" w15:done="0"/>
  <w15:commentEx w15:paraId="52ECD13B" w15:done="0"/>
  <w15:commentEx w15:paraId="617602D6" w15:paraIdParent="52ECD13B" w15:done="0"/>
  <w15:commentEx w15:paraId="45F6F2BD" w15:done="0"/>
  <w15:commentEx w15:paraId="689A8542" w15:paraIdParent="45F6F2BD" w15:done="0"/>
  <w15:commentEx w15:paraId="14C36CDC" w15:done="0"/>
  <w15:commentEx w15:paraId="6ECDC2E3" w15:paraIdParent="14C36CDC" w15:done="0"/>
  <w15:commentEx w15:paraId="337C9E68" w15:done="0"/>
  <w15:commentEx w15:paraId="00297212" w15:paraIdParent="337C9E68" w15:done="0"/>
  <w15:commentEx w15:paraId="2BAF4644" w15:done="0"/>
  <w15:commentEx w15:paraId="4337654A" w15:paraIdParent="2BAF46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31AC4" w16cex:dateUtc="2023-09-06T20:35:00Z">
    <w16cex:extLst>
      <w16:ext w16:uri="{CE6994B0-6A32-4C9F-8C6B-6E91EDA988CE}">
        <cr:reactions xmlns:cr="http://schemas.microsoft.com/office/comments/2020/reactions">
          <cr:reaction reactionType="1">
            <cr:reactionInfo dateUtc="2023-09-14T17:17:11Z">
              <cr:user userId="06f7b72d091eaa4a" userProvider="Windows Live" userName="Sean Duan"/>
            </cr:reactionInfo>
          </cr:reaction>
        </cr:reactions>
      </w16:ext>
    </w16cex:extLst>
  </w16cex:commentExtensible>
  <w16cex:commentExtensible w16cex:durableId="28A31B02" w16cex:dateUtc="2023-09-06T20:36:00Z"/>
  <w16cex:commentExtensible w16cex:durableId="28ADBBE3" w16cex:dateUtc="2023-09-14T22:05:00Z"/>
  <w16cex:commentExtensible w16cex:durableId="28A31B42" w16cex:dateUtc="2023-09-06T20:37:00Z"/>
  <w16cex:commentExtensible w16cex:durableId="28A31BA3" w16cex:dateUtc="2023-09-06T20:39:00Z"/>
  <w16cex:commentExtensible w16cex:durableId="28ADBD93" w16cex:dateUtc="2023-09-14T22:12:00Z"/>
  <w16cex:commentExtensible w16cex:durableId="28A31B5B" w16cex:dateUtc="2023-09-06T20:38:00Z"/>
  <w16cex:commentExtensible w16cex:durableId="28A31CBC" w16cex:dateUtc="2023-09-06T20:43:00Z"/>
  <w16cex:commentExtensible w16cex:durableId="28ADBD9A" w16cex:dateUtc="2023-09-14T22:12:00Z"/>
  <w16cex:commentExtensible w16cex:durableId="28A31BE3" w16cex:dateUtc="2023-09-06T20:40:00Z"/>
  <w16cex:commentExtensible w16cex:durableId="28ADBDF3" w16cex:dateUtc="2023-09-14T22:14:00Z"/>
  <w16cex:commentExtensible w16cex:durableId="28A31D18" w16cex:dateUtc="2023-09-06T20:45:00Z"/>
  <w16cex:commentExtensible w16cex:durableId="28A31D38" w16cex:dateUtc="2023-09-06T20:46:00Z"/>
  <w16cex:commentExtensible w16cex:durableId="28A31EB8" w16cex:dateUtc="2023-09-06T20:52:00Z"/>
  <w16cex:commentExtensible w16cex:durableId="28ADC01C" w16cex:dateUtc="2023-09-14T22:23:00Z"/>
  <w16cex:commentExtensible w16cex:durableId="28A31F4B" w16cex:dateUtc="2023-09-06T20:54:00Z">
    <w16cex:extLst>
      <w16:ext w16:uri="{CE6994B0-6A32-4C9F-8C6B-6E91EDA988CE}">
        <cr:reactions xmlns:cr="http://schemas.microsoft.com/office/comments/2020/reactions">
          <cr:reaction reactionType="1">
            <cr:reactionInfo dateUtc="2023-09-14T22:24:13Z">
              <cr:user userId="S::sxdff5@umsystem.edu::b9866d13-2382-44e1-bd01-d5a655a2be91" userProvider="AD" userName="Duan, Sean"/>
            </cr:reactionInfo>
          </cr:reaction>
        </cr:reactions>
      </w16:ext>
    </w16cex:extLst>
  </w16cex:commentExtensible>
  <w16cex:commentExtensible w16cex:durableId="28A57D36" w16cex:dateUtc="2023-09-08T16:00:00Z"/>
  <w16cex:commentExtensible w16cex:durableId="28B2E49A" w16cex:dateUtc="2023-09-18T20:00:00Z"/>
  <w16cex:commentExtensible w16cex:durableId="28A57D8F" w16cex:dateUtc="2023-09-08T16:01:00Z">
    <w16cex:extLst>
      <w16:ext w16:uri="{CE6994B0-6A32-4C9F-8C6B-6E91EDA988CE}">
        <cr:reactions xmlns:cr="http://schemas.microsoft.com/office/comments/2020/reactions">
          <cr:reaction reactionType="1">
            <cr:reactionInfo dateUtc="2023-09-14T22:25:25Z">
              <cr:user userId="S::sxdff5@umsystem.edu::b9866d13-2382-44e1-bd01-d5a655a2be91" userProvider="AD" userName="Duan, Sean"/>
            </cr:reactionInfo>
          </cr:reaction>
        </cr:reactions>
      </w16:ext>
    </w16cex:extLst>
  </w16cex:commentExtensible>
  <w16cex:commentExtensible w16cex:durableId="28AC614D" w16cex:dateUtc="2023-09-13T21:26:00Z"/>
  <w16cex:commentExtensible w16cex:durableId="28B2E98D" w16cex:dateUtc="2023-09-18T20:21:00Z"/>
  <w16cex:commentExtensible w16cex:durableId="28AC61E1" w16cex:dateUtc="2023-09-13T21:29:00Z">
    <w16cex:extLst>
      <w16:ext w16:uri="{CE6994B0-6A32-4C9F-8C6B-6E91EDA988CE}">
        <cr:reactions xmlns:cr="http://schemas.microsoft.com/office/comments/2020/reactions">
          <cr:reaction reactionType="1">
            <cr:reactionInfo dateUtc="2023-09-18T20:23:05Z">
              <cr:user userId="S::sxdff5@umsystem.edu::b9866d13-2382-44e1-bd01-d5a655a2be91" userProvider="AD" userName="Duan, Sean"/>
            </cr:reactionInfo>
          </cr:reaction>
        </cr:reactions>
      </w16:ext>
    </w16cex:extLst>
  </w16cex:commentExtensible>
  <w16cex:commentExtensible w16cex:durableId="28AC61F3" w16cex:dateUtc="2023-09-13T21:29:00Z"/>
  <w16cex:commentExtensible w16cex:durableId="28B2F1FD" w16cex:dateUtc="2023-09-18T20:57:00Z"/>
  <w16cex:commentExtensible w16cex:durableId="28B58AC8" w16cex:dateUtc="2023-09-20T20:14:00Z"/>
  <w16cex:commentExtensible w16cex:durableId="28B58AFB" w16cex:dateUtc="2023-09-20T20:15:00Z"/>
  <w16cex:commentExtensible w16cex:durableId="28AC6220" w16cex:dateUtc="2023-09-13T21:30:00Z"/>
  <w16cex:commentExtensible w16cex:durableId="28B2F31F" w16cex:dateUtc="2023-09-18T21:02:00Z"/>
  <w16cex:commentExtensible w16cex:durableId="28B58A7A" w16cex:dateUtc="2023-09-20T20:12:00Z"/>
  <w16cex:commentExtensible w16cex:durableId="28B58B8A" w16cex:dateUtc="2023-09-20T20:17:00Z"/>
  <w16cex:commentExtensible w16cex:durableId="28B58BD4" w16cex:dateUtc="2023-09-20T20:18:00Z"/>
  <w16cex:commentExtensible w16cex:durableId="28AC6240" w16cex:dateUtc="2023-09-13T21:30:00Z"/>
  <w16cex:commentExtensible w16cex:durableId="28B2FB5F" w16cex:dateUtc="2023-09-18T21:37:00Z"/>
  <w16cex:commentExtensible w16cex:durableId="28B58D3A" w16cex:dateUtc="2023-09-20T20:24:00Z"/>
  <w16cex:commentExtensible w16cex:durableId="28AC6254" w16cex:dateUtc="2023-09-13T21:31:00Z"/>
  <w16cex:commentExtensible w16cex:durableId="28B2FFF0" w16cex:dateUtc="2023-09-18T21:57:00Z"/>
  <w16cex:commentExtensible w16cex:durableId="28AC6262" w16cex:dateUtc="2023-09-13T21:31:00Z"/>
  <w16cex:commentExtensible w16cex:durableId="28B30286" w16cex:dateUtc="2023-09-18T22:08:00Z"/>
  <w16cex:commentExtensible w16cex:durableId="28B58E07" w16cex:dateUtc="2023-09-20T20:28:00Z"/>
  <w16cex:commentExtensible w16cex:durableId="28AC6292" w16cex:dateUtc="2023-09-13T21:32:00Z"/>
  <w16cex:commentExtensible w16cex:durableId="28B302CB" w16cex:dateUtc="2023-09-18T22:09:00Z"/>
  <w16cex:commentExtensible w16cex:durableId="28AC62AA" w16cex:dateUtc="2023-09-13T21:32:00Z"/>
  <w16cex:commentExtensible w16cex:durableId="28AC62BA" w16cex:dateUtc="2023-09-13T21:32:00Z"/>
  <w16cex:commentExtensible w16cex:durableId="28B308D9" w16cex:dateUtc="2023-09-18T22:35:00Z"/>
  <w16cex:commentExtensible w16cex:durableId="28AC62DB" w16cex:dateUtc="2023-09-13T21:33:00Z"/>
  <w16cex:commentExtensible w16cex:durableId="28B30907" w16cex:dateUtc="2023-09-18T22:36:00Z"/>
  <w16cex:commentExtensible w16cex:durableId="28AC62F4" w16cex:dateUtc="2023-09-13T21:33:00Z"/>
  <w16cex:commentExtensible w16cex:durableId="28B30995" w16cex:dateUtc="2023-09-18T22:38:00Z"/>
  <w16cex:commentExtensible w16cex:durableId="28AC6312" w16cex:dateUtc="2023-09-13T21:34:00Z"/>
  <w16cex:commentExtensible w16cex:durableId="28AC6326" w16cex:dateUtc="2023-09-13T21:34:00Z"/>
  <w16cex:commentExtensible w16cex:durableId="28B30BD4" w16cex:dateUtc="2023-09-18T22:48:00Z"/>
  <w16cex:commentExtensible w16cex:durableId="28AC634B" w16cex:dateUtc="2023-09-13T21:35:00Z"/>
  <w16cex:commentExtensible w16cex:durableId="28B30BC4" w16cex:dateUtc="2023-09-18T22:47:00Z"/>
  <w16cex:commentExtensible w16cex:durableId="28AC636A" w16cex:dateUtc="2023-09-13T21:35:00Z"/>
  <w16cex:commentExtensible w16cex:durableId="28B42562" w16cex:dateUtc="2023-09-19T18:49:00Z"/>
  <w16cex:commentExtensible w16cex:durableId="28AC637F" w16cex:dateUtc="2023-09-13T21:36:00Z"/>
  <w16cex:commentExtensible w16cex:durableId="28B4257F" w16cex:dateUtc="2023-09-19T18:49:00Z"/>
  <w16cex:commentExtensible w16cex:durableId="28AC638E" w16cex:dateUtc="2023-09-13T21:36:00Z"/>
  <w16cex:commentExtensible w16cex:durableId="28B425C2" w16cex:dateUtc="2023-09-19T18:50:00Z"/>
  <w16cex:commentExtensible w16cex:durableId="28AC63A5" w16cex:dateUtc="2023-09-13T21:36:00Z"/>
  <w16cex:commentExtensible w16cex:durableId="28B42603" w16cex:dateUtc="2023-09-19T18:52:00Z"/>
  <w16cex:commentExtensible w16cex:durableId="28AC63B7" w16cex:dateUtc="2023-09-13T21:37:00Z"/>
  <w16cex:commentExtensible w16cex:durableId="28B42616" w16cex:dateUtc="2023-09-19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E773CB" w16cid:durableId="28A31AC4"/>
  <w16cid:commentId w16cid:paraId="7E7AD8D7" w16cid:durableId="28A31B02"/>
  <w16cid:commentId w16cid:paraId="7EC724CD" w16cid:durableId="28ADBBE3"/>
  <w16cid:commentId w16cid:paraId="28AC271F" w16cid:durableId="28A31B42"/>
  <w16cid:commentId w16cid:paraId="0B711937" w16cid:durableId="28A31BA3"/>
  <w16cid:commentId w16cid:paraId="4BE3F7E3" w16cid:durableId="28ADBD93"/>
  <w16cid:commentId w16cid:paraId="5BBED6D2" w16cid:durableId="28A31B5B"/>
  <w16cid:commentId w16cid:paraId="2BA372E6" w16cid:durableId="28A31CBC"/>
  <w16cid:commentId w16cid:paraId="139416CA" w16cid:durableId="28ADBD9A"/>
  <w16cid:commentId w16cid:paraId="366422DC" w16cid:durableId="28A31BE3"/>
  <w16cid:commentId w16cid:paraId="7CCD4B42" w16cid:durableId="28ADBDF3"/>
  <w16cid:commentId w16cid:paraId="74D8996E" w16cid:durableId="28A31D18"/>
  <w16cid:commentId w16cid:paraId="22FE165D" w16cid:durableId="28A31D38"/>
  <w16cid:commentId w16cid:paraId="7F788C8D" w16cid:durableId="28A31EB8"/>
  <w16cid:commentId w16cid:paraId="329568AF" w16cid:durableId="28ADC01C"/>
  <w16cid:commentId w16cid:paraId="05AB4818" w16cid:durableId="28A31F4B"/>
  <w16cid:commentId w16cid:paraId="63801B68" w16cid:durableId="28A57D36"/>
  <w16cid:commentId w16cid:paraId="57714F6E" w16cid:durableId="28B2E49A"/>
  <w16cid:commentId w16cid:paraId="0DE982CA" w16cid:durableId="28A57D8F"/>
  <w16cid:commentId w16cid:paraId="37E23C70" w16cid:durableId="28AC614D"/>
  <w16cid:commentId w16cid:paraId="409A5E5C" w16cid:durableId="28B2E98D"/>
  <w16cid:commentId w16cid:paraId="68C37F1B" w16cid:durableId="28AC61E1"/>
  <w16cid:commentId w16cid:paraId="64A0908C" w16cid:durableId="28AC61F3"/>
  <w16cid:commentId w16cid:paraId="09D4E5CD" w16cid:durableId="28B2F1FD"/>
  <w16cid:commentId w16cid:paraId="1F1B99A6" w16cid:durableId="28B58AC8"/>
  <w16cid:commentId w16cid:paraId="0C171BD8" w16cid:durableId="28B58AFB"/>
  <w16cid:commentId w16cid:paraId="7C8AA1F5" w16cid:durableId="28AC6220"/>
  <w16cid:commentId w16cid:paraId="7456B829" w16cid:durableId="28B2F31F"/>
  <w16cid:commentId w16cid:paraId="5EACD6E5" w16cid:durableId="28B58A7A"/>
  <w16cid:commentId w16cid:paraId="7B15EB48" w16cid:durableId="28B58B8A"/>
  <w16cid:commentId w16cid:paraId="6C9FC344" w16cid:durableId="28B58BD4"/>
  <w16cid:commentId w16cid:paraId="2DD77F04" w16cid:durableId="28AC6240"/>
  <w16cid:commentId w16cid:paraId="77C9947C" w16cid:durableId="28B2FB5F"/>
  <w16cid:commentId w16cid:paraId="07CAB7B2" w16cid:durableId="28B58D3A"/>
  <w16cid:commentId w16cid:paraId="71BD4499" w16cid:durableId="28AC6254"/>
  <w16cid:commentId w16cid:paraId="55DEFD19" w16cid:durableId="28B2FFF0"/>
  <w16cid:commentId w16cid:paraId="3BBB25AC" w16cid:durableId="28AC6262"/>
  <w16cid:commentId w16cid:paraId="7831D011" w16cid:durableId="28B30286"/>
  <w16cid:commentId w16cid:paraId="6E47073D" w16cid:durableId="28B58E07"/>
  <w16cid:commentId w16cid:paraId="7D1D0A82" w16cid:durableId="28AC6292"/>
  <w16cid:commentId w16cid:paraId="7E1C6056" w16cid:durableId="28B302CB"/>
  <w16cid:commentId w16cid:paraId="56DA0DC9" w16cid:durableId="28AC62AA"/>
  <w16cid:commentId w16cid:paraId="6AA0415C" w16cid:durableId="28AC62BA"/>
  <w16cid:commentId w16cid:paraId="0AEF5814" w16cid:durableId="28B308D9"/>
  <w16cid:commentId w16cid:paraId="32898C64" w16cid:durableId="28AC62DB"/>
  <w16cid:commentId w16cid:paraId="09A56973" w16cid:durableId="28B30907"/>
  <w16cid:commentId w16cid:paraId="2E219615" w16cid:durableId="28AC62F4"/>
  <w16cid:commentId w16cid:paraId="2DD66F3E" w16cid:durableId="28B30995"/>
  <w16cid:commentId w16cid:paraId="3C071274" w16cid:durableId="28AC6312"/>
  <w16cid:commentId w16cid:paraId="611C05CB" w16cid:durableId="28AC6326"/>
  <w16cid:commentId w16cid:paraId="1179F55F" w16cid:durableId="28B30BD4"/>
  <w16cid:commentId w16cid:paraId="77E20C5C" w16cid:durableId="28AC634B"/>
  <w16cid:commentId w16cid:paraId="7FEDFC38" w16cid:durableId="28B30BC4"/>
  <w16cid:commentId w16cid:paraId="52ECD13B" w16cid:durableId="28AC636A"/>
  <w16cid:commentId w16cid:paraId="617602D6" w16cid:durableId="28B42562"/>
  <w16cid:commentId w16cid:paraId="45F6F2BD" w16cid:durableId="28AC637F"/>
  <w16cid:commentId w16cid:paraId="689A8542" w16cid:durableId="28B4257F"/>
  <w16cid:commentId w16cid:paraId="14C36CDC" w16cid:durableId="28AC638E"/>
  <w16cid:commentId w16cid:paraId="6ECDC2E3" w16cid:durableId="28B425C2"/>
  <w16cid:commentId w16cid:paraId="337C9E68" w16cid:durableId="28AC63A5"/>
  <w16cid:commentId w16cid:paraId="00297212" w16cid:durableId="28B42603"/>
  <w16cid:commentId w16cid:paraId="2BAF4644" w16cid:durableId="28AC63B7"/>
  <w16cid:commentId w16cid:paraId="4337654A" w16cid:durableId="28B426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Shaffer, Victoria A.">
    <w15:presenceInfo w15:providerId="AD" w15:userId="S::shafferv@umsystem.edu::3737675d-055d-4657-a01a-acb3ff992568"/>
  </w15:person>
  <w15:person w15:author="Duan, Sean">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04B64"/>
    <w:rsid w:val="00013B8D"/>
    <w:rsid w:val="00036953"/>
    <w:rsid w:val="0007184C"/>
    <w:rsid w:val="00072093"/>
    <w:rsid w:val="0008210A"/>
    <w:rsid w:val="00083B71"/>
    <w:rsid w:val="000B1423"/>
    <w:rsid w:val="000B366C"/>
    <w:rsid w:val="000C1336"/>
    <w:rsid w:val="000C52F7"/>
    <w:rsid w:val="000E6674"/>
    <w:rsid w:val="001104CC"/>
    <w:rsid w:val="00126984"/>
    <w:rsid w:val="00145943"/>
    <w:rsid w:val="00147EE7"/>
    <w:rsid w:val="00155B7F"/>
    <w:rsid w:val="0018282D"/>
    <w:rsid w:val="00182F92"/>
    <w:rsid w:val="00192E8A"/>
    <w:rsid w:val="001B32C8"/>
    <w:rsid w:val="001C15AF"/>
    <w:rsid w:val="001C56A8"/>
    <w:rsid w:val="001F761F"/>
    <w:rsid w:val="00202130"/>
    <w:rsid w:val="002156F7"/>
    <w:rsid w:val="002234C0"/>
    <w:rsid w:val="00234B1B"/>
    <w:rsid w:val="002421CD"/>
    <w:rsid w:val="002A25FA"/>
    <w:rsid w:val="002A37BE"/>
    <w:rsid w:val="002A4456"/>
    <w:rsid w:val="002C359D"/>
    <w:rsid w:val="002D524A"/>
    <w:rsid w:val="002D68EE"/>
    <w:rsid w:val="002E15D3"/>
    <w:rsid w:val="003022A1"/>
    <w:rsid w:val="00307BAE"/>
    <w:rsid w:val="00314FB4"/>
    <w:rsid w:val="0032235D"/>
    <w:rsid w:val="00323458"/>
    <w:rsid w:val="0032434E"/>
    <w:rsid w:val="003362ED"/>
    <w:rsid w:val="00340C53"/>
    <w:rsid w:val="00343413"/>
    <w:rsid w:val="0037080D"/>
    <w:rsid w:val="00372F82"/>
    <w:rsid w:val="00380428"/>
    <w:rsid w:val="00380A02"/>
    <w:rsid w:val="003857E0"/>
    <w:rsid w:val="00387BE2"/>
    <w:rsid w:val="003A4296"/>
    <w:rsid w:val="003B576B"/>
    <w:rsid w:val="003B5B59"/>
    <w:rsid w:val="003C72FF"/>
    <w:rsid w:val="003C7AF8"/>
    <w:rsid w:val="003C7BDE"/>
    <w:rsid w:val="003D552F"/>
    <w:rsid w:val="003E6EB2"/>
    <w:rsid w:val="004441A2"/>
    <w:rsid w:val="0044504E"/>
    <w:rsid w:val="00470507"/>
    <w:rsid w:val="00472C6E"/>
    <w:rsid w:val="004752E5"/>
    <w:rsid w:val="00476652"/>
    <w:rsid w:val="004D3C2D"/>
    <w:rsid w:val="004E0A21"/>
    <w:rsid w:val="004F3D99"/>
    <w:rsid w:val="005161AE"/>
    <w:rsid w:val="005163E6"/>
    <w:rsid w:val="00516784"/>
    <w:rsid w:val="005167A5"/>
    <w:rsid w:val="00533909"/>
    <w:rsid w:val="00533958"/>
    <w:rsid w:val="00545E75"/>
    <w:rsid w:val="00551964"/>
    <w:rsid w:val="005522C3"/>
    <w:rsid w:val="00562345"/>
    <w:rsid w:val="00573BF7"/>
    <w:rsid w:val="005C6164"/>
    <w:rsid w:val="005E08B0"/>
    <w:rsid w:val="006003B0"/>
    <w:rsid w:val="00611731"/>
    <w:rsid w:val="0065267C"/>
    <w:rsid w:val="006D65AD"/>
    <w:rsid w:val="006E08BE"/>
    <w:rsid w:val="006E7514"/>
    <w:rsid w:val="006F07D7"/>
    <w:rsid w:val="006F239B"/>
    <w:rsid w:val="006F5BA5"/>
    <w:rsid w:val="00706BF8"/>
    <w:rsid w:val="00723DD1"/>
    <w:rsid w:val="0073313D"/>
    <w:rsid w:val="007457BA"/>
    <w:rsid w:val="00750974"/>
    <w:rsid w:val="0076072C"/>
    <w:rsid w:val="00763FBF"/>
    <w:rsid w:val="00763FCE"/>
    <w:rsid w:val="00772994"/>
    <w:rsid w:val="007909CD"/>
    <w:rsid w:val="00792B63"/>
    <w:rsid w:val="0079354D"/>
    <w:rsid w:val="00797482"/>
    <w:rsid w:val="007A0216"/>
    <w:rsid w:val="007A0975"/>
    <w:rsid w:val="007D224F"/>
    <w:rsid w:val="007F28E0"/>
    <w:rsid w:val="008001C9"/>
    <w:rsid w:val="00813653"/>
    <w:rsid w:val="00837A1C"/>
    <w:rsid w:val="008411CF"/>
    <w:rsid w:val="0084756F"/>
    <w:rsid w:val="008530A5"/>
    <w:rsid w:val="00862C55"/>
    <w:rsid w:val="00870A44"/>
    <w:rsid w:val="0087393B"/>
    <w:rsid w:val="008B1F04"/>
    <w:rsid w:val="008B6D9A"/>
    <w:rsid w:val="008C4C02"/>
    <w:rsid w:val="008C6D4C"/>
    <w:rsid w:val="008D0B5E"/>
    <w:rsid w:val="008D73FF"/>
    <w:rsid w:val="008D7526"/>
    <w:rsid w:val="008E1E84"/>
    <w:rsid w:val="008E5472"/>
    <w:rsid w:val="008F440B"/>
    <w:rsid w:val="009055C5"/>
    <w:rsid w:val="00935287"/>
    <w:rsid w:val="00945332"/>
    <w:rsid w:val="009503DF"/>
    <w:rsid w:val="00984130"/>
    <w:rsid w:val="00984AE8"/>
    <w:rsid w:val="009870E3"/>
    <w:rsid w:val="00996107"/>
    <w:rsid w:val="009C6FD6"/>
    <w:rsid w:val="009D260F"/>
    <w:rsid w:val="009D60A1"/>
    <w:rsid w:val="009E7884"/>
    <w:rsid w:val="009F26BF"/>
    <w:rsid w:val="00A03251"/>
    <w:rsid w:val="00A06E88"/>
    <w:rsid w:val="00A118E0"/>
    <w:rsid w:val="00A3272A"/>
    <w:rsid w:val="00A41793"/>
    <w:rsid w:val="00A44EC4"/>
    <w:rsid w:val="00A7050A"/>
    <w:rsid w:val="00A751B5"/>
    <w:rsid w:val="00A8088F"/>
    <w:rsid w:val="00AB5ADA"/>
    <w:rsid w:val="00AC1E33"/>
    <w:rsid w:val="00AC7ADD"/>
    <w:rsid w:val="00B07128"/>
    <w:rsid w:val="00B249A9"/>
    <w:rsid w:val="00B268BC"/>
    <w:rsid w:val="00B3236C"/>
    <w:rsid w:val="00B54631"/>
    <w:rsid w:val="00B555B8"/>
    <w:rsid w:val="00B8411D"/>
    <w:rsid w:val="00B9007C"/>
    <w:rsid w:val="00B9067A"/>
    <w:rsid w:val="00B93F7F"/>
    <w:rsid w:val="00BC2D6F"/>
    <w:rsid w:val="00BD119D"/>
    <w:rsid w:val="00BE619E"/>
    <w:rsid w:val="00BF4527"/>
    <w:rsid w:val="00C11ECB"/>
    <w:rsid w:val="00C14886"/>
    <w:rsid w:val="00C169D4"/>
    <w:rsid w:val="00C20432"/>
    <w:rsid w:val="00C24D72"/>
    <w:rsid w:val="00C25211"/>
    <w:rsid w:val="00C31556"/>
    <w:rsid w:val="00C3280F"/>
    <w:rsid w:val="00C509E6"/>
    <w:rsid w:val="00C522B5"/>
    <w:rsid w:val="00C764D5"/>
    <w:rsid w:val="00C919EC"/>
    <w:rsid w:val="00CA5E26"/>
    <w:rsid w:val="00CA741B"/>
    <w:rsid w:val="00CB718D"/>
    <w:rsid w:val="00CC25C1"/>
    <w:rsid w:val="00CC3735"/>
    <w:rsid w:val="00D049D2"/>
    <w:rsid w:val="00D10473"/>
    <w:rsid w:val="00D17501"/>
    <w:rsid w:val="00D17FB2"/>
    <w:rsid w:val="00D2586E"/>
    <w:rsid w:val="00D34DAA"/>
    <w:rsid w:val="00D43619"/>
    <w:rsid w:val="00D45475"/>
    <w:rsid w:val="00D57012"/>
    <w:rsid w:val="00D5708D"/>
    <w:rsid w:val="00D6708F"/>
    <w:rsid w:val="00DA18F1"/>
    <w:rsid w:val="00DB49B1"/>
    <w:rsid w:val="00DC1312"/>
    <w:rsid w:val="00DC5A89"/>
    <w:rsid w:val="00DC7F85"/>
    <w:rsid w:val="00E02221"/>
    <w:rsid w:val="00E14F70"/>
    <w:rsid w:val="00E15B1D"/>
    <w:rsid w:val="00E16F4C"/>
    <w:rsid w:val="00E3289B"/>
    <w:rsid w:val="00E5496E"/>
    <w:rsid w:val="00E75C1F"/>
    <w:rsid w:val="00E90401"/>
    <w:rsid w:val="00EB42F8"/>
    <w:rsid w:val="00EB6366"/>
    <w:rsid w:val="00F2087E"/>
    <w:rsid w:val="00F26518"/>
    <w:rsid w:val="00F57ECF"/>
    <w:rsid w:val="00FA11F1"/>
    <w:rsid w:val="00FA4CB4"/>
    <w:rsid w:val="00FB5E78"/>
    <w:rsid w:val="00FC074D"/>
    <w:rsid w:val="00FC5DB6"/>
    <w:rsid w:val="00FD42AA"/>
    <w:rsid w:val="00FF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AC1E33"/>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 w:val="24"/>
      <w:szCs w:val="24"/>
      <w14:ligatures w14:val="none"/>
    </w:rPr>
  </w:style>
  <w:style w:type="paragraph" w:styleId="BodyText">
    <w:name w:val="Body Text"/>
    <w:basedOn w:val="Normal"/>
    <w:link w:val="BodyTextChar"/>
    <w:uiPriority w:val="99"/>
    <w:semiHidden/>
    <w:unhideWhenUsed/>
    <w:rsid w:val="00F2087E"/>
    <w:pPr>
      <w:spacing w:after="120"/>
    </w:pPr>
  </w:style>
  <w:style w:type="character" w:customStyle="1" w:styleId="BodyTextChar">
    <w:name w:val="Body Text Char"/>
    <w:basedOn w:val="DefaultParagraphFont"/>
    <w:link w:val="BodyText"/>
    <w:uiPriority w:val="99"/>
    <w:semiHidden/>
    <w:rsid w:val="00F2087E"/>
  </w:style>
  <w:style w:type="character" w:customStyle="1" w:styleId="Heading2Char">
    <w:name w:val="Heading 2 Char"/>
    <w:basedOn w:val="DefaultParagraphFont"/>
    <w:link w:val="Heading2"/>
    <w:uiPriority w:val="9"/>
    <w:rsid w:val="00AC1E33"/>
    <w:rPr>
      <w:rFonts w:asciiTheme="majorHAnsi" w:eastAsiaTheme="majorEastAsia" w:hAnsiTheme="majorHAnsi" w:cstheme="majorBidi"/>
      <w:b/>
      <w:bCs/>
      <w:color w:val="4472C4" w:themeColor="accent1"/>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21</Pages>
  <Words>5924</Words>
  <Characters>33770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62</cp:revision>
  <dcterms:created xsi:type="dcterms:W3CDTF">2023-09-05T15:48:00Z</dcterms:created>
  <dcterms:modified xsi:type="dcterms:W3CDTF">2023-09-20T20:33:00Z</dcterms:modified>
</cp:coreProperties>
</file>