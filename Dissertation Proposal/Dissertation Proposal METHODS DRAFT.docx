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B2FD" w14:textId="4A38A7E4" w:rsidR="002B26E4" w:rsidRDefault="002B26E4" w:rsidP="006B45A3">
      <w:pPr>
        <w:spacing w:line="480" w:lineRule="auto"/>
        <w:rPr>
          <w:sz w:val="24"/>
          <w:szCs w:val="24"/>
        </w:rPr>
      </w:pPr>
      <w:r>
        <w:rPr>
          <w:sz w:val="24"/>
          <w:szCs w:val="24"/>
        </w:rPr>
        <w:t>Study 1 Methods</w:t>
      </w:r>
    </w:p>
    <w:p w14:paraId="10068C0E" w14:textId="209E41B6" w:rsidR="006B45A3" w:rsidRDefault="006B45A3" w:rsidP="006B45A3">
      <w:pPr>
        <w:spacing w:line="480" w:lineRule="auto"/>
        <w:rPr>
          <w:sz w:val="24"/>
          <w:szCs w:val="24"/>
        </w:rPr>
      </w:pPr>
      <w:r>
        <w:rPr>
          <w:sz w:val="24"/>
          <w:szCs w:val="24"/>
        </w:rPr>
        <w:t>Study Sample</w:t>
      </w:r>
    </w:p>
    <w:p w14:paraId="27D788D4" w14:textId="12BDA242" w:rsidR="006B45A3" w:rsidRDefault="00633398" w:rsidP="00633398">
      <w:pPr>
        <w:spacing w:line="480" w:lineRule="auto"/>
        <w:ind w:firstLine="720"/>
        <w:rPr>
          <w:sz w:val="24"/>
          <w:szCs w:val="24"/>
        </w:rPr>
      </w:pPr>
      <w:r>
        <w:rPr>
          <w:sz w:val="24"/>
          <w:szCs w:val="24"/>
        </w:rPr>
        <w:t xml:space="preserve">We conducted a </w:t>
      </w:r>
      <w:r w:rsidR="006B45A3">
        <w:rPr>
          <w:sz w:val="24"/>
          <w:szCs w:val="24"/>
        </w:rPr>
        <w:t xml:space="preserve">stated preference survey of societal views on and personal support of Universal Health Care (UHC), capital punishment, </w:t>
      </w:r>
      <w:proofErr w:type="spellStart"/>
      <w:r w:rsidR="006B45A3">
        <w:rPr>
          <w:sz w:val="24"/>
          <w:szCs w:val="24"/>
        </w:rPr>
        <w:t>anthropoegenic</w:t>
      </w:r>
      <w:proofErr w:type="spellEnd"/>
      <w:r w:rsidR="006B45A3">
        <w:rPr>
          <w:sz w:val="24"/>
          <w:szCs w:val="24"/>
        </w:rPr>
        <w:t xml:space="preserve"> (human-caused) climate change, and slavery, among students</w:t>
      </w:r>
      <w:r w:rsidRPr="00B3236C">
        <w:rPr>
          <w:sz w:val="24"/>
          <w:szCs w:val="24"/>
        </w:rPr>
        <w:t xml:space="preserve"> enrolled in a Psychology course at a Midwestern University.</w:t>
      </w:r>
      <w:r w:rsidR="006B45A3">
        <w:rPr>
          <w:sz w:val="24"/>
          <w:szCs w:val="24"/>
        </w:rPr>
        <w:t xml:space="preserve"> Participants were recruited through an online survey platform and were offered course credit in exchange for their participation.</w:t>
      </w:r>
    </w:p>
    <w:p w14:paraId="17770E18" w14:textId="77777777" w:rsidR="006220E1" w:rsidRDefault="006220E1" w:rsidP="00633398">
      <w:pPr>
        <w:spacing w:line="480" w:lineRule="auto"/>
        <w:ind w:firstLine="720"/>
        <w:rPr>
          <w:sz w:val="24"/>
          <w:szCs w:val="24"/>
        </w:rPr>
      </w:pPr>
    </w:p>
    <w:p w14:paraId="3B8528D1" w14:textId="11FD6FC8" w:rsidR="00387BE2" w:rsidRDefault="00144A19">
      <w:pPr>
        <w:rPr>
          <w:sz w:val="24"/>
          <w:szCs w:val="24"/>
        </w:rPr>
      </w:pPr>
      <w:r>
        <w:rPr>
          <w:sz w:val="24"/>
          <w:szCs w:val="24"/>
        </w:rPr>
        <w:t>Survey design and development</w:t>
      </w:r>
    </w:p>
    <w:p w14:paraId="10777CC7" w14:textId="77777777" w:rsidR="002D1CC3" w:rsidRDefault="002D1CC3">
      <w:pPr>
        <w:rPr>
          <w:sz w:val="24"/>
          <w:szCs w:val="24"/>
        </w:rPr>
      </w:pPr>
    </w:p>
    <w:p w14:paraId="37F03E55" w14:textId="751642A5" w:rsidR="00144A19" w:rsidRDefault="00144A19" w:rsidP="002D1CC3">
      <w:pPr>
        <w:spacing w:line="480" w:lineRule="auto"/>
        <w:rPr>
          <w:sz w:val="24"/>
          <w:szCs w:val="24"/>
        </w:rPr>
      </w:pPr>
      <w:r>
        <w:rPr>
          <w:sz w:val="24"/>
          <w:szCs w:val="24"/>
        </w:rPr>
        <w:tab/>
        <w:t>Development of the survey instrument drew on prior literature o</w:t>
      </w:r>
      <w:r w:rsidR="002D1CC3">
        <w:rPr>
          <w:sz w:val="24"/>
          <w:szCs w:val="24"/>
        </w:rPr>
        <w:t xml:space="preserve">n support for universal healthcare, perspectives on deontological and utilitarian moral orientation, as well as prior work on </w:t>
      </w:r>
      <w:r w:rsidR="003F36AF">
        <w:rPr>
          <w:sz w:val="24"/>
          <w:szCs w:val="24"/>
        </w:rPr>
        <w:t xml:space="preserve">perception of social consensus. Our social consensus manipulation exercise was adapted from work on estimation of social consensus conducted by </w:t>
      </w:r>
      <w:r w:rsidR="003F36AF" w:rsidRPr="006A63A6">
        <w:rPr>
          <w:sz w:val="24"/>
          <w:szCs w:val="24"/>
          <w:highlight w:val="yellow"/>
        </w:rPr>
        <w:t>Kobayashi and colleagues (2018)</w:t>
      </w:r>
      <w:r w:rsidR="003F36AF">
        <w:rPr>
          <w:sz w:val="24"/>
          <w:szCs w:val="24"/>
        </w:rPr>
        <w:t>.</w:t>
      </w:r>
      <w:r w:rsidR="00565AB1">
        <w:rPr>
          <w:sz w:val="24"/>
          <w:szCs w:val="24"/>
        </w:rPr>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w:t>
      </w:r>
      <w:r w:rsidR="00121D46">
        <w:rPr>
          <w:sz w:val="24"/>
          <w:szCs w:val="24"/>
        </w:rPr>
        <w:t>support for UHC, capital punishment, climate change, and slavery)</w:t>
      </w:r>
      <w:r w:rsidR="00682E26">
        <w:rPr>
          <w:sz w:val="24"/>
          <w:szCs w:val="24"/>
        </w:rPr>
        <w:t>; these scenarios were intended to provide variation in social characteristics, such as relative liberal/conservative leaning of issues and recent or past historical relevance.</w:t>
      </w:r>
      <w:r w:rsidR="00620CBB">
        <w:rPr>
          <w:sz w:val="24"/>
          <w:szCs w:val="24"/>
        </w:rPr>
        <w:t xml:space="preserve"> Participants then provided their level of support for our social issues after </w:t>
      </w:r>
      <w:r w:rsidR="00620CBB">
        <w:rPr>
          <w:sz w:val="24"/>
          <w:szCs w:val="24"/>
        </w:rPr>
        <w:lastRenderedPageBreak/>
        <w:t>the social consensus manipulation. Support levels were captured as continuous variables ranging from 0 (strong disagreement) to 100 (strong agreement)</w:t>
      </w:r>
      <w:r w:rsidR="002659A4">
        <w:rPr>
          <w:sz w:val="24"/>
          <w:szCs w:val="24"/>
        </w:rPr>
        <w:t>, with 50 representing relative neutrality.</w:t>
      </w:r>
      <w:r w:rsidR="008E36AD">
        <w:rPr>
          <w:sz w:val="24"/>
          <w:szCs w:val="24"/>
        </w:rPr>
        <w:t xml:space="preserve"> Participants also were measured for their deontological and utilitarian orientation, health literacy, numeracy, as well as demographic information related to gender identity, age, race/ethnicity, and year in school.</w:t>
      </w:r>
    </w:p>
    <w:p w14:paraId="6553A66E" w14:textId="442A1E00" w:rsidR="006220E1" w:rsidRPr="00D022C0" w:rsidRDefault="006220E1" w:rsidP="002D1CC3">
      <w:pPr>
        <w:spacing w:line="480" w:lineRule="auto"/>
        <w:rPr>
          <w:sz w:val="24"/>
          <w:szCs w:val="24"/>
        </w:rPr>
      </w:pPr>
      <w:r w:rsidRPr="00D022C0">
        <w:rPr>
          <w:sz w:val="24"/>
          <w:szCs w:val="24"/>
        </w:rPr>
        <w:t>Intervention</w:t>
      </w:r>
    </w:p>
    <w:p w14:paraId="537F6CB8" w14:textId="48E3AA9D" w:rsidR="006220E1" w:rsidRDefault="006220E1" w:rsidP="002D1CC3">
      <w:pPr>
        <w:spacing w:line="480" w:lineRule="auto"/>
        <w:rPr>
          <w:sz w:val="24"/>
          <w:szCs w:val="24"/>
        </w:rPr>
      </w:pPr>
      <w:r w:rsidRPr="00D022C0">
        <w:rPr>
          <w:sz w:val="24"/>
          <w:szCs w:val="24"/>
        </w:rPr>
        <w:tab/>
        <w:t xml:space="preserve">Randomization of participants to either </w:t>
      </w:r>
      <w:r w:rsidR="00D022C0" w:rsidRPr="00D022C0">
        <w:rPr>
          <w:sz w:val="24"/>
          <w:szCs w:val="24"/>
        </w:rPr>
        <w:t xml:space="preserve">intervention condition was achieved </w:t>
      </w:r>
      <w:r w:rsidR="00D022C0">
        <w:rPr>
          <w:sz w:val="24"/>
          <w:szCs w:val="24"/>
        </w:rPr>
        <w:t xml:space="preserve">using a randomization algorithm that </w:t>
      </w:r>
      <w:r w:rsidR="00E55A3E">
        <w:rPr>
          <w:sz w:val="24"/>
          <w:szCs w:val="24"/>
        </w:rPr>
        <w:t xml:space="preserve">guarantees each element was selected approximately equivalent amounts of times. We subjected participants in </w:t>
      </w:r>
      <w:r w:rsidR="0090723C">
        <w:rPr>
          <w:sz w:val="24"/>
          <w:szCs w:val="24"/>
        </w:rPr>
        <w:t xml:space="preserve">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w:t>
      </w:r>
      <w:proofErr w:type="gramStart"/>
      <w:r w:rsidR="0090723C">
        <w:rPr>
          <w:sz w:val="24"/>
          <w:szCs w:val="24"/>
        </w:rPr>
        <w:t>aforementioned issues</w:t>
      </w:r>
      <w:proofErr w:type="gramEnd"/>
      <w:r w:rsidR="0090723C">
        <w:rPr>
          <w:sz w:val="24"/>
          <w:szCs w:val="24"/>
        </w:rPr>
        <w:t>; The feedback was manipulated to be 20% higher than the actual American survey values recorded in the literature. Likewise, participants in our ‘low’ social consensus were given artificially low feedback; feedback was manipulated to be 20% lower than survey values.</w:t>
      </w:r>
    </w:p>
    <w:p w14:paraId="299039AC" w14:textId="77777777" w:rsidR="002B26E4" w:rsidRDefault="002B26E4" w:rsidP="002D1CC3">
      <w:pPr>
        <w:spacing w:line="480" w:lineRule="auto"/>
        <w:rPr>
          <w:sz w:val="24"/>
          <w:szCs w:val="24"/>
        </w:rPr>
      </w:pPr>
    </w:p>
    <w:p w14:paraId="55C33360" w14:textId="77777777" w:rsidR="002B26E4" w:rsidRPr="00D022C0" w:rsidRDefault="002B26E4" w:rsidP="002D1CC3">
      <w:pPr>
        <w:spacing w:line="480" w:lineRule="auto"/>
        <w:rPr>
          <w:sz w:val="24"/>
          <w:szCs w:val="24"/>
        </w:rPr>
      </w:pPr>
    </w:p>
    <w:sectPr w:rsidR="002B26E4" w:rsidRPr="00D0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0"/>
    <w:rsid w:val="00121D46"/>
    <w:rsid w:val="00144A19"/>
    <w:rsid w:val="002659A4"/>
    <w:rsid w:val="002B26E4"/>
    <w:rsid w:val="002D1CC3"/>
    <w:rsid w:val="00387BE2"/>
    <w:rsid w:val="003F36AF"/>
    <w:rsid w:val="00565AB1"/>
    <w:rsid w:val="00620CBB"/>
    <w:rsid w:val="006220E1"/>
    <w:rsid w:val="00633398"/>
    <w:rsid w:val="00681763"/>
    <w:rsid w:val="00682E26"/>
    <w:rsid w:val="006A63A6"/>
    <w:rsid w:val="006B45A3"/>
    <w:rsid w:val="007A68F0"/>
    <w:rsid w:val="007B5C88"/>
    <w:rsid w:val="008E36AD"/>
    <w:rsid w:val="0090723C"/>
    <w:rsid w:val="00B672A4"/>
    <w:rsid w:val="00D022C0"/>
    <w:rsid w:val="00E5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5D2"/>
  <w15:chartTrackingRefBased/>
  <w15:docId w15:val="{34766373-030D-4ABB-924E-C1E43049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14</cp:revision>
  <dcterms:created xsi:type="dcterms:W3CDTF">2023-11-09T21:15:00Z</dcterms:created>
  <dcterms:modified xsi:type="dcterms:W3CDTF">2023-11-13T21:23:00Z</dcterms:modified>
</cp:coreProperties>
</file>