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D4499" w14:textId="1A1EB390" w:rsidR="000738EF" w:rsidRDefault="000738EF" w:rsidP="005904CC">
      <w:pPr>
        <w:pStyle w:val="Heading1"/>
      </w:pPr>
      <w:r>
        <w:t>The Impact of Moral and Ethical Perspectives on Support for Universal Health Care</w:t>
      </w:r>
    </w:p>
    <w:p w14:paraId="3715C39F" w14:textId="77777777" w:rsidR="000738EF" w:rsidRDefault="000738EF" w:rsidP="004D3C2D">
      <w:pPr>
        <w:rPr>
          <w:sz w:val="28"/>
          <w:szCs w:val="28"/>
        </w:rPr>
      </w:pPr>
    </w:p>
    <w:p w14:paraId="75AFF0B6" w14:textId="77777777" w:rsidR="00A1210C" w:rsidRDefault="00A1210C" w:rsidP="004D3C2D">
      <w:pPr>
        <w:rPr>
          <w:sz w:val="28"/>
          <w:szCs w:val="28"/>
        </w:rPr>
      </w:pPr>
      <w:r w:rsidRPr="00A1210C">
        <w:rPr>
          <w:sz w:val="28"/>
          <w:szCs w:val="28"/>
        </w:rPr>
        <w:t xml:space="preserve">TENTATIVE DISSERTATION OUTLINE </w:t>
      </w:r>
    </w:p>
    <w:p w14:paraId="1C6FD586" w14:textId="3D7C5520" w:rsidR="00A1210C" w:rsidRDefault="00A1210C" w:rsidP="004D3C2D">
      <w:pPr>
        <w:rPr>
          <w:sz w:val="28"/>
          <w:szCs w:val="28"/>
        </w:rPr>
      </w:pPr>
      <w:r>
        <w:rPr>
          <w:sz w:val="28"/>
          <w:szCs w:val="28"/>
        </w:rPr>
        <w:t>Chapter 1: Introduction</w:t>
      </w:r>
    </w:p>
    <w:p w14:paraId="0C56CA0B" w14:textId="7550E484" w:rsidR="00A1210C" w:rsidRDefault="00A1210C" w:rsidP="004D3C2D">
      <w:pPr>
        <w:rPr>
          <w:sz w:val="28"/>
          <w:szCs w:val="28"/>
        </w:rPr>
      </w:pPr>
      <w:r>
        <w:rPr>
          <w:sz w:val="28"/>
          <w:szCs w:val="28"/>
        </w:rPr>
        <w:tab/>
        <w:t>Discussion of Problem</w:t>
      </w:r>
    </w:p>
    <w:p w14:paraId="0F73FDF0" w14:textId="77777777" w:rsidR="00254971" w:rsidRDefault="00254971" w:rsidP="004D3C2D">
      <w:pPr>
        <w:rPr>
          <w:sz w:val="28"/>
          <w:szCs w:val="28"/>
        </w:rPr>
      </w:pPr>
    </w:p>
    <w:p w14:paraId="157877B1" w14:textId="77777777" w:rsidR="00254971" w:rsidRDefault="00254971" w:rsidP="004D3C2D">
      <w:pPr>
        <w:rPr>
          <w:sz w:val="28"/>
          <w:szCs w:val="28"/>
        </w:rPr>
      </w:pPr>
    </w:p>
    <w:p w14:paraId="18C0407E" w14:textId="77777777" w:rsidR="007049C5" w:rsidRDefault="007049C5" w:rsidP="004D3C2D">
      <w:pPr>
        <w:rPr>
          <w:sz w:val="28"/>
          <w:szCs w:val="28"/>
        </w:rPr>
      </w:pPr>
    </w:p>
    <w:p w14:paraId="637E17DB" w14:textId="77777777" w:rsidR="00254971" w:rsidRDefault="00254971" w:rsidP="004D3C2D">
      <w:pPr>
        <w:rPr>
          <w:sz w:val="28"/>
          <w:szCs w:val="28"/>
        </w:rPr>
      </w:pPr>
    </w:p>
    <w:p w14:paraId="203886EB" w14:textId="77777777" w:rsidR="00254971" w:rsidRDefault="00254971" w:rsidP="004D3C2D">
      <w:pPr>
        <w:rPr>
          <w:sz w:val="28"/>
          <w:szCs w:val="28"/>
        </w:rPr>
      </w:pPr>
    </w:p>
    <w:p w14:paraId="1C696E6F" w14:textId="77777777" w:rsidR="00254971" w:rsidRDefault="00254971" w:rsidP="004D3C2D">
      <w:pPr>
        <w:rPr>
          <w:sz w:val="28"/>
          <w:szCs w:val="28"/>
        </w:rPr>
      </w:pPr>
    </w:p>
    <w:p w14:paraId="086E7221" w14:textId="77777777" w:rsidR="00254971" w:rsidRDefault="00254971" w:rsidP="004D3C2D">
      <w:pPr>
        <w:rPr>
          <w:sz w:val="28"/>
          <w:szCs w:val="28"/>
        </w:rPr>
      </w:pPr>
    </w:p>
    <w:p w14:paraId="4523A2B2" w14:textId="77777777" w:rsidR="00254971" w:rsidRDefault="00254971" w:rsidP="004D3C2D">
      <w:pPr>
        <w:rPr>
          <w:sz w:val="28"/>
          <w:szCs w:val="28"/>
        </w:rPr>
      </w:pPr>
    </w:p>
    <w:p w14:paraId="7FDAC60A" w14:textId="0DBF521E" w:rsidR="00A1210C" w:rsidRDefault="000738EF" w:rsidP="007049C5">
      <w:pPr>
        <w:pStyle w:val="Heading1"/>
        <w:jc w:val="left"/>
        <w:rPr>
          <w:szCs w:val="28"/>
        </w:rPr>
      </w:pPr>
      <w:r>
        <w:lastRenderedPageBreak/>
        <w:t>The Impact of Moral and Ethical Perspectives on Support for Universal Health Care</w:t>
      </w:r>
    </w:p>
    <w:p w14:paraId="08E5A867" w14:textId="77777777" w:rsidR="00160CB7" w:rsidRDefault="00160CB7" w:rsidP="0055647A">
      <w:pPr>
        <w:ind w:firstLine="720"/>
        <w:rPr>
          <w:szCs w:val="24"/>
        </w:rPr>
      </w:pPr>
    </w:p>
    <w:p w14:paraId="6F53D8D5" w14:textId="1B723EF3" w:rsidR="00984130" w:rsidRPr="002234C0" w:rsidRDefault="00A118E0" w:rsidP="0055647A">
      <w:pPr>
        <w:ind w:firstLine="720"/>
        <w:rPr>
          <w:szCs w:val="24"/>
        </w:rPr>
      </w:pPr>
      <w:r w:rsidRPr="002234C0">
        <w:rPr>
          <w:szCs w:val="24"/>
        </w:rPr>
        <w:t xml:space="preserve">The </w:t>
      </w:r>
      <w:r w:rsidR="008E1E84" w:rsidRPr="002234C0">
        <w:rPr>
          <w:szCs w:val="24"/>
        </w:rPr>
        <w:t>United States is the only country in the developed world that still lacks Universal Health C</w:t>
      </w:r>
      <w:r w:rsidR="00984130" w:rsidRPr="002234C0">
        <w:rPr>
          <w:szCs w:val="24"/>
        </w:rPr>
        <w:t>are</w:t>
      </w:r>
      <w:r w:rsidR="008E1E84" w:rsidRPr="002234C0">
        <w:rPr>
          <w:szCs w:val="24"/>
        </w:rPr>
        <w:t xml:space="preserve"> </w:t>
      </w:r>
      <w:r w:rsidR="00BC2D6F" w:rsidRPr="002234C0">
        <w:rPr>
          <w:szCs w:val="24"/>
        </w:rPr>
        <w:t xml:space="preserve">(UHC) </w:t>
      </w:r>
      <w:r w:rsidR="008E1E84" w:rsidRPr="002234C0">
        <w:rPr>
          <w:szCs w:val="24"/>
        </w:rPr>
        <w:t xml:space="preserve">for its citizens </w:t>
      </w:r>
      <w:r w:rsidR="008E1E84" w:rsidRPr="002234C0">
        <w:rPr>
          <w:szCs w:val="24"/>
          <w:highlight w:val="yellow"/>
        </w:rPr>
        <w:t>(Alspaugh 2021)</w:t>
      </w:r>
      <w:r w:rsidR="008E1E84" w:rsidRPr="002234C0">
        <w:rPr>
          <w:szCs w:val="24"/>
        </w:rPr>
        <w:t xml:space="preserve">. This lack of medical coverage results in several negative outcomes for average Americans, such as life expectancy significantly below the global average, 78.8 compared to 81.7 years </w:t>
      </w:r>
      <w:r w:rsidR="008E1E84" w:rsidRPr="002234C0">
        <w:rPr>
          <w:szCs w:val="24"/>
          <w:highlight w:val="yellow"/>
        </w:rPr>
        <w:t>(Papanicolas, Woskie, and Jha 2018)</w:t>
      </w:r>
      <w:r w:rsidR="00BC2D6F" w:rsidRPr="002234C0">
        <w:rPr>
          <w:szCs w:val="24"/>
        </w:rPr>
        <w:t xml:space="preserve">. This lack of UHC does not even result in a cost savings, with healthcare costs </w:t>
      </w:r>
      <w:r w:rsidR="00976FA6">
        <w:rPr>
          <w:szCs w:val="24"/>
        </w:rPr>
        <w:t xml:space="preserve">in the US </w:t>
      </w:r>
      <w:r w:rsidR="00BC2D6F" w:rsidRPr="002234C0">
        <w:rPr>
          <w:szCs w:val="24"/>
        </w:rPr>
        <w:t xml:space="preserve">continuing to rise </w:t>
      </w:r>
      <w:r w:rsidR="001107EB">
        <w:rPr>
          <w:szCs w:val="24"/>
        </w:rPr>
        <w:t xml:space="preserve">where </w:t>
      </w:r>
      <w:r w:rsidR="00BC2D6F" w:rsidRPr="002234C0">
        <w:rPr>
          <w:szCs w:val="24"/>
        </w:rPr>
        <w:t>expenditures topped 18.3% GDP in 2021</w:t>
      </w:r>
      <w:r w:rsidR="00E3289B" w:rsidRPr="002234C0">
        <w:rPr>
          <w:szCs w:val="24"/>
        </w:rPr>
        <w:t xml:space="preserve"> and are significantly higher than peer GDP expenditures ranging from 9.6% to 12.4% (</w:t>
      </w:r>
      <w:r w:rsidR="00E3289B" w:rsidRPr="002234C0">
        <w:rPr>
          <w:i/>
          <w:iCs/>
          <w:szCs w:val="24"/>
          <w:highlight w:val="yellow"/>
        </w:rPr>
        <w:t>National Health Expenditures</w:t>
      </w:r>
      <w:r w:rsidR="00E3289B" w:rsidRPr="002234C0">
        <w:rPr>
          <w:szCs w:val="24"/>
          <w:highlight w:val="yellow"/>
        </w:rPr>
        <w:t>, July 2023</w:t>
      </w:r>
      <w:r w:rsidR="00E3289B" w:rsidRPr="002234C0">
        <w:rPr>
          <w:szCs w:val="24"/>
        </w:rPr>
        <w:t>). These poor outcomes come as no surprise</w:t>
      </w:r>
      <w:r w:rsidR="001107EB">
        <w:rPr>
          <w:szCs w:val="24"/>
        </w:rPr>
        <w:t xml:space="preserve"> as the</w:t>
      </w:r>
      <w:r w:rsidR="00E3289B" w:rsidRPr="002234C0">
        <w:rPr>
          <w:szCs w:val="24"/>
        </w:rPr>
        <w:t xml:space="preserve"> US bears a</w:t>
      </w:r>
      <w:r w:rsidR="008E1E84" w:rsidRPr="002234C0">
        <w:rPr>
          <w:szCs w:val="24"/>
        </w:rPr>
        <w:t xml:space="preserve"> staggering un-insurance and underinsurance rate combining at over 30% of the total US population </w:t>
      </w:r>
      <w:r w:rsidR="008E1E84" w:rsidRPr="002234C0">
        <w:rPr>
          <w:szCs w:val="24"/>
          <w:highlight w:val="yellow"/>
        </w:rPr>
        <w:t>(Himmelstein et al. 2005; Roco 2014;</w:t>
      </w:r>
      <w:r w:rsidR="008E1E84" w:rsidRPr="002234C0">
        <w:rPr>
          <w:highlight w:val="yellow"/>
        </w:rPr>
        <w:t xml:space="preserve"> </w:t>
      </w:r>
      <w:r w:rsidR="008E1E84" w:rsidRPr="002234C0">
        <w:rPr>
          <w:szCs w:val="24"/>
          <w:highlight w:val="yellow"/>
        </w:rPr>
        <w:t>Schoen et al. 2005)</w:t>
      </w:r>
      <w:r w:rsidR="008E1E84" w:rsidRPr="002234C0">
        <w:rPr>
          <w:szCs w:val="24"/>
        </w:rPr>
        <w:t xml:space="preserve">. </w:t>
      </w:r>
      <w:r w:rsidR="00984130" w:rsidRPr="002234C0">
        <w:rPr>
          <w:szCs w:val="24"/>
        </w:rPr>
        <w:t>A practical answer to these concerns, adopted by many peer countries, is the concept of Universal Health Care (UHC). UHC has historically led to lower overall healthcare costs over time, lower mortality and better overall population health, and is seen by some as more morally or ethically justifiable as compared to privatized health care (</w:t>
      </w:r>
      <w:r w:rsidR="00984130" w:rsidRPr="002234C0">
        <w:rPr>
          <w:szCs w:val="24"/>
          <w:highlight w:val="yellow"/>
        </w:rPr>
        <w:t xml:space="preserve">William C. Hsiao, Cheng, and Yip 2019; Panpiemras et al. 2011; Galvani et al. 2017; </w:t>
      </w:r>
      <w:r w:rsidR="00837A1C" w:rsidRPr="002234C0">
        <w:rPr>
          <w:i/>
          <w:iCs/>
          <w:szCs w:val="24"/>
          <w:highlight w:val="yellow"/>
        </w:rPr>
        <w:t>Making Fair Choices on the Path to Universal Health Coverage</w:t>
      </w:r>
      <w:r w:rsidR="00837A1C" w:rsidRPr="002234C0">
        <w:rPr>
          <w:szCs w:val="24"/>
          <w:highlight w:val="yellow"/>
        </w:rPr>
        <w:t>, 2014</w:t>
      </w:r>
      <w:r w:rsidR="00837A1C" w:rsidRPr="002234C0">
        <w:rPr>
          <w:szCs w:val="24"/>
        </w:rPr>
        <w:t>). However, public perception in the United States</w:t>
      </w:r>
      <w:r w:rsidR="0008210A" w:rsidRPr="002234C0">
        <w:rPr>
          <w:szCs w:val="24"/>
        </w:rPr>
        <w:t xml:space="preserve"> is generally negative towards UHC, with recent polling indicating that only 36% of Americans believe that the government should implement UHC.</w:t>
      </w:r>
    </w:p>
    <w:p w14:paraId="3C899144" w14:textId="52F50CE8" w:rsidR="00637913" w:rsidRDefault="009503DF" w:rsidP="002234C0">
      <w:pPr>
        <w:ind w:firstLine="720"/>
        <w:rPr>
          <w:ins w:id="0" w:author="Duan, Sean (MU-Student)" w:date="2023-11-16T13:19:00Z"/>
          <w:szCs w:val="24"/>
        </w:rPr>
      </w:pPr>
      <w:r w:rsidRPr="002234C0">
        <w:rPr>
          <w:szCs w:val="24"/>
        </w:rPr>
        <w:t xml:space="preserve">Considering the obvious benefits to UHC, this </w:t>
      </w:r>
      <w:r w:rsidR="00FA593A">
        <w:rPr>
          <w:szCs w:val="24"/>
        </w:rPr>
        <w:t>prompts</w:t>
      </w:r>
      <w:r w:rsidRPr="002234C0">
        <w:rPr>
          <w:szCs w:val="24"/>
        </w:rPr>
        <w:t xml:space="preserve"> the question</w:t>
      </w:r>
      <w:r w:rsidR="008F45BB">
        <w:rPr>
          <w:szCs w:val="24"/>
        </w:rPr>
        <w:t>s</w:t>
      </w:r>
      <w:r w:rsidR="0055647A">
        <w:rPr>
          <w:szCs w:val="24"/>
        </w:rPr>
        <w:t>:</w:t>
      </w:r>
      <w:r w:rsidRPr="002234C0">
        <w:rPr>
          <w:szCs w:val="24"/>
        </w:rPr>
        <w:t xml:space="preserve"> What is the reasoning behind this lack of relative support</w:t>
      </w:r>
      <w:r w:rsidR="00466D98">
        <w:rPr>
          <w:szCs w:val="24"/>
        </w:rPr>
        <w:t xml:space="preserve"> in the US</w:t>
      </w:r>
      <w:r w:rsidRPr="002234C0">
        <w:rPr>
          <w:szCs w:val="24"/>
        </w:rPr>
        <w:t>, and what can be done to address this?</w:t>
      </w:r>
      <w:r w:rsidR="00F65D65">
        <w:rPr>
          <w:szCs w:val="24"/>
        </w:rPr>
        <w:t xml:space="preserve"> </w:t>
      </w:r>
      <w:r w:rsidR="00F65D65">
        <w:rPr>
          <w:szCs w:val="24"/>
        </w:rPr>
        <w:lastRenderedPageBreak/>
        <w:t xml:space="preserve">The main goal of this project is to examine the ethical reasoning </w:t>
      </w:r>
      <w:r w:rsidR="00280E8C">
        <w:rPr>
          <w:szCs w:val="24"/>
        </w:rPr>
        <w:t xml:space="preserve">of Americans </w:t>
      </w:r>
      <w:r w:rsidR="00F65D65">
        <w:rPr>
          <w:szCs w:val="24"/>
        </w:rPr>
        <w:t>behind this lack of</w:t>
      </w:r>
      <w:r w:rsidR="00280E8C">
        <w:rPr>
          <w:szCs w:val="24"/>
        </w:rPr>
        <w:t xml:space="preserve"> support</w:t>
      </w:r>
      <w:r w:rsidR="00004B64">
        <w:rPr>
          <w:szCs w:val="24"/>
        </w:rPr>
        <w:t>.</w:t>
      </w:r>
      <w:r w:rsidR="00280E8C">
        <w:rPr>
          <w:szCs w:val="24"/>
        </w:rPr>
        <w:t xml:space="preserve"> Examining economic or practical policy arguments against implementation is outside the scope of this project.</w:t>
      </w:r>
      <w:r w:rsidR="00004B64">
        <w:rPr>
          <w:szCs w:val="24"/>
        </w:rPr>
        <w:t xml:space="preserve"> </w:t>
      </w:r>
      <w:r w:rsidR="00280E8C">
        <w:rPr>
          <w:szCs w:val="24"/>
        </w:rPr>
        <w:t>We are examining the impact of two ethical constructs specifically, moral conviction (</w:t>
      </w:r>
      <w:r w:rsidR="00280E8C" w:rsidRPr="00280E8C">
        <w:rPr>
          <w:szCs w:val="24"/>
        </w:rPr>
        <w:t>the perception that one's feelings about a given attitude are based on one's beliefs about right and wrong</w:t>
      </w:r>
      <w:r w:rsidR="00280E8C">
        <w:rPr>
          <w:szCs w:val="24"/>
        </w:rPr>
        <w:t xml:space="preserve">) and social consensus (the </w:t>
      </w:r>
      <w:r w:rsidR="00280E8C" w:rsidRPr="00280E8C">
        <w:rPr>
          <w:szCs w:val="24"/>
        </w:rPr>
        <w:t>degree of social agreement that a proposed act is evil or good</w:t>
      </w:r>
      <w:r w:rsidR="00280E8C">
        <w:rPr>
          <w:szCs w:val="24"/>
        </w:rPr>
        <w:t xml:space="preserve">) which we believe individually, and jointly in interaction, affect public support for UHC </w:t>
      </w:r>
      <w:r w:rsidR="00280E8C" w:rsidRPr="00280E8C">
        <w:rPr>
          <w:szCs w:val="24"/>
          <w:highlight w:val="yellow"/>
        </w:rPr>
        <w:t>(Skitka, 2005; Jones, 1991)</w:t>
      </w:r>
      <w:r w:rsidR="00280E8C">
        <w:rPr>
          <w:szCs w:val="24"/>
        </w:rPr>
        <w:t xml:space="preserve">. </w:t>
      </w:r>
      <w:del w:id="1" w:author="Duan, Sean (MU-Student)" w:date="2023-11-16T13:19:00Z">
        <w:r w:rsidR="00774437">
          <w:rPr>
            <w:szCs w:val="24"/>
          </w:rPr>
          <w:delText>We believe that by definition, availability</w:delText>
        </w:r>
      </w:del>
    </w:p>
    <w:p w14:paraId="6D1DA028" w14:textId="0496B0CD" w:rsidR="009503DF" w:rsidRDefault="00637913" w:rsidP="002234C0">
      <w:pPr>
        <w:ind w:firstLine="720"/>
        <w:rPr>
          <w:szCs w:val="24"/>
        </w:rPr>
      </w:pPr>
      <w:ins w:id="2" w:author="Duan, Sean (MU-Student)" w:date="2023-11-16T13:19:00Z">
        <w:r>
          <w:rPr>
            <w:szCs w:val="24"/>
          </w:rPr>
          <w:t>A</w:t>
        </w:r>
        <w:r w:rsidR="00774437">
          <w:rPr>
            <w:szCs w:val="24"/>
          </w:rPr>
          <w:t>vailability</w:t>
        </w:r>
      </w:ins>
      <w:r w:rsidR="00774437">
        <w:rPr>
          <w:szCs w:val="24"/>
        </w:rPr>
        <w:t xml:space="preserve"> of healthcare is a moral issue, thus, w</w:t>
      </w:r>
      <w:r w:rsidR="00280E8C">
        <w:rPr>
          <w:szCs w:val="24"/>
        </w:rPr>
        <w:t xml:space="preserve">e have chosen </w:t>
      </w:r>
      <w:r w:rsidR="00774437">
        <w:rPr>
          <w:szCs w:val="24"/>
        </w:rPr>
        <w:t>the constructs of moral conviction and social consensus</w:t>
      </w:r>
      <w:r w:rsidR="00280E8C">
        <w:rPr>
          <w:szCs w:val="24"/>
        </w:rPr>
        <w:t xml:space="preserve"> </w:t>
      </w:r>
      <w:r w:rsidR="00774437">
        <w:rPr>
          <w:szCs w:val="24"/>
        </w:rPr>
        <w:t>because they are known to have significant impact in assment and support of other topics seen as ethically sensitive (e.g., the death penalty, legality for abortion, etc.)</w:t>
      </w:r>
      <w:r w:rsidR="006A6608">
        <w:rPr>
          <w:szCs w:val="24"/>
        </w:rPr>
        <w:t>.</w:t>
      </w:r>
      <w:r w:rsidR="000B3095">
        <w:rPr>
          <w:szCs w:val="24"/>
        </w:rPr>
        <w:t xml:space="preserve"> Furthermore, we also will briefly examine two different theories of ethical values prioritization, that of utilitarianism (the ends justify the means), and deontology (behavior is right or wrong regardless of the outcome).</w:t>
      </w:r>
      <w:r w:rsidR="006A6608">
        <w:rPr>
          <w:szCs w:val="24"/>
        </w:rPr>
        <w:t xml:space="preserve"> </w:t>
      </w:r>
      <w:r w:rsidR="009503DF" w:rsidRPr="002234C0">
        <w:rPr>
          <w:szCs w:val="24"/>
        </w:rPr>
        <w:t xml:space="preserve">Ideally, </w:t>
      </w:r>
      <w:r w:rsidR="0097399A">
        <w:rPr>
          <w:szCs w:val="24"/>
        </w:rPr>
        <w:t>more fully understanding the ethical beliefs underpinning support or opposition towards UHC</w:t>
      </w:r>
      <w:r w:rsidR="009503DF" w:rsidRPr="002234C0">
        <w:rPr>
          <w:szCs w:val="24"/>
        </w:rPr>
        <w:t xml:space="preserve">, we can design interventions to improve </w:t>
      </w:r>
      <w:r w:rsidR="002234C0" w:rsidRPr="002234C0">
        <w:rPr>
          <w:szCs w:val="24"/>
        </w:rPr>
        <w:t>its</w:t>
      </w:r>
      <w:r w:rsidR="009503DF" w:rsidRPr="002234C0">
        <w:rPr>
          <w:szCs w:val="24"/>
        </w:rPr>
        <w:t xml:space="preserve"> public perception.</w:t>
      </w:r>
    </w:p>
    <w:p w14:paraId="7F2CA0C9" w14:textId="1D1EE82A" w:rsidR="002234C0" w:rsidRDefault="000738EF" w:rsidP="000738EF">
      <w:pPr>
        <w:pStyle w:val="Heading1"/>
      </w:pPr>
      <w:r>
        <w:t>Literature Review</w:t>
      </w:r>
    </w:p>
    <w:p w14:paraId="14778558" w14:textId="5F5230E7" w:rsidR="007049C5" w:rsidRDefault="007049C5" w:rsidP="007049C5">
      <w:pPr>
        <w:rPr>
          <w:szCs w:val="24"/>
        </w:rPr>
      </w:pPr>
      <w:r w:rsidRPr="007049C5">
        <w:tab/>
      </w:r>
      <w:r w:rsidR="00E53ADE">
        <w:t xml:space="preserve">The initial goal of our research in determining how ethics and morality impact perception and support for UHC was initially to narrow the scope of our study. Ethics and morality are an extremely broad </w:t>
      </w:r>
      <w:r w:rsidR="00E13E6C">
        <w:t>topic;</w:t>
      </w:r>
      <w:r w:rsidR="00E53ADE">
        <w:t xml:space="preserve"> </w:t>
      </w:r>
      <w:r w:rsidR="00E13E6C">
        <w:t>We began by seeking to understand UHC from the</w:t>
      </w:r>
      <w:ins w:id="3" w:author="Duan, Sean (MU-Student)" w:date="2023-11-16T13:19:00Z">
        <w:r w:rsidR="00E53ADE">
          <w:rPr>
            <w:szCs w:val="24"/>
          </w:rPr>
          <w:t xml:space="preserve"> perspective of one of the fundamental theories of ethics</w:t>
        </w:r>
      </w:ins>
      <w:r w:rsidR="00E53ADE">
        <w:rPr>
          <w:szCs w:val="24"/>
        </w:rPr>
        <w:t xml:space="preserve">, </w:t>
      </w:r>
      <w:ins w:id="4" w:author="Duan, Sean (MU-Student)" w:date="2023-11-16T13:19:00Z">
        <w:r w:rsidR="00E53ADE">
          <w:rPr>
            <w:szCs w:val="24"/>
          </w:rPr>
          <w:t>Utilitarianism and Deontology (</w:t>
        </w:r>
        <w:r w:rsidR="00E53ADE" w:rsidRPr="00637913">
          <w:rPr>
            <w:szCs w:val="24"/>
            <w:highlight w:val="yellow"/>
          </w:rPr>
          <w:t>Brady and Wheeler, 1996)</w:t>
        </w:r>
        <w:r w:rsidR="00E53ADE">
          <w:rPr>
            <w:szCs w:val="24"/>
          </w:rPr>
          <w:t>.</w:t>
        </w:r>
      </w:ins>
      <w:r w:rsidR="00E53ADE">
        <w:rPr>
          <w:szCs w:val="24"/>
        </w:rPr>
        <w:t xml:space="preserve"> Utilitarian reasoning can be defined as ethical judgement based on </w:t>
      </w:r>
      <w:r w:rsidR="00E53ADE">
        <w:rPr>
          <w:szCs w:val="24"/>
        </w:rPr>
        <w:lastRenderedPageBreak/>
        <w:t>outcomes, not intentions. In contrast, Deontological reasoning can be defined as ethical judgement based on whether or not behavior adheres to a preconceived set of ‘rules’, this includes concepts like ‘rights’, ‘ideals’, and explicitly recorded law.</w:t>
      </w:r>
      <w:r w:rsidR="00F22DEA">
        <w:rPr>
          <w:szCs w:val="24"/>
        </w:rPr>
        <w:t xml:space="preserve"> We plan to measure the degree of Utilitarian and Deontological orientation and examine </w:t>
      </w:r>
      <w:r w:rsidR="00C00E42">
        <w:rPr>
          <w:szCs w:val="24"/>
        </w:rPr>
        <w:t>its</w:t>
      </w:r>
      <w:r w:rsidR="00F22DEA">
        <w:rPr>
          <w:szCs w:val="24"/>
        </w:rPr>
        <w:t xml:space="preserve"> effect on support for UHC.</w:t>
      </w:r>
    </w:p>
    <w:p w14:paraId="65BDB32D" w14:textId="2A8C3B8B" w:rsidR="00F22DEA" w:rsidRPr="00F22DEA" w:rsidRDefault="00E13E6C" w:rsidP="007049C5">
      <w:pPr>
        <w:rPr>
          <w:szCs w:val="24"/>
        </w:rPr>
      </w:pPr>
      <w:r>
        <w:rPr>
          <w:szCs w:val="24"/>
        </w:rPr>
        <w:tab/>
        <w:t>Furthermore</w:t>
      </w:r>
      <w:ins w:id="5" w:author="Duan, Sean (MU-Student)" w:date="2023-11-16T13:19:00Z">
        <w:r>
          <w:rPr>
            <w:szCs w:val="24"/>
          </w:rPr>
          <w:t>,</w:t>
        </w:r>
      </w:ins>
      <w:r>
        <w:rPr>
          <w:szCs w:val="24"/>
        </w:rPr>
        <w:t xml:space="preserve"> ethical judgements are not always made in a vacuum,</w:t>
      </w:r>
      <w:r w:rsidRPr="00E13E6C">
        <w:rPr>
          <w:szCs w:val="24"/>
        </w:rPr>
        <w:t xml:space="preserve"> </w:t>
      </w:r>
      <w:r>
        <w:rPr>
          <w:szCs w:val="24"/>
        </w:rPr>
        <w:t xml:space="preserve">the perspective of friends, family, and society in general can influence one’s conclusions. The ethical construct of ‘social consensus’ accounts for this behavior. Jones’ and colleagues defines social consensus as the “degree of social agreement that a proposed act is evil or good” </w:t>
      </w:r>
      <w:r w:rsidRPr="00812049">
        <w:rPr>
          <w:szCs w:val="24"/>
          <w:highlight w:val="yellow"/>
        </w:rPr>
        <w:t>(Jones 1991)</w:t>
      </w:r>
      <w:r>
        <w:rPr>
          <w:szCs w:val="24"/>
        </w:rPr>
        <w:t>.</w:t>
      </w:r>
      <w:r w:rsidR="00F22DEA">
        <w:rPr>
          <w:szCs w:val="24"/>
        </w:rPr>
        <w:t xml:space="preserve"> We plan on adapting prior existing social consensus manipulations to examine the effect of social consensus on support for UHC</w:t>
      </w:r>
      <w:r w:rsidR="00C00E42">
        <w:rPr>
          <w:szCs w:val="24"/>
        </w:rPr>
        <w:t xml:space="preserve"> </w:t>
      </w:r>
      <w:r w:rsidR="00C00E42" w:rsidRPr="00C00E42">
        <w:rPr>
          <w:szCs w:val="24"/>
          <w:highlight w:val="yellow"/>
        </w:rPr>
        <w:t>(Kobayashi, 2018)</w:t>
      </w:r>
      <w:r w:rsidR="00F22DEA">
        <w:rPr>
          <w:szCs w:val="24"/>
        </w:rPr>
        <w:t>.</w:t>
      </w:r>
    </w:p>
    <w:p w14:paraId="58F46068" w14:textId="3997B779" w:rsidR="007049C5" w:rsidRDefault="00531EC5" w:rsidP="00531EC5">
      <w:pPr>
        <w:pStyle w:val="Heading2"/>
      </w:pPr>
      <w:r>
        <w:t>Utilitarianism and Deontology</w:t>
      </w:r>
    </w:p>
    <w:p w14:paraId="038BB4FE" w14:textId="2A8355BD" w:rsidR="002234C0" w:rsidRDefault="002234C0" w:rsidP="00531EC5">
      <w:pPr>
        <w:rPr>
          <w:ins w:id="6" w:author="Duan, Sean (MU-Student)" w:date="2023-11-16T13:19:00Z"/>
          <w:szCs w:val="24"/>
        </w:rPr>
      </w:pPr>
      <w:del w:id="7" w:author="Duan, Sean (MU-Student)" w:date="2023-11-16T13:19:00Z">
        <w:r>
          <w:rPr>
            <w:szCs w:val="24"/>
          </w:rPr>
          <w:tab/>
        </w:r>
        <w:r w:rsidR="00E16F4C">
          <w:rPr>
            <w:szCs w:val="24"/>
          </w:rPr>
          <w:delText xml:space="preserve">Brady and Wheeler </w:delText>
        </w:r>
        <w:r w:rsidR="00E16F4C" w:rsidRPr="00B54631">
          <w:rPr>
            <w:szCs w:val="24"/>
            <w:highlight w:val="yellow"/>
          </w:rPr>
          <w:delText>(1996)</w:delText>
        </w:r>
        <w:r w:rsidR="00E16F4C">
          <w:rPr>
            <w:szCs w:val="24"/>
          </w:rPr>
          <w:delText xml:space="preserve"> posited that moral and ethical choices can fall under two general forms of reasoning,</w:delText>
        </w:r>
        <w:r w:rsidR="00E75C1F">
          <w:rPr>
            <w:szCs w:val="24"/>
          </w:rPr>
          <w:delText xml:space="preserve"> Utilitarian reasoning and Deontological reasoning.</w:delText>
        </w:r>
      </w:del>
      <w:ins w:id="8" w:author="Duan, Sean (MU-Student)" w:date="2023-11-16T13:19:00Z">
        <w:r>
          <w:rPr>
            <w:szCs w:val="24"/>
          </w:rPr>
          <w:tab/>
        </w:r>
      </w:ins>
      <w:del w:id="9" w:author="Duan, Sean (MU-Student)" w:date="2023-11-16T13:19:00Z">
        <w:r w:rsidR="0032434E">
          <w:rPr>
            <w:szCs w:val="24"/>
          </w:rPr>
          <w:delText xml:space="preserve">Medical triage during a disaster </w:delText>
        </w:r>
        <w:r w:rsidR="002A4456">
          <w:rPr>
            <w:szCs w:val="24"/>
          </w:rPr>
          <w:delText>is a</w:delText>
        </w:r>
        <w:r w:rsidR="008411CF">
          <w:rPr>
            <w:szCs w:val="24"/>
          </w:rPr>
          <w:delText xml:space="preserve">nother </w:delText>
        </w:r>
        <w:r w:rsidR="00FD42AA">
          <w:rPr>
            <w:szCs w:val="24"/>
          </w:rPr>
          <w:delText xml:space="preserve">application of general moral reasoning to </w:delText>
        </w:r>
        <w:r w:rsidR="008411CF">
          <w:rPr>
            <w:szCs w:val="24"/>
          </w:rPr>
          <w:delText>medical decision</w:delText>
        </w:r>
        <w:r w:rsidR="001B32C8">
          <w:rPr>
            <w:szCs w:val="24"/>
          </w:rPr>
          <w:delText xml:space="preserve"> </w:delText>
        </w:r>
        <w:r w:rsidR="008411CF">
          <w:rPr>
            <w:szCs w:val="24"/>
          </w:rPr>
          <w:delText xml:space="preserve">making  </w:delText>
        </w:r>
        <w:r w:rsidR="008411CF" w:rsidRPr="008411CF">
          <w:rPr>
            <w:szCs w:val="24"/>
            <w:highlight w:val="yellow"/>
          </w:rPr>
          <w:delText>(Wagner, 2015)</w:delText>
        </w:r>
        <w:r w:rsidR="008411CF">
          <w:rPr>
            <w:szCs w:val="24"/>
          </w:rPr>
          <w:delText>. While it is self-eviden</w:delText>
        </w:r>
        <w:r w:rsidR="002A4456">
          <w:rPr>
            <w:szCs w:val="24"/>
          </w:rPr>
          <w:delText>t</w:delText>
        </w:r>
        <w:r w:rsidR="008411CF">
          <w:rPr>
            <w:szCs w:val="24"/>
          </w:rPr>
          <w:delText xml:space="preserve"> that medical resources are limited, this is taken to an extreme degree during emergency service disaster triage situations. In these circumstances, individual professionals are forced to make</w:delText>
        </w:r>
      </w:del>
      <w:ins w:id="10" w:author="Duan, Sean (MU-Student)" w:date="2023-11-16T13:19:00Z">
        <w:r w:rsidR="0069451A">
          <w:rPr>
            <w:szCs w:val="24"/>
          </w:rPr>
          <w:t xml:space="preserve">Recent events </w:t>
        </w:r>
      </w:ins>
      <w:r w:rsidR="00531EC5">
        <w:rPr>
          <w:szCs w:val="24"/>
        </w:rPr>
        <w:t>clearly show the relevance</w:t>
      </w:r>
      <w:ins w:id="11" w:author="Duan, Sean (MU-Student)" w:date="2023-11-16T13:19:00Z">
        <w:r w:rsidR="0069451A">
          <w:rPr>
            <w:szCs w:val="24"/>
          </w:rPr>
          <w:t xml:space="preserve"> of Deontological and Utilitarian reasoning in healthcare. Policy making surrounding the </w:t>
        </w:r>
        <w:r w:rsidR="00611731">
          <w:rPr>
            <w:szCs w:val="24"/>
          </w:rPr>
          <w:t xml:space="preserve">COVID-19 pandemic </w:t>
        </w:r>
        <w:r w:rsidR="0069451A">
          <w:rPr>
            <w:szCs w:val="24"/>
          </w:rPr>
          <w:t>resulted in several clashes between Utilitarian and Deontological values</w:t>
        </w:r>
        <w:r w:rsidR="00372F82">
          <w:rPr>
            <w:szCs w:val="24"/>
          </w:rPr>
          <w:t xml:space="preserve"> </w:t>
        </w:r>
        <w:r w:rsidR="00573BF7">
          <w:rPr>
            <w:szCs w:val="24"/>
          </w:rPr>
          <w:t>(</w:t>
        </w:r>
        <w:r w:rsidR="00573BF7" w:rsidRPr="0069451A">
          <w:rPr>
            <w:szCs w:val="24"/>
            <w:highlight w:val="yellow"/>
          </w:rPr>
          <w:t>Tseng, 2021</w:t>
        </w:r>
        <w:r w:rsidR="00573BF7">
          <w:rPr>
            <w:szCs w:val="24"/>
          </w:rPr>
          <w:t>).</w:t>
        </w:r>
        <w:r w:rsidR="0069451A">
          <w:rPr>
            <w:szCs w:val="24"/>
          </w:rPr>
          <w:t xml:space="preserve"> </w:t>
        </w:r>
        <w:r w:rsidR="0031640F">
          <w:rPr>
            <w:szCs w:val="24"/>
          </w:rPr>
          <w:t>For example, valuing</w:t>
        </w:r>
        <w:r w:rsidR="00372F82">
          <w:rPr>
            <w:szCs w:val="24"/>
          </w:rPr>
          <w:t xml:space="preserve"> </w:t>
        </w:r>
        <w:r w:rsidR="00772994">
          <w:rPr>
            <w:szCs w:val="24"/>
          </w:rPr>
          <w:t xml:space="preserve">the patient’s </w:t>
        </w:r>
        <w:r w:rsidR="0031640F">
          <w:rPr>
            <w:szCs w:val="24"/>
          </w:rPr>
          <w:t xml:space="preserve">deontological </w:t>
        </w:r>
        <w:r w:rsidR="00772994">
          <w:rPr>
            <w:szCs w:val="24"/>
          </w:rPr>
          <w:t xml:space="preserve">‘right’ to bodily autonomy </w:t>
        </w:r>
        <w:r w:rsidR="00372F82">
          <w:rPr>
            <w:szCs w:val="24"/>
          </w:rPr>
          <w:t xml:space="preserve">means </w:t>
        </w:r>
        <w:r w:rsidR="00772994">
          <w:rPr>
            <w:szCs w:val="24"/>
          </w:rPr>
          <w:t>allow</w:t>
        </w:r>
        <w:r w:rsidR="00372F82">
          <w:rPr>
            <w:szCs w:val="24"/>
          </w:rPr>
          <w:t>ing</w:t>
        </w:r>
        <w:r w:rsidR="00772994">
          <w:rPr>
            <w:szCs w:val="24"/>
          </w:rPr>
          <w:t xml:space="preserve"> for patients to refuse </w:t>
        </w:r>
        <w:r w:rsidR="0087393B">
          <w:rPr>
            <w:szCs w:val="24"/>
          </w:rPr>
          <w:t xml:space="preserve">a </w:t>
        </w:r>
        <w:r w:rsidR="00772994">
          <w:rPr>
            <w:szCs w:val="24"/>
          </w:rPr>
          <w:t>vaccine</w:t>
        </w:r>
        <w:r w:rsidR="0031640F">
          <w:rPr>
            <w:szCs w:val="24"/>
          </w:rPr>
          <w:t>. Regardless of the benefits, some deontologists would find mandatory vaccination</w:t>
        </w:r>
        <w:r w:rsidR="00372F82">
          <w:rPr>
            <w:szCs w:val="24"/>
          </w:rPr>
          <w:t xml:space="preserve"> unacceptable</w:t>
        </w:r>
        <w:r w:rsidR="00FA4CB4">
          <w:rPr>
            <w:szCs w:val="24"/>
          </w:rPr>
          <w:t>. In contrast</w:t>
        </w:r>
        <w:r w:rsidR="0031640F">
          <w:rPr>
            <w:szCs w:val="24"/>
          </w:rPr>
          <w:t xml:space="preserve">, if mandatory vaccinations resulted in net improvement in health outcomes, the utilitarian perspective would see that as </w:t>
        </w:r>
        <w:r w:rsidR="00FA4CB4">
          <w:rPr>
            <w:szCs w:val="24"/>
          </w:rPr>
          <w:t>ethically justifiable</w:t>
        </w:r>
        <w:r w:rsidR="006C7E14">
          <w:rPr>
            <w:szCs w:val="24"/>
          </w:rPr>
          <w:t>,</w:t>
        </w:r>
        <w:r w:rsidR="00FA4CB4">
          <w:rPr>
            <w:szCs w:val="24"/>
          </w:rPr>
          <w:t xml:space="preserve"> even if it </w:t>
        </w:r>
        <w:r w:rsidR="00372F82">
          <w:rPr>
            <w:szCs w:val="24"/>
          </w:rPr>
          <w:t>result</w:t>
        </w:r>
        <w:r w:rsidR="008161D6">
          <w:rPr>
            <w:szCs w:val="24"/>
          </w:rPr>
          <w:t>s</w:t>
        </w:r>
        <w:r w:rsidR="00372F82">
          <w:rPr>
            <w:szCs w:val="24"/>
          </w:rPr>
          <w:t xml:space="preserve"> in ignoring</w:t>
        </w:r>
        <w:r w:rsidR="00FA4CB4">
          <w:rPr>
            <w:szCs w:val="24"/>
          </w:rPr>
          <w:t xml:space="preserve"> individual bodily autonomy.</w:t>
        </w:r>
        <w:r w:rsidR="009870E3">
          <w:rPr>
            <w:szCs w:val="24"/>
          </w:rPr>
          <w:t xml:space="preserve"> </w:t>
        </w:r>
      </w:ins>
    </w:p>
    <w:p w14:paraId="03FDC8CC" w14:textId="2B27117F" w:rsidR="008411CF" w:rsidRDefault="00D43D48" w:rsidP="00EC5D68">
      <w:pPr>
        <w:ind w:firstLine="720"/>
        <w:rPr>
          <w:szCs w:val="24"/>
        </w:rPr>
      </w:pPr>
      <w:ins w:id="12" w:author="Duan, Sean (MU-Student)" w:date="2023-11-16T13:19:00Z">
        <w:r>
          <w:rPr>
            <w:szCs w:val="24"/>
          </w:rPr>
          <w:t xml:space="preserve">Another functional example of how Deontology and Utilitarianism relate to not just healthcare in general, but UHC specifically, is the real world circumstance of medical triage </w:t>
        </w:r>
        <w:r w:rsidR="008411CF" w:rsidRPr="008411CF">
          <w:rPr>
            <w:szCs w:val="24"/>
            <w:highlight w:val="yellow"/>
          </w:rPr>
          <w:lastRenderedPageBreak/>
          <w:t>(Wagner, 2015)</w:t>
        </w:r>
        <w:r w:rsidR="008411CF">
          <w:rPr>
            <w:szCs w:val="24"/>
          </w:rPr>
          <w:t>.</w:t>
        </w:r>
        <w:r w:rsidR="00EC5D68">
          <w:rPr>
            <w:szCs w:val="24"/>
          </w:rPr>
          <w:t xml:space="preserve"> During emergency triage situations, extreme limitation on medical resources results in forced</w:t>
        </w:r>
      </w:ins>
      <w:r w:rsidR="00EC5D68">
        <w:rPr>
          <w:szCs w:val="24"/>
        </w:rPr>
        <w:t xml:space="preserve"> life or death decisions, critical patients (</w:t>
      </w:r>
      <w:commentRangeStart w:id="13"/>
      <w:r w:rsidR="00EC5D68">
        <w:rPr>
          <w:szCs w:val="24"/>
        </w:rPr>
        <w:t>e.g.,</w:t>
      </w:r>
      <w:commentRangeEnd w:id="13"/>
      <w:r w:rsidR="00EC5D68">
        <w:rPr>
          <w:rStyle w:val="CommentReference"/>
        </w:rPr>
        <w:commentReference w:id="13"/>
      </w:r>
      <w:r w:rsidR="00EC5D68">
        <w:rPr>
          <w:szCs w:val="24"/>
        </w:rPr>
        <w:t xml:space="preserve"> major blood loss, severe 3</w:t>
      </w:r>
      <w:r w:rsidR="00EC5D68" w:rsidRPr="008411CF">
        <w:rPr>
          <w:szCs w:val="24"/>
          <w:vertAlign w:val="superscript"/>
        </w:rPr>
        <w:t>rd</w:t>
      </w:r>
      <w:r w:rsidR="00EC5D68">
        <w:rPr>
          <w:szCs w:val="24"/>
        </w:rPr>
        <w:t xml:space="preserve"> degree burns, dismemberment, etc.) are given comfort care over life prolonging treatment so that resources that are limited (e.g</w:t>
      </w:r>
      <w:del w:id="14" w:author="Duan, Sean (MU-Student)" w:date="2023-11-16T13:19:00Z">
        <w:r w:rsidR="003A4296">
          <w:rPr>
            <w:szCs w:val="24"/>
          </w:rPr>
          <w:delText>.</w:delText>
        </w:r>
      </w:del>
      <w:ins w:id="15" w:author="Duan, Sean (MU-Student)" w:date="2023-11-16T13:19:00Z">
        <w:r w:rsidR="00EC5D68">
          <w:rPr>
            <w:szCs w:val="24"/>
          </w:rPr>
          <w:t>.,</w:t>
        </w:r>
      </w:ins>
      <w:r w:rsidR="00EC5D68">
        <w:rPr>
          <w:szCs w:val="24"/>
        </w:rPr>
        <w:t xml:space="preserve"> supplementary blood, oxygen, electrostimulation devices, etc.) are reserved for those with a greater chance of survival. </w:t>
      </w:r>
      <w:del w:id="16" w:author="Duan, Sean (MU-Student)" w:date="2023-11-16T13:19:00Z">
        <w:r w:rsidR="008411CF">
          <w:rPr>
            <w:szCs w:val="24"/>
          </w:rPr>
          <w:delText xml:space="preserve">Refusal to provide medical care to those that are </w:delText>
        </w:r>
        <w:r w:rsidR="00CC3735">
          <w:rPr>
            <w:szCs w:val="24"/>
          </w:rPr>
          <w:delText xml:space="preserve">critically injured with minimal chance of survival </w:delText>
        </w:r>
        <w:r w:rsidR="008411CF">
          <w:rPr>
            <w:szCs w:val="24"/>
          </w:rPr>
          <w:delText>is extremely ethically challenging for many healthcare providers</w:delText>
        </w:r>
        <w:r w:rsidR="00CC3735">
          <w:rPr>
            <w:szCs w:val="24"/>
          </w:rPr>
          <w:delText>.</w:delText>
        </w:r>
        <w:r w:rsidR="008411CF">
          <w:rPr>
            <w:szCs w:val="24"/>
          </w:rPr>
          <w:delText xml:space="preserve"> </w:delText>
        </w:r>
      </w:del>
      <w:ins w:id="17" w:author="Duan, Sean (MU-Student)" w:date="2023-11-16T13:19:00Z">
        <w:r w:rsidR="00EC5D68">
          <w:rPr>
            <w:szCs w:val="24"/>
          </w:rPr>
          <w:t xml:space="preserve">This is consistent with the utilitarian viewpoint of obtaining the best medical outcome with the limited resources available. This Utilitarian reasoning is paralleled in Universal Health Care, as a minimum level of care is guaranteed to all citizens, but only so many healthcare resources are available. </w:t>
        </w:r>
      </w:ins>
      <w:r w:rsidR="0037080D" w:rsidRPr="0037080D">
        <w:rPr>
          <w:szCs w:val="24"/>
        </w:rPr>
        <w:t>In a typical hospital setting, critically ill patients are given priority and physicians do not restrict access to medical resourc</w:t>
      </w:r>
      <w:r w:rsidR="00562345">
        <w:rPr>
          <w:szCs w:val="24"/>
        </w:rPr>
        <w:t>e</w:t>
      </w:r>
      <w:r w:rsidR="0037080D">
        <w:rPr>
          <w:szCs w:val="24"/>
        </w:rPr>
        <w:t>s</w:t>
      </w:r>
      <w:r w:rsidR="00562345">
        <w:rPr>
          <w:szCs w:val="24"/>
        </w:rPr>
        <w:t xml:space="preserve">. This </w:t>
      </w:r>
      <w:r w:rsidR="0065267C">
        <w:rPr>
          <w:szCs w:val="24"/>
        </w:rPr>
        <w:t xml:space="preserve">is consistent </w:t>
      </w:r>
      <w:r w:rsidR="00562345">
        <w:rPr>
          <w:szCs w:val="24"/>
        </w:rPr>
        <w:t xml:space="preserve">with the </w:t>
      </w:r>
      <w:del w:id="18" w:author="Duan, Sean (MU-Student)" w:date="2023-11-16T13:19:00Z">
        <w:r w:rsidR="00562345">
          <w:rPr>
            <w:szCs w:val="24"/>
          </w:rPr>
          <w:delText>deontological</w:delText>
        </w:r>
      </w:del>
      <w:ins w:id="19" w:author="Duan, Sean (MU-Student)" w:date="2023-11-16T13:19:00Z">
        <w:r w:rsidR="0049509B">
          <w:rPr>
            <w:szCs w:val="24"/>
          </w:rPr>
          <w:t>D</w:t>
        </w:r>
        <w:r w:rsidR="00562345">
          <w:rPr>
            <w:szCs w:val="24"/>
          </w:rPr>
          <w:t>eontological</w:t>
        </w:r>
      </w:ins>
      <w:r w:rsidR="00562345">
        <w:rPr>
          <w:szCs w:val="24"/>
        </w:rPr>
        <w:t xml:space="preserve"> ethical belief that </w:t>
      </w:r>
      <w:r w:rsidR="002156F7">
        <w:rPr>
          <w:szCs w:val="24"/>
        </w:rPr>
        <w:t xml:space="preserve">medical professionals should try </w:t>
      </w:r>
      <w:r w:rsidR="00FC5DB6">
        <w:rPr>
          <w:szCs w:val="24"/>
        </w:rPr>
        <w:t xml:space="preserve">to save the life of each </w:t>
      </w:r>
      <w:r w:rsidR="002156F7">
        <w:rPr>
          <w:szCs w:val="24"/>
        </w:rPr>
        <w:t>patient.</w:t>
      </w:r>
      <w:r w:rsidR="0049509B">
        <w:rPr>
          <w:szCs w:val="24"/>
        </w:rPr>
        <w:t xml:space="preserve"> </w:t>
      </w:r>
      <w:del w:id="20" w:author="Duan, Sean (MU-Student)" w:date="2023-11-16T13:19:00Z">
        <w:r w:rsidR="00562345">
          <w:rPr>
            <w:szCs w:val="24"/>
          </w:rPr>
          <w:delText>I</w:delText>
        </w:r>
        <w:r w:rsidR="008411CF">
          <w:rPr>
            <w:szCs w:val="24"/>
          </w:rPr>
          <w:delText>n</w:delText>
        </w:r>
      </w:del>
      <w:ins w:id="21" w:author="Duan, Sean (MU-Student)" w:date="2023-11-16T13:19:00Z">
        <w:r w:rsidR="0049509B">
          <w:rPr>
            <w:szCs w:val="24"/>
          </w:rPr>
          <w:t>This a-priori priority setting mimics</w:t>
        </w:r>
      </w:ins>
      <w:r w:rsidR="0049509B">
        <w:rPr>
          <w:szCs w:val="24"/>
        </w:rPr>
        <w:t xml:space="preserve"> the </w:t>
      </w:r>
      <w:del w:id="22" w:author="Duan, Sean (MU-Student)" w:date="2023-11-16T13:19:00Z">
        <w:r w:rsidR="008411CF">
          <w:rPr>
            <w:szCs w:val="24"/>
          </w:rPr>
          <w:delText>extreme case of disaster triage</w:delText>
        </w:r>
        <w:r w:rsidR="00562345">
          <w:rPr>
            <w:szCs w:val="24"/>
          </w:rPr>
          <w:delText xml:space="preserve"> however, </w:delText>
        </w:r>
        <w:r w:rsidR="002156F7">
          <w:rPr>
            <w:szCs w:val="24"/>
          </w:rPr>
          <w:delText>utilitarian ethical theory wins out in practice.</w:delText>
        </w:r>
        <w:r w:rsidR="0076072C">
          <w:rPr>
            <w:szCs w:val="24"/>
          </w:rPr>
          <w:delText xml:space="preserve"> </w:delText>
        </w:r>
        <w:r w:rsidR="0054117B">
          <w:rPr>
            <w:szCs w:val="24"/>
          </w:rPr>
          <w:delText xml:space="preserve">In any context where medical resources are limited, and where the patient or medical professionals have strong beliefs on what rights should be afforded, both utilitarian and deontological ethical frameworks are worth investigating. </w:delText>
        </w:r>
        <w:r w:rsidR="00464D37">
          <w:rPr>
            <w:szCs w:val="24"/>
          </w:rPr>
          <w:delText xml:space="preserve">This is the case with utilitarian concerns in Universal Health Care, as a minimum level of care is guaranteed to all citizens, but only so many healthcare resources </w:delText>
        </w:r>
        <w:r w:rsidR="000B24EA">
          <w:rPr>
            <w:szCs w:val="24"/>
          </w:rPr>
          <w:delText xml:space="preserve">are </w:delText>
        </w:r>
        <w:r w:rsidR="00464D37">
          <w:rPr>
            <w:szCs w:val="24"/>
          </w:rPr>
          <w:delText>available. Additionally, deontological concerns are likewise relevant</w:delText>
        </w:r>
      </w:del>
      <w:ins w:id="23" w:author="Duan, Sean (MU-Student)" w:date="2023-11-16T13:19:00Z">
        <w:r w:rsidR="0049509B">
          <w:rPr>
            <w:szCs w:val="24"/>
          </w:rPr>
          <w:t xml:space="preserve">necessary </w:t>
        </w:r>
        <w:r w:rsidR="00AA7B8B">
          <w:rPr>
            <w:szCs w:val="24"/>
          </w:rPr>
          <w:t>decisions that exist</w:t>
        </w:r>
      </w:ins>
      <w:r w:rsidR="00AA7B8B">
        <w:rPr>
          <w:szCs w:val="24"/>
        </w:rPr>
        <w:t xml:space="preserve"> in UHC,</w:t>
      </w:r>
      <w:r w:rsidR="00464D37">
        <w:rPr>
          <w:szCs w:val="24"/>
        </w:rPr>
        <w:t xml:space="preserve"> as individual countries and thus downstream healthcare providers, must determine</w:t>
      </w:r>
      <w:del w:id="24" w:author="Duan, Sean (MU-Student)" w:date="2023-11-16T13:19:00Z">
        <w:r w:rsidR="00464D37">
          <w:rPr>
            <w:szCs w:val="24"/>
          </w:rPr>
          <w:delText xml:space="preserve"> a-priori</w:delText>
        </w:r>
      </w:del>
      <w:r w:rsidR="00464D37">
        <w:rPr>
          <w:szCs w:val="24"/>
        </w:rPr>
        <w:t xml:space="preserve"> </w:t>
      </w:r>
      <w:r w:rsidR="00AA7B8B">
        <w:rPr>
          <w:szCs w:val="24"/>
        </w:rPr>
        <w:t xml:space="preserve">what is </w:t>
      </w:r>
      <w:r w:rsidR="00464D37">
        <w:rPr>
          <w:szCs w:val="24"/>
        </w:rPr>
        <w:t>important based on their own value system.</w:t>
      </w:r>
    </w:p>
    <w:p w14:paraId="53D2A355" w14:textId="1D2A5B04" w:rsidR="00531EC5" w:rsidRDefault="00531EC5" w:rsidP="00531EC5">
      <w:pPr>
        <w:pStyle w:val="Heading2"/>
        <w:rPr>
          <w:sz w:val="24"/>
        </w:rPr>
      </w:pPr>
      <w:r>
        <w:t>Social Consensus</w:t>
      </w:r>
    </w:p>
    <w:p w14:paraId="7D976343" w14:textId="402609A0" w:rsidR="00EC3323" w:rsidRDefault="00E5496E" w:rsidP="005E3AA3">
      <w:pPr>
        <w:rPr>
          <w:szCs w:val="24"/>
        </w:rPr>
      </w:pPr>
      <w:r w:rsidRPr="00543795">
        <w:rPr>
          <w:szCs w:val="24"/>
        </w:rPr>
        <w:tab/>
      </w:r>
      <w:r w:rsidR="007C1D5F">
        <w:rPr>
          <w:szCs w:val="24"/>
        </w:rPr>
        <w:t>Universal Health Care is provisioned by the state, and like many other shared services, it is highly likely that ‘social consensus’ is impactful.</w:t>
      </w:r>
      <w:r w:rsidR="00136BE5">
        <w:rPr>
          <w:szCs w:val="24"/>
        </w:rPr>
        <w:t xml:space="preserve"> I</w:t>
      </w:r>
      <w:r w:rsidR="008D73FF">
        <w:rPr>
          <w:szCs w:val="24"/>
        </w:rPr>
        <w:t xml:space="preserve">n circumstances </w:t>
      </w:r>
      <w:r w:rsidR="00136BE5">
        <w:rPr>
          <w:szCs w:val="24"/>
        </w:rPr>
        <w:t xml:space="preserve">where the degree to which </w:t>
      </w:r>
      <w:r w:rsidR="00136BE5" w:rsidRPr="00136BE5">
        <w:rPr>
          <w:szCs w:val="24"/>
        </w:rPr>
        <w:t>people in one’s</w:t>
      </w:r>
      <w:r w:rsidR="00136BE5">
        <w:rPr>
          <w:szCs w:val="24"/>
        </w:rPr>
        <w:t xml:space="preserve"> </w:t>
      </w:r>
      <w:r w:rsidR="00136BE5" w:rsidRPr="00136BE5">
        <w:rPr>
          <w:szCs w:val="24"/>
        </w:rPr>
        <w:t>social group agree about an issue</w:t>
      </w:r>
      <w:r w:rsidR="00136BE5">
        <w:rPr>
          <w:szCs w:val="24"/>
        </w:rPr>
        <w:t xml:space="preserve"> </w:t>
      </w:r>
      <w:r w:rsidR="008D73FF">
        <w:rPr>
          <w:szCs w:val="24"/>
        </w:rPr>
        <w:t xml:space="preserve">is high, clear and shared understanding of what is ethical becomes rather apparent. </w:t>
      </w:r>
      <w:r w:rsidR="00CA741B">
        <w:rPr>
          <w:szCs w:val="24"/>
        </w:rPr>
        <w:t>Even if the individual does not ‘intuitively’ agree with the position, conforming to the majority opinion is extremely typical (</w:t>
      </w:r>
      <w:r w:rsidR="00CA741B" w:rsidRPr="0086383A">
        <w:rPr>
          <w:szCs w:val="24"/>
          <w:highlight w:val="yellow"/>
        </w:rPr>
        <w:t>Asch, 1956; Deutsch M, 1955)</w:t>
      </w:r>
      <w:r w:rsidR="00CA741B">
        <w:rPr>
          <w:szCs w:val="24"/>
        </w:rPr>
        <w:t xml:space="preserve">. </w:t>
      </w:r>
      <w:r w:rsidR="008D73FF">
        <w:rPr>
          <w:szCs w:val="24"/>
        </w:rPr>
        <w:t>The personal judgement of ethicality, whether through the lens of deontology or utilitarianism</w:t>
      </w:r>
      <w:r w:rsidR="006E28C6">
        <w:rPr>
          <w:szCs w:val="24"/>
        </w:rPr>
        <w:t>,</w:t>
      </w:r>
      <w:r w:rsidR="008D73FF">
        <w:rPr>
          <w:szCs w:val="24"/>
        </w:rPr>
        <w:t xml:space="preserve"> is not needed.</w:t>
      </w:r>
      <w:r w:rsidR="003B5B59">
        <w:rPr>
          <w:szCs w:val="24"/>
        </w:rPr>
        <w:t xml:space="preserve"> In situations where social consensus is </w:t>
      </w:r>
      <w:r w:rsidR="00CA741B">
        <w:rPr>
          <w:szCs w:val="24"/>
        </w:rPr>
        <w:t>low,</w:t>
      </w:r>
      <w:r w:rsidR="003B5B59">
        <w:rPr>
          <w:szCs w:val="24"/>
        </w:rPr>
        <w:t xml:space="preserve"> however, </w:t>
      </w:r>
      <w:r w:rsidR="00CA741B">
        <w:rPr>
          <w:szCs w:val="24"/>
        </w:rPr>
        <w:t>individual moral judgement occurs instead</w:t>
      </w:r>
      <w:r w:rsidR="003B5B59">
        <w:rPr>
          <w:szCs w:val="24"/>
        </w:rPr>
        <w:t>.</w:t>
      </w:r>
    </w:p>
    <w:p w14:paraId="2C736DAF" w14:textId="37BCF306" w:rsidR="00E8626A" w:rsidRDefault="00136BE5" w:rsidP="005E3AA3">
      <w:pPr>
        <w:rPr>
          <w:szCs w:val="24"/>
        </w:rPr>
      </w:pPr>
      <w:r>
        <w:rPr>
          <w:szCs w:val="24"/>
        </w:rPr>
        <w:lastRenderedPageBreak/>
        <w:tab/>
      </w:r>
      <w:r w:rsidR="00F26FE2">
        <w:rPr>
          <w:szCs w:val="24"/>
        </w:rPr>
        <w:t xml:space="preserve">Universal Health Care is a particularly appropriate topic to examine the effects of social consensus, as prior literature indicates that social consensus has impact on other highly ideological issues. Differences in perceived social consensus reduced bias and have changed perceptions in topics from climate change to weight discrimination </w:t>
      </w:r>
      <w:r w:rsidR="00F26FE2" w:rsidRPr="00F26FE2">
        <w:rPr>
          <w:szCs w:val="24"/>
          <w:highlight w:val="yellow"/>
        </w:rPr>
        <w:t>(Goldberg, 2019</w:t>
      </w:r>
      <w:r w:rsidR="00F26FE2">
        <w:rPr>
          <w:szCs w:val="24"/>
          <w:highlight w:val="yellow"/>
        </w:rPr>
        <w:t>; Farrow, 2009</w:t>
      </w:r>
      <w:r w:rsidR="00F26FE2" w:rsidRPr="00F26FE2">
        <w:rPr>
          <w:szCs w:val="24"/>
          <w:highlight w:val="yellow"/>
        </w:rPr>
        <w:t>)</w:t>
      </w:r>
      <w:r w:rsidR="00F26FE2">
        <w:rPr>
          <w:szCs w:val="24"/>
        </w:rPr>
        <w:t xml:space="preserve">. </w:t>
      </w:r>
      <w:r w:rsidR="00F8474A">
        <w:rPr>
          <w:szCs w:val="24"/>
        </w:rPr>
        <w:t>When attitudes about specific negatively viewed groups or changes were assessed (e.g., being overweight, climate change as impending disaster, etc.) merely the perception that a majority of one’s social circle had the opposing view was enough to moderate biases due to group membership or previously held stereotypes.</w:t>
      </w:r>
      <w:r w:rsidR="00B80238">
        <w:rPr>
          <w:szCs w:val="24"/>
        </w:rPr>
        <w:t xml:space="preserve"> Support for Universal Health Care has struggled with </w:t>
      </w:r>
      <w:r w:rsidR="00E8626A">
        <w:rPr>
          <w:szCs w:val="24"/>
        </w:rPr>
        <w:t>both</w:t>
      </w:r>
      <w:r w:rsidR="00B80238">
        <w:rPr>
          <w:szCs w:val="24"/>
        </w:rPr>
        <w:t xml:space="preserve"> issues in the United States</w:t>
      </w:r>
      <w:r w:rsidR="00E8626A">
        <w:rPr>
          <w:szCs w:val="24"/>
        </w:rPr>
        <w:t>.</w:t>
      </w:r>
      <w:r w:rsidR="00B80238">
        <w:rPr>
          <w:szCs w:val="24"/>
        </w:rPr>
        <w:t xml:space="preserve"> </w:t>
      </w:r>
      <w:r w:rsidR="00E8626A">
        <w:rPr>
          <w:szCs w:val="24"/>
        </w:rPr>
        <w:t xml:space="preserve">Stereotypes about “death panels” ruthlessly removing healthcare for the elderly or sick are still seen as having ‘truth-value’, even after significant factual investigation indicates that it is at best inaccurate, and at worst, an outright fabrication </w:t>
      </w:r>
      <w:r w:rsidR="00E8626A" w:rsidRPr="00E8626A">
        <w:rPr>
          <w:szCs w:val="24"/>
          <w:highlight w:val="yellow"/>
        </w:rPr>
        <w:t>(Frankford, 2015)</w:t>
      </w:r>
      <w:r w:rsidR="00E8626A">
        <w:rPr>
          <w:szCs w:val="24"/>
        </w:rPr>
        <w:t xml:space="preserve">. </w:t>
      </w:r>
      <w:r w:rsidR="00A67424">
        <w:rPr>
          <w:szCs w:val="24"/>
        </w:rPr>
        <w:t>S</w:t>
      </w:r>
      <w:r w:rsidR="00E8626A">
        <w:rPr>
          <w:szCs w:val="24"/>
        </w:rPr>
        <w:t>ignificant group bias</w:t>
      </w:r>
      <w:r w:rsidR="00A67424">
        <w:rPr>
          <w:szCs w:val="24"/>
        </w:rPr>
        <w:t xml:space="preserve"> exists</w:t>
      </w:r>
      <w:r w:rsidR="00E8626A">
        <w:rPr>
          <w:szCs w:val="24"/>
        </w:rPr>
        <w:t xml:space="preserve"> as well, with the majority of </w:t>
      </w:r>
      <w:r w:rsidR="00A67424">
        <w:rPr>
          <w:szCs w:val="24"/>
        </w:rPr>
        <w:t xml:space="preserve">republicans deeming universal coverage as both unfavorable and unnecessary, and the majority of democrats seeing it as needed </w:t>
      </w:r>
      <w:r w:rsidR="00A67424" w:rsidRPr="00A67424">
        <w:rPr>
          <w:szCs w:val="24"/>
          <w:highlight w:val="yellow"/>
        </w:rPr>
        <w:t>(Dalen 2015; Beland 2016)</w:t>
      </w:r>
      <w:r w:rsidR="00253D48">
        <w:rPr>
          <w:szCs w:val="24"/>
        </w:rPr>
        <w:t>.</w:t>
      </w:r>
    </w:p>
    <w:p w14:paraId="52428451" w14:textId="74A363F9" w:rsidR="00FE365F" w:rsidRDefault="001C7ADE" w:rsidP="00633347">
      <w:pPr>
        <w:ind w:firstLine="720"/>
        <w:rPr>
          <w:szCs w:val="24"/>
        </w:rPr>
      </w:pPr>
      <w:r>
        <w:rPr>
          <w:szCs w:val="24"/>
        </w:rPr>
        <w:t xml:space="preserve">We believe that both </w:t>
      </w:r>
      <w:r w:rsidR="00D84788">
        <w:rPr>
          <w:szCs w:val="24"/>
        </w:rPr>
        <w:t>D</w:t>
      </w:r>
      <w:r>
        <w:rPr>
          <w:szCs w:val="24"/>
        </w:rPr>
        <w:t xml:space="preserve">eontological and </w:t>
      </w:r>
      <w:r w:rsidR="00D84788">
        <w:rPr>
          <w:szCs w:val="24"/>
        </w:rPr>
        <w:t>U</w:t>
      </w:r>
      <w:r>
        <w:rPr>
          <w:szCs w:val="24"/>
        </w:rPr>
        <w:t>tilitarian viewpoints have valid bearing as a framework when evaluating UHC, and that likely, social consensus can have some impact on the acceptance of UHC</w:t>
      </w:r>
      <w:r w:rsidR="00B80238">
        <w:rPr>
          <w:szCs w:val="24"/>
        </w:rPr>
        <w:t xml:space="preserve"> by itself, and jointly with </w:t>
      </w:r>
      <w:r w:rsidR="00C33C53">
        <w:rPr>
          <w:szCs w:val="24"/>
        </w:rPr>
        <w:t>Deontology and Utilitarianism</w:t>
      </w:r>
      <w:r>
        <w:rPr>
          <w:szCs w:val="24"/>
        </w:rPr>
        <w:t xml:space="preserve">. </w:t>
      </w:r>
      <w:r w:rsidR="00BF2EBC">
        <w:rPr>
          <w:szCs w:val="24"/>
        </w:rPr>
        <w:t xml:space="preserve">The </w:t>
      </w:r>
      <w:r>
        <w:rPr>
          <w:szCs w:val="24"/>
        </w:rPr>
        <w:t xml:space="preserve">relatively </w:t>
      </w:r>
      <w:r w:rsidR="00BF2EBC">
        <w:rPr>
          <w:szCs w:val="24"/>
        </w:rPr>
        <w:t xml:space="preserve">scant </w:t>
      </w:r>
      <w:r>
        <w:rPr>
          <w:szCs w:val="24"/>
        </w:rPr>
        <w:t xml:space="preserve">research </w:t>
      </w:r>
      <w:r w:rsidR="00BF2EBC">
        <w:rPr>
          <w:szCs w:val="24"/>
        </w:rPr>
        <w:t xml:space="preserve">that </w:t>
      </w:r>
      <w:r>
        <w:rPr>
          <w:szCs w:val="24"/>
        </w:rPr>
        <w:t xml:space="preserve">has been done on the interaction between social consensus and </w:t>
      </w:r>
      <w:r w:rsidR="00D84788">
        <w:rPr>
          <w:szCs w:val="24"/>
        </w:rPr>
        <w:t>D</w:t>
      </w:r>
      <w:r>
        <w:rPr>
          <w:szCs w:val="24"/>
        </w:rPr>
        <w:t>eontology</w:t>
      </w:r>
      <w:r w:rsidR="00BF2EBC">
        <w:rPr>
          <w:szCs w:val="24"/>
        </w:rPr>
        <w:t xml:space="preserve"> indicates that higher levels of deontological orientation results in less conformation to social consensus (</w:t>
      </w:r>
      <w:r w:rsidR="00BF2EBC" w:rsidRPr="00BF2EBC">
        <w:rPr>
          <w:szCs w:val="24"/>
          <w:highlight w:val="yellow"/>
        </w:rPr>
        <w:t>Pincus, 2014</w:t>
      </w:r>
      <w:r w:rsidR="00BF2EBC">
        <w:rPr>
          <w:szCs w:val="24"/>
        </w:rPr>
        <w:t>)</w:t>
      </w:r>
      <w:r w:rsidR="00633347">
        <w:rPr>
          <w:szCs w:val="24"/>
        </w:rPr>
        <w:t xml:space="preserve">. However, Pincus and </w:t>
      </w:r>
      <w:r w:rsidR="00466F79">
        <w:rPr>
          <w:szCs w:val="24"/>
        </w:rPr>
        <w:t>colleagues were not able to</w:t>
      </w:r>
      <w:r w:rsidR="00633347">
        <w:rPr>
          <w:szCs w:val="24"/>
        </w:rPr>
        <w:t xml:space="preserve"> directly manipulate </w:t>
      </w:r>
      <w:r w:rsidR="00466F79">
        <w:rPr>
          <w:szCs w:val="24"/>
        </w:rPr>
        <w:t>the level of social consensus</w:t>
      </w:r>
      <w:r w:rsidR="00D84788">
        <w:rPr>
          <w:szCs w:val="24"/>
        </w:rPr>
        <w:t xml:space="preserve">. </w:t>
      </w:r>
      <w:r w:rsidR="000C4504">
        <w:rPr>
          <w:szCs w:val="24"/>
        </w:rPr>
        <w:t>Furthermore, the</w:t>
      </w:r>
      <w:r w:rsidR="00D84788">
        <w:rPr>
          <w:szCs w:val="24"/>
        </w:rPr>
        <w:t xml:space="preserve"> interaction between social consensus and Utilitarianism is a novel topic that is relatively unexplored.</w:t>
      </w:r>
      <w:r w:rsidR="00633347">
        <w:rPr>
          <w:szCs w:val="24"/>
        </w:rPr>
        <w:t xml:space="preserve"> Thus, </w:t>
      </w:r>
      <w:r w:rsidR="002547F3">
        <w:rPr>
          <w:szCs w:val="24"/>
        </w:rPr>
        <w:t xml:space="preserve">it is an open question </w:t>
      </w:r>
      <w:r w:rsidR="00FC2494">
        <w:rPr>
          <w:szCs w:val="24"/>
        </w:rPr>
        <w:t>whether</w:t>
      </w:r>
      <w:r w:rsidR="002547F3">
        <w:rPr>
          <w:szCs w:val="24"/>
        </w:rPr>
        <w:t xml:space="preserve"> </w:t>
      </w:r>
      <w:r w:rsidR="002547F3">
        <w:rPr>
          <w:szCs w:val="24"/>
        </w:rPr>
        <w:lastRenderedPageBreak/>
        <w:t xml:space="preserve">social consensus on </w:t>
      </w:r>
      <w:r w:rsidR="00FC2494">
        <w:rPr>
          <w:szCs w:val="24"/>
        </w:rPr>
        <w:t>UHC</w:t>
      </w:r>
      <w:r w:rsidR="002547F3">
        <w:rPr>
          <w:szCs w:val="24"/>
        </w:rPr>
        <w:t xml:space="preserve"> can successfully be increased or decreased, and what the effect of this manipulation would be on the impact of Deontological and Utilitarian viewpoints on general ethical perception</w:t>
      </w:r>
      <w:r w:rsidR="00083B71">
        <w:rPr>
          <w:szCs w:val="24"/>
        </w:rPr>
        <w:t xml:space="preserve">. </w:t>
      </w:r>
    </w:p>
    <w:p w14:paraId="62003AF3" w14:textId="5CA7CC10" w:rsidR="00F735B6" w:rsidRDefault="00FE365F" w:rsidP="00D80338">
      <w:pPr>
        <w:ind w:firstLine="720"/>
        <w:rPr>
          <w:szCs w:val="24"/>
        </w:rPr>
      </w:pPr>
      <w:r>
        <w:rPr>
          <w:szCs w:val="24"/>
        </w:rPr>
        <w:t xml:space="preserve">Considering the previous literature, our first hypothesis is </w:t>
      </w:r>
      <w:r w:rsidR="007E2DD3">
        <w:rPr>
          <w:szCs w:val="24"/>
        </w:rPr>
        <w:t>social consensus does indeed affect support towards UHC. When social consensus is in favor of UHC, we hypothesize that relative support will increase, and when social consensus is in opposition to UHC, we believe the converse will occur</w:t>
      </w:r>
      <w:r w:rsidR="0018282D">
        <w:rPr>
          <w:szCs w:val="24"/>
        </w:rPr>
        <w:t>.</w:t>
      </w:r>
      <w:r w:rsidR="00D65FF8">
        <w:rPr>
          <w:szCs w:val="24"/>
        </w:rPr>
        <w:t xml:space="preserve"> Furthermore, </w:t>
      </w:r>
      <w:r w:rsidR="00F735B6">
        <w:rPr>
          <w:szCs w:val="24"/>
        </w:rPr>
        <w:t xml:space="preserve">we believe that </w:t>
      </w:r>
      <w:r w:rsidR="00D65FF8">
        <w:rPr>
          <w:szCs w:val="24"/>
        </w:rPr>
        <w:t>Deontological and Utilitarian orientation can impact the effect of this social consensus</w:t>
      </w:r>
      <w:r w:rsidR="00F735B6">
        <w:rPr>
          <w:szCs w:val="24"/>
        </w:rPr>
        <w:t xml:space="preserve"> on support. Our second </w:t>
      </w:r>
      <w:commentRangeStart w:id="25"/>
      <w:r w:rsidR="0018282D" w:rsidRPr="00812049">
        <w:rPr>
          <w:szCs w:val="24"/>
          <w:highlight w:val="yellow"/>
        </w:rPr>
        <w:t>hypothesi</w:t>
      </w:r>
      <w:r w:rsidR="00F735B6">
        <w:rPr>
          <w:szCs w:val="24"/>
          <w:highlight w:val="yellow"/>
        </w:rPr>
        <w:t>s</w:t>
      </w:r>
      <w:r w:rsidR="0018282D" w:rsidRPr="00812049">
        <w:rPr>
          <w:szCs w:val="24"/>
          <w:highlight w:val="yellow"/>
        </w:rPr>
        <w:t xml:space="preserve"> </w:t>
      </w:r>
      <w:r w:rsidR="00F735B6">
        <w:rPr>
          <w:szCs w:val="24"/>
          <w:highlight w:val="yellow"/>
        </w:rPr>
        <w:t>is that greater Deontological orientation will decrease the effect of social consensus. Essentially, those with strong deontological orientation will not be affected by our social consensus manipulation. Our third hypothesis is that greater Utilitarian orientation will increase the effect of social consensus</w:t>
      </w:r>
      <w:r w:rsidR="0018282D" w:rsidRPr="00812049">
        <w:rPr>
          <w:szCs w:val="24"/>
          <w:highlight w:val="yellow"/>
        </w:rPr>
        <w:t>.</w:t>
      </w:r>
      <w:r w:rsidR="0018282D">
        <w:rPr>
          <w:szCs w:val="24"/>
        </w:rPr>
        <w:t xml:space="preserve"> In</w:t>
      </w:r>
      <w:commentRangeEnd w:id="25"/>
      <w:r w:rsidR="00862109">
        <w:rPr>
          <w:rStyle w:val="CommentReference"/>
        </w:rPr>
        <w:commentReference w:id="25"/>
      </w:r>
      <w:r w:rsidR="0018282D">
        <w:rPr>
          <w:szCs w:val="24"/>
        </w:rPr>
        <w:t xml:space="preserve"> other words, </w:t>
      </w:r>
      <w:r w:rsidR="00D80338">
        <w:rPr>
          <w:szCs w:val="24"/>
        </w:rPr>
        <w:t>greater Utilitarian orientation will lead to even greater support when social consensus is in support, and greater opposition when social consensus is in opposition.</w:t>
      </w:r>
    </w:p>
    <w:p w14:paraId="6438EA31" w14:textId="77777777" w:rsidR="005E3AA3" w:rsidRDefault="005E3AA3" w:rsidP="005900EA">
      <w:pPr>
        <w:pStyle w:val="Heading1"/>
        <w:rPr>
          <w:del w:id="26" w:author="Duan, Sean (MU-Student)" w:date="2023-11-16T13:19:00Z"/>
        </w:rPr>
      </w:pPr>
      <w:del w:id="27" w:author="Duan, Sean (MU-Student)" w:date="2023-11-16T13:19:00Z">
        <w:r>
          <w:delText xml:space="preserve">Furthermore, there is still relatively little evidence </w:delText>
        </w:r>
        <w:commentRangeStart w:id="28"/>
        <w:r>
          <w:delText>indicating whether non-moral framing, defined as framing that contains pragmatic arguments highlighting economic and feasibility concerns, has the ability to reduce moral conviction in general</w:delText>
        </w:r>
        <w:commentRangeEnd w:id="28"/>
        <w:r>
          <w:rPr>
            <w:rStyle w:val="CommentReference"/>
          </w:rPr>
          <w:commentReference w:id="28"/>
        </w:r>
        <w:r>
          <w:delText xml:space="preserve">. </w:delText>
        </w:r>
        <w:commentRangeStart w:id="29"/>
        <w:r>
          <w:delText>There is also no evidence on whether moral framing, defined as highlighting the moral or immoral elements in a position on a moralized attitude, has the ability to enhance moral conviction, defined as “evalulations based on perceptions of morality and immorality” in the context of UHC (</w:delText>
        </w:r>
        <w:r w:rsidRPr="00812049">
          <w:rPr>
            <w:highlight w:val="yellow"/>
          </w:rPr>
          <w:delText>Skitka, 2010)</w:delText>
        </w:r>
        <w:r>
          <w:delText xml:space="preserve">. </w:delText>
        </w:r>
        <w:commentRangeEnd w:id="29"/>
        <w:r>
          <w:rPr>
            <w:rStyle w:val="CommentReference"/>
          </w:rPr>
          <w:commentReference w:id="29"/>
        </w:r>
        <w:r>
          <w:delText xml:space="preserve">Additionally, there is evidence that a moral argument is persuasive to those with high moral conviction that are in favor of an issue </w:delText>
        </w:r>
        <w:r w:rsidRPr="000B366C">
          <w:rPr>
            <w:highlight w:val="yellow"/>
          </w:rPr>
          <w:delText>(Tauber, 2014</w:delText>
        </w:r>
        <w:r>
          <w:rPr>
            <w:highlight w:val="yellow"/>
          </w:rPr>
          <w:delText>; Kutlaca 2013</w:delText>
        </w:r>
        <w:r w:rsidRPr="000B366C">
          <w:rPr>
            <w:highlight w:val="yellow"/>
          </w:rPr>
          <w:delText>)</w:delText>
        </w:r>
        <w:r>
          <w:delText xml:space="preserve">. For example, Kutalca 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w:delText>
        </w:r>
        <w:commentRangeStart w:id="30"/>
        <w:r>
          <w:delText xml:space="preserve">Thus, it continues to be an open question as to whether or not a moral argument will lead to increasing or decreasing support for those with high moral conviction that oppose the issue.  </w:delText>
        </w:r>
        <w:commentRangeEnd w:id="30"/>
        <w:r>
          <w:rPr>
            <w:rStyle w:val="CommentReference"/>
          </w:rPr>
          <w:commentReference w:id="30"/>
        </w:r>
      </w:del>
    </w:p>
    <w:p w14:paraId="5E69C5DC" w14:textId="7AE121E3" w:rsidR="00B3236C" w:rsidRPr="00057C0F" w:rsidRDefault="00B3236C" w:rsidP="00057C0F">
      <w:pPr>
        <w:pStyle w:val="Heading1"/>
      </w:pPr>
      <w:r w:rsidRPr="00057C0F">
        <w:t>Study 1</w:t>
      </w:r>
    </w:p>
    <w:p w14:paraId="11845101" w14:textId="6BDDD8D6" w:rsidR="009D5C12" w:rsidRPr="00812049" w:rsidRDefault="009D5C12" w:rsidP="00B3236C">
      <w:pPr>
        <w:rPr>
          <w:szCs w:val="24"/>
        </w:rPr>
      </w:pPr>
      <w:r>
        <w:rPr>
          <w:sz w:val="32"/>
          <w:szCs w:val="32"/>
        </w:rPr>
        <w:tab/>
      </w:r>
      <w:r>
        <w:rPr>
          <w:szCs w:val="24"/>
        </w:rPr>
        <w:t xml:space="preserve">The purpose of Study 1 was to determine </w:t>
      </w:r>
      <w:r w:rsidR="00DE53A0">
        <w:rPr>
          <w:szCs w:val="24"/>
        </w:rPr>
        <w:t>if perceptions of social consensus could be increased or decreased experimentally. Furthermore, if the effect of increased social consensus (increasing support) or decreased social consensus (decreasing support) would replicate in the context of support for Universal Health Care. Lastly, we wished to determine if individual differences in utilitarian and deontological orientation affected support for UHC, and if this effect was nullified when perception of social consensus was increased.</w:t>
      </w:r>
    </w:p>
    <w:p w14:paraId="42D38763" w14:textId="0FC0EB47" w:rsidR="00B3236C" w:rsidRDefault="00B3236C" w:rsidP="005900EA">
      <w:pPr>
        <w:pStyle w:val="Heading2"/>
      </w:pPr>
      <w:r>
        <w:lastRenderedPageBreak/>
        <w:t>Method</w:t>
      </w:r>
    </w:p>
    <w:p w14:paraId="0D9262CA" w14:textId="30AF6D4F" w:rsidR="00B3236C" w:rsidRDefault="005900EA" w:rsidP="005900EA">
      <w:pPr>
        <w:pStyle w:val="Heading3"/>
      </w:pPr>
      <w:r>
        <w:t>Study Sample</w:t>
      </w:r>
    </w:p>
    <w:p w14:paraId="5543ED0C" w14:textId="477F4BB1" w:rsidR="004F3D99" w:rsidRDefault="005900EA" w:rsidP="00B3236C">
      <w:pPr>
        <w:ind w:firstLine="720"/>
        <w:rPr>
          <w:szCs w:val="24"/>
        </w:rPr>
      </w:pPr>
      <w:r>
        <w:rPr>
          <w:szCs w:val="24"/>
        </w:rPr>
        <w:t>We conducted a stated preference survey of societal views on and personal support of Universal Health Care (UHC), capital punishment, anthropoegenic (human-caused) climate change, and slavery, among students</w:t>
      </w:r>
      <w:r w:rsidRPr="00B3236C">
        <w:rPr>
          <w:szCs w:val="24"/>
        </w:rPr>
        <w:t xml:space="preserve"> enrolled in a Psychology course at a Midwestern University.</w:t>
      </w:r>
      <w:r>
        <w:rPr>
          <w:szCs w:val="24"/>
        </w:rPr>
        <w:t xml:space="preserve"> Participants were recruited through an online survey platform and were offered course credit in exchange for their participation.</w:t>
      </w:r>
    </w:p>
    <w:p w14:paraId="330B98CB" w14:textId="545D1950" w:rsidR="005900EA" w:rsidRDefault="005900EA" w:rsidP="005900EA">
      <w:pPr>
        <w:pStyle w:val="Heading3"/>
      </w:pPr>
      <w:r>
        <w:t xml:space="preserve">Survey </w:t>
      </w:r>
      <w:r w:rsidR="005162F4">
        <w:t>D</w:t>
      </w:r>
      <w:r>
        <w:t xml:space="preserve">esign and </w:t>
      </w:r>
      <w:r w:rsidR="005162F4">
        <w:t>D</w:t>
      </w:r>
      <w:r>
        <w:t>evelopment</w:t>
      </w:r>
    </w:p>
    <w:p w14:paraId="5EA9673D" w14:textId="77777777" w:rsidR="001E5078" w:rsidRDefault="00405E30" w:rsidP="001E5078">
      <w:pPr>
        <w:pStyle w:val="FirstParagraph"/>
        <w:spacing w:line="480" w:lineRule="auto"/>
        <w:ind w:firstLine="720"/>
      </w:pPr>
      <w:r>
        <w:t xml:space="preserve"> </w:t>
      </w:r>
      <w:r w:rsidR="001E5078">
        <w:t xml:space="preserve">Development of the survey instrument drew on prior literature on support for universal healthcare, perspectives on deontological and utilitarian moral orientation, as well as prior work on perception of social consensus. Our social consensus manipulation exercise was adapted from work on estimation of social consensus conducted by </w:t>
      </w:r>
      <w:r w:rsidR="001E5078" w:rsidRPr="006A63A6">
        <w:rPr>
          <w:highlight w:val="yellow"/>
        </w:rPr>
        <w:t>Kobayashi and colleagues (2018)</w:t>
      </w:r>
      <w:r w:rsidR="001E5078">
        <w:t xml:space="preserve">. Our final survey questionnaire directed participants to estimate perceived social consensus on support for different social issues, and then receive artificially high or low feedback on the degree of social consensus which allegedly exists among the population. We presented each participant with the same four social issues (support for UHC, capital punishment, climate change, and slavery); these scenarios were intended to provide variation in social characteristics, such as relative liberal/conservative leaning of issues and recent or past historical relevance. Participants then provided their level of support for our social issues after the social consensus manipulation. Support levels were captured as continuous variables ranging from 0 (strong disagreement) to 100 (strong agreement), with 50 representing relative </w:t>
      </w:r>
      <w:r w:rsidR="001E5078">
        <w:lastRenderedPageBreak/>
        <w:t>neutrality. Participants also were measured for their deontological and utilitarian orientation, health literacy, numeracy, as well as demographic information related to gender identity, age, race/ethnicity, and year in school.</w:t>
      </w:r>
    </w:p>
    <w:p w14:paraId="7189F882" w14:textId="77777777" w:rsidR="001E5078" w:rsidRPr="00D022C0" w:rsidRDefault="001E5078" w:rsidP="001E5078">
      <w:pPr>
        <w:pStyle w:val="Heading3"/>
      </w:pPr>
      <w:r w:rsidRPr="00D022C0">
        <w:t>Intervention</w:t>
      </w:r>
    </w:p>
    <w:p w14:paraId="7B406C5C" w14:textId="07A5CA96" w:rsidR="001E5078" w:rsidRPr="001E5078" w:rsidRDefault="001E5078" w:rsidP="001E5078">
      <w:pPr>
        <w:pStyle w:val="BodyText"/>
        <w:ind w:firstLine="720"/>
      </w:pPr>
      <w:r w:rsidRPr="00D022C0">
        <w:rPr>
          <w:szCs w:val="24"/>
        </w:rPr>
        <w:t xml:space="preserve">Randomization of participants to either intervention condition was achieved </w:t>
      </w:r>
      <w:r>
        <w:rPr>
          <w:szCs w:val="24"/>
        </w:rPr>
        <w:t>using a randomization algorithm that guarantees each element was selected approximately equivalent amounts of times. We subjected participants in our intervention groups to a series of preference estimation tasks. Balance was sought between the social issues chosen such that there were a variety of public policy perspectives, both liberal and conservative, presented. Participants in our ‘high’ social consensus condition were given artificially high feedback on the degree to which society agreed on the four aforementioned issues; The feedback was manipulated to be 20% higher than the actual American survey values recorded in the literature. Likewise, participants in our ‘low’ social consensus were given artificially low feedback; feedback was manipulated to be 20% lower than survey values. Participants were prevented from changing their responses in prior answers in the survey.</w:t>
      </w:r>
    </w:p>
    <w:p w14:paraId="205B945B" w14:textId="3B8FFB5A" w:rsidR="008D7526" w:rsidRPr="008D7526" w:rsidRDefault="008D7526" w:rsidP="001E5078">
      <w:pPr>
        <w:pStyle w:val="Heading3"/>
      </w:pPr>
      <w:commentRangeStart w:id="31"/>
      <w:r w:rsidRPr="008D7526">
        <w:t>Power and Statistical Analysis</w:t>
      </w:r>
      <w:commentRangeEnd w:id="31"/>
      <w:r w:rsidR="00D15227">
        <w:rPr>
          <w:rStyle w:val="CommentReference"/>
        </w:rPr>
        <w:commentReference w:id="31"/>
      </w:r>
    </w:p>
    <w:p w14:paraId="61445FD3" w14:textId="681E7E45" w:rsidR="00B93F7F" w:rsidRPr="00A06E88" w:rsidRDefault="008D7526" w:rsidP="00B3236C">
      <w:pPr>
        <w:ind w:firstLine="720"/>
        <w:rPr>
          <w:szCs w:val="24"/>
        </w:rPr>
      </w:pPr>
      <w:r w:rsidRPr="00A06E88">
        <w:rPr>
          <w:szCs w:val="24"/>
        </w:rPr>
        <w:t>We planned to recruit approximately 180 participants. Sample size was determined a-priori using G-power 3.1.9.7 with the following parameters: seeking the difference between two independent means (two groups), an effect size of .5, an alpha of .05, and a power of .95</w:t>
      </w:r>
      <w:r w:rsidR="009D260F" w:rsidRPr="00A06E88">
        <w:rPr>
          <w:szCs w:val="24"/>
        </w:rPr>
        <w:t xml:space="preserve">, for a linear multiple regression. Our four ‘item issues’ that we surveyed (climate change, death penalty, support for UHC, slavery) were all treated as continuous variables. We examined the </w:t>
      </w:r>
      <w:r w:rsidR="009D260F" w:rsidRPr="00A06E88">
        <w:rPr>
          <w:szCs w:val="24"/>
        </w:rPr>
        <w:lastRenderedPageBreak/>
        <w:t xml:space="preserve">effects of experimental condition (high or low social consensus) and individual differences (deontological and utilitarian orientation, health literacy, multiple measures of numeracy) on our outcome measure. We examined the main effect, </w:t>
      </w:r>
      <w:r w:rsidR="00A06E88">
        <w:rPr>
          <w:szCs w:val="24"/>
        </w:rPr>
        <w:t>as well as interactions between deontology and utilitarianism with our experimental conditions</w:t>
      </w:r>
      <w:r w:rsidR="009D260F" w:rsidRPr="00A06E88">
        <w:rPr>
          <w:szCs w:val="24"/>
        </w:rPr>
        <w:t xml:space="preserve"> for our predictors. All tests were conducted in R and considered statistically significant when P &lt;.05.</w:t>
      </w:r>
    </w:p>
    <w:p w14:paraId="5871129E" w14:textId="1834F781" w:rsidR="004F3D99" w:rsidRPr="00B93F7F" w:rsidRDefault="00B93F7F" w:rsidP="001E5078">
      <w:pPr>
        <w:pStyle w:val="Heading3"/>
      </w:pPr>
      <w:r w:rsidRPr="00B93F7F">
        <w:t>Study 1 Hypothesis:</w:t>
      </w:r>
    </w:p>
    <w:p w14:paraId="1E8F933E" w14:textId="223C4EF2" w:rsidR="00B93F7F" w:rsidRDefault="00A06E88" w:rsidP="00D5708D">
      <w:pPr>
        <w:ind w:left="720"/>
        <w:rPr>
          <w:szCs w:val="24"/>
        </w:rPr>
      </w:pPr>
      <w:r w:rsidRPr="00A06E88">
        <w:rPr>
          <w:szCs w:val="24"/>
        </w:rPr>
        <w:t xml:space="preserve">Hypothesis 1: </w:t>
      </w:r>
      <w:commentRangeStart w:id="32"/>
      <w:r w:rsidRPr="00A06E88">
        <w:rPr>
          <w:szCs w:val="24"/>
        </w:rPr>
        <w:t>We hypothesize that when participants perceive that a strong social consensus</w:t>
      </w:r>
      <w:r w:rsidR="00533909">
        <w:rPr>
          <w:szCs w:val="24"/>
        </w:rPr>
        <w:t xml:space="preserve"> towards universal healthcare exists, they will be more likely to support universal healthcare, as opposed to when they perceive a lack of that same social consensus.</w:t>
      </w:r>
    </w:p>
    <w:p w14:paraId="03CF0391" w14:textId="08531CEF" w:rsidR="00D5708D" w:rsidRDefault="00D5708D" w:rsidP="00D5708D">
      <w:pPr>
        <w:ind w:left="720"/>
        <w:rPr>
          <w:szCs w:val="24"/>
        </w:rPr>
      </w:pPr>
      <w:r>
        <w:rPr>
          <w:szCs w:val="24"/>
        </w:rPr>
        <w:t>Hypothesis 2: We hypothesize that in conditions of high social consensus, there will be no effect on support for Universal Health Care due to the individual differences in utilitarianism and deontology (e.g.</w:t>
      </w:r>
      <w:r w:rsidR="001E5078">
        <w:rPr>
          <w:szCs w:val="24"/>
        </w:rPr>
        <w:t>,</w:t>
      </w:r>
      <w:r>
        <w:rPr>
          <w:szCs w:val="24"/>
        </w:rPr>
        <w:t xml:space="preserve"> that an interaction here nullifies the effect).</w:t>
      </w:r>
      <w:commentRangeEnd w:id="32"/>
      <w:r w:rsidR="00253E56">
        <w:rPr>
          <w:rStyle w:val="CommentReference"/>
        </w:rPr>
        <w:commentReference w:id="32"/>
      </w:r>
    </w:p>
    <w:p w14:paraId="3861CE54" w14:textId="3EC02D4D" w:rsidR="006F239B" w:rsidRDefault="006F239B" w:rsidP="001E5078">
      <w:pPr>
        <w:pStyle w:val="Heading2"/>
      </w:pPr>
      <w:commentRangeStart w:id="33"/>
      <w:r>
        <w:t>Results</w:t>
      </w:r>
      <w:commentRangeEnd w:id="33"/>
      <w:r w:rsidR="0097392E">
        <w:rPr>
          <w:rStyle w:val="CommentReference"/>
        </w:rPr>
        <w:commentReference w:id="33"/>
      </w:r>
    </w:p>
    <w:p w14:paraId="18A287C2" w14:textId="58CCA6D8" w:rsidR="008474D8" w:rsidRDefault="008474D8" w:rsidP="008474D8">
      <w:pPr>
        <w:pStyle w:val="Heading3"/>
      </w:pPr>
      <w:r>
        <w:t>Study Sample</w:t>
      </w:r>
    </w:p>
    <w:p w14:paraId="3110ACFE" w14:textId="52CCDAB2" w:rsidR="008474D8" w:rsidRDefault="008474D8" w:rsidP="008474D8">
      <w:r>
        <w:tab/>
      </w:r>
      <w:r w:rsidR="009D2990">
        <w:t>Data collection took place between February 24</w:t>
      </w:r>
      <w:r w:rsidR="008A5597" w:rsidRPr="009D2990">
        <w:rPr>
          <w:vertAlign w:val="superscript"/>
        </w:rPr>
        <w:t>th</w:t>
      </w:r>
      <w:r w:rsidR="008A5597">
        <w:t xml:space="preserve"> and</w:t>
      </w:r>
      <w:r w:rsidR="009D2990">
        <w:t xml:space="preserve"> December 9</w:t>
      </w:r>
      <w:r w:rsidR="009D2990" w:rsidRPr="009D2990">
        <w:rPr>
          <w:vertAlign w:val="superscript"/>
        </w:rPr>
        <w:t>th</w:t>
      </w:r>
      <w:r w:rsidR="009D2990">
        <w:t xml:space="preserve">, 2023. A total of 324 responses were collected. Our final sample was primarily white (74%), female (57%), and Juniors </w:t>
      </w:r>
      <w:r w:rsidR="009D2990" w:rsidRPr="009D2990">
        <w:t>(38%); further demographic information can be found in the table below. Participants received course credit for participation in the study.</w:t>
      </w:r>
    </w:p>
    <w:p w14:paraId="30225C92" w14:textId="31461D23" w:rsidR="009D2990" w:rsidRPr="008474D8" w:rsidRDefault="009D2990" w:rsidP="008474D8">
      <w:r>
        <w:rPr>
          <w:noProof/>
          <w:szCs w:val="24"/>
        </w:rPr>
        <w:lastRenderedPageBreak/>
        <w:drawing>
          <wp:inline distT="0" distB="0" distL="0" distR="0" wp14:anchorId="69D8A838" wp14:editId="37BA6AC0">
            <wp:extent cx="3364302" cy="4427903"/>
            <wp:effectExtent l="0" t="0" r="7620" b="0"/>
            <wp:docPr id="904633035" name="Picture 4"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33035" name="Picture 4" descr="A screenshot of a pap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851" cy="4448368"/>
                    </a:xfrm>
                    <a:prstGeom prst="rect">
                      <a:avLst/>
                    </a:prstGeom>
                    <a:noFill/>
                    <a:ln>
                      <a:noFill/>
                    </a:ln>
                  </pic:spPr>
                </pic:pic>
              </a:graphicData>
            </a:graphic>
          </wp:inline>
        </w:drawing>
      </w:r>
    </w:p>
    <w:p w14:paraId="1635BA82" w14:textId="635BE03C" w:rsidR="008474D8" w:rsidRPr="008474D8" w:rsidRDefault="008474D8" w:rsidP="008474D8">
      <w:pPr>
        <w:pStyle w:val="Heading3"/>
      </w:pPr>
      <w:r>
        <w:t>Study Outcomes</w:t>
      </w:r>
    </w:p>
    <w:p w14:paraId="4AF5E7D0" w14:textId="6ED6073F" w:rsidR="006F239B" w:rsidRDefault="006F239B" w:rsidP="006F239B">
      <w:pPr>
        <w:rPr>
          <w:szCs w:val="24"/>
        </w:rPr>
      </w:pPr>
      <w:r>
        <w:rPr>
          <w:szCs w:val="24"/>
        </w:rPr>
        <w:tab/>
        <w:t xml:space="preserve">Descriptive statistics </w:t>
      </w:r>
      <w:r w:rsidR="008474D8">
        <w:rPr>
          <w:szCs w:val="24"/>
        </w:rPr>
        <w:t>will be</w:t>
      </w:r>
      <w:r>
        <w:rPr>
          <w:szCs w:val="24"/>
        </w:rPr>
        <w:t xml:space="preserve"> summarized in </w:t>
      </w:r>
      <w:r w:rsidRPr="006F239B">
        <w:rPr>
          <w:szCs w:val="24"/>
          <w:highlight w:val="yellow"/>
        </w:rPr>
        <w:t>tables below</w:t>
      </w:r>
      <w:r>
        <w:rPr>
          <w:szCs w:val="24"/>
        </w:rPr>
        <w:t xml:space="preserve">. Our hypothesis was tested using a linear regression fitted to our support for UHC outcome measure. In support to H1, we found that in conditions of strong social consensus, </w:t>
      </w:r>
      <w:r w:rsidR="002D524A">
        <w:rPr>
          <w:szCs w:val="24"/>
        </w:rPr>
        <w:t>there was a statistically significant effect in our planned comparison of our active intervention condition. Furthermore, we evidence in support of H2, there did not seem to be any effect of utilitarianism and deontology when looking at conditions of high social consensus.</w:t>
      </w:r>
    </w:p>
    <w:p w14:paraId="4EE03B1D" w14:textId="75A42789" w:rsidR="00684C26" w:rsidRPr="00F179E5" w:rsidRDefault="00684C26" w:rsidP="00F179E5">
      <w:pPr>
        <w:pStyle w:val="Heading1"/>
      </w:pPr>
      <w:r w:rsidRPr="00F179E5">
        <w:lastRenderedPageBreak/>
        <w:t>Literature Review</w:t>
      </w:r>
      <w:r w:rsidR="00A643F5" w:rsidRPr="00F179E5">
        <w:t>: Moral Conviction</w:t>
      </w:r>
    </w:p>
    <w:p w14:paraId="67ECE763" w14:textId="36018705" w:rsidR="00684C26" w:rsidRPr="00E5435E" w:rsidRDefault="00684C26" w:rsidP="00E5435E">
      <w:pPr>
        <w:ind w:firstLine="720"/>
      </w:pPr>
      <w:r>
        <w:t>Our next step in expanding our understanding of how e</w:t>
      </w:r>
      <w:r>
        <w:t xml:space="preserve">thics and morality </w:t>
      </w:r>
      <w:r>
        <w:t xml:space="preserve">affect UHC was based on the concept that </w:t>
      </w:r>
      <w:ins w:id="34" w:author="Duan, Sean (MU-Student)" w:date="2023-11-16T13:19:00Z">
        <w:r>
          <w:rPr>
            <w:szCs w:val="24"/>
          </w:rPr>
          <w:t xml:space="preserve">strength of belief is not the only thing that matters. The fundamental reasoning behind why an individual believes in something </w:t>
        </w:r>
      </w:ins>
      <w:r>
        <w:rPr>
          <w:szCs w:val="24"/>
        </w:rPr>
        <w:t>can</w:t>
      </w:r>
      <w:ins w:id="35" w:author="Duan, Sean (MU-Student)" w:date="2023-11-16T13:19:00Z">
        <w:r>
          <w:rPr>
            <w:szCs w:val="24"/>
          </w:rPr>
          <w:t xml:space="preserve"> </w:t>
        </w:r>
      </w:ins>
      <w:r w:rsidR="001A4A18">
        <w:rPr>
          <w:szCs w:val="24"/>
        </w:rPr>
        <w:t>also be</w:t>
      </w:r>
      <w:ins w:id="36" w:author="Duan, Sean (MU-Student)" w:date="2023-11-16T13:19:00Z">
        <w:r>
          <w:rPr>
            <w:szCs w:val="24"/>
          </w:rPr>
          <w:t xml:space="preserve"> important to attitude change and formation.</w:t>
        </w:r>
      </w:ins>
      <w:r w:rsidR="001A4A18">
        <w:rPr>
          <w:szCs w:val="24"/>
        </w:rPr>
        <w:t xml:space="preserve"> We can define an</w:t>
      </w:r>
      <w:ins w:id="37" w:author="Duan, Sean (MU-Student)" w:date="2023-11-16T13:19:00Z">
        <w:r w:rsidR="001A4A18">
          <w:rPr>
            <w:szCs w:val="24"/>
          </w:rPr>
          <w:t xml:space="preserve"> ethical position held due to core beliefs about what is fundamentally right or wrong (i.e., abortion should be legal, due to the core belief that women should have full bodily autonomy) as ‘moral conviction’.</w:t>
        </w:r>
      </w:ins>
      <w:r>
        <w:rPr>
          <w:szCs w:val="24"/>
        </w:rPr>
        <w:t xml:space="preserve"> We plan to measure the degree of </w:t>
      </w:r>
      <w:r w:rsidR="00E5435E">
        <w:rPr>
          <w:szCs w:val="24"/>
        </w:rPr>
        <w:t>moral conviction that is held towards UHC and how that affects support; We also seek to determine if moral conviction is experimentally manipulable for the topic of UHC.</w:t>
      </w:r>
    </w:p>
    <w:p w14:paraId="1820324E" w14:textId="77777777" w:rsidR="000F4AC4" w:rsidRDefault="00684C26" w:rsidP="00684C26">
      <w:pPr>
        <w:ind w:firstLine="720"/>
        <w:rPr>
          <w:szCs w:val="24"/>
        </w:rPr>
      </w:pPr>
      <w:ins w:id="38" w:author="Duan, Sean (MU-Student)" w:date="2023-11-16T13:19:00Z">
        <w:r>
          <w:rPr>
            <w:szCs w:val="24"/>
          </w:rPr>
          <w:t>Given our goal of changing attitudes towards UHC,</w:t>
        </w:r>
      </w:ins>
      <w:r w:rsidR="00A643F5">
        <w:rPr>
          <w:szCs w:val="24"/>
        </w:rPr>
        <w:t xml:space="preserve"> it is important to understand how different levels of ‘moral conviction’ shape those attitudes.</w:t>
      </w:r>
      <w:ins w:id="39" w:author="Duan, Sean (MU-Student)" w:date="2023-11-16T13:19:00Z">
        <w:r>
          <w:rPr>
            <w:szCs w:val="24"/>
          </w:rPr>
          <w:t xml:space="preserve"> Attitudes that individuals hold based on a low level of moral conviction (e.g., Coke vs. Pepsi) are viewed more as subjective preferences where legitimate disagreement is acceptable </w:t>
        </w:r>
        <w:r w:rsidRPr="00893396">
          <w:rPr>
            <w:szCs w:val="24"/>
            <w:highlight w:val="yellow"/>
          </w:rPr>
          <w:t>(Skitka, 2010</w:t>
        </w:r>
        <w:r>
          <w:rPr>
            <w:szCs w:val="24"/>
          </w:rPr>
          <w:t>). Attitudes held with a higher level of moral conviction are instead seen as universal and objective. Universality can be defined as the perception that an individuals’ assessment of a topic is not just right, but an absolute, that others around them do or should share. Objective here can be defined as the perception that an individual’s assessment of a topic is not just right, but a ‘readily observable, objective property of the world’. Determining whether UHC is fundamentally seen as something with low moral conviction (and thus a more easily changeable preference) or with high moral conviction (and thus seen as an objective and universal right) has immense importance in determining how to change attitudes related to it.</w:t>
        </w:r>
      </w:ins>
    </w:p>
    <w:p w14:paraId="5E41A375" w14:textId="0A37C228" w:rsidR="000F4AC4" w:rsidRDefault="000F4AC4" w:rsidP="00684C26">
      <w:pPr>
        <w:ind w:firstLine="720"/>
        <w:rPr>
          <w:szCs w:val="24"/>
        </w:rPr>
      </w:pPr>
      <w:ins w:id="40" w:author="Duan, Sean (MU-Student)" w:date="2023-11-16T13:19:00Z">
        <w:r>
          <w:rPr>
            <w:szCs w:val="24"/>
          </w:rPr>
          <w:lastRenderedPageBreak/>
          <w:t xml:space="preserve">It is not trivial to assume that there is high moral conviction towards the provisioning of Universal Health Care. In fact, there are few contemporary topics that are seen as universally </w:t>
        </w:r>
        <w:r w:rsidRPr="00704FA7">
          <w:rPr>
            <w:szCs w:val="24"/>
          </w:rPr>
          <w:t xml:space="preserve">moral </w:t>
        </w:r>
        <w:r>
          <w:rPr>
            <w:szCs w:val="24"/>
          </w:rPr>
          <w:t>(</w:t>
        </w:r>
        <w:r w:rsidRPr="00704FA7">
          <w:rPr>
            <w:szCs w:val="24"/>
          </w:rPr>
          <w:t>the issue’s rightness</w:t>
        </w:r>
        <w:r>
          <w:rPr>
            <w:szCs w:val="24"/>
          </w:rPr>
          <w:t xml:space="preserve"> </w:t>
        </w:r>
        <w:r w:rsidRPr="00704FA7">
          <w:rPr>
            <w:szCs w:val="24"/>
          </w:rPr>
          <w:t xml:space="preserve">or wrongness </w:t>
        </w:r>
        <w:r>
          <w:rPr>
            <w:szCs w:val="24"/>
          </w:rPr>
          <w:t>is</w:t>
        </w:r>
        <w:r w:rsidRPr="00704FA7">
          <w:rPr>
            <w:szCs w:val="24"/>
          </w:rPr>
          <w:t xml:space="preserve"> non-negotiable and objectively</w:t>
        </w:r>
        <w:r>
          <w:rPr>
            <w:szCs w:val="24"/>
          </w:rPr>
          <w:t xml:space="preserve"> </w:t>
        </w:r>
        <w:r w:rsidRPr="00704FA7">
          <w:rPr>
            <w:szCs w:val="24"/>
          </w:rPr>
          <w:t>grounded</w:t>
        </w:r>
        <w:r>
          <w:rPr>
            <w:szCs w:val="24"/>
          </w:rPr>
          <w:t xml:space="preserve">), and many are seen as </w:t>
        </w:r>
        <w:r w:rsidRPr="00704FA7">
          <w:rPr>
            <w:szCs w:val="24"/>
          </w:rPr>
          <w:t>nonmoral</w:t>
        </w:r>
        <w:r>
          <w:rPr>
            <w:szCs w:val="24"/>
          </w:rPr>
          <w:t xml:space="preserve"> (</w:t>
        </w:r>
        <w:r w:rsidRPr="00704FA7">
          <w:rPr>
            <w:szCs w:val="24"/>
          </w:rPr>
          <w:t>the issue’s</w:t>
        </w:r>
        <w:r>
          <w:rPr>
            <w:szCs w:val="24"/>
          </w:rPr>
          <w:t xml:space="preserve"> </w:t>
        </w:r>
        <w:r w:rsidRPr="00704FA7">
          <w:rPr>
            <w:szCs w:val="24"/>
          </w:rPr>
          <w:t xml:space="preserve">rightness or wrongness </w:t>
        </w:r>
        <w:r>
          <w:rPr>
            <w:szCs w:val="24"/>
          </w:rPr>
          <w:t>is</w:t>
        </w:r>
        <w:r w:rsidRPr="00704FA7">
          <w:rPr>
            <w:szCs w:val="24"/>
          </w:rPr>
          <w:t xml:space="preserve"> dependent on an individual</w:t>
        </w:r>
        <w:r>
          <w:rPr>
            <w:szCs w:val="24"/>
          </w:rPr>
          <w:t xml:space="preserve"> </w:t>
        </w:r>
        <w:r w:rsidRPr="00704FA7">
          <w:rPr>
            <w:szCs w:val="24"/>
          </w:rPr>
          <w:t>or social decision</w:t>
        </w:r>
        <w:r>
          <w:rPr>
            <w:szCs w:val="24"/>
          </w:rPr>
          <w:t>). Wright and colleagues (2</w:t>
        </w:r>
        <w:r w:rsidRPr="0080265A">
          <w:rPr>
            <w:szCs w:val="24"/>
            <w:highlight w:val="yellow"/>
          </w:rPr>
          <w:t>008)</w:t>
        </w:r>
        <w:r>
          <w:rPr>
            <w:szCs w:val="24"/>
          </w:rPr>
          <w:t xml:space="preserve"> demonstrated that relatively few topics, such as rape, incest, and executing the mentally handicapped, were seen as moral, whereas several other contentious issues were not universally seen as moral (owning guns, vegetarianism, promiscuity).</w:t>
        </w:r>
      </w:ins>
    </w:p>
    <w:p w14:paraId="13DE6FFF" w14:textId="77777777" w:rsidR="00952DD1" w:rsidRDefault="00952DD1" w:rsidP="00952DD1">
      <w:pPr>
        <w:ind w:firstLine="720"/>
        <w:rPr>
          <w:ins w:id="41" w:author="Duan, Sean (MU-Student)" w:date="2023-11-16T13:19:00Z"/>
          <w:szCs w:val="24"/>
        </w:rPr>
      </w:pPr>
      <w:ins w:id="42" w:author="Duan, Sean (MU-Student)" w:date="2023-11-16T13:19:00Z">
        <w:r>
          <w:rPr>
            <w:szCs w:val="24"/>
          </w:rPr>
          <w:t xml:space="preserve">Fortunately for the impact of moral conviction on UHC, there is evidence that the morality of an issue can change. Things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Pr="0084756F">
          <w:rPr>
            <w:szCs w:val="24"/>
            <w:highlight w:val="yellow"/>
          </w:rPr>
          <w:t>(Rozin, 1999)</w:t>
        </w:r>
        <w:r>
          <w:rPr>
            <w:szCs w:val="24"/>
          </w:rPr>
          <w:t>. Furthermore, moral convictions can also be manipulated using framing effects (</w:t>
        </w:r>
        <w:r w:rsidRPr="0084756F">
          <w:rPr>
            <w:szCs w:val="24"/>
            <w:highlight w:val="yellow"/>
          </w:rPr>
          <w:t>Kodapanakkal, 2021</w:t>
        </w:r>
        <w:r>
          <w:rPr>
            <w:szCs w:val="24"/>
          </w:rPr>
          <w:t xml:space="preserve">; </w:t>
        </w:r>
        <w:r w:rsidRPr="008D172E">
          <w:rPr>
            <w:szCs w:val="24"/>
            <w:highlight w:val="yellow"/>
          </w:rPr>
          <w:t>Clifford, 2017</w:t>
        </w:r>
        <w:r>
          <w:rPr>
            <w:szCs w:val="24"/>
          </w:rPr>
          <w:t xml:space="preserve">; </w:t>
        </w:r>
        <w:r w:rsidRPr="008D172E">
          <w:rPr>
            <w:szCs w:val="24"/>
            <w:highlight w:val="yellow"/>
          </w:rPr>
          <w:t>Wisneski &amp; Skitka, 2017</w:t>
        </w:r>
        <w:r>
          <w:rPr>
            <w:szCs w:val="24"/>
          </w:rPr>
          <w:t>). The use of persuasive arguments containing harm, fairness, and liberty based keywords (e.g. harm, misuse, freedom, liberty, immoral, consequences, etc.), as well as persuasive arguments that focused on disgust based claims or containing disgusting images related to the issue (e.g. factory farmed tilapia are forced to live in their own waste, photos of aborted fetuses) can enhance perceived moral convictions in otherwise morally neutral individuals. Conversely, perceived moral conviction can be decreased by using</w:t>
        </w:r>
        <w:r w:rsidRPr="003C22A4">
          <w:rPr>
            <w:szCs w:val="24"/>
          </w:rPr>
          <w:t xml:space="preserve"> </w:t>
        </w:r>
        <w:r>
          <w:rPr>
            <w:szCs w:val="24"/>
          </w:rPr>
          <w:t xml:space="preserve">persuasive arguments that focused on more pragmatic elements such as cost or inefficiency keywords (e.g. costly, unfeasible, monetary costs). However, the evidence regarding this is more mixed, as Clifford and </w:t>
        </w:r>
        <w:r>
          <w:rPr>
            <w:szCs w:val="24"/>
          </w:rPr>
          <w:lastRenderedPageBreak/>
          <w:t xml:space="preserve">colleagues (2017) were unable to reduce moral conviction on ‘food politics’ (e.g. support for factory farming, genetically modified food, animal welfare) when presenting a factually neutral </w:t>
        </w:r>
        <w:commentRangeStart w:id="43"/>
        <w:r>
          <w:rPr>
            <w:szCs w:val="24"/>
          </w:rPr>
          <w:t>non-persuasive argument</w:t>
        </w:r>
        <w:commentRangeEnd w:id="43"/>
        <w:r>
          <w:rPr>
            <w:rStyle w:val="CommentReference"/>
          </w:rPr>
          <w:commentReference w:id="43"/>
        </w:r>
        <w:r>
          <w:rPr>
            <w:szCs w:val="24"/>
          </w:rPr>
          <w:t>.</w:t>
        </w:r>
      </w:ins>
    </w:p>
    <w:p w14:paraId="2DD68976" w14:textId="3E576B96" w:rsidR="00214E6E" w:rsidRDefault="00214E6E" w:rsidP="00214E6E">
      <w:pPr>
        <w:ind w:firstLine="720"/>
        <w:rPr>
          <w:szCs w:val="24"/>
        </w:rPr>
      </w:pPr>
      <w:r>
        <w:rPr>
          <w:szCs w:val="24"/>
        </w:rPr>
        <w:t xml:space="preserve">Considering the previous literature, our first hypothesis is </w:t>
      </w:r>
      <w:r>
        <w:rPr>
          <w:szCs w:val="24"/>
        </w:rPr>
        <w:t>that moral conviction</w:t>
      </w:r>
      <w:r>
        <w:rPr>
          <w:szCs w:val="24"/>
        </w:rPr>
        <w:t xml:space="preserve"> </w:t>
      </w:r>
      <w:r w:rsidR="005C6840">
        <w:rPr>
          <w:szCs w:val="24"/>
        </w:rPr>
        <w:t>will</w:t>
      </w:r>
      <w:r>
        <w:rPr>
          <w:szCs w:val="24"/>
        </w:rPr>
        <w:t xml:space="preserve"> indeed affect support towards UHC. </w:t>
      </w:r>
      <w:r w:rsidR="00AA6AA1">
        <w:rPr>
          <w:szCs w:val="24"/>
        </w:rPr>
        <w:t xml:space="preserve">When </w:t>
      </w:r>
      <w:r w:rsidR="00AA6AA1">
        <w:rPr>
          <w:szCs w:val="24"/>
        </w:rPr>
        <w:t xml:space="preserve">initial </w:t>
      </w:r>
      <w:r w:rsidR="00AA6AA1">
        <w:rPr>
          <w:szCs w:val="24"/>
        </w:rPr>
        <w:t xml:space="preserve">moral conviction towards a position is low, we hypothesize that </w:t>
      </w:r>
      <w:r w:rsidR="00AA6AA1">
        <w:rPr>
          <w:szCs w:val="24"/>
        </w:rPr>
        <w:t>moral framing will be most effective for attitude change in participants. We hypothesize that when initial moral conviction towards a position is high, moral framing will increase polarization (increase in support if in favor, further decrease in support if opposed). Finally,</w:t>
      </w:r>
      <w:r w:rsidR="00500CC8">
        <w:rPr>
          <w:szCs w:val="24"/>
        </w:rPr>
        <w:t xml:space="preserve"> we hypothesize that</w:t>
      </w:r>
      <w:r w:rsidR="00AA6AA1">
        <w:rPr>
          <w:szCs w:val="24"/>
        </w:rPr>
        <w:t xml:space="preserve"> w</w:t>
      </w:r>
      <w:r w:rsidR="00AA6AA1">
        <w:rPr>
          <w:szCs w:val="24"/>
        </w:rPr>
        <w:t>hen initial moral conviction towards a position is high and the subject opposes the issues, non-moral framing will be most effective for attitude change.</w:t>
      </w:r>
    </w:p>
    <w:p w14:paraId="23B0BB19" w14:textId="79C109E3" w:rsidR="00533909" w:rsidRDefault="00B249A9" w:rsidP="00057C0F">
      <w:pPr>
        <w:pStyle w:val="Heading1"/>
      </w:pPr>
      <w:r w:rsidRPr="00057C0F">
        <w:t>Study 2</w:t>
      </w:r>
    </w:p>
    <w:p w14:paraId="78EF840E" w14:textId="77777777" w:rsidR="00F841CC" w:rsidRDefault="00E112C4" w:rsidP="00E112C4">
      <w:pPr>
        <w:ind w:firstLine="720"/>
        <w:rPr>
          <w:szCs w:val="24"/>
        </w:rPr>
      </w:pPr>
      <w:commentRangeStart w:id="44"/>
      <w:r>
        <w:rPr>
          <w:szCs w:val="24"/>
        </w:rPr>
        <w:t>The purpose of Study 2 was to determine if perceptions of moral conviction could be increased or decreased experimentally in the context of UHC</w:t>
      </w:r>
      <w:commentRangeEnd w:id="44"/>
      <w:r>
        <w:rPr>
          <w:rStyle w:val="CommentReference"/>
        </w:rPr>
        <w:commentReference w:id="44"/>
      </w:r>
      <w:r>
        <w:rPr>
          <w:szCs w:val="24"/>
        </w:rPr>
        <w:t xml:space="preserve">. </w:t>
      </w:r>
      <w:r w:rsidR="001C6F01">
        <w:rPr>
          <w:szCs w:val="24"/>
        </w:rPr>
        <w:t xml:space="preserve">We </w:t>
      </w:r>
      <w:r>
        <w:rPr>
          <w:szCs w:val="24"/>
        </w:rPr>
        <w:t xml:space="preserve">plan to learn how the effect of increased moral conviction would affect support for UHC, both for individuals in favor of UHC, and for those that oppose UHC. Furthermore, we also plan to learn how the effect of decreased moral conviction would likewise affect support for UHC, both for individuals in favor of UHC and for those that oppose UHC. We selected two additional issues to contrast with UHC in our experimental protocol. We retained the issue of capital punishment, as literature indicates that this issue arouses significant moral conviction for at least some portion of the population </w:t>
      </w:r>
      <w:r w:rsidRPr="00812049">
        <w:rPr>
          <w:szCs w:val="24"/>
          <w:highlight w:val="yellow"/>
        </w:rPr>
        <w:t>(Kasten</w:t>
      </w:r>
      <w:r>
        <w:rPr>
          <w:szCs w:val="24"/>
          <w:highlight w:val="yellow"/>
        </w:rPr>
        <w:t>,</w:t>
      </w:r>
      <w:r w:rsidRPr="00812049">
        <w:rPr>
          <w:szCs w:val="24"/>
          <w:highlight w:val="yellow"/>
        </w:rPr>
        <w:t xml:space="preserve"> 1996)</w:t>
      </w:r>
      <w:r>
        <w:rPr>
          <w:szCs w:val="24"/>
        </w:rPr>
        <w:t xml:space="preserve">. Furthermore, we selected the issue of choosing to exercise, as an inherently non-moral issue, wherein literature indicates that the choice to exercise has generally not been </w:t>
      </w:r>
      <w:r>
        <w:rPr>
          <w:szCs w:val="24"/>
        </w:rPr>
        <w:lastRenderedPageBreak/>
        <w:t xml:space="preserve">seen to reflect perceptions of the inherent goodness or badness of exercise itself </w:t>
      </w:r>
      <w:r w:rsidRPr="00812049">
        <w:rPr>
          <w:szCs w:val="24"/>
          <w:highlight w:val="yellow"/>
        </w:rPr>
        <w:t>(Wright, 2008)</w:t>
      </w:r>
      <w:r>
        <w:rPr>
          <w:szCs w:val="24"/>
        </w:rPr>
        <w:t>.</w:t>
      </w:r>
    </w:p>
    <w:p w14:paraId="45EE9A90" w14:textId="3FE83220" w:rsidR="00B249A9" w:rsidRDefault="00B249A9" w:rsidP="00160CB7">
      <w:pPr>
        <w:pStyle w:val="Heading2"/>
      </w:pPr>
      <w:r>
        <w:t>Method</w:t>
      </w:r>
    </w:p>
    <w:p w14:paraId="4AFD1F94" w14:textId="77777777" w:rsidR="00160CB7" w:rsidRDefault="00160CB7" w:rsidP="00160CB7">
      <w:pPr>
        <w:pStyle w:val="Heading3"/>
      </w:pPr>
      <w:r>
        <w:t>Study Sample</w:t>
      </w:r>
    </w:p>
    <w:p w14:paraId="6BB14821" w14:textId="0FE3D387" w:rsidR="00160CB7" w:rsidRDefault="00160CB7" w:rsidP="00160CB7">
      <w:pPr>
        <w:ind w:firstLine="720"/>
        <w:rPr>
          <w:szCs w:val="24"/>
        </w:rPr>
      </w:pPr>
      <w:r>
        <w:rPr>
          <w:szCs w:val="24"/>
        </w:rPr>
        <w:t xml:space="preserve">We conducted a stated preference survey of </w:t>
      </w:r>
      <w:r>
        <w:rPr>
          <w:szCs w:val="24"/>
        </w:rPr>
        <w:t>support and the degree of moral conviction for that support on</w:t>
      </w:r>
      <w:r>
        <w:rPr>
          <w:szCs w:val="24"/>
        </w:rPr>
        <w:t xml:space="preserve"> Universal Health Care (UHC), capital punishment</w:t>
      </w:r>
      <w:r>
        <w:rPr>
          <w:szCs w:val="24"/>
        </w:rPr>
        <w:t xml:space="preserve">, </w:t>
      </w:r>
      <w:r>
        <w:rPr>
          <w:szCs w:val="24"/>
        </w:rPr>
        <w:t xml:space="preserve">and </w:t>
      </w:r>
      <w:r>
        <w:rPr>
          <w:szCs w:val="24"/>
        </w:rPr>
        <w:t>physical exercise</w:t>
      </w:r>
      <w:r>
        <w:rPr>
          <w:szCs w:val="24"/>
        </w:rPr>
        <w:t>, among students</w:t>
      </w:r>
      <w:r w:rsidRPr="00B3236C">
        <w:rPr>
          <w:szCs w:val="24"/>
        </w:rPr>
        <w:t xml:space="preserve"> enrolled in a Psychology course at a Midwestern University.</w:t>
      </w:r>
      <w:r>
        <w:rPr>
          <w:szCs w:val="24"/>
        </w:rPr>
        <w:t xml:space="preserve"> Participants were recruited through an online survey platform and were offered course credit in exchange for their participation.</w:t>
      </w:r>
    </w:p>
    <w:p w14:paraId="550C920E" w14:textId="4CD13493" w:rsidR="00A83841" w:rsidRDefault="00A83841" w:rsidP="00A83841">
      <w:pPr>
        <w:pStyle w:val="Heading3"/>
      </w:pPr>
      <w:r>
        <w:t xml:space="preserve">Survey </w:t>
      </w:r>
      <w:r w:rsidR="005162F4">
        <w:t>D</w:t>
      </w:r>
      <w:r>
        <w:t xml:space="preserve">esign and </w:t>
      </w:r>
      <w:r w:rsidR="005162F4">
        <w:t>D</w:t>
      </w:r>
      <w:r>
        <w:t>evelopment</w:t>
      </w:r>
    </w:p>
    <w:p w14:paraId="277D1BE1" w14:textId="6FC685C7" w:rsidR="00A83841" w:rsidRDefault="00A83841" w:rsidP="00A83841">
      <w:pPr>
        <w:rPr>
          <w:szCs w:val="24"/>
        </w:rPr>
      </w:pPr>
      <w:r>
        <w:rPr>
          <w:szCs w:val="24"/>
        </w:rPr>
        <w:tab/>
        <w:t>Development of the survey instrument drew on</w:t>
      </w:r>
      <w:r>
        <w:rPr>
          <w:szCs w:val="24"/>
        </w:rPr>
        <w:t xml:space="preserve"> our prior work in Study 1 regarding</w:t>
      </w:r>
      <w:r>
        <w:rPr>
          <w:szCs w:val="24"/>
        </w:rPr>
        <w:t xml:space="preserve"> support for universal healthcare</w:t>
      </w:r>
      <w:r>
        <w:rPr>
          <w:szCs w:val="24"/>
        </w:rPr>
        <w:t xml:space="preserve"> and capital punishment.</w:t>
      </w:r>
      <w:r>
        <w:rPr>
          <w:szCs w:val="24"/>
        </w:rPr>
        <w:t xml:space="preserve"> </w:t>
      </w:r>
      <w:r>
        <w:rPr>
          <w:szCs w:val="24"/>
        </w:rPr>
        <w:t>Additionally, we adapted our moral conviction manipulation from existing literature in the field of moral convict</w:t>
      </w:r>
      <w:r w:rsidR="00676228">
        <w:rPr>
          <w:szCs w:val="24"/>
        </w:rPr>
        <w:t>ion (</w:t>
      </w:r>
      <w:r w:rsidR="00676228" w:rsidRPr="00676228">
        <w:rPr>
          <w:szCs w:val="24"/>
          <w:highlight w:val="yellow"/>
        </w:rPr>
        <w:t>Tauber, 2013; Kutlaca, 2013; Skitka, 2014</w:t>
      </w:r>
      <w:r w:rsidR="00676228">
        <w:rPr>
          <w:szCs w:val="24"/>
        </w:rPr>
        <w:t>)</w:t>
      </w:r>
      <w:r w:rsidR="00440599">
        <w:rPr>
          <w:szCs w:val="24"/>
        </w:rPr>
        <w:t>.</w:t>
      </w:r>
      <w:r w:rsidR="00676228">
        <w:rPr>
          <w:szCs w:val="24"/>
        </w:rPr>
        <w:t xml:space="preserve"> </w:t>
      </w:r>
      <w:r>
        <w:rPr>
          <w:szCs w:val="24"/>
        </w:rPr>
        <w:t xml:space="preserve">Our final survey questionnaire directed participants to </w:t>
      </w:r>
      <w:r w:rsidR="00440599">
        <w:rPr>
          <w:szCs w:val="24"/>
        </w:rPr>
        <w:t xml:space="preserve">rate their </w:t>
      </w:r>
      <w:r>
        <w:rPr>
          <w:szCs w:val="24"/>
        </w:rPr>
        <w:t xml:space="preserve">support for </w:t>
      </w:r>
      <w:r w:rsidR="00440599">
        <w:rPr>
          <w:szCs w:val="24"/>
        </w:rPr>
        <w:t>one of our topics, as well as the degree of moral conviction they feel regarding that position</w:t>
      </w:r>
      <w:r>
        <w:rPr>
          <w:szCs w:val="24"/>
        </w:rPr>
        <w:t>.</w:t>
      </w:r>
      <w:r w:rsidR="009708F6">
        <w:rPr>
          <w:szCs w:val="24"/>
        </w:rPr>
        <w:t xml:space="preserve"> Then, our participants receive a brief paragraph framing the topic with a highly moral perspective, a non-moral perspective, or a neutral perspective.</w:t>
      </w:r>
      <w:r>
        <w:rPr>
          <w:szCs w:val="24"/>
        </w:rPr>
        <w:t xml:space="preserve"> We presented each participant with the same </w:t>
      </w:r>
      <w:r w:rsidR="00C63F67">
        <w:rPr>
          <w:szCs w:val="24"/>
        </w:rPr>
        <w:t>three</w:t>
      </w:r>
      <w:r>
        <w:rPr>
          <w:szCs w:val="24"/>
        </w:rPr>
        <w:t xml:space="preserve"> issues (support for UHC, capital punishment, and </w:t>
      </w:r>
      <w:r w:rsidR="00C63F67">
        <w:rPr>
          <w:szCs w:val="24"/>
        </w:rPr>
        <w:t>exercise</w:t>
      </w:r>
      <w:r>
        <w:rPr>
          <w:szCs w:val="24"/>
        </w:rPr>
        <w:t>); these scenarios were intended to provide variation in</w:t>
      </w:r>
      <w:r w:rsidR="00F43901">
        <w:rPr>
          <w:szCs w:val="24"/>
        </w:rPr>
        <w:t xml:space="preserve"> moral significance</w:t>
      </w:r>
      <w:r>
        <w:rPr>
          <w:szCs w:val="24"/>
        </w:rPr>
        <w:t>,</w:t>
      </w:r>
      <w:r w:rsidR="00F43901">
        <w:rPr>
          <w:szCs w:val="24"/>
        </w:rPr>
        <w:t xml:space="preserve"> as there is no previous literature as to whether UHC is seen as a moral concept in America, capital punishment being seen as an issue that is seen as generally moral, and with previous literature indicating exercise as particularly </w:t>
      </w:r>
      <w:r w:rsidR="00F43901">
        <w:rPr>
          <w:szCs w:val="24"/>
        </w:rPr>
        <w:lastRenderedPageBreak/>
        <w:t xml:space="preserve">non-moral </w:t>
      </w:r>
      <w:r w:rsidR="00F43901" w:rsidRPr="00F43901">
        <w:rPr>
          <w:szCs w:val="24"/>
          <w:highlight w:val="yellow"/>
        </w:rPr>
        <w:t>(Wright, 2008)</w:t>
      </w:r>
      <w:r>
        <w:rPr>
          <w:szCs w:val="24"/>
        </w:rPr>
        <w:t>. Participants then provided their level of support</w:t>
      </w:r>
      <w:r w:rsidR="006E209F">
        <w:rPr>
          <w:szCs w:val="24"/>
        </w:rPr>
        <w:t xml:space="preserve"> and the degree of moral conviction they feel regarding that support,</w:t>
      </w:r>
      <w:r>
        <w:rPr>
          <w:szCs w:val="24"/>
        </w:rPr>
        <w:t xml:space="preserve"> for our issues after the </w:t>
      </w:r>
      <w:r w:rsidR="006E209F">
        <w:rPr>
          <w:szCs w:val="24"/>
        </w:rPr>
        <w:t>moral conviction</w:t>
      </w:r>
      <w:r>
        <w:rPr>
          <w:szCs w:val="24"/>
        </w:rPr>
        <w:t xml:space="preserve"> manipulation. Support levels were captured as continuous variables ranging from 0 (strong disagreement) to 100 (strong agreement), with 50 representing relative neutrality. </w:t>
      </w:r>
      <w:r w:rsidR="009B597C">
        <w:rPr>
          <w:szCs w:val="24"/>
        </w:rPr>
        <w:t xml:space="preserve">Moral conviction was captured similarly, with values ranging from 0 (Strongly disagree that there is moral conviction behind my stance) to 100 (Strongly believe this stance is based on moral conviction). </w:t>
      </w:r>
      <w:r>
        <w:rPr>
          <w:szCs w:val="24"/>
        </w:rPr>
        <w:t xml:space="preserve">Participants also were measured for </w:t>
      </w:r>
      <w:r w:rsidR="00D01A38">
        <w:rPr>
          <w:szCs w:val="24"/>
        </w:rPr>
        <w:t>their</w:t>
      </w:r>
      <w:r>
        <w:rPr>
          <w:szCs w:val="24"/>
        </w:rPr>
        <w:t>, health literacy</w:t>
      </w:r>
      <w:r w:rsidR="00D01A38">
        <w:rPr>
          <w:szCs w:val="24"/>
        </w:rPr>
        <w:t xml:space="preserve"> and subjective </w:t>
      </w:r>
      <w:r>
        <w:rPr>
          <w:szCs w:val="24"/>
        </w:rPr>
        <w:t>numeracy, as well as demographic information related to gender identity, age, race/ethnicity, and year in school.</w:t>
      </w:r>
    </w:p>
    <w:p w14:paraId="5C195C3B" w14:textId="3AB598CD" w:rsidR="0057423F" w:rsidRPr="00D022C0" w:rsidRDefault="0057423F" w:rsidP="0057423F">
      <w:pPr>
        <w:pStyle w:val="Heading3"/>
      </w:pPr>
      <w:r>
        <w:t>I</w:t>
      </w:r>
      <w:r w:rsidRPr="00D022C0">
        <w:t>ntervention</w:t>
      </w:r>
    </w:p>
    <w:p w14:paraId="402869AF" w14:textId="5391BFF6" w:rsidR="0057423F" w:rsidRDefault="0057423F" w:rsidP="00A83841">
      <w:pPr>
        <w:rPr>
          <w:szCs w:val="24"/>
        </w:rPr>
      </w:pPr>
      <w:r w:rsidRPr="00D022C0">
        <w:rPr>
          <w:szCs w:val="24"/>
        </w:rPr>
        <w:tab/>
        <w:t>Randomization of participants to either intervention condition</w:t>
      </w:r>
      <w:r w:rsidR="00A73E43">
        <w:rPr>
          <w:szCs w:val="24"/>
        </w:rPr>
        <w:t xml:space="preserve"> for each topic</w:t>
      </w:r>
      <w:r w:rsidRPr="00D022C0">
        <w:rPr>
          <w:szCs w:val="24"/>
        </w:rPr>
        <w:t xml:space="preserve"> was achieved </w:t>
      </w:r>
      <w:r>
        <w:rPr>
          <w:szCs w:val="24"/>
        </w:rPr>
        <w:t>using a randomization algorithm that guarantees each element was selected approximately equivalent amounts of times. We</w:t>
      </w:r>
      <w:r w:rsidR="000949D2">
        <w:rPr>
          <w:szCs w:val="24"/>
        </w:rPr>
        <w:t xml:space="preserve"> assessed support for a series of topics in our participants</w:t>
      </w:r>
      <w:r>
        <w:rPr>
          <w:szCs w:val="24"/>
        </w:rPr>
        <w:t xml:space="preserve">. Balance was sought between the </w:t>
      </w:r>
      <w:r w:rsidR="000949D2">
        <w:rPr>
          <w:szCs w:val="24"/>
        </w:rPr>
        <w:t>issues</w:t>
      </w:r>
      <w:r>
        <w:rPr>
          <w:szCs w:val="24"/>
        </w:rPr>
        <w:t xml:space="preserve"> chosen such that there </w:t>
      </w:r>
      <w:r w:rsidR="000949D2">
        <w:rPr>
          <w:szCs w:val="24"/>
        </w:rPr>
        <w:t>was both what we believed a-priori as an issue with moral conviction, as well as a non-moral issue was</w:t>
      </w:r>
      <w:r>
        <w:rPr>
          <w:szCs w:val="24"/>
        </w:rPr>
        <w:t xml:space="preserve"> presented. Participants in our</w:t>
      </w:r>
      <w:r w:rsidR="000949D2">
        <w:rPr>
          <w:szCs w:val="24"/>
        </w:rPr>
        <w:t xml:space="preserve"> high</w:t>
      </w:r>
      <w:r>
        <w:rPr>
          <w:szCs w:val="24"/>
        </w:rPr>
        <w:t xml:space="preserve"> </w:t>
      </w:r>
      <w:r w:rsidR="000949D2">
        <w:rPr>
          <w:szCs w:val="24"/>
        </w:rPr>
        <w:t>moral conviction</w:t>
      </w:r>
      <w:r>
        <w:rPr>
          <w:szCs w:val="24"/>
        </w:rPr>
        <w:t xml:space="preserve"> condition </w:t>
      </w:r>
      <w:r w:rsidR="000949D2">
        <w:rPr>
          <w:szCs w:val="24"/>
        </w:rPr>
        <w:t>were presented with a short essay illustrating a moral argument in favor of the perspective</w:t>
      </w:r>
      <w:r>
        <w:rPr>
          <w:szCs w:val="24"/>
        </w:rPr>
        <w:t>; The</w:t>
      </w:r>
      <w:r w:rsidR="000949D2">
        <w:rPr>
          <w:szCs w:val="24"/>
        </w:rPr>
        <w:t>se</w:t>
      </w:r>
      <w:r>
        <w:rPr>
          <w:szCs w:val="24"/>
        </w:rPr>
        <w:t xml:space="preserve"> </w:t>
      </w:r>
      <w:r w:rsidR="000949D2">
        <w:rPr>
          <w:szCs w:val="24"/>
        </w:rPr>
        <w:t xml:space="preserve">essays were </w:t>
      </w:r>
      <w:r w:rsidR="000949D2">
        <w:rPr>
          <w:szCs w:val="24"/>
        </w:rPr>
        <w:t>generally focused on ‘values’ and ‘rights’ and stated to be</w:t>
      </w:r>
      <w:r w:rsidR="000949D2">
        <w:rPr>
          <w:szCs w:val="24"/>
        </w:rPr>
        <w:t xml:space="preserve"> explicitly worth moral consideration</w:t>
      </w:r>
      <w:r>
        <w:rPr>
          <w:szCs w:val="24"/>
        </w:rPr>
        <w:t xml:space="preserve">. Likewise, participants in our </w:t>
      </w:r>
      <w:r w:rsidR="000949D2">
        <w:rPr>
          <w:szCs w:val="24"/>
        </w:rPr>
        <w:t xml:space="preserve">non-moral condition </w:t>
      </w:r>
      <w:r>
        <w:rPr>
          <w:szCs w:val="24"/>
        </w:rPr>
        <w:t xml:space="preserve">were </w:t>
      </w:r>
      <w:r w:rsidR="000949D2">
        <w:rPr>
          <w:szCs w:val="24"/>
        </w:rPr>
        <w:t>presented with a short essay illustrating a non-moral argument in favor of the perspective</w:t>
      </w:r>
      <w:r>
        <w:rPr>
          <w:szCs w:val="24"/>
        </w:rPr>
        <w:t xml:space="preserve">; </w:t>
      </w:r>
      <w:r w:rsidR="000949D2">
        <w:rPr>
          <w:szCs w:val="24"/>
        </w:rPr>
        <w:t>These essays were generally focused on economic and practical reasons, and stated to be explicitly based on self-interest (defined as personal benefit)</w:t>
      </w:r>
      <w:r>
        <w:rPr>
          <w:szCs w:val="24"/>
        </w:rPr>
        <w:t xml:space="preserve">. </w:t>
      </w:r>
      <w:r w:rsidR="00B864EB">
        <w:rPr>
          <w:szCs w:val="24"/>
        </w:rPr>
        <w:t xml:space="preserve">Finally, participants in our morally neutral condition were presented with a short essay </w:t>
      </w:r>
      <w:r w:rsidR="00B864EB">
        <w:rPr>
          <w:szCs w:val="24"/>
        </w:rPr>
        <w:lastRenderedPageBreak/>
        <w:t>stating non-controversial, bland, factual information; These essays were essentially short collections of ‘fun facts’ that, while true, do not attempt to explicitly state the morality or non-morality of the issue.</w:t>
      </w:r>
      <w:r w:rsidR="008A5597">
        <w:rPr>
          <w:szCs w:val="24"/>
        </w:rPr>
        <w:t xml:space="preserve"> </w:t>
      </w:r>
      <w:r w:rsidR="008A5597">
        <w:rPr>
          <w:szCs w:val="24"/>
        </w:rPr>
        <w:t>Participants were prevented from changing their responses in prior answers in the survey.</w:t>
      </w:r>
    </w:p>
    <w:p w14:paraId="294815B3" w14:textId="77777777" w:rsidR="008A5597" w:rsidRPr="00352544" w:rsidRDefault="008A5597" w:rsidP="008A5597">
      <w:pPr>
        <w:pStyle w:val="Heading3"/>
      </w:pPr>
      <w:bookmarkStart w:id="45" w:name="_Toc84939225"/>
      <w:bookmarkStart w:id="46" w:name="power-and-statistical-analyses-1"/>
      <w:r w:rsidRPr="00352544">
        <w:t>Power and Statistical Analyses</w:t>
      </w:r>
      <w:bookmarkEnd w:id="45"/>
    </w:p>
    <w:bookmarkEnd w:id="46"/>
    <w:p w14:paraId="7BAB7B00" w14:textId="64A6E212" w:rsidR="00EB6366" w:rsidRDefault="008A5597" w:rsidP="008A5597">
      <w:pPr>
        <w:ind w:firstLine="720"/>
        <w:rPr>
          <w:b/>
          <w:bCs/>
          <w:sz w:val="28"/>
          <w:szCs w:val="28"/>
        </w:rPr>
      </w:pPr>
      <w:r w:rsidRPr="00A06E88">
        <w:rPr>
          <w:szCs w:val="24"/>
        </w:rPr>
        <w:t xml:space="preserve">We planned to recruit approximately </w:t>
      </w:r>
      <w:r>
        <w:rPr>
          <w:szCs w:val="24"/>
        </w:rPr>
        <w:t>220</w:t>
      </w:r>
      <w:r w:rsidRPr="00A06E88">
        <w:rPr>
          <w:szCs w:val="24"/>
        </w:rPr>
        <w:t xml:space="preserve"> participants. Sample size was determined a-priori using G-power 3.1.9.7 with the following parameters: seeking the difference between </w:t>
      </w:r>
      <w:r>
        <w:rPr>
          <w:szCs w:val="24"/>
        </w:rPr>
        <w:t>three</w:t>
      </w:r>
      <w:r w:rsidRPr="00A06E88">
        <w:rPr>
          <w:szCs w:val="24"/>
        </w:rPr>
        <w:t xml:space="preserve"> independent means (</w:t>
      </w:r>
      <w:r>
        <w:rPr>
          <w:szCs w:val="24"/>
        </w:rPr>
        <w:t>three</w:t>
      </w:r>
      <w:r w:rsidRPr="00A06E88">
        <w:rPr>
          <w:szCs w:val="24"/>
        </w:rPr>
        <w:t xml:space="preserve"> groups), an effect size of .5, an alpha of .05, and a power of .95, for a linear multiple regression. Our </w:t>
      </w:r>
      <w:r>
        <w:rPr>
          <w:szCs w:val="24"/>
        </w:rPr>
        <w:t xml:space="preserve">three </w:t>
      </w:r>
      <w:r w:rsidRPr="00A06E88">
        <w:rPr>
          <w:szCs w:val="24"/>
        </w:rPr>
        <w:t>‘item issues’ that we surveyed (</w:t>
      </w:r>
      <w:r>
        <w:rPr>
          <w:szCs w:val="24"/>
        </w:rPr>
        <w:t>capital punishment</w:t>
      </w:r>
      <w:r w:rsidRPr="00A06E88">
        <w:rPr>
          <w:szCs w:val="24"/>
        </w:rPr>
        <w:t xml:space="preserve">, support for UHC, </w:t>
      </w:r>
      <w:r>
        <w:rPr>
          <w:szCs w:val="24"/>
        </w:rPr>
        <w:t>exercise</w:t>
      </w:r>
      <w:r w:rsidRPr="00A06E88">
        <w:rPr>
          <w:szCs w:val="24"/>
        </w:rPr>
        <w:t xml:space="preserve">) were all treated as continuous variables. </w:t>
      </w:r>
      <w:r>
        <w:rPr>
          <w:szCs w:val="24"/>
        </w:rPr>
        <w:t>We plan on examining</w:t>
      </w:r>
      <w:r w:rsidRPr="00A06E88">
        <w:rPr>
          <w:szCs w:val="24"/>
        </w:rPr>
        <w:t xml:space="preserve"> the effects of experimental condition (</w:t>
      </w:r>
      <w:r>
        <w:rPr>
          <w:szCs w:val="24"/>
        </w:rPr>
        <w:t>moral, nonmoral, or neutral</w:t>
      </w:r>
      <w:r w:rsidRPr="00A06E88">
        <w:rPr>
          <w:szCs w:val="24"/>
        </w:rPr>
        <w:t>) and individual differences (health literacy</w:t>
      </w:r>
      <w:r>
        <w:rPr>
          <w:szCs w:val="24"/>
        </w:rPr>
        <w:t xml:space="preserve"> and subjective numeracy</w:t>
      </w:r>
      <w:r w:rsidRPr="00A06E88">
        <w:rPr>
          <w:szCs w:val="24"/>
        </w:rPr>
        <w:t xml:space="preserve">) on our outcome measure. We </w:t>
      </w:r>
      <w:r>
        <w:rPr>
          <w:szCs w:val="24"/>
        </w:rPr>
        <w:t xml:space="preserve">will </w:t>
      </w:r>
      <w:r w:rsidRPr="00A06E88">
        <w:rPr>
          <w:szCs w:val="24"/>
        </w:rPr>
        <w:t xml:space="preserve">examine the main effect, </w:t>
      </w:r>
      <w:r>
        <w:rPr>
          <w:szCs w:val="24"/>
        </w:rPr>
        <w:t xml:space="preserve">as well as interactions between support for our issues and strength of moral conviction </w:t>
      </w:r>
      <w:r w:rsidRPr="00A06E88">
        <w:rPr>
          <w:szCs w:val="24"/>
        </w:rPr>
        <w:t xml:space="preserve">for our predictors. All tests </w:t>
      </w:r>
      <w:r>
        <w:rPr>
          <w:szCs w:val="24"/>
        </w:rPr>
        <w:t xml:space="preserve">will be </w:t>
      </w:r>
      <w:r w:rsidRPr="00A06E88">
        <w:rPr>
          <w:szCs w:val="24"/>
        </w:rPr>
        <w:t>conducted in R and considered statistically significant when P &lt;.05.</w:t>
      </w:r>
    </w:p>
    <w:p w14:paraId="76EB7696" w14:textId="4EC1CB92" w:rsidR="00AC1E33" w:rsidRDefault="00EB6366" w:rsidP="008A5597">
      <w:pPr>
        <w:pStyle w:val="Heading3"/>
      </w:pPr>
      <w:r>
        <w:t>Study 2 Hypothesis:</w:t>
      </w:r>
    </w:p>
    <w:p w14:paraId="52718FF8" w14:textId="33530DAE" w:rsidR="00EB6366" w:rsidRDefault="00EB6366" w:rsidP="00EB6366">
      <w:pPr>
        <w:ind w:left="720"/>
        <w:rPr>
          <w:szCs w:val="24"/>
        </w:rPr>
      </w:pPr>
      <w:r>
        <w:rPr>
          <w:szCs w:val="24"/>
        </w:rPr>
        <w:t>Hypothesis 1 – Non-moral framing will be more effective for attitude change in participants with high moral conviction that oppose the issues.</w:t>
      </w:r>
    </w:p>
    <w:p w14:paraId="0FEFA9BC" w14:textId="36374858" w:rsidR="00EB6366" w:rsidRDefault="00EB6366" w:rsidP="00EB6366">
      <w:pPr>
        <w:ind w:left="720"/>
        <w:rPr>
          <w:szCs w:val="24"/>
        </w:rPr>
      </w:pPr>
      <w:r>
        <w:rPr>
          <w:szCs w:val="24"/>
        </w:rPr>
        <w:t>Hypothesis 2 – Moral framing will be more effective for attitude change in participants with low moral conviction on the issues.</w:t>
      </w:r>
    </w:p>
    <w:p w14:paraId="35116319" w14:textId="771388CD" w:rsidR="00870A44" w:rsidRDefault="00BE619E" w:rsidP="00870A44">
      <w:pPr>
        <w:ind w:left="720"/>
        <w:rPr>
          <w:szCs w:val="24"/>
        </w:rPr>
      </w:pPr>
      <w:r>
        <w:rPr>
          <w:szCs w:val="24"/>
        </w:rPr>
        <w:lastRenderedPageBreak/>
        <w:t>Hypothesis 3 – Moral framing will increase polarization (increase in support if in favor, further decrease in support if opposed) in participants with high moral conviction on the issues.</w:t>
      </w:r>
    </w:p>
    <w:p w14:paraId="56647DA2" w14:textId="18C286AC" w:rsidR="00870A44" w:rsidRDefault="00870A44" w:rsidP="008A5597">
      <w:pPr>
        <w:pStyle w:val="Heading2"/>
      </w:pPr>
      <w:r>
        <w:t>Results</w:t>
      </w:r>
    </w:p>
    <w:p w14:paraId="482FCDE7" w14:textId="7AAECBAA" w:rsidR="008A5597" w:rsidRDefault="008A5597" w:rsidP="008A5597">
      <w:pPr>
        <w:pStyle w:val="Heading3"/>
      </w:pPr>
      <w:r>
        <w:t>Study Sample</w:t>
      </w:r>
    </w:p>
    <w:p w14:paraId="3F117D0A" w14:textId="0A31C8D2" w:rsidR="008A5597" w:rsidRDefault="008A5597" w:rsidP="008A5597">
      <w:pPr>
        <w:ind w:firstLine="720"/>
      </w:pPr>
      <w:r>
        <w:t>Data</w:t>
      </w:r>
      <w:r w:rsidR="009023C6">
        <w:t xml:space="preserve"> collection</w:t>
      </w:r>
      <w:r>
        <w:t xml:space="preserve"> </w:t>
      </w:r>
      <w:r>
        <w:t>is estimated to take place</w:t>
      </w:r>
      <w:r>
        <w:t xml:space="preserve"> </w:t>
      </w:r>
      <w:r>
        <w:t>between November 2023 and April 2024</w:t>
      </w:r>
      <w:r>
        <w:t xml:space="preserve">. </w:t>
      </w:r>
      <w:r>
        <w:t>Responses will be collected</w:t>
      </w:r>
      <w:r>
        <w:t xml:space="preserve">. Our final </w:t>
      </w:r>
      <w:r w:rsidR="00396E54">
        <w:t xml:space="preserve">sample </w:t>
      </w:r>
      <w:r>
        <w:t>will have demographic characteristics</w:t>
      </w:r>
      <w:r w:rsidRPr="009D2990">
        <w:t xml:space="preserve">; further demographic information </w:t>
      </w:r>
      <w:r>
        <w:t>will be</w:t>
      </w:r>
      <w:r w:rsidRPr="009D2990">
        <w:t xml:space="preserve"> found in </w:t>
      </w:r>
      <w:r>
        <w:t xml:space="preserve">a </w:t>
      </w:r>
      <w:r w:rsidRPr="009D2990">
        <w:t>table below. Participants received course credit for participation in the study.</w:t>
      </w:r>
    </w:p>
    <w:p w14:paraId="6D22A0F0" w14:textId="057EB38B" w:rsidR="008A5597" w:rsidRPr="008A5597" w:rsidRDefault="008A5597" w:rsidP="008A5597">
      <w:pPr>
        <w:pStyle w:val="Heading3"/>
      </w:pPr>
      <w:r>
        <w:t>Study Outcomes</w:t>
      </w:r>
    </w:p>
    <w:p w14:paraId="37B943CC" w14:textId="20FCF847" w:rsidR="00870A44" w:rsidRDefault="00870A44" w:rsidP="00870A44">
      <w:pPr>
        <w:rPr>
          <w:szCs w:val="24"/>
        </w:rPr>
      </w:pPr>
      <w:r>
        <w:rPr>
          <w:szCs w:val="24"/>
        </w:rPr>
        <w:tab/>
        <w:t>We will summarize descriptive statistics in a detailed table. We plan on analyzing hypothesis 1 with a linear model fitted to our support for UHC outcome measure. Ideally, we would like to see our nonmoral experimental condition lead to a decrease in moral conviction (or at least no increase/change), and then looking at subjects that had an initial amount of high moral conviction, we would hope to see an increase in support across our three issues.</w:t>
      </w:r>
      <w:r w:rsidR="00C24D72">
        <w:rPr>
          <w:szCs w:val="24"/>
        </w:rPr>
        <w:t xml:space="preserve"> We would expect the increase in support across these three issues to be less in subjects that had initial amounts of high moral conviction, being presented with our moral experimental condition.</w:t>
      </w:r>
      <w:r>
        <w:rPr>
          <w:szCs w:val="24"/>
        </w:rPr>
        <w:t xml:space="preserve"> We plan on analyzing hypothesis 2 with </w:t>
      </w:r>
      <w:r w:rsidR="00C24D72">
        <w:rPr>
          <w:szCs w:val="24"/>
        </w:rPr>
        <w:t>a linear model fitted to our support for UHC outcome measure. Ideally, we would like to see that for participants with low moral conviction, that the moral experimental condition has a greater effect in increasing support than our nonmoral or control conditions.</w:t>
      </w:r>
      <w:r w:rsidR="00CC25C1">
        <w:rPr>
          <w:szCs w:val="24"/>
        </w:rPr>
        <w:t xml:space="preserve"> We plan on analyzing hypothesis 3 with a linear model fitted to </w:t>
      </w:r>
      <w:r w:rsidR="00CC25C1">
        <w:rPr>
          <w:szCs w:val="24"/>
        </w:rPr>
        <w:lastRenderedPageBreak/>
        <w:t>our support for UHC measure. Ideally, we would see that in participants with high initial moral conviction, a moral framing would lead to either an increase in support for those that favor, and a decrease in support for those that oppose</w:t>
      </w:r>
      <w:r w:rsidR="005167A5">
        <w:rPr>
          <w:szCs w:val="24"/>
        </w:rPr>
        <w:t>, the issue; In contrast, we would be very surprised if the moral framing lead to no change in support for those with high moral conviction.</w:t>
      </w:r>
      <w:r w:rsidR="0044504E">
        <w:rPr>
          <w:szCs w:val="24"/>
        </w:rPr>
        <w:t xml:space="preserve"> We believe it is relatively implausible that individuals feel strong moral conviction and do not support or oppose the issue as well.</w:t>
      </w:r>
    </w:p>
    <w:p w14:paraId="5289D5D5" w14:textId="76E6EA26" w:rsidR="00311A43" w:rsidRDefault="00311A43" w:rsidP="00311A43">
      <w:pPr>
        <w:pStyle w:val="Heading1"/>
      </w:pPr>
      <w:r>
        <w:t>Literature Review: Social Consensus Interacting with Moral Conviction</w:t>
      </w:r>
    </w:p>
    <w:p w14:paraId="002779E9" w14:textId="77777777" w:rsidR="005B2241" w:rsidRDefault="005B2241" w:rsidP="005B2241">
      <w:pPr>
        <w:ind w:firstLine="720"/>
        <w:rPr>
          <w:ins w:id="47" w:author="Duan, Sean (MU-Student)" w:date="2023-11-16T13:19:00Z"/>
          <w:szCs w:val="24"/>
        </w:rPr>
      </w:pPr>
      <w:ins w:id="48" w:author="Duan, Sean (MU-Student)" w:date="2023-11-16T13:19:00Z">
        <w:r>
          <w:rPr>
            <w:szCs w:val="24"/>
          </w:rPr>
          <w:t xml:space="preserve">In most circumstances, strong social consensus from close peers will have significant influence on the ethical perception of issues, usually resulting in the individual conforming to the ethical perspective of their peers. However, individuals can be ‘inoculated’ against this influence through the effects of ‘moral conviction’ </w:t>
        </w:r>
        <w:r w:rsidRPr="002D68EE">
          <w:rPr>
            <w:szCs w:val="24"/>
            <w:highlight w:val="yellow"/>
          </w:rPr>
          <w:t>(Kobayashi, 2018; Goldberg, 2019</w:t>
        </w:r>
        <w:r>
          <w:rPr>
            <w:szCs w:val="24"/>
            <w:highlight w:val="yellow"/>
          </w:rPr>
          <w:t xml:space="preserve">; </w:t>
        </w:r>
        <w:r w:rsidRPr="002D68EE">
          <w:rPr>
            <w:szCs w:val="24"/>
            <w:highlight w:val="yellow"/>
          </w:rPr>
          <w:t>Skitka, 2015</w:t>
        </w:r>
        <w:r>
          <w:rPr>
            <w:szCs w:val="24"/>
            <w:highlight w:val="yellow"/>
          </w:rPr>
          <w:t>; Skitka, 2014</w:t>
        </w:r>
        <w:r w:rsidRPr="002D68EE">
          <w:rPr>
            <w:szCs w:val="24"/>
            <w:highlight w:val="yellow"/>
          </w:rPr>
          <w:t>)</w:t>
        </w:r>
        <w:r>
          <w:rPr>
            <w:szCs w:val="24"/>
          </w:rPr>
          <w:t xml:space="preserve">. </w:t>
        </w:r>
        <w:commentRangeStart w:id="49"/>
        <w:commentRangeStart w:id="50"/>
        <w:commentRangeStart w:id="51"/>
        <w:r>
          <w:rPr>
            <w:szCs w:val="24"/>
          </w:rPr>
          <w:t>Moral conviction is the perception that an ethical position held is due to core beliefs about what is fundamentally right or wrong (i.e., abortion should be legal, due to the core belief that women should have full bodily autonomy). People desire to conform to majority opinion in most cases, but those who measure highly on moral conviction for a position desire increased psychological distance from those they disagree with (</w:t>
        </w:r>
        <w:r w:rsidRPr="00813653">
          <w:rPr>
            <w:szCs w:val="24"/>
            <w:highlight w:val="yellow"/>
          </w:rPr>
          <w:t>Skitka, 2005; Kidder, 2015</w:t>
        </w:r>
        <w:r>
          <w:rPr>
            <w:szCs w:val="24"/>
          </w:rPr>
          <w:t>). This increased psychological distance manifests itself in strong peer independence when considering willingness to change.</w:t>
        </w:r>
        <w:commentRangeEnd w:id="49"/>
        <w:r>
          <w:rPr>
            <w:rStyle w:val="CommentReference"/>
          </w:rPr>
          <w:commentReference w:id="49"/>
        </w:r>
        <w:commentRangeEnd w:id="50"/>
        <w:r>
          <w:rPr>
            <w:rStyle w:val="CommentReference"/>
          </w:rPr>
          <w:commentReference w:id="50"/>
        </w:r>
        <w:commentRangeEnd w:id="51"/>
        <w:r>
          <w:rPr>
            <w:rStyle w:val="CommentReference"/>
          </w:rPr>
          <w:commentReference w:id="51"/>
        </w:r>
      </w:ins>
    </w:p>
    <w:p w14:paraId="057C9DEA" w14:textId="77777777" w:rsidR="005B2241" w:rsidRDefault="005B2241" w:rsidP="005B2241">
      <w:pPr>
        <w:rPr>
          <w:ins w:id="52" w:author="Duan, Sean (MU-Student)" w:date="2023-11-16T13:19:00Z"/>
          <w:szCs w:val="24"/>
        </w:rPr>
      </w:pPr>
      <w:ins w:id="53" w:author="Duan, Sean (MU-Student)" w:date="2023-11-16T13:19:00Z">
        <w:r>
          <w:rPr>
            <w:szCs w:val="24"/>
          </w:rPr>
          <w:t>###</w:t>
        </w:r>
      </w:ins>
    </w:p>
    <w:p w14:paraId="18C2CB51" w14:textId="77777777" w:rsidR="005B2241" w:rsidRDefault="005B2241" w:rsidP="005B2241">
      <w:pPr>
        <w:rPr>
          <w:ins w:id="54" w:author="Duan, Sean (MU-Student)" w:date="2023-11-16T13:19:00Z"/>
          <w:szCs w:val="24"/>
        </w:rPr>
      </w:pPr>
      <w:ins w:id="55" w:author="Duan, Sean (MU-Student)" w:date="2023-11-16T13:19:00Z">
        <w:r>
          <w:rPr>
            <w:szCs w:val="24"/>
          </w:rPr>
          <w:tab/>
          <w:t xml:space="preserve">Additionally, in cases of authority influence (expert, or scientific authority), there is a general deference to the rule of law or expertise. However, deference to that authority depends </w:t>
        </w:r>
        <w:r>
          <w:rPr>
            <w:szCs w:val="24"/>
          </w:rPr>
          <w:lastRenderedPageBreak/>
          <w:t xml:space="preserve">on whether or not the decision laid down is consistent with the individuals’ own </w:t>
        </w:r>
        <w:commentRangeStart w:id="56"/>
        <w:r>
          <w:rPr>
            <w:szCs w:val="24"/>
          </w:rPr>
          <w:t>preferred moral conclusions</w:t>
        </w:r>
        <w:commentRangeEnd w:id="56"/>
        <w:r>
          <w:rPr>
            <w:rStyle w:val="CommentReference"/>
          </w:rPr>
          <w:commentReference w:id="56"/>
        </w:r>
        <w:r>
          <w:rPr>
            <w:szCs w:val="24"/>
          </w:rPr>
          <w:t xml:space="preserve">. We see evidence of this in the context of the U.S. conflict over federal and state legality of abortion procedures; the U.S. Supreme Court (generally considered a legitimate authority) laid down a ruling that conflicts with the moral leanings of a significant portion of Americans, resulting in an ideological split in Americans perceiving that authority as continuing to be legitimate </w:t>
        </w:r>
        <w:r w:rsidRPr="005161AE">
          <w:rPr>
            <w:szCs w:val="24"/>
            <w:highlight w:val="yellow"/>
          </w:rPr>
          <w:t>(Bauman, 2009; Gibson, 2023)</w:t>
        </w:r>
        <w:r>
          <w:rPr>
            <w:szCs w:val="24"/>
          </w:rPr>
          <w:t xml:space="preserve">. </w:t>
        </w:r>
      </w:ins>
    </w:p>
    <w:p w14:paraId="310DF973" w14:textId="77777777" w:rsidR="005B2241" w:rsidRPr="005B2241" w:rsidRDefault="005B2241" w:rsidP="005B2241"/>
    <w:p w14:paraId="11E8E481" w14:textId="77777777" w:rsidR="00311A43" w:rsidRDefault="00311A43" w:rsidP="00311A43">
      <w:pPr>
        <w:ind w:firstLine="720"/>
        <w:rPr>
          <w:ins w:id="57" w:author="Duan, Sean (MU-Student)" w:date="2023-11-16T13:19:00Z"/>
          <w:szCs w:val="24"/>
        </w:rPr>
      </w:pPr>
      <w:commentRangeStart w:id="58"/>
      <w:ins w:id="59" w:author="Duan, Sean (MU-Student)" w:date="2023-11-16T13:19:00Z">
        <w:r>
          <w:rPr>
            <w:szCs w:val="24"/>
          </w:rPr>
          <w:t>The previous literature makes clear that social consensus predicts preferences, however for those issues on which people have moral conviction, they are inoculated against social consensus.</w:t>
        </w:r>
        <w:commentRangeEnd w:id="58"/>
        <w:r>
          <w:rPr>
            <w:rStyle w:val="CommentReference"/>
          </w:rPr>
          <w:commentReference w:id="58"/>
        </w:r>
        <w:r>
          <w:rPr>
            <w:szCs w:val="24"/>
          </w:rPr>
          <w:t xml:space="preserve"> Furthermore, there has been no research done on the baseline degree of moral conviction people have regarding UHC. Thus, we wish to determine what level of moral conviction exists regarding support for UHC. There is no evidence that moral conviction will  replicate the same inoculation to social consensus in this context.</w:t>
        </w:r>
      </w:ins>
    </w:p>
    <w:p w14:paraId="1E82905C" w14:textId="40105B5C" w:rsidR="00311A43" w:rsidRDefault="00311A43" w:rsidP="00311A43">
      <w:pPr>
        <w:ind w:firstLine="720"/>
        <w:rPr>
          <w:szCs w:val="24"/>
        </w:rPr>
      </w:pPr>
      <w:moveToRangeStart w:id="60" w:author="Duan, Sean (MU-Student)" w:date="2023-11-16T13:19:00Z" w:name="move151033175"/>
      <w:ins w:id="61" w:author="Duan, Sean (MU-Student)" w:date="2023-11-16T13:19:00Z">
        <w:r>
          <w:rPr>
            <w:szCs w:val="24"/>
          </w:rPr>
          <w:t xml:space="preserve">Furthermore, there is still relatively little evidence </w:t>
        </w:r>
        <w:commentRangeStart w:id="62"/>
        <w:r>
          <w:rPr>
            <w:szCs w:val="24"/>
          </w:rPr>
          <w:t>indicating whether non-moral framing, defined as framing that contains pragmatic arguments highlighting economic and feasibility concerns, has the ability to reduce moral conviction in general</w:t>
        </w:r>
        <w:commentRangeEnd w:id="62"/>
        <w:r>
          <w:rPr>
            <w:rStyle w:val="CommentReference"/>
          </w:rPr>
          <w:commentReference w:id="62"/>
        </w:r>
        <w:r>
          <w:rPr>
            <w:szCs w:val="24"/>
          </w:rPr>
          <w:t xml:space="preserve">. </w:t>
        </w:r>
        <w:commentRangeStart w:id="63"/>
        <w:r>
          <w:rPr>
            <w:szCs w:val="24"/>
          </w:rPr>
          <w:t>There is also no evidence on whether moral framing, defined as highlighting the moral or immoral elements in a position on a moralized attitude, has the ability to enhance moral conviction, defined as “evalulations based on perceptions of morality and immorality” in the context of UHC (</w:t>
        </w:r>
        <w:r w:rsidRPr="00812049">
          <w:rPr>
            <w:szCs w:val="24"/>
            <w:highlight w:val="yellow"/>
          </w:rPr>
          <w:t>Skitka, 2010)</w:t>
        </w:r>
        <w:r>
          <w:rPr>
            <w:szCs w:val="24"/>
          </w:rPr>
          <w:t xml:space="preserve">. </w:t>
        </w:r>
        <w:commentRangeEnd w:id="63"/>
        <w:r>
          <w:rPr>
            <w:rStyle w:val="CommentReference"/>
          </w:rPr>
          <w:commentReference w:id="63"/>
        </w:r>
        <w:r>
          <w:rPr>
            <w:szCs w:val="24"/>
          </w:rPr>
          <w:t xml:space="preserve">Additionally, there is evidence that a moral argument is persuasive to those with high moral conviction that are in favor of an issue </w:t>
        </w:r>
        <w:r w:rsidRPr="000B366C">
          <w:rPr>
            <w:szCs w:val="24"/>
            <w:highlight w:val="yellow"/>
          </w:rPr>
          <w:t>(Tauber, 2014</w:t>
        </w:r>
        <w:r>
          <w:rPr>
            <w:szCs w:val="24"/>
            <w:highlight w:val="yellow"/>
          </w:rPr>
          <w:t>; Kutlaca 2013</w:t>
        </w:r>
        <w:r w:rsidRPr="000B366C">
          <w:rPr>
            <w:szCs w:val="24"/>
            <w:highlight w:val="yellow"/>
          </w:rPr>
          <w:t>)</w:t>
        </w:r>
        <w:r>
          <w:rPr>
            <w:szCs w:val="24"/>
          </w:rPr>
          <w:t xml:space="preserve">. For example, Kutalca </w:t>
        </w:r>
        <w:r>
          <w:rPr>
            <w:szCs w:val="24"/>
          </w:rPr>
          <w:lastRenderedPageBreak/>
          <w:t xml:space="preserve">and colleagues increased perceived moral conviction for public education successfully by presenting subjects with text focusing on education as a basic right, necessary for society. For subjects that were already strongly in favor of higher education, the increased moral conviction was effective in improving persuasiveness. However, for subjects that were not in favor of higher education, increasing moral conviction was not sufficient to persuade them. </w:t>
        </w:r>
        <w:commentRangeStart w:id="64"/>
        <w:r>
          <w:rPr>
            <w:szCs w:val="24"/>
          </w:rPr>
          <w:t xml:space="preserve">Thus, it continues to be an open question as to whether or not a moral argument will lead to increasing or decreasing support for those with high moral conviction that oppose the issue.  </w:t>
        </w:r>
        <w:commentRangeEnd w:id="64"/>
        <w:r>
          <w:rPr>
            <w:rStyle w:val="CommentReference"/>
          </w:rPr>
          <w:commentReference w:id="64"/>
        </w:r>
      </w:ins>
      <w:moveToRangeEnd w:id="60"/>
    </w:p>
    <w:p w14:paraId="02FD4AED" w14:textId="77777777" w:rsidR="00F841CC" w:rsidRDefault="00F841CC" w:rsidP="00F841CC">
      <w:pPr>
        <w:ind w:firstLine="720"/>
        <w:rPr>
          <w:ins w:id="65" w:author="Duan, Sean (MU-Student)" w:date="2023-11-16T13:19:00Z"/>
          <w:szCs w:val="24"/>
        </w:rPr>
      </w:pPr>
      <w:r>
        <w:rPr>
          <w:szCs w:val="24"/>
        </w:rPr>
        <w:t>Expanding on our results from Study 1, we would expect to see that if the social consensus intervention is effective, it is plausible that UHC is not a topic that the population experiences strong moral conviction about, as measured using Skitka’s single item inventory of moral conviction (</w:t>
      </w:r>
      <w:r w:rsidRPr="008D172E">
        <w:rPr>
          <w:szCs w:val="24"/>
          <w:highlight w:val="yellow"/>
        </w:rPr>
        <w:t>Skitka, 2014</w:t>
      </w:r>
      <w:r>
        <w:rPr>
          <w:szCs w:val="24"/>
        </w:rPr>
        <w:t>). If social consensus was effective, this would be the opposite of the expected ‘peer inoculation effect’ from high moral conviction. Conversely, if moral conviction for UHC is low in Study 2, and we are unable to successfully manipulate it upwards, it is plausible that a social consensus based informational intervention would be particularly effective, as topics that do not have strong moral conviction backing them have been shown to be susceptible to opinion change through social conformity.</w:t>
      </w:r>
    </w:p>
    <w:p w14:paraId="79927772" w14:textId="77777777" w:rsidR="00F841CC" w:rsidRPr="00311A43" w:rsidRDefault="00F841CC" w:rsidP="00311A43">
      <w:pPr>
        <w:ind w:firstLine="720"/>
        <w:rPr>
          <w:szCs w:val="24"/>
        </w:rPr>
      </w:pPr>
    </w:p>
    <w:p w14:paraId="55F4B619" w14:textId="31B7F15F" w:rsidR="00BE0A8A" w:rsidRDefault="00BE0A8A" w:rsidP="00E87B3B">
      <w:pPr>
        <w:pStyle w:val="Heading1"/>
      </w:pPr>
      <w:r w:rsidRPr="00B249A9">
        <w:t xml:space="preserve">Study </w:t>
      </w:r>
      <w:r w:rsidR="00BA17BE">
        <w:t>3</w:t>
      </w:r>
    </w:p>
    <w:p w14:paraId="5822EF16" w14:textId="6EB61355" w:rsidR="00BE0A8A" w:rsidRPr="008D172E" w:rsidRDefault="00BE0A8A" w:rsidP="008F2E30">
      <w:pPr>
        <w:ind w:firstLine="720"/>
        <w:rPr>
          <w:szCs w:val="24"/>
        </w:rPr>
      </w:pPr>
      <w:commentRangeStart w:id="66"/>
      <w:r>
        <w:rPr>
          <w:szCs w:val="24"/>
        </w:rPr>
        <w:t xml:space="preserve">The purpose of Study </w:t>
      </w:r>
      <w:r w:rsidR="00341795">
        <w:rPr>
          <w:szCs w:val="24"/>
        </w:rPr>
        <w:t>3</w:t>
      </w:r>
      <w:r>
        <w:rPr>
          <w:szCs w:val="24"/>
        </w:rPr>
        <w:t xml:space="preserve"> </w:t>
      </w:r>
      <w:r w:rsidR="00835E5A">
        <w:rPr>
          <w:szCs w:val="24"/>
        </w:rPr>
        <w:t>is</w:t>
      </w:r>
      <w:r w:rsidR="00850C67">
        <w:rPr>
          <w:szCs w:val="24"/>
        </w:rPr>
        <w:t xml:space="preserve"> to expand and integrate the results of Study 1 and Study 2</w:t>
      </w:r>
      <w:commentRangeEnd w:id="66"/>
      <w:r w:rsidR="00401BB0">
        <w:rPr>
          <w:rStyle w:val="CommentReference"/>
        </w:rPr>
        <w:commentReference w:id="66"/>
      </w:r>
      <w:r w:rsidR="00850C67">
        <w:rPr>
          <w:szCs w:val="24"/>
        </w:rPr>
        <w:t xml:space="preserve">. In Study 1 we examined the effects of social consensus on support for UHC, in Study 2, we examined the effects of moral conviction on support for UHC. In Study 3, we wish to see if we </w:t>
      </w:r>
      <w:r w:rsidR="00850C67">
        <w:rPr>
          <w:szCs w:val="24"/>
        </w:rPr>
        <w:lastRenderedPageBreak/>
        <w:t>are able to manipulate both social consensus and moral conviction simultaneously. Specifically, we would like to know if increased moral conviction does indeed ‘inoculate’ against the effects of social consensus. Conversely, we are also exploring whether there is greater effect of social consensus in our condition of decreased moral conviction.</w:t>
      </w:r>
    </w:p>
    <w:p w14:paraId="4F3B0797" w14:textId="77777777" w:rsidR="00BE0A8A" w:rsidRDefault="00BE0A8A" w:rsidP="00F54FBF">
      <w:pPr>
        <w:pStyle w:val="Heading2"/>
      </w:pPr>
      <w:r>
        <w:t>Method</w:t>
      </w:r>
    </w:p>
    <w:p w14:paraId="172E72E6" w14:textId="443672C2" w:rsidR="00F54FBF" w:rsidRDefault="00F54FBF" w:rsidP="00F54FBF">
      <w:pPr>
        <w:pStyle w:val="Heading3"/>
      </w:pPr>
      <w:r>
        <w:t>Study Sample</w:t>
      </w:r>
    </w:p>
    <w:p w14:paraId="2C8EB31B" w14:textId="5599C856" w:rsidR="00F54FBF" w:rsidRDefault="00F54FBF" w:rsidP="00F54FBF">
      <w:pPr>
        <w:ind w:firstLine="720"/>
        <w:rPr>
          <w:szCs w:val="24"/>
        </w:rPr>
      </w:pPr>
      <w:r>
        <w:rPr>
          <w:szCs w:val="24"/>
        </w:rPr>
        <w:t>We conducted a stated preference survey of</w:t>
      </w:r>
      <w:r w:rsidR="000E2F46">
        <w:rPr>
          <w:szCs w:val="24"/>
        </w:rPr>
        <w:t xml:space="preserve"> societal</w:t>
      </w:r>
      <w:r>
        <w:rPr>
          <w:szCs w:val="24"/>
        </w:rPr>
        <w:t xml:space="preserve"> support</w:t>
      </w:r>
      <w:r w:rsidR="000E2F46">
        <w:rPr>
          <w:szCs w:val="24"/>
        </w:rPr>
        <w:t xml:space="preserve">, in addition to personal support </w:t>
      </w:r>
      <w:r>
        <w:rPr>
          <w:szCs w:val="24"/>
        </w:rPr>
        <w:t xml:space="preserve">and the degree of moral conviction for that </w:t>
      </w:r>
      <w:r w:rsidR="000E2F46">
        <w:rPr>
          <w:szCs w:val="24"/>
        </w:rPr>
        <w:t xml:space="preserve">personal </w:t>
      </w:r>
      <w:r>
        <w:rPr>
          <w:szCs w:val="24"/>
        </w:rPr>
        <w:t>support on Universal Health Care (UHC)</w:t>
      </w:r>
      <w:r>
        <w:rPr>
          <w:szCs w:val="24"/>
        </w:rPr>
        <w:t xml:space="preserve"> and</w:t>
      </w:r>
      <w:r>
        <w:rPr>
          <w:szCs w:val="24"/>
        </w:rPr>
        <w:t xml:space="preserve"> capital punishment</w:t>
      </w:r>
      <w:r>
        <w:rPr>
          <w:szCs w:val="24"/>
        </w:rPr>
        <w:t xml:space="preserve"> </w:t>
      </w:r>
      <w:r>
        <w:rPr>
          <w:szCs w:val="24"/>
        </w:rPr>
        <w:t>among students</w:t>
      </w:r>
      <w:r w:rsidRPr="00B3236C">
        <w:rPr>
          <w:szCs w:val="24"/>
        </w:rPr>
        <w:t xml:space="preserve"> enrolled in a Psychology course at a Midwestern University.</w:t>
      </w:r>
      <w:r>
        <w:rPr>
          <w:szCs w:val="24"/>
        </w:rPr>
        <w:t xml:space="preserve"> Participants were recruited through an online survey platform and were offered course credit in exchange for their participation.</w:t>
      </w:r>
    </w:p>
    <w:p w14:paraId="2E0690D4" w14:textId="6A6227DA" w:rsidR="005162F4" w:rsidRDefault="005162F4" w:rsidP="005162F4">
      <w:pPr>
        <w:pStyle w:val="Heading3"/>
      </w:pPr>
      <w:r>
        <w:t>Survey Design and Development</w:t>
      </w:r>
    </w:p>
    <w:p w14:paraId="7748BEA8" w14:textId="66708FCB" w:rsidR="00424F0E" w:rsidRDefault="005A5361" w:rsidP="00424F0E">
      <w:pPr>
        <w:rPr>
          <w:szCs w:val="24"/>
        </w:rPr>
      </w:pPr>
      <w:r>
        <w:tab/>
        <w:t xml:space="preserve">Our survey instrument for Study 3 was primarily developed as a hybridization of our previous two survey instruments from Study 1 and Study 2. Our social consensus manipulation exercise </w:t>
      </w:r>
      <w:r>
        <w:rPr>
          <w:szCs w:val="24"/>
        </w:rPr>
        <w:t>was adapted</w:t>
      </w:r>
      <w:r>
        <w:rPr>
          <w:szCs w:val="24"/>
        </w:rPr>
        <w:t xml:space="preserve"> as in Study 1</w:t>
      </w:r>
      <w:r>
        <w:rPr>
          <w:szCs w:val="24"/>
        </w:rPr>
        <w:t xml:space="preserve"> from work on estimation of social consensus conducted by </w:t>
      </w:r>
      <w:r w:rsidRPr="006A63A6">
        <w:rPr>
          <w:szCs w:val="24"/>
          <w:highlight w:val="yellow"/>
        </w:rPr>
        <w:t>Kobayashi and colleagues (2018)</w:t>
      </w:r>
      <w:r>
        <w:rPr>
          <w:szCs w:val="24"/>
        </w:rPr>
        <w:t>.</w:t>
      </w:r>
      <w:r>
        <w:rPr>
          <w:szCs w:val="24"/>
        </w:rPr>
        <w:t xml:space="preserve"> Our moral conviction manipulation was </w:t>
      </w:r>
      <w:r>
        <w:rPr>
          <w:szCs w:val="24"/>
        </w:rPr>
        <w:t xml:space="preserve">adapted </w:t>
      </w:r>
      <w:r>
        <w:rPr>
          <w:szCs w:val="24"/>
        </w:rPr>
        <w:t xml:space="preserve">as in Study </w:t>
      </w:r>
      <w:r w:rsidR="00993D4B">
        <w:rPr>
          <w:szCs w:val="24"/>
        </w:rPr>
        <w:t xml:space="preserve">2 </w:t>
      </w:r>
      <w:r>
        <w:rPr>
          <w:szCs w:val="24"/>
        </w:rPr>
        <w:t>from existing literature in the field of moral conviction (</w:t>
      </w:r>
      <w:r w:rsidRPr="00676228">
        <w:rPr>
          <w:szCs w:val="24"/>
          <w:highlight w:val="yellow"/>
        </w:rPr>
        <w:t>Tauber, 2013; Kutlaca, 2013; Skitka, 2014</w:t>
      </w:r>
      <w:r>
        <w:rPr>
          <w:szCs w:val="24"/>
        </w:rPr>
        <w:t>)</w:t>
      </w:r>
      <w:r w:rsidR="00006014">
        <w:rPr>
          <w:szCs w:val="24"/>
        </w:rPr>
        <w:t xml:space="preserve">. </w:t>
      </w:r>
      <w:r w:rsidR="00424F0E">
        <w:rPr>
          <w:szCs w:val="24"/>
        </w:rPr>
        <w:t xml:space="preserve">Our final survey questionnaire directed participants to rate their support </w:t>
      </w:r>
      <w:r w:rsidR="00424F0E">
        <w:rPr>
          <w:szCs w:val="24"/>
        </w:rPr>
        <w:t>for both</w:t>
      </w:r>
      <w:r w:rsidR="00424F0E">
        <w:rPr>
          <w:szCs w:val="24"/>
        </w:rPr>
        <w:t xml:space="preserve"> of our topics, as well as the degree of moral conviction they feel regarding that position. Then, our participants receive a brief paragraph framing </w:t>
      </w:r>
      <w:r w:rsidR="002B6344">
        <w:rPr>
          <w:szCs w:val="24"/>
        </w:rPr>
        <w:t xml:space="preserve">each </w:t>
      </w:r>
      <w:r w:rsidR="00424F0E">
        <w:rPr>
          <w:szCs w:val="24"/>
        </w:rPr>
        <w:t xml:space="preserve">topic with a highly moral perspective, a non-moral perspective, or a neutral perspective. </w:t>
      </w:r>
      <w:r w:rsidR="00424F0E">
        <w:rPr>
          <w:szCs w:val="24"/>
        </w:rPr>
        <w:t xml:space="preserve">Next, </w:t>
      </w:r>
      <w:r w:rsidR="00424F0E">
        <w:rPr>
          <w:szCs w:val="24"/>
        </w:rPr>
        <w:t>participants</w:t>
      </w:r>
      <w:r w:rsidR="00424F0E">
        <w:rPr>
          <w:szCs w:val="24"/>
        </w:rPr>
        <w:t xml:space="preserve"> are asked</w:t>
      </w:r>
      <w:r w:rsidR="00424F0E">
        <w:rPr>
          <w:szCs w:val="24"/>
        </w:rPr>
        <w:t xml:space="preserve"> to estimate perceived </w:t>
      </w:r>
      <w:r w:rsidR="00424F0E">
        <w:rPr>
          <w:szCs w:val="24"/>
        </w:rPr>
        <w:lastRenderedPageBreak/>
        <w:t xml:space="preserve">social consensus on support for </w:t>
      </w:r>
      <w:r w:rsidR="00640837">
        <w:rPr>
          <w:szCs w:val="24"/>
        </w:rPr>
        <w:t>our two topics</w:t>
      </w:r>
      <w:r w:rsidR="00424F0E">
        <w:rPr>
          <w:szCs w:val="24"/>
        </w:rPr>
        <w:t xml:space="preserve">, and then receive artificially high or low feedback on the degree of social consensus which allegedly exists among the population. Participants then provided their level of support </w:t>
      </w:r>
      <w:r w:rsidR="0046772D">
        <w:rPr>
          <w:szCs w:val="24"/>
        </w:rPr>
        <w:t>and moral conviction for that support, on our two</w:t>
      </w:r>
      <w:r w:rsidR="00424F0E">
        <w:rPr>
          <w:szCs w:val="24"/>
        </w:rPr>
        <w:t xml:space="preserve"> </w:t>
      </w:r>
      <w:r w:rsidR="0046772D">
        <w:rPr>
          <w:szCs w:val="24"/>
        </w:rPr>
        <w:t>i</w:t>
      </w:r>
      <w:r w:rsidR="00424F0E">
        <w:rPr>
          <w:szCs w:val="24"/>
        </w:rPr>
        <w:t xml:space="preserve">ssues after the social consensus </w:t>
      </w:r>
      <w:r w:rsidR="0046772D">
        <w:rPr>
          <w:szCs w:val="24"/>
        </w:rPr>
        <w:t>and moral conviction manipulation</w:t>
      </w:r>
      <w:r w:rsidR="00424F0E">
        <w:rPr>
          <w:szCs w:val="24"/>
        </w:rPr>
        <w:t>. Support levels were captured as continuous variables ranging from 0 (strong disagreement) to 100 (strong agreement), with 50 representing relative neutrality.</w:t>
      </w:r>
      <w:r w:rsidR="008F593E">
        <w:rPr>
          <w:szCs w:val="24"/>
        </w:rPr>
        <w:t xml:space="preserve"> </w:t>
      </w:r>
      <w:r w:rsidR="008F593E">
        <w:rPr>
          <w:szCs w:val="24"/>
        </w:rPr>
        <w:t>Moral conviction was captured similarly, with values ranging from 0 (Strongly disagree that there is moral conviction behind my stance) to 100 (Strongly believe this stance is based on moral conviction).</w:t>
      </w:r>
      <w:r w:rsidR="00C3174C">
        <w:rPr>
          <w:szCs w:val="24"/>
        </w:rPr>
        <w:t xml:space="preserve"> </w:t>
      </w:r>
      <w:r w:rsidR="00424F0E">
        <w:rPr>
          <w:szCs w:val="24"/>
        </w:rPr>
        <w:t xml:space="preserve">Participants also were measured for their deontological and utilitarian orientation, health literacy, </w:t>
      </w:r>
      <w:r w:rsidR="009D0101">
        <w:rPr>
          <w:szCs w:val="24"/>
        </w:rPr>
        <w:t xml:space="preserve">subjective </w:t>
      </w:r>
      <w:r w:rsidR="00424F0E">
        <w:rPr>
          <w:szCs w:val="24"/>
        </w:rPr>
        <w:t>numeracy, as well as demographic information related to gender identity, age, race/ethnicity, and year in school.</w:t>
      </w:r>
    </w:p>
    <w:p w14:paraId="4D1B9668" w14:textId="7B167F81" w:rsidR="005A5361" w:rsidRDefault="009A691B" w:rsidP="009A691B">
      <w:pPr>
        <w:pStyle w:val="Heading3"/>
      </w:pPr>
      <w:r>
        <w:t>Intervention</w:t>
      </w:r>
    </w:p>
    <w:p w14:paraId="73EBADC7" w14:textId="03719A6F" w:rsidR="00A05AEB" w:rsidRDefault="00A05AEB" w:rsidP="00A26E03">
      <w:pPr>
        <w:ind w:firstLine="720"/>
        <w:rPr>
          <w:szCs w:val="24"/>
        </w:rPr>
      </w:pPr>
      <w:r w:rsidRPr="00D022C0">
        <w:rPr>
          <w:szCs w:val="24"/>
        </w:rPr>
        <w:t xml:space="preserve">Randomization of participants </w:t>
      </w:r>
      <w:r>
        <w:rPr>
          <w:szCs w:val="24"/>
        </w:rPr>
        <w:t>in our moral conviction manipulation</w:t>
      </w:r>
      <w:r>
        <w:rPr>
          <w:szCs w:val="24"/>
        </w:rPr>
        <w:t xml:space="preserve"> for each topic</w:t>
      </w:r>
      <w:r w:rsidRPr="00D022C0">
        <w:rPr>
          <w:szCs w:val="24"/>
        </w:rPr>
        <w:t xml:space="preserve"> was achieved </w:t>
      </w:r>
      <w:r>
        <w:rPr>
          <w:szCs w:val="24"/>
        </w:rPr>
        <w:t xml:space="preserve">using a randomization algorithm that guarantees each element was selected approximately equivalent amounts of times. </w:t>
      </w:r>
      <w:r>
        <w:rPr>
          <w:szCs w:val="24"/>
        </w:rPr>
        <w:t xml:space="preserve">Participants were randomized to either a highly moral, a non-moral, or a neutral condition as in Study 2. Randomization of participants in our social consensus manipulation for each topic was also achieved using </w:t>
      </w:r>
      <w:r>
        <w:rPr>
          <w:szCs w:val="24"/>
        </w:rPr>
        <w:t xml:space="preserve">a randomization </w:t>
      </w:r>
      <w:r>
        <w:rPr>
          <w:szCs w:val="24"/>
        </w:rPr>
        <w:t>algorithm similar to that used in the moral conviction manipulation.</w:t>
      </w:r>
      <w:r w:rsidR="004549F1">
        <w:rPr>
          <w:szCs w:val="24"/>
        </w:rPr>
        <w:t xml:space="preserve"> Participants were randomized to either a high or low social consensus condition, as in Study 1.</w:t>
      </w:r>
      <w:r w:rsidR="009023C6">
        <w:rPr>
          <w:szCs w:val="24"/>
        </w:rPr>
        <w:t xml:space="preserve"> </w:t>
      </w:r>
      <w:r>
        <w:rPr>
          <w:szCs w:val="24"/>
        </w:rPr>
        <w:t>Participants were prevented from changing their responses in prior answers in the survey.</w:t>
      </w:r>
    </w:p>
    <w:p w14:paraId="14407A1F" w14:textId="77777777" w:rsidR="00BE0A8A" w:rsidRPr="00352544" w:rsidRDefault="00BE0A8A" w:rsidP="009023C6">
      <w:pPr>
        <w:pStyle w:val="Heading3"/>
      </w:pPr>
      <w:r w:rsidRPr="00352544">
        <w:lastRenderedPageBreak/>
        <w:t>Power and Statistical Analyses</w:t>
      </w:r>
    </w:p>
    <w:p w14:paraId="0899A7D2" w14:textId="77A81E42" w:rsidR="00BE0A8A" w:rsidRPr="00A06E88" w:rsidRDefault="00BE0A8A" w:rsidP="00BE0A8A">
      <w:pPr>
        <w:ind w:firstLine="720"/>
        <w:rPr>
          <w:szCs w:val="24"/>
        </w:rPr>
      </w:pPr>
      <w:r w:rsidRPr="00A06E88">
        <w:rPr>
          <w:szCs w:val="24"/>
        </w:rPr>
        <w:t xml:space="preserve">We planned to recruit approximately </w:t>
      </w:r>
      <w:r>
        <w:rPr>
          <w:szCs w:val="24"/>
        </w:rPr>
        <w:t>220</w:t>
      </w:r>
      <w:r w:rsidRPr="00A06E88">
        <w:rPr>
          <w:szCs w:val="24"/>
        </w:rPr>
        <w:t xml:space="preserve"> participants. Sample size was determined a-priori using G-power 3.1.9.7 with the following parameters: seeking the difference between </w:t>
      </w:r>
      <w:r>
        <w:rPr>
          <w:szCs w:val="24"/>
        </w:rPr>
        <w:t>three</w:t>
      </w:r>
      <w:r w:rsidRPr="00A06E88">
        <w:rPr>
          <w:szCs w:val="24"/>
        </w:rPr>
        <w:t xml:space="preserve"> independent means (</w:t>
      </w:r>
      <w:r w:rsidR="005235BD">
        <w:rPr>
          <w:szCs w:val="24"/>
        </w:rPr>
        <w:t>two</w:t>
      </w:r>
      <w:r w:rsidRPr="00A06E88">
        <w:rPr>
          <w:szCs w:val="24"/>
        </w:rPr>
        <w:t xml:space="preserve"> groups), an effect size of .5, an alpha of .05, and a power of .95, for a linear multiple regression. Our </w:t>
      </w:r>
      <w:r w:rsidR="005235BD">
        <w:rPr>
          <w:szCs w:val="24"/>
        </w:rPr>
        <w:t>two</w:t>
      </w:r>
      <w:r>
        <w:rPr>
          <w:szCs w:val="24"/>
        </w:rPr>
        <w:t xml:space="preserve"> </w:t>
      </w:r>
      <w:r w:rsidRPr="00A06E88">
        <w:rPr>
          <w:szCs w:val="24"/>
        </w:rPr>
        <w:t>‘item issues’ that we surveyed (</w:t>
      </w:r>
      <w:r>
        <w:rPr>
          <w:szCs w:val="24"/>
        </w:rPr>
        <w:t>capital punishment</w:t>
      </w:r>
      <w:r w:rsidR="005235BD">
        <w:rPr>
          <w:szCs w:val="24"/>
        </w:rPr>
        <w:t xml:space="preserve"> and</w:t>
      </w:r>
      <w:r w:rsidRPr="00A06E88">
        <w:rPr>
          <w:szCs w:val="24"/>
        </w:rPr>
        <w:t xml:space="preserve"> support for UHC) were all treated as continuous variables. </w:t>
      </w:r>
      <w:r>
        <w:rPr>
          <w:szCs w:val="24"/>
        </w:rPr>
        <w:t>We plan on examining</w:t>
      </w:r>
      <w:r w:rsidRPr="00A06E88">
        <w:rPr>
          <w:szCs w:val="24"/>
        </w:rPr>
        <w:t xml:space="preserve"> the effects of experimental condition (</w:t>
      </w:r>
      <w:r>
        <w:rPr>
          <w:szCs w:val="24"/>
        </w:rPr>
        <w:t>moral, nonmoral, or neutral</w:t>
      </w:r>
      <w:r w:rsidRPr="00A06E88">
        <w:rPr>
          <w:szCs w:val="24"/>
        </w:rPr>
        <w:t>) and individual differences (health literacy</w:t>
      </w:r>
      <w:r>
        <w:rPr>
          <w:szCs w:val="24"/>
        </w:rPr>
        <w:t xml:space="preserve"> and subjective numeracy</w:t>
      </w:r>
      <w:r w:rsidRPr="00A06E88">
        <w:rPr>
          <w:szCs w:val="24"/>
        </w:rPr>
        <w:t xml:space="preserve">) on our outcome measure. We </w:t>
      </w:r>
      <w:r>
        <w:rPr>
          <w:szCs w:val="24"/>
        </w:rPr>
        <w:t xml:space="preserve">will </w:t>
      </w:r>
      <w:r w:rsidRPr="00A06E88">
        <w:rPr>
          <w:szCs w:val="24"/>
        </w:rPr>
        <w:t xml:space="preserve">examine the main effect, </w:t>
      </w:r>
      <w:r>
        <w:rPr>
          <w:szCs w:val="24"/>
        </w:rPr>
        <w:t xml:space="preserve">as well as interactions between support for our issues and strength of moral conviction </w:t>
      </w:r>
      <w:r w:rsidRPr="00A06E88">
        <w:rPr>
          <w:szCs w:val="24"/>
        </w:rPr>
        <w:t xml:space="preserve">for our predictors. </w:t>
      </w:r>
      <w:r w:rsidR="009023C6">
        <w:rPr>
          <w:szCs w:val="24"/>
        </w:rPr>
        <w:t>Furthermore</w:t>
      </w:r>
      <w:r w:rsidR="00EE1021">
        <w:rPr>
          <w:szCs w:val="24"/>
        </w:rPr>
        <w:t xml:space="preserve">, we plan to examine the potential interaction between differing levels of moral conviction, and the effect of social consensus. </w:t>
      </w:r>
      <w:r w:rsidRPr="00A06E88">
        <w:rPr>
          <w:szCs w:val="24"/>
        </w:rPr>
        <w:t xml:space="preserve">All tests </w:t>
      </w:r>
      <w:r>
        <w:rPr>
          <w:szCs w:val="24"/>
        </w:rPr>
        <w:t xml:space="preserve">will be </w:t>
      </w:r>
      <w:r w:rsidRPr="00A06E88">
        <w:rPr>
          <w:szCs w:val="24"/>
        </w:rPr>
        <w:t>conducted in R and considered statistically significant when P &lt;.05.</w:t>
      </w:r>
    </w:p>
    <w:p w14:paraId="50D20288" w14:textId="677AEC3B" w:rsidR="00BE0A8A" w:rsidRDefault="00BE0A8A" w:rsidP="009023C6">
      <w:pPr>
        <w:pStyle w:val="Heading3"/>
      </w:pPr>
      <w:r>
        <w:t xml:space="preserve">Study </w:t>
      </w:r>
      <w:r w:rsidR="00324340">
        <w:t>3</w:t>
      </w:r>
      <w:r>
        <w:t xml:space="preserve"> Hypothesis:</w:t>
      </w:r>
    </w:p>
    <w:p w14:paraId="23B80163" w14:textId="17A45B16" w:rsidR="00BE0A8A" w:rsidRDefault="00BE0A8A" w:rsidP="00BE0A8A">
      <w:pPr>
        <w:ind w:left="720"/>
        <w:rPr>
          <w:szCs w:val="24"/>
        </w:rPr>
      </w:pPr>
      <w:r>
        <w:rPr>
          <w:szCs w:val="24"/>
        </w:rPr>
        <w:t>Hypothesis 1 –</w:t>
      </w:r>
      <w:r w:rsidR="00A82884">
        <w:rPr>
          <w:szCs w:val="24"/>
        </w:rPr>
        <w:t xml:space="preserve"> Increases in moral conviction will weaken the effect of social consensus (‘Inoculation from social consensus’)</w:t>
      </w:r>
      <w:r w:rsidR="001543E6">
        <w:rPr>
          <w:szCs w:val="24"/>
        </w:rPr>
        <w:t>.</w:t>
      </w:r>
    </w:p>
    <w:p w14:paraId="6519EE9B" w14:textId="249EAAEA" w:rsidR="00BE0A8A" w:rsidRDefault="00BE0A8A" w:rsidP="00BE0A8A">
      <w:pPr>
        <w:ind w:left="720"/>
        <w:rPr>
          <w:szCs w:val="24"/>
        </w:rPr>
      </w:pPr>
      <w:r>
        <w:rPr>
          <w:szCs w:val="24"/>
        </w:rPr>
        <w:t xml:space="preserve">Hypothesis 2 – </w:t>
      </w:r>
      <w:r w:rsidR="001543E6">
        <w:rPr>
          <w:szCs w:val="24"/>
        </w:rPr>
        <w:t>Decreases in moral conviction will strengthen the effect of social consensus.</w:t>
      </w:r>
      <w:r w:rsidR="00684C26">
        <w:rPr>
          <w:szCs w:val="24"/>
        </w:rPr>
        <w:t>+</w:t>
      </w:r>
    </w:p>
    <w:p w14:paraId="6D95FEAD" w14:textId="77777777" w:rsidR="00BE0A8A" w:rsidRDefault="00BE0A8A" w:rsidP="009023C6">
      <w:pPr>
        <w:pStyle w:val="Heading2"/>
      </w:pPr>
      <w:r>
        <w:lastRenderedPageBreak/>
        <w:t>Results</w:t>
      </w:r>
    </w:p>
    <w:p w14:paraId="5AB0170B" w14:textId="0339089C" w:rsidR="009023C6" w:rsidRDefault="009023C6" w:rsidP="009023C6">
      <w:pPr>
        <w:pStyle w:val="Heading3"/>
      </w:pPr>
      <w:r>
        <w:t>Study Sample</w:t>
      </w:r>
    </w:p>
    <w:p w14:paraId="7828772A" w14:textId="71323432" w:rsidR="00A966D6" w:rsidRDefault="00A966D6" w:rsidP="00A966D6">
      <w:pPr>
        <w:ind w:firstLine="720"/>
      </w:pPr>
      <w:r>
        <w:t xml:space="preserve">Data </w:t>
      </w:r>
      <w:r>
        <w:t xml:space="preserve">collection </w:t>
      </w:r>
      <w:r>
        <w:t xml:space="preserve">is estimated to take place between </w:t>
      </w:r>
      <w:r>
        <w:t>April</w:t>
      </w:r>
      <w:r>
        <w:t xml:space="preserve"> 202</w:t>
      </w:r>
      <w:r>
        <w:t>4</w:t>
      </w:r>
      <w:r>
        <w:t xml:space="preserve"> and </w:t>
      </w:r>
      <w:r>
        <w:t>July</w:t>
      </w:r>
      <w:r>
        <w:t xml:space="preserve"> 2024. Responses will be collected. Our final </w:t>
      </w:r>
      <w:r w:rsidR="00F74A00">
        <w:t xml:space="preserve">sample </w:t>
      </w:r>
      <w:r>
        <w:t>will have demographic characteristics</w:t>
      </w:r>
      <w:r w:rsidRPr="009D2990">
        <w:t xml:space="preserve">; further demographic information </w:t>
      </w:r>
      <w:r>
        <w:t>will be</w:t>
      </w:r>
      <w:r w:rsidRPr="009D2990">
        <w:t xml:space="preserve"> found in </w:t>
      </w:r>
      <w:r>
        <w:t xml:space="preserve">a </w:t>
      </w:r>
      <w:r w:rsidRPr="009D2990">
        <w:t>table below. Participants received course credit for participation in the study.</w:t>
      </w:r>
    </w:p>
    <w:p w14:paraId="6CC692F2" w14:textId="7F2D5FE5" w:rsidR="009023C6" w:rsidRPr="009023C6" w:rsidRDefault="009023C6" w:rsidP="009023C6">
      <w:pPr>
        <w:pStyle w:val="Heading3"/>
      </w:pPr>
      <w:r>
        <w:t>Study Outcomes</w:t>
      </w:r>
    </w:p>
    <w:p w14:paraId="0B3C48EA" w14:textId="77777777" w:rsidR="00F13BFB" w:rsidRDefault="00BE0A8A" w:rsidP="00870A44">
      <w:pPr>
        <w:rPr>
          <w:szCs w:val="24"/>
        </w:rPr>
      </w:pPr>
      <w:r>
        <w:rPr>
          <w:szCs w:val="24"/>
        </w:rPr>
        <w:tab/>
        <w:t xml:space="preserve">We will summarize descriptive statistics in a detailed table. We plan on analyzing hypothesis 1 with a linear model fitted to our support for UHC outcome measure. Ideally, we would like to see </w:t>
      </w:r>
      <w:r w:rsidR="00564D0A">
        <w:rPr>
          <w:szCs w:val="24"/>
        </w:rPr>
        <w:t>another successful replication of our ability to manipulate</w:t>
      </w:r>
      <w:r>
        <w:rPr>
          <w:szCs w:val="24"/>
        </w:rPr>
        <w:t xml:space="preserve"> moral conviction</w:t>
      </w:r>
      <w:r w:rsidR="00564D0A">
        <w:rPr>
          <w:szCs w:val="24"/>
        </w:rPr>
        <w:t>. Additionally, for participants who have had their moral conviction successfully manipulated to increase, we expect to see a significant decrease in the effectiveness of social consensus.</w:t>
      </w:r>
      <w:r w:rsidR="00A62A38">
        <w:rPr>
          <w:szCs w:val="24"/>
        </w:rPr>
        <w:t xml:space="preserve"> </w:t>
      </w:r>
      <w:r>
        <w:rPr>
          <w:szCs w:val="24"/>
        </w:rPr>
        <w:t xml:space="preserve">We plan on analyzing hypothesis 2 with a linear model fitted to our support for UHC outcome measure. </w:t>
      </w:r>
      <w:r w:rsidR="00A62A38">
        <w:rPr>
          <w:szCs w:val="24"/>
        </w:rPr>
        <w:t xml:space="preserve">We expect to see </w:t>
      </w:r>
      <w:r>
        <w:rPr>
          <w:szCs w:val="24"/>
        </w:rPr>
        <w:t>that for participants with low moral conviction</w:t>
      </w:r>
      <w:r w:rsidR="00A62A38">
        <w:rPr>
          <w:szCs w:val="24"/>
        </w:rPr>
        <w:t>, there is a relatively increased effectiveness of social consensus on their support for our two assessed issues.</w:t>
      </w:r>
    </w:p>
    <w:p w14:paraId="5E76EA4D" w14:textId="33EC4C6A" w:rsidR="00D43619" w:rsidRPr="00F13BFB" w:rsidRDefault="00D43619" w:rsidP="00D364B7">
      <w:pPr>
        <w:pStyle w:val="Heading1"/>
        <w:rPr>
          <w:sz w:val="24"/>
          <w:szCs w:val="24"/>
        </w:rPr>
      </w:pPr>
      <w:r>
        <w:t>Limitations</w:t>
      </w:r>
    </w:p>
    <w:p w14:paraId="06AF22FD" w14:textId="3C735660" w:rsidR="00D43619" w:rsidRPr="00D43619" w:rsidRDefault="00D43619" w:rsidP="00870A44">
      <w:pPr>
        <w:rPr>
          <w:szCs w:val="24"/>
        </w:rPr>
      </w:pPr>
      <w:r>
        <w:rPr>
          <w:b/>
          <w:bCs/>
          <w:szCs w:val="24"/>
        </w:rPr>
        <w:tab/>
      </w:r>
      <w:r w:rsidR="00F13BFB">
        <w:rPr>
          <w:szCs w:val="24"/>
        </w:rPr>
        <w:t>All three studies</w:t>
      </w:r>
      <w:r>
        <w:rPr>
          <w:szCs w:val="24"/>
        </w:rPr>
        <w:t xml:space="preserve"> primarily </w:t>
      </w:r>
      <w:r w:rsidR="00147EE7">
        <w:rPr>
          <w:szCs w:val="24"/>
        </w:rPr>
        <w:t xml:space="preserve">are limited due to the majority of data collection being derived from Psychology 1000 students at a large midwestern university. </w:t>
      </w:r>
    </w:p>
    <w:sectPr w:rsidR="00D43619" w:rsidRPr="00D436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Shaffer, Victoria A." w:date="2023-11-02T13:56:00Z" w:initials="SVA">
    <w:p w14:paraId="6D22F7FD" w14:textId="77777777" w:rsidR="00EC5D68" w:rsidRDefault="00EC5D68" w:rsidP="00EC5D68">
      <w:r>
        <w:rPr>
          <w:rStyle w:val="CommentReference"/>
        </w:rPr>
        <w:annotationRef/>
      </w:r>
      <w:r>
        <w:rPr>
          <w:color w:val="000000"/>
          <w:sz w:val="20"/>
          <w:szCs w:val="20"/>
        </w:rPr>
        <w:t>e.g. and i.e. should be followed by commas</w:t>
      </w:r>
    </w:p>
  </w:comment>
  <w:comment w:id="25" w:author="Shaffer, Victoria A." w:date="2023-11-02T14:30:00Z" w:initials="SVA">
    <w:p w14:paraId="1F25BE79" w14:textId="77777777" w:rsidR="00862109" w:rsidRDefault="00862109" w:rsidP="001C68A3">
      <w:r>
        <w:rPr>
          <w:rStyle w:val="CommentReference"/>
        </w:rPr>
        <w:annotationRef/>
      </w:r>
      <w:r>
        <w:rPr>
          <w:color w:val="000000"/>
          <w:sz w:val="20"/>
          <w:szCs w:val="20"/>
        </w:rPr>
        <w:t>This recall to deontology and utilitarian ethics is jarring. That point came early on and I forgot its relevance. This paragraph needs to be redistricted throughout the text. The conclusions do not follow from the literature cited.</w:t>
      </w:r>
    </w:p>
  </w:comment>
  <w:comment w:id="28" w:author="Shaffer, Victoria A." w:date="2023-11-02T14:31:00Z" w:initials="SVA">
    <w:p w14:paraId="767D5415" w14:textId="77777777" w:rsidR="005E3AA3" w:rsidRDefault="005E3AA3" w:rsidP="005E3AA3">
      <w:r>
        <w:rPr>
          <w:rStyle w:val="CommentReference"/>
        </w:rPr>
        <w:annotationRef/>
      </w:r>
      <w:r>
        <w:rPr>
          <w:color w:val="000000"/>
          <w:sz w:val="20"/>
          <w:szCs w:val="20"/>
        </w:rPr>
        <w:t>Why would there be?</w:t>
      </w:r>
    </w:p>
  </w:comment>
  <w:comment w:id="29" w:author="Shaffer, Victoria A." w:date="2023-11-02T14:32:00Z" w:initials="SVA">
    <w:p w14:paraId="410F9441" w14:textId="77777777" w:rsidR="005E3AA3" w:rsidRDefault="005E3AA3" w:rsidP="005E3AA3">
      <w:r>
        <w:rPr>
          <w:rStyle w:val="CommentReference"/>
        </w:rPr>
        <w:annotationRef/>
      </w:r>
      <w:r>
        <w:rPr>
          <w:color w:val="000000"/>
          <w:sz w:val="20"/>
          <w:szCs w:val="20"/>
        </w:rPr>
        <w:t>Moral is used too many times in one sentence. You cannot define a concept by using that concept.</w:t>
      </w:r>
    </w:p>
  </w:comment>
  <w:comment w:id="30" w:author="Shaffer, Victoria A." w:date="2023-11-02T14:33:00Z" w:initials="SVA">
    <w:p w14:paraId="0DB74760" w14:textId="77777777" w:rsidR="005E3AA3" w:rsidRDefault="005E3AA3" w:rsidP="005E3AA3">
      <w:r>
        <w:rPr>
          <w:rStyle w:val="CommentReference"/>
        </w:rPr>
        <w:annotationRef/>
      </w:r>
      <w:r>
        <w:rPr>
          <w:color w:val="000000"/>
          <w:sz w:val="20"/>
          <w:szCs w:val="20"/>
        </w:rPr>
        <w:t>Is it an open question?  You prior two sentences sound like the answer exists already.</w:t>
      </w:r>
    </w:p>
  </w:comment>
  <w:comment w:id="31" w:author="Shaffer, Victoria A." w:date="2023-11-02T14:39:00Z" w:initials="SVA">
    <w:p w14:paraId="6DB17F3A" w14:textId="77777777" w:rsidR="00D15227" w:rsidRDefault="00D15227" w:rsidP="00C16E27">
      <w:r>
        <w:rPr>
          <w:rStyle w:val="CommentReference"/>
        </w:rPr>
        <w:annotationRef/>
      </w:r>
      <w:r>
        <w:rPr>
          <w:color w:val="000000"/>
          <w:sz w:val="20"/>
          <w:szCs w:val="20"/>
        </w:rPr>
        <w:t xml:space="preserve">You are supposed to use APA headings in a Psych Dissertation </w:t>
      </w:r>
    </w:p>
  </w:comment>
  <w:comment w:id="32" w:author="Shaffer, Victoria A." w:date="2023-11-02T14:48:00Z" w:initials="SVA">
    <w:p w14:paraId="39F1DC7B" w14:textId="77777777" w:rsidR="00253E56" w:rsidRDefault="00253E56" w:rsidP="00027700">
      <w:r>
        <w:rPr>
          <w:rStyle w:val="CommentReference"/>
        </w:rPr>
        <w:annotationRef/>
      </w:r>
      <w:r>
        <w:rPr>
          <w:color w:val="000000"/>
          <w:sz w:val="20"/>
          <w:szCs w:val="20"/>
        </w:rPr>
        <w:t>These are kind of convoluted hypotheses. How does your linear regression described below test this hypothesis?</w:t>
      </w:r>
    </w:p>
  </w:comment>
  <w:comment w:id="33" w:author="Shaffer, Victoria A." w:date="2023-11-02T14:51:00Z" w:initials="SVA">
    <w:p w14:paraId="6B6473E7" w14:textId="77777777" w:rsidR="0097392E" w:rsidRDefault="0097392E" w:rsidP="007702CE">
      <w:r>
        <w:rPr>
          <w:rStyle w:val="CommentReference"/>
        </w:rPr>
        <w:annotationRef/>
      </w:r>
      <w:r>
        <w:rPr>
          <w:color w:val="000000"/>
          <w:sz w:val="20"/>
          <w:szCs w:val="20"/>
        </w:rPr>
        <w:t>This is a pretty skimpy results paragraph. I am assuming you will beef this up?</w:t>
      </w:r>
    </w:p>
  </w:comment>
  <w:comment w:id="43" w:author="Shaffer, Victoria A." w:date="2023-11-02T14:21:00Z" w:initials="SVA">
    <w:p w14:paraId="577B38EA" w14:textId="77777777" w:rsidR="00952DD1" w:rsidRDefault="00952DD1" w:rsidP="00952DD1">
      <w:r>
        <w:rPr>
          <w:rStyle w:val="CommentReference"/>
        </w:rPr>
        <w:annotationRef/>
      </w:r>
      <w:r>
        <w:rPr>
          <w:color w:val="000000"/>
          <w:sz w:val="20"/>
          <w:szCs w:val="20"/>
        </w:rPr>
        <w:t>Still unclear how this related to UHC?</w:t>
      </w:r>
    </w:p>
  </w:comment>
  <w:comment w:id="44" w:author="Shaffer, Victoria A." w:date="2023-11-02T14:52:00Z" w:initials="SVA">
    <w:p w14:paraId="7533338B" w14:textId="77777777" w:rsidR="00E112C4" w:rsidRDefault="00E112C4" w:rsidP="00E112C4">
      <w:r>
        <w:rPr>
          <w:rStyle w:val="CommentReference"/>
        </w:rPr>
        <w:annotationRef/>
      </w:r>
      <w:r>
        <w:rPr>
          <w:color w:val="000000"/>
          <w:sz w:val="20"/>
          <w:szCs w:val="20"/>
        </w:rPr>
        <w:t xml:space="preserve">All of the literature on moral conviction should be here. </w:t>
      </w:r>
    </w:p>
  </w:comment>
  <w:comment w:id="49" w:author="Shaffer, Victoria A." w:date="2023-11-02T14:10:00Z" w:initials="SVA">
    <w:p w14:paraId="03FE91D8" w14:textId="77777777" w:rsidR="005B2241" w:rsidRDefault="005B2241" w:rsidP="005B2241">
      <w:r>
        <w:rPr>
          <w:rStyle w:val="CommentReference"/>
        </w:rPr>
        <w:annotationRef/>
      </w:r>
      <w:r>
        <w:rPr>
          <w:color w:val="000000"/>
          <w:sz w:val="20"/>
          <w:szCs w:val="20"/>
        </w:rPr>
        <w:t xml:space="preserve">This still doesn’t provide a definition for moral conviction. I also don’t think it is grammatically correct to refer to something as “a metacognition”. You can refer to metacognition in general or a specific metacognitive skill but not a single metacognition. </w:t>
      </w:r>
    </w:p>
  </w:comment>
  <w:comment w:id="50" w:author="Shaffer, Victoria A." w:date="2023-11-02T14:13:00Z" w:initials="SVA">
    <w:p w14:paraId="582DCD98" w14:textId="77777777" w:rsidR="005B2241" w:rsidRDefault="005B2241" w:rsidP="005B2241">
      <w:r>
        <w:rPr>
          <w:rStyle w:val="CommentReference"/>
        </w:rPr>
        <w:annotationRef/>
      </w:r>
      <w:r>
        <w:rPr>
          <w:color w:val="000000"/>
          <w:sz w:val="20"/>
          <w:szCs w:val="20"/>
        </w:rPr>
        <w:t>You have three points in this paragraph. 1) defining moral conviction and its relationship to UHC; 2) the relationship between social consensus and moral conviction; 3) the relationship between moral conviction and psychological distance.</w:t>
      </w:r>
    </w:p>
  </w:comment>
  <w:comment w:id="51" w:author="Shaffer, Victoria A." w:date="2023-11-02T14:14:00Z" w:initials="SVA">
    <w:p w14:paraId="7035124D" w14:textId="77777777" w:rsidR="005B2241" w:rsidRDefault="005B2241" w:rsidP="005B2241">
      <w:r>
        <w:rPr>
          <w:rStyle w:val="CommentReference"/>
        </w:rPr>
        <w:annotationRef/>
      </w:r>
      <w:r>
        <w:rPr>
          <w:color w:val="000000"/>
          <w:sz w:val="20"/>
          <w:szCs w:val="20"/>
        </w:rPr>
        <w:t>None of these three points are effectively made in this paragraph. It would be most effective if you try to make one point per paragraph. Start with moral conviction. What is it? Why is it relevant to discussions of UHC?</w:t>
      </w:r>
    </w:p>
  </w:comment>
  <w:comment w:id="56" w:author="Shaffer, Victoria A." w:date="2023-11-02T14:15:00Z" w:initials="SVA">
    <w:p w14:paraId="3F0C0078" w14:textId="77777777" w:rsidR="005B2241" w:rsidRDefault="005B2241" w:rsidP="005B2241">
      <w:r>
        <w:rPr>
          <w:rStyle w:val="CommentReference"/>
        </w:rPr>
        <w:annotationRef/>
      </w:r>
      <w:r>
        <w:rPr>
          <w:color w:val="000000"/>
          <w:sz w:val="20"/>
          <w:szCs w:val="20"/>
        </w:rPr>
        <w:t>Moral conclusions about what?</w:t>
      </w:r>
    </w:p>
  </w:comment>
  <w:comment w:id="58" w:author="Shaffer, Victoria A." w:date="2023-11-02T14:27:00Z" w:initials="SVA">
    <w:p w14:paraId="53218705" w14:textId="77777777" w:rsidR="00311A43" w:rsidRDefault="00311A43" w:rsidP="00311A43">
      <w:r>
        <w:rPr>
          <w:rStyle w:val="CommentReference"/>
        </w:rPr>
        <w:annotationRef/>
      </w:r>
      <w:r>
        <w:rPr>
          <w:color w:val="000000"/>
          <w:sz w:val="20"/>
          <w:szCs w:val="20"/>
        </w:rPr>
        <w:t xml:space="preserve">If this was the point you were trying to make, you should start with the thesis then provide evidence in support of that thesis, holding the reader’s hand to illustrate how the evidence supports your conclusion along the way. The way it is currently written, you throw out a lot research and assume that the reader is naturally lead to the same conclusion you came to, but they are mostly likely not going to do that. </w:t>
      </w:r>
    </w:p>
  </w:comment>
  <w:comment w:id="62" w:author="Shaffer, Victoria A." w:date="2023-11-02T14:31:00Z" w:initials="SVA">
    <w:p w14:paraId="48459BF7" w14:textId="77777777" w:rsidR="00311A43" w:rsidRDefault="00311A43" w:rsidP="00311A43">
      <w:r>
        <w:rPr>
          <w:rStyle w:val="CommentReference"/>
        </w:rPr>
        <w:annotationRef/>
      </w:r>
      <w:r>
        <w:rPr>
          <w:color w:val="000000"/>
          <w:sz w:val="20"/>
          <w:szCs w:val="20"/>
        </w:rPr>
        <w:t>Why would there be?</w:t>
      </w:r>
    </w:p>
  </w:comment>
  <w:comment w:id="63" w:author="Shaffer, Victoria A." w:date="2023-11-02T14:32:00Z" w:initials="SVA">
    <w:p w14:paraId="317D21B5" w14:textId="77777777" w:rsidR="00311A43" w:rsidRDefault="00311A43" w:rsidP="00311A43">
      <w:r>
        <w:rPr>
          <w:rStyle w:val="CommentReference"/>
        </w:rPr>
        <w:annotationRef/>
      </w:r>
      <w:r>
        <w:rPr>
          <w:color w:val="000000"/>
          <w:sz w:val="20"/>
          <w:szCs w:val="20"/>
        </w:rPr>
        <w:t>Moral is used too many times in one sentence. You cannot define a concept by using that concept.</w:t>
      </w:r>
    </w:p>
  </w:comment>
  <w:comment w:id="64" w:author="Shaffer, Victoria A." w:date="2023-11-02T14:33:00Z" w:initials="SVA">
    <w:p w14:paraId="2882E177" w14:textId="77777777" w:rsidR="00311A43" w:rsidRDefault="00311A43" w:rsidP="00311A43">
      <w:r>
        <w:rPr>
          <w:rStyle w:val="CommentReference"/>
        </w:rPr>
        <w:annotationRef/>
      </w:r>
      <w:r>
        <w:rPr>
          <w:color w:val="000000"/>
          <w:sz w:val="20"/>
          <w:szCs w:val="20"/>
        </w:rPr>
        <w:t>Is it an open question?  You prior two sentences sound like the answer exists already.</w:t>
      </w:r>
    </w:p>
  </w:comment>
  <w:comment w:id="66" w:author="Shaffer, Victoria A." w:date="2023-11-02T14:57:00Z" w:initials="SVA">
    <w:p w14:paraId="793C7763" w14:textId="77777777" w:rsidR="00401BB0" w:rsidRDefault="00401BB0" w:rsidP="006571D2">
      <w:r>
        <w:rPr>
          <w:rStyle w:val="CommentReference"/>
        </w:rPr>
        <w:annotationRef/>
      </w:r>
      <w:r>
        <w:rPr>
          <w:color w:val="000000"/>
          <w:sz w:val="20"/>
          <w:szCs w:val="20"/>
        </w:rPr>
        <w:t xml:space="preserve">Vague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22F7FD" w15:done="0"/>
  <w15:commentEx w15:paraId="1F25BE79" w15:done="1"/>
  <w15:commentEx w15:paraId="767D5415" w15:done="0"/>
  <w15:commentEx w15:paraId="410F9441" w15:done="0"/>
  <w15:commentEx w15:paraId="0DB74760" w15:done="0"/>
  <w15:commentEx w15:paraId="6DB17F3A" w15:done="0"/>
  <w15:commentEx w15:paraId="39F1DC7B" w15:done="0"/>
  <w15:commentEx w15:paraId="6B6473E7" w15:done="0"/>
  <w15:commentEx w15:paraId="577B38EA" w15:done="0"/>
  <w15:commentEx w15:paraId="7533338B" w15:done="0"/>
  <w15:commentEx w15:paraId="03FE91D8" w15:done="0"/>
  <w15:commentEx w15:paraId="582DCD98" w15:paraIdParent="03FE91D8" w15:done="0"/>
  <w15:commentEx w15:paraId="7035124D" w15:paraIdParent="03FE91D8" w15:done="0"/>
  <w15:commentEx w15:paraId="3F0C0078" w15:done="0"/>
  <w15:commentEx w15:paraId="53218705" w15:done="0"/>
  <w15:commentEx w15:paraId="48459BF7" w15:done="0"/>
  <w15:commentEx w15:paraId="317D21B5" w15:done="0"/>
  <w15:commentEx w15:paraId="2882E177" w15:done="0"/>
  <w15:commentEx w15:paraId="793C77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8771F09" w16cex:dateUtc="2023-11-02T18:56:00Z">
    <w16cex:extLst>
      <w16:ext w16:uri="{CE6994B0-6A32-4C9F-8C6B-6E91EDA988CE}">
        <cr:reactions xmlns:cr="http://schemas.microsoft.com/office/comments/2020/reactions">
          <cr:reaction reactionType="1">
            <cr:reactionInfo dateUtc="2023-11-19T19:40:12Z">
              <cr:user userId="S::sxdff5@umsystem.edu::b9866d13-2382-44e1-bd01-d5a655a2be91" userProvider="AD" userName="Duan, Sean (MU-Student)"/>
            </cr:reactionInfo>
          </cr:reaction>
        </cr:reactions>
      </w16:ext>
    </w16cex:extLst>
  </w16cex:commentExtensible>
  <w16cex:commentExtensible w16cex:durableId="2FBCF3CE" w16cex:dateUtc="2023-11-02T19:30:00Z"/>
  <w16cex:commentExtensible w16cex:durableId="39A0CDCF" w16cex:dateUtc="2023-11-02T19:31:00Z"/>
  <w16cex:commentExtensible w16cex:durableId="407001A9" w16cex:dateUtc="2023-11-02T19:32:00Z"/>
  <w16cex:commentExtensible w16cex:durableId="2A42B4F1" w16cex:dateUtc="2023-11-02T19:33:00Z"/>
  <w16cex:commentExtensible w16cex:durableId="178CA052" w16cex:dateUtc="2023-11-02T19:39:00Z"/>
  <w16cex:commentExtensible w16cex:durableId="48EF48AE" w16cex:dateUtc="2023-11-02T19:48:00Z"/>
  <w16cex:commentExtensible w16cex:durableId="15C61B13" w16cex:dateUtc="2023-11-02T19:51:00Z"/>
  <w16cex:commentExtensible w16cex:durableId="278E1ED9" w16cex:dateUtc="2023-11-02T19:21:00Z">
    <w16cex:extLst>
      <w16:ext w16:uri="{CE6994B0-6A32-4C9F-8C6B-6E91EDA988CE}">
        <cr:reactions xmlns:cr="http://schemas.microsoft.com/office/comments/2020/reactions">
          <cr:reaction reactionType="1">
            <cr:reactionInfo dateUtc="2023-11-20T22:49:00Z">
              <cr:user userId="S::sxdff5@umsystem.edu::b9866d13-2382-44e1-bd01-d5a655a2be91" userProvider="AD" userName="Duan, Sean (MU-Student)"/>
            </cr:reactionInfo>
          </cr:reaction>
        </cr:reactions>
      </w16:ext>
    </w16cex:extLst>
  </w16cex:commentExtensible>
  <w16cex:commentExtensible w16cex:durableId="0FB0479B" w16cex:dateUtc="2023-11-02T19:52:00Z"/>
  <w16cex:commentExtensible w16cex:durableId="0F0D8D6A" w16cex:dateUtc="2023-11-02T19:10:00Z"/>
  <w16cex:commentExtensible w16cex:durableId="7FF5FC5B" w16cex:dateUtc="2023-11-02T19:13:00Z"/>
  <w16cex:commentExtensible w16cex:durableId="5738C059" w16cex:dateUtc="2023-11-02T19:14:00Z"/>
  <w16cex:commentExtensible w16cex:durableId="1C214A1E" w16cex:dateUtc="2023-11-02T19:15:00Z"/>
  <w16cex:commentExtensible w16cex:durableId="3BA9CF47" w16cex:dateUtc="2023-11-02T19:27:00Z"/>
  <w16cex:commentExtensible w16cex:durableId="0DB80276" w16cex:dateUtc="2023-11-02T19:31:00Z"/>
  <w16cex:commentExtensible w16cex:durableId="14CC717B" w16cex:dateUtc="2023-11-02T19:32:00Z"/>
  <w16cex:commentExtensible w16cex:durableId="11DB3EB4" w16cex:dateUtc="2023-11-02T19:33:00Z"/>
  <w16cex:commentExtensible w16cex:durableId="5A85CC43" w16cex:dateUtc="2023-11-02T1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22F7FD" w16cid:durableId="38771F09"/>
  <w16cid:commentId w16cid:paraId="1F25BE79" w16cid:durableId="2FBCF3CE"/>
  <w16cid:commentId w16cid:paraId="767D5415" w16cid:durableId="39A0CDCF"/>
  <w16cid:commentId w16cid:paraId="410F9441" w16cid:durableId="407001A9"/>
  <w16cid:commentId w16cid:paraId="0DB74760" w16cid:durableId="2A42B4F1"/>
  <w16cid:commentId w16cid:paraId="6DB17F3A" w16cid:durableId="178CA052"/>
  <w16cid:commentId w16cid:paraId="39F1DC7B" w16cid:durableId="48EF48AE"/>
  <w16cid:commentId w16cid:paraId="6B6473E7" w16cid:durableId="15C61B13"/>
  <w16cid:commentId w16cid:paraId="577B38EA" w16cid:durableId="278E1ED9"/>
  <w16cid:commentId w16cid:paraId="7533338B" w16cid:durableId="0FB0479B"/>
  <w16cid:commentId w16cid:paraId="03FE91D8" w16cid:durableId="0F0D8D6A"/>
  <w16cid:commentId w16cid:paraId="582DCD98" w16cid:durableId="7FF5FC5B"/>
  <w16cid:commentId w16cid:paraId="7035124D" w16cid:durableId="5738C059"/>
  <w16cid:commentId w16cid:paraId="3F0C0078" w16cid:durableId="1C214A1E"/>
  <w16cid:commentId w16cid:paraId="53218705" w16cid:durableId="3BA9CF47"/>
  <w16cid:commentId w16cid:paraId="48459BF7" w16cid:durableId="0DB80276"/>
  <w16cid:commentId w16cid:paraId="317D21B5" w16cid:durableId="14CC717B"/>
  <w16cid:commentId w16cid:paraId="2882E177" w16cid:durableId="11DB3EB4"/>
  <w16cid:commentId w16cid:paraId="793C7763" w16cid:durableId="5A85CC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481400">
    <w:abstractNumId w:val="1"/>
  </w:num>
  <w:num w:numId="2" w16cid:durableId="20240562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8D"/>
    <w:rsid w:val="00001FCB"/>
    <w:rsid w:val="0000369E"/>
    <w:rsid w:val="00004B64"/>
    <w:rsid w:val="00006014"/>
    <w:rsid w:val="00013B8D"/>
    <w:rsid w:val="000220B0"/>
    <w:rsid w:val="00031CC1"/>
    <w:rsid w:val="00036953"/>
    <w:rsid w:val="000406A6"/>
    <w:rsid w:val="00047ABC"/>
    <w:rsid w:val="0005078C"/>
    <w:rsid w:val="00057C0F"/>
    <w:rsid w:val="0007184C"/>
    <w:rsid w:val="00072093"/>
    <w:rsid w:val="000738EF"/>
    <w:rsid w:val="00075F58"/>
    <w:rsid w:val="0008210A"/>
    <w:rsid w:val="00082169"/>
    <w:rsid w:val="00083B71"/>
    <w:rsid w:val="00091093"/>
    <w:rsid w:val="000934B9"/>
    <w:rsid w:val="00093F8E"/>
    <w:rsid w:val="000949D2"/>
    <w:rsid w:val="000A2C14"/>
    <w:rsid w:val="000B1423"/>
    <w:rsid w:val="000B24EA"/>
    <w:rsid w:val="000B3095"/>
    <w:rsid w:val="000B366C"/>
    <w:rsid w:val="000B7D4D"/>
    <w:rsid w:val="000C1336"/>
    <w:rsid w:val="000C4504"/>
    <w:rsid w:val="000C52F7"/>
    <w:rsid w:val="000E1260"/>
    <w:rsid w:val="000E2F46"/>
    <w:rsid w:val="000E6075"/>
    <w:rsid w:val="000E6674"/>
    <w:rsid w:val="000F4AC4"/>
    <w:rsid w:val="000F760E"/>
    <w:rsid w:val="00104239"/>
    <w:rsid w:val="001104CC"/>
    <w:rsid w:val="001107EB"/>
    <w:rsid w:val="0011372E"/>
    <w:rsid w:val="00116662"/>
    <w:rsid w:val="0012232D"/>
    <w:rsid w:val="00126984"/>
    <w:rsid w:val="00130FB5"/>
    <w:rsid w:val="00134ECC"/>
    <w:rsid w:val="00136BE5"/>
    <w:rsid w:val="00141EDF"/>
    <w:rsid w:val="00145943"/>
    <w:rsid w:val="00147EE7"/>
    <w:rsid w:val="001512B7"/>
    <w:rsid w:val="001543E6"/>
    <w:rsid w:val="00154B81"/>
    <w:rsid w:val="00155B7F"/>
    <w:rsid w:val="00160CB7"/>
    <w:rsid w:val="00163283"/>
    <w:rsid w:val="00180559"/>
    <w:rsid w:val="00182251"/>
    <w:rsid w:val="0018282D"/>
    <w:rsid w:val="00182F92"/>
    <w:rsid w:val="00190451"/>
    <w:rsid w:val="00192E8A"/>
    <w:rsid w:val="00192F10"/>
    <w:rsid w:val="00196427"/>
    <w:rsid w:val="001A18B7"/>
    <w:rsid w:val="001A4A18"/>
    <w:rsid w:val="001B2216"/>
    <w:rsid w:val="001B32C8"/>
    <w:rsid w:val="001B5BA5"/>
    <w:rsid w:val="001C0D61"/>
    <w:rsid w:val="001C15AF"/>
    <w:rsid w:val="001C56A8"/>
    <w:rsid w:val="001C6F01"/>
    <w:rsid w:val="001C7ADE"/>
    <w:rsid w:val="001D15E1"/>
    <w:rsid w:val="001D5411"/>
    <w:rsid w:val="001E2DE6"/>
    <w:rsid w:val="001E5078"/>
    <w:rsid w:val="001E5282"/>
    <w:rsid w:val="001F761F"/>
    <w:rsid w:val="00200DDB"/>
    <w:rsid w:val="00202130"/>
    <w:rsid w:val="00214E6E"/>
    <w:rsid w:val="002156F7"/>
    <w:rsid w:val="002234C0"/>
    <w:rsid w:val="00234B1B"/>
    <w:rsid w:val="00234D29"/>
    <w:rsid w:val="002368B7"/>
    <w:rsid w:val="0024154A"/>
    <w:rsid w:val="002421CD"/>
    <w:rsid w:val="00253D48"/>
    <w:rsid w:val="00253E56"/>
    <w:rsid w:val="002547F3"/>
    <w:rsid w:val="00254971"/>
    <w:rsid w:val="00263B2E"/>
    <w:rsid w:val="00280E8C"/>
    <w:rsid w:val="0028118E"/>
    <w:rsid w:val="002A1D93"/>
    <w:rsid w:val="002A25FA"/>
    <w:rsid w:val="002A37BE"/>
    <w:rsid w:val="002A4456"/>
    <w:rsid w:val="002B40B1"/>
    <w:rsid w:val="002B4867"/>
    <w:rsid w:val="002B6344"/>
    <w:rsid w:val="002C359D"/>
    <w:rsid w:val="002C73A1"/>
    <w:rsid w:val="002D524A"/>
    <w:rsid w:val="002D68EE"/>
    <w:rsid w:val="002E15D3"/>
    <w:rsid w:val="002E1B69"/>
    <w:rsid w:val="002E210E"/>
    <w:rsid w:val="002E5E04"/>
    <w:rsid w:val="002F1163"/>
    <w:rsid w:val="002F7751"/>
    <w:rsid w:val="002F7B8F"/>
    <w:rsid w:val="003022A1"/>
    <w:rsid w:val="00307963"/>
    <w:rsid w:val="00307BAE"/>
    <w:rsid w:val="00311A43"/>
    <w:rsid w:val="00314FB4"/>
    <w:rsid w:val="0031640F"/>
    <w:rsid w:val="003215F3"/>
    <w:rsid w:val="0032235D"/>
    <w:rsid w:val="00323458"/>
    <w:rsid w:val="00324340"/>
    <w:rsid w:val="0032434E"/>
    <w:rsid w:val="003362ED"/>
    <w:rsid w:val="00336BE3"/>
    <w:rsid w:val="00340C53"/>
    <w:rsid w:val="00341795"/>
    <w:rsid w:val="00343413"/>
    <w:rsid w:val="00346EF8"/>
    <w:rsid w:val="00363D75"/>
    <w:rsid w:val="00367858"/>
    <w:rsid w:val="0037080D"/>
    <w:rsid w:val="00372F82"/>
    <w:rsid w:val="00377289"/>
    <w:rsid w:val="00380428"/>
    <w:rsid w:val="00380A02"/>
    <w:rsid w:val="003857E0"/>
    <w:rsid w:val="00385945"/>
    <w:rsid w:val="00387BE2"/>
    <w:rsid w:val="00387DE6"/>
    <w:rsid w:val="00396E54"/>
    <w:rsid w:val="003A4296"/>
    <w:rsid w:val="003B576B"/>
    <w:rsid w:val="003B5B59"/>
    <w:rsid w:val="003C22A4"/>
    <w:rsid w:val="003C5E75"/>
    <w:rsid w:val="003C72FF"/>
    <w:rsid w:val="003C7AF8"/>
    <w:rsid w:val="003C7BDE"/>
    <w:rsid w:val="003D552F"/>
    <w:rsid w:val="003E6EB2"/>
    <w:rsid w:val="00401BB0"/>
    <w:rsid w:val="00402AFA"/>
    <w:rsid w:val="00405E30"/>
    <w:rsid w:val="00410FFE"/>
    <w:rsid w:val="00411BB8"/>
    <w:rsid w:val="00424F0E"/>
    <w:rsid w:val="00440599"/>
    <w:rsid w:val="004441A2"/>
    <w:rsid w:val="0044504E"/>
    <w:rsid w:val="00445EB9"/>
    <w:rsid w:val="004549F1"/>
    <w:rsid w:val="00455D12"/>
    <w:rsid w:val="004619D9"/>
    <w:rsid w:val="00461A75"/>
    <w:rsid w:val="00464D37"/>
    <w:rsid w:val="00466D98"/>
    <w:rsid w:val="00466F79"/>
    <w:rsid w:val="0046772D"/>
    <w:rsid w:val="00470507"/>
    <w:rsid w:val="00472C6E"/>
    <w:rsid w:val="004752E5"/>
    <w:rsid w:val="00476652"/>
    <w:rsid w:val="0049509B"/>
    <w:rsid w:val="004973D0"/>
    <w:rsid w:val="00497E14"/>
    <w:rsid w:val="004A51BD"/>
    <w:rsid w:val="004D367A"/>
    <w:rsid w:val="004D3C2D"/>
    <w:rsid w:val="004D43E0"/>
    <w:rsid w:val="004E0A21"/>
    <w:rsid w:val="004E1673"/>
    <w:rsid w:val="004E52DD"/>
    <w:rsid w:val="004F3D99"/>
    <w:rsid w:val="00500CC8"/>
    <w:rsid w:val="005161AE"/>
    <w:rsid w:val="005162F4"/>
    <w:rsid w:val="005163E6"/>
    <w:rsid w:val="00516784"/>
    <w:rsid w:val="005167A5"/>
    <w:rsid w:val="005235BD"/>
    <w:rsid w:val="00525F8E"/>
    <w:rsid w:val="00531EC5"/>
    <w:rsid w:val="00533909"/>
    <w:rsid w:val="00533958"/>
    <w:rsid w:val="00535096"/>
    <w:rsid w:val="0054117B"/>
    <w:rsid w:val="00543795"/>
    <w:rsid w:val="00545E75"/>
    <w:rsid w:val="0054633C"/>
    <w:rsid w:val="005503CF"/>
    <w:rsid w:val="00551964"/>
    <w:rsid w:val="005521E6"/>
    <w:rsid w:val="005522C3"/>
    <w:rsid w:val="005537DA"/>
    <w:rsid w:val="00553E24"/>
    <w:rsid w:val="00555CDB"/>
    <w:rsid w:val="0055647A"/>
    <w:rsid w:val="00562345"/>
    <w:rsid w:val="00564D0A"/>
    <w:rsid w:val="0057163F"/>
    <w:rsid w:val="0057174E"/>
    <w:rsid w:val="00573BF7"/>
    <w:rsid w:val="0057423F"/>
    <w:rsid w:val="0057771F"/>
    <w:rsid w:val="005900EA"/>
    <w:rsid w:val="005904CC"/>
    <w:rsid w:val="0059685A"/>
    <w:rsid w:val="005A1C16"/>
    <w:rsid w:val="005A5361"/>
    <w:rsid w:val="005B2241"/>
    <w:rsid w:val="005C1FC0"/>
    <w:rsid w:val="005C6164"/>
    <w:rsid w:val="005C6840"/>
    <w:rsid w:val="005C7A7B"/>
    <w:rsid w:val="005D360D"/>
    <w:rsid w:val="005E08B0"/>
    <w:rsid w:val="005E31E1"/>
    <w:rsid w:val="005E3AA3"/>
    <w:rsid w:val="005F238D"/>
    <w:rsid w:val="005F3B02"/>
    <w:rsid w:val="006003B0"/>
    <w:rsid w:val="006060FC"/>
    <w:rsid w:val="00611731"/>
    <w:rsid w:val="00615B94"/>
    <w:rsid w:val="00626A03"/>
    <w:rsid w:val="00633347"/>
    <w:rsid w:val="00637913"/>
    <w:rsid w:val="00637E5E"/>
    <w:rsid w:val="00640837"/>
    <w:rsid w:val="00646922"/>
    <w:rsid w:val="00646C1B"/>
    <w:rsid w:val="006513E0"/>
    <w:rsid w:val="0065267C"/>
    <w:rsid w:val="006570A4"/>
    <w:rsid w:val="006704CF"/>
    <w:rsid w:val="00676228"/>
    <w:rsid w:val="00684C26"/>
    <w:rsid w:val="0069451A"/>
    <w:rsid w:val="006A4F81"/>
    <w:rsid w:val="006A6608"/>
    <w:rsid w:val="006A6F91"/>
    <w:rsid w:val="006B33F4"/>
    <w:rsid w:val="006B4894"/>
    <w:rsid w:val="006C1D37"/>
    <w:rsid w:val="006C7E14"/>
    <w:rsid w:val="006D65AD"/>
    <w:rsid w:val="006E08BE"/>
    <w:rsid w:val="006E209F"/>
    <w:rsid w:val="006E28C6"/>
    <w:rsid w:val="006E2A1C"/>
    <w:rsid w:val="006E3975"/>
    <w:rsid w:val="006E7514"/>
    <w:rsid w:val="006F07D7"/>
    <w:rsid w:val="006F239B"/>
    <w:rsid w:val="006F5BA5"/>
    <w:rsid w:val="006F6679"/>
    <w:rsid w:val="007038F8"/>
    <w:rsid w:val="007049C5"/>
    <w:rsid w:val="00704FA7"/>
    <w:rsid w:val="00706BF8"/>
    <w:rsid w:val="00712173"/>
    <w:rsid w:val="00720A76"/>
    <w:rsid w:val="007211BB"/>
    <w:rsid w:val="00722A9A"/>
    <w:rsid w:val="00723DD1"/>
    <w:rsid w:val="00725CC1"/>
    <w:rsid w:val="0073313D"/>
    <w:rsid w:val="00740228"/>
    <w:rsid w:val="00741120"/>
    <w:rsid w:val="007439B3"/>
    <w:rsid w:val="007457BA"/>
    <w:rsid w:val="00750974"/>
    <w:rsid w:val="0075614F"/>
    <w:rsid w:val="0076072C"/>
    <w:rsid w:val="00760A07"/>
    <w:rsid w:val="00760FEC"/>
    <w:rsid w:val="0076241D"/>
    <w:rsid w:val="00763FBF"/>
    <w:rsid w:val="00763FCE"/>
    <w:rsid w:val="00772994"/>
    <w:rsid w:val="00774437"/>
    <w:rsid w:val="0078014F"/>
    <w:rsid w:val="007909CD"/>
    <w:rsid w:val="00792B63"/>
    <w:rsid w:val="0079354D"/>
    <w:rsid w:val="00797482"/>
    <w:rsid w:val="007A0216"/>
    <w:rsid w:val="007A0975"/>
    <w:rsid w:val="007A3F8C"/>
    <w:rsid w:val="007C08A9"/>
    <w:rsid w:val="007C1D5F"/>
    <w:rsid w:val="007D224F"/>
    <w:rsid w:val="007D436E"/>
    <w:rsid w:val="007E2DD3"/>
    <w:rsid w:val="007E367A"/>
    <w:rsid w:val="007E3692"/>
    <w:rsid w:val="007F28E0"/>
    <w:rsid w:val="008001C9"/>
    <w:rsid w:val="00800498"/>
    <w:rsid w:val="0080265A"/>
    <w:rsid w:val="00812049"/>
    <w:rsid w:val="00813653"/>
    <w:rsid w:val="008149C0"/>
    <w:rsid w:val="008161D6"/>
    <w:rsid w:val="00817364"/>
    <w:rsid w:val="00825FAD"/>
    <w:rsid w:val="00835AC6"/>
    <w:rsid w:val="00835E5A"/>
    <w:rsid w:val="00837A1C"/>
    <w:rsid w:val="008411CF"/>
    <w:rsid w:val="008449BE"/>
    <w:rsid w:val="008474D8"/>
    <w:rsid w:val="0084756F"/>
    <w:rsid w:val="00850C67"/>
    <w:rsid w:val="008530A5"/>
    <w:rsid w:val="00854612"/>
    <w:rsid w:val="00856CEE"/>
    <w:rsid w:val="00857A15"/>
    <w:rsid w:val="00862109"/>
    <w:rsid w:val="00862C55"/>
    <w:rsid w:val="00870A44"/>
    <w:rsid w:val="0087393B"/>
    <w:rsid w:val="00882912"/>
    <w:rsid w:val="0089118E"/>
    <w:rsid w:val="00892908"/>
    <w:rsid w:val="0089299E"/>
    <w:rsid w:val="00893396"/>
    <w:rsid w:val="00897901"/>
    <w:rsid w:val="008A1CE9"/>
    <w:rsid w:val="008A5597"/>
    <w:rsid w:val="008B1F04"/>
    <w:rsid w:val="008B545E"/>
    <w:rsid w:val="008B6AF9"/>
    <w:rsid w:val="008B6D9A"/>
    <w:rsid w:val="008C4C02"/>
    <w:rsid w:val="008C6D4C"/>
    <w:rsid w:val="008D0086"/>
    <w:rsid w:val="008D0B5E"/>
    <w:rsid w:val="008D4D97"/>
    <w:rsid w:val="008D73FF"/>
    <w:rsid w:val="008D7526"/>
    <w:rsid w:val="008E1E84"/>
    <w:rsid w:val="008E2F30"/>
    <w:rsid w:val="008E5472"/>
    <w:rsid w:val="008F2E30"/>
    <w:rsid w:val="008F440B"/>
    <w:rsid w:val="008F45BB"/>
    <w:rsid w:val="008F593E"/>
    <w:rsid w:val="008F71BC"/>
    <w:rsid w:val="009023C6"/>
    <w:rsid w:val="0090530C"/>
    <w:rsid w:val="009055C5"/>
    <w:rsid w:val="00930109"/>
    <w:rsid w:val="00935287"/>
    <w:rsid w:val="00937533"/>
    <w:rsid w:val="009425FA"/>
    <w:rsid w:val="00945332"/>
    <w:rsid w:val="00946CFE"/>
    <w:rsid w:val="009503DF"/>
    <w:rsid w:val="00952DD1"/>
    <w:rsid w:val="009708F6"/>
    <w:rsid w:val="00971123"/>
    <w:rsid w:val="0097392E"/>
    <w:rsid w:val="0097399A"/>
    <w:rsid w:val="009750F6"/>
    <w:rsid w:val="00976FA6"/>
    <w:rsid w:val="00984130"/>
    <w:rsid w:val="00984AE8"/>
    <w:rsid w:val="009870E3"/>
    <w:rsid w:val="0099195B"/>
    <w:rsid w:val="00993D4B"/>
    <w:rsid w:val="00996107"/>
    <w:rsid w:val="009A14E6"/>
    <w:rsid w:val="009A691B"/>
    <w:rsid w:val="009B0160"/>
    <w:rsid w:val="009B597C"/>
    <w:rsid w:val="009C3620"/>
    <w:rsid w:val="009C665D"/>
    <w:rsid w:val="009C6FD6"/>
    <w:rsid w:val="009D0101"/>
    <w:rsid w:val="009D1C1C"/>
    <w:rsid w:val="009D260F"/>
    <w:rsid w:val="009D2990"/>
    <w:rsid w:val="009D5C12"/>
    <w:rsid w:val="009D60A1"/>
    <w:rsid w:val="009E116F"/>
    <w:rsid w:val="009E7884"/>
    <w:rsid w:val="009F26BF"/>
    <w:rsid w:val="00A03251"/>
    <w:rsid w:val="00A05AEB"/>
    <w:rsid w:val="00A06E88"/>
    <w:rsid w:val="00A118E0"/>
    <w:rsid w:val="00A1210C"/>
    <w:rsid w:val="00A12C69"/>
    <w:rsid w:val="00A148CC"/>
    <w:rsid w:val="00A22255"/>
    <w:rsid w:val="00A26E03"/>
    <w:rsid w:val="00A26EC3"/>
    <w:rsid w:val="00A3272A"/>
    <w:rsid w:val="00A41793"/>
    <w:rsid w:val="00A42399"/>
    <w:rsid w:val="00A44946"/>
    <w:rsid w:val="00A44EC4"/>
    <w:rsid w:val="00A53A3B"/>
    <w:rsid w:val="00A62A38"/>
    <w:rsid w:val="00A643F5"/>
    <w:rsid w:val="00A67424"/>
    <w:rsid w:val="00A7050A"/>
    <w:rsid w:val="00A73599"/>
    <w:rsid w:val="00A73E43"/>
    <w:rsid w:val="00A751B5"/>
    <w:rsid w:val="00A8088F"/>
    <w:rsid w:val="00A82884"/>
    <w:rsid w:val="00A83841"/>
    <w:rsid w:val="00A87C6B"/>
    <w:rsid w:val="00A966D6"/>
    <w:rsid w:val="00AA6AA1"/>
    <w:rsid w:val="00AA7B8B"/>
    <w:rsid w:val="00AB0CB3"/>
    <w:rsid w:val="00AB1D63"/>
    <w:rsid w:val="00AB5ADA"/>
    <w:rsid w:val="00AC155A"/>
    <w:rsid w:val="00AC1E33"/>
    <w:rsid w:val="00AC38C6"/>
    <w:rsid w:val="00AC7ADD"/>
    <w:rsid w:val="00AD7B5C"/>
    <w:rsid w:val="00AF1569"/>
    <w:rsid w:val="00AF2808"/>
    <w:rsid w:val="00B07128"/>
    <w:rsid w:val="00B17B18"/>
    <w:rsid w:val="00B249A9"/>
    <w:rsid w:val="00B2664E"/>
    <w:rsid w:val="00B268BC"/>
    <w:rsid w:val="00B3236C"/>
    <w:rsid w:val="00B44EBB"/>
    <w:rsid w:val="00B54058"/>
    <w:rsid w:val="00B54631"/>
    <w:rsid w:val="00B555B8"/>
    <w:rsid w:val="00B665BF"/>
    <w:rsid w:val="00B70B05"/>
    <w:rsid w:val="00B80238"/>
    <w:rsid w:val="00B8185F"/>
    <w:rsid w:val="00B8411D"/>
    <w:rsid w:val="00B864EB"/>
    <w:rsid w:val="00B9007C"/>
    <w:rsid w:val="00B9067A"/>
    <w:rsid w:val="00B93F7F"/>
    <w:rsid w:val="00BA17BE"/>
    <w:rsid w:val="00BA576A"/>
    <w:rsid w:val="00BB19D8"/>
    <w:rsid w:val="00BB3748"/>
    <w:rsid w:val="00BB5895"/>
    <w:rsid w:val="00BB6236"/>
    <w:rsid w:val="00BC2D6F"/>
    <w:rsid w:val="00BD119D"/>
    <w:rsid w:val="00BD1862"/>
    <w:rsid w:val="00BE0A8A"/>
    <w:rsid w:val="00BE619E"/>
    <w:rsid w:val="00BF0953"/>
    <w:rsid w:val="00BF2EBC"/>
    <w:rsid w:val="00BF4496"/>
    <w:rsid w:val="00BF4527"/>
    <w:rsid w:val="00C00CAA"/>
    <w:rsid w:val="00C00E42"/>
    <w:rsid w:val="00C11ECB"/>
    <w:rsid w:val="00C14886"/>
    <w:rsid w:val="00C169D4"/>
    <w:rsid w:val="00C20432"/>
    <w:rsid w:val="00C24D72"/>
    <w:rsid w:val="00C25211"/>
    <w:rsid w:val="00C31556"/>
    <w:rsid w:val="00C3174C"/>
    <w:rsid w:val="00C3280F"/>
    <w:rsid w:val="00C33C53"/>
    <w:rsid w:val="00C343C6"/>
    <w:rsid w:val="00C3635C"/>
    <w:rsid w:val="00C509E6"/>
    <w:rsid w:val="00C522B5"/>
    <w:rsid w:val="00C6099F"/>
    <w:rsid w:val="00C63F67"/>
    <w:rsid w:val="00C645C7"/>
    <w:rsid w:val="00C764D5"/>
    <w:rsid w:val="00C77CFD"/>
    <w:rsid w:val="00C919EC"/>
    <w:rsid w:val="00CA5E26"/>
    <w:rsid w:val="00CA741B"/>
    <w:rsid w:val="00CB718D"/>
    <w:rsid w:val="00CB7E8E"/>
    <w:rsid w:val="00CC25C1"/>
    <w:rsid w:val="00CC3735"/>
    <w:rsid w:val="00CC612D"/>
    <w:rsid w:val="00CD6C09"/>
    <w:rsid w:val="00CE51ED"/>
    <w:rsid w:val="00D01A38"/>
    <w:rsid w:val="00D049D2"/>
    <w:rsid w:val="00D06A73"/>
    <w:rsid w:val="00D10473"/>
    <w:rsid w:val="00D14CE5"/>
    <w:rsid w:val="00D15227"/>
    <w:rsid w:val="00D17501"/>
    <w:rsid w:val="00D17FB2"/>
    <w:rsid w:val="00D2586E"/>
    <w:rsid w:val="00D34DAA"/>
    <w:rsid w:val="00D364B7"/>
    <w:rsid w:val="00D4159F"/>
    <w:rsid w:val="00D43619"/>
    <w:rsid w:val="00D43D48"/>
    <w:rsid w:val="00D45475"/>
    <w:rsid w:val="00D45F78"/>
    <w:rsid w:val="00D535E8"/>
    <w:rsid w:val="00D5410F"/>
    <w:rsid w:val="00D57012"/>
    <w:rsid w:val="00D5708D"/>
    <w:rsid w:val="00D63CD8"/>
    <w:rsid w:val="00D65FF8"/>
    <w:rsid w:val="00D667A8"/>
    <w:rsid w:val="00D6708F"/>
    <w:rsid w:val="00D709A7"/>
    <w:rsid w:val="00D73FDD"/>
    <w:rsid w:val="00D80338"/>
    <w:rsid w:val="00D84788"/>
    <w:rsid w:val="00D92AD4"/>
    <w:rsid w:val="00D96487"/>
    <w:rsid w:val="00DA18F1"/>
    <w:rsid w:val="00DB49B1"/>
    <w:rsid w:val="00DC04A7"/>
    <w:rsid w:val="00DC1312"/>
    <w:rsid w:val="00DC5A89"/>
    <w:rsid w:val="00DC7F85"/>
    <w:rsid w:val="00DD20DA"/>
    <w:rsid w:val="00DD3D82"/>
    <w:rsid w:val="00DD6570"/>
    <w:rsid w:val="00DE53A0"/>
    <w:rsid w:val="00DF2673"/>
    <w:rsid w:val="00DF76A2"/>
    <w:rsid w:val="00E02221"/>
    <w:rsid w:val="00E02274"/>
    <w:rsid w:val="00E034CD"/>
    <w:rsid w:val="00E05313"/>
    <w:rsid w:val="00E112C4"/>
    <w:rsid w:val="00E13E6C"/>
    <w:rsid w:val="00E14F70"/>
    <w:rsid w:val="00E15B1D"/>
    <w:rsid w:val="00E16936"/>
    <w:rsid w:val="00E16F4C"/>
    <w:rsid w:val="00E22596"/>
    <w:rsid w:val="00E26FB4"/>
    <w:rsid w:val="00E3289B"/>
    <w:rsid w:val="00E331E4"/>
    <w:rsid w:val="00E34DE7"/>
    <w:rsid w:val="00E53ADE"/>
    <w:rsid w:val="00E5435E"/>
    <w:rsid w:val="00E5496E"/>
    <w:rsid w:val="00E57619"/>
    <w:rsid w:val="00E57634"/>
    <w:rsid w:val="00E75C1F"/>
    <w:rsid w:val="00E82429"/>
    <w:rsid w:val="00E8626A"/>
    <w:rsid w:val="00E87B3B"/>
    <w:rsid w:val="00E90401"/>
    <w:rsid w:val="00E91987"/>
    <w:rsid w:val="00E931AD"/>
    <w:rsid w:val="00E97363"/>
    <w:rsid w:val="00EB3C7D"/>
    <w:rsid w:val="00EB42F8"/>
    <w:rsid w:val="00EB6366"/>
    <w:rsid w:val="00EC3323"/>
    <w:rsid w:val="00EC5D68"/>
    <w:rsid w:val="00EE1021"/>
    <w:rsid w:val="00EE4449"/>
    <w:rsid w:val="00EE48D0"/>
    <w:rsid w:val="00EE5994"/>
    <w:rsid w:val="00EF0DD4"/>
    <w:rsid w:val="00F13BFB"/>
    <w:rsid w:val="00F179E5"/>
    <w:rsid w:val="00F17C97"/>
    <w:rsid w:val="00F2087E"/>
    <w:rsid w:val="00F22DEA"/>
    <w:rsid w:val="00F26518"/>
    <w:rsid w:val="00F26FE2"/>
    <w:rsid w:val="00F273CA"/>
    <w:rsid w:val="00F305C7"/>
    <w:rsid w:val="00F30EEB"/>
    <w:rsid w:val="00F43901"/>
    <w:rsid w:val="00F54FBF"/>
    <w:rsid w:val="00F57E6C"/>
    <w:rsid w:val="00F57ECF"/>
    <w:rsid w:val="00F61982"/>
    <w:rsid w:val="00F6264F"/>
    <w:rsid w:val="00F645B9"/>
    <w:rsid w:val="00F64AF1"/>
    <w:rsid w:val="00F64B19"/>
    <w:rsid w:val="00F64C2C"/>
    <w:rsid w:val="00F65D65"/>
    <w:rsid w:val="00F7160B"/>
    <w:rsid w:val="00F732AA"/>
    <w:rsid w:val="00F735B6"/>
    <w:rsid w:val="00F74A00"/>
    <w:rsid w:val="00F841CC"/>
    <w:rsid w:val="00F8474A"/>
    <w:rsid w:val="00F85400"/>
    <w:rsid w:val="00F86571"/>
    <w:rsid w:val="00F920AB"/>
    <w:rsid w:val="00FA11F1"/>
    <w:rsid w:val="00FA4543"/>
    <w:rsid w:val="00FA4CB4"/>
    <w:rsid w:val="00FA593A"/>
    <w:rsid w:val="00FB5E78"/>
    <w:rsid w:val="00FC074D"/>
    <w:rsid w:val="00FC2494"/>
    <w:rsid w:val="00FC5A0C"/>
    <w:rsid w:val="00FC5DB6"/>
    <w:rsid w:val="00FD22BC"/>
    <w:rsid w:val="00FD42AA"/>
    <w:rsid w:val="00FD4B2E"/>
    <w:rsid w:val="00FE2B78"/>
    <w:rsid w:val="00FE365F"/>
    <w:rsid w:val="00FE3EDC"/>
    <w:rsid w:val="00FF0A0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917"/>
  <w15:chartTrackingRefBased/>
  <w15:docId w15:val="{08D59C3A-410E-482D-A786-07F9CE5D6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9C5"/>
    <w:pPr>
      <w:spacing w:after="100" w:afterAutospacing="1" w:line="480" w:lineRule="auto"/>
    </w:pPr>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3.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customXml/itemProps4.xml><?xml version="1.0" encoding="utf-8"?>
<ds:datastoreItem xmlns:ds="http://schemas.openxmlformats.org/officeDocument/2006/customXml" ds:itemID="{370C9932-052A-4234-B377-CD6828F126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25</Pages>
  <Words>6278</Words>
  <Characters>35789</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98</cp:revision>
  <dcterms:created xsi:type="dcterms:W3CDTF">2023-11-15T21:32:00Z</dcterms:created>
  <dcterms:modified xsi:type="dcterms:W3CDTF">2023-11-20T22:50:00Z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