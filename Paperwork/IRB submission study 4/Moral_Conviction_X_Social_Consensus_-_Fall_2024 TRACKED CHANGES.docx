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52EA7" w14:textId="77777777" w:rsidR="007921A3" w:rsidRDefault="00000000">
      <w:pPr>
        <w:pStyle w:val="H2"/>
      </w:pPr>
      <w:r>
        <w:t>Moral Conviction X Social Consensus - Fall 2024</w:t>
      </w:r>
    </w:p>
    <w:p w14:paraId="196BA592" w14:textId="77777777" w:rsidR="007921A3" w:rsidRDefault="007921A3"/>
    <w:p w14:paraId="51BB90E7" w14:textId="77777777" w:rsidR="007921A3" w:rsidRDefault="007921A3">
      <w:pPr>
        <w:pStyle w:val="BlockSeparator"/>
      </w:pPr>
    </w:p>
    <w:p w14:paraId="1A1FAAE5" w14:textId="77777777" w:rsidR="007921A3" w:rsidRDefault="007921A3">
      <w:pPr>
        <w:pStyle w:val="BlockSeparator"/>
      </w:pPr>
    </w:p>
    <w:p w14:paraId="4BEBE098" w14:textId="77777777" w:rsidR="007921A3" w:rsidRDefault="00000000">
      <w:pPr>
        <w:pStyle w:val="BlockStartLabel"/>
      </w:pPr>
      <w:r>
        <w:t>Start of Block: Ethical Standards of Judgement Questionnaire</w:t>
      </w:r>
    </w:p>
    <w:p w14:paraId="3313F30C" w14:textId="77777777" w:rsidR="007921A3" w:rsidRDefault="007921A3"/>
    <w:p w14:paraId="1F5FE64F" w14:textId="77777777" w:rsidR="007921A3" w:rsidRDefault="00000000">
      <w:pPr>
        <w:keepNext/>
      </w:pPr>
      <w:r>
        <w:lastRenderedPageBreak/>
        <w:t xml:space="preserve">Q1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2"/>
        <w:gridCol w:w="1559"/>
        <w:gridCol w:w="1559"/>
        <w:gridCol w:w="1559"/>
        <w:gridCol w:w="1537"/>
        <w:gridCol w:w="1554"/>
      </w:tblGrid>
      <w:tr w:rsidR="007921A3" w14:paraId="51E4FA68"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D131B19" w14:textId="77777777" w:rsidR="007921A3" w:rsidRDefault="007921A3">
            <w:pPr>
              <w:keepNext/>
            </w:pPr>
          </w:p>
        </w:tc>
        <w:tc>
          <w:tcPr>
            <w:tcW w:w="1596" w:type="dxa"/>
          </w:tcPr>
          <w:p w14:paraId="210362FA"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9F8E2F2" w14:textId="77777777" w:rsidR="007921A3"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7C271462" w14:textId="77777777" w:rsidR="007921A3"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0245F5D5" w14:textId="77777777" w:rsidR="007921A3"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50F4942A"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7921A3" w14:paraId="182D7C1D"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8674EE2" w14:textId="77777777" w:rsidR="007921A3" w:rsidRDefault="00000000">
            <w:pPr>
              <w:keepNext/>
            </w:pPr>
            <w:r>
              <w:t xml:space="preserve">When people disagree over ethical matters, I strive for workable compromises (1) </w:t>
            </w:r>
          </w:p>
        </w:tc>
        <w:tc>
          <w:tcPr>
            <w:tcW w:w="1596" w:type="dxa"/>
          </w:tcPr>
          <w:p w14:paraId="0E4A0B8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9AC5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62F9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CC2D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ABBA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49481A8"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23FF2FD7" w14:textId="77777777" w:rsidR="007921A3" w:rsidRDefault="00000000">
            <w:pPr>
              <w:keepNext/>
            </w:pPr>
            <w:r>
              <w:t xml:space="preserve">When thinking of ethical problems, I try to develop practical, workable alternatives (2) </w:t>
            </w:r>
          </w:p>
        </w:tc>
        <w:tc>
          <w:tcPr>
            <w:tcW w:w="1596" w:type="dxa"/>
          </w:tcPr>
          <w:p w14:paraId="0FDB13A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8D277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FAC2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BA57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38800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01451B80"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403EE033" w14:textId="77777777" w:rsidR="007921A3" w:rsidRDefault="00000000">
            <w:pPr>
              <w:keepNext/>
            </w:pPr>
            <w:r>
              <w:t xml:space="preserve">It is of value to societies to be responsive and adapt to new conditions as the world changes (3) </w:t>
            </w:r>
          </w:p>
        </w:tc>
        <w:tc>
          <w:tcPr>
            <w:tcW w:w="1596" w:type="dxa"/>
          </w:tcPr>
          <w:p w14:paraId="472BDA0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7D55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F8D0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F1D7B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EBFE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2205256"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33CA669" w14:textId="77777777" w:rsidR="007921A3" w:rsidRDefault="00000000">
            <w:pPr>
              <w:keepNext/>
            </w:pPr>
            <w:r>
              <w:t xml:space="preserve">Solutions to ethical problems usually are seen as some shade of grey (4) </w:t>
            </w:r>
          </w:p>
        </w:tc>
        <w:tc>
          <w:tcPr>
            <w:tcW w:w="1596" w:type="dxa"/>
          </w:tcPr>
          <w:p w14:paraId="58C8EAB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1CC0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DA01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40B0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879A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0D523342"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D039671" w14:textId="77777777" w:rsidR="007921A3" w:rsidRDefault="00000000">
            <w:pPr>
              <w:keepNext/>
            </w:pPr>
            <w:r>
              <w:t xml:space="preserve">When making an ethical decision, one should pay attention to others' needs, wants, and desires (5) </w:t>
            </w:r>
          </w:p>
        </w:tc>
        <w:tc>
          <w:tcPr>
            <w:tcW w:w="1596" w:type="dxa"/>
          </w:tcPr>
          <w:p w14:paraId="6DAF47C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1E8F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280B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81404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CB6E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22FF2D1E"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2585354F" w14:textId="77777777" w:rsidR="007921A3" w:rsidRDefault="00000000">
            <w:pPr>
              <w:keepNext/>
            </w:pPr>
            <w:r>
              <w:lastRenderedPageBreak/>
              <w:t xml:space="preserve">The purpose of the government should be to promote the best possible life for </w:t>
            </w:r>
            <w:proofErr w:type="spellStart"/>
            <w:proofErr w:type="gramStart"/>
            <w:r>
              <w:t>it's</w:t>
            </w:r>
            <w:proofErr w:type="spellEnd"/>
            <w:proofErr w:type="gramEnd"/>
            <w:r>
              <w:t xml:space="preserve"> citizens (6) </w:t>
            </w:r>
          </w:p>
        </w:tc>
        <w:tc>
          <w:tcPr>
            <w:tcW w:w="1596" w:type="dxa"/>
          </w:tcPr>
          <w:p w14:paraId="025AD25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45429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901B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385F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6852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72ACB8" w14:textId="77777777" w:rsidR="007921A3" w:rsidRDefault="007921A3"/>
    <w:p w14:paraId="7458D9FE" w14:textId="77777777" w:rsidR="007921A3" w:rsidRDefault="007921A3"/>
    <w:p w14:paraId="0FAFEC99"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01509E2E" w14:textId="77777777">
        <w:trPr>
          <w:trHeight w:val="300"/>
        </w:trPr>
        <w:tc>
          <w:tcPr>
            <w:tcW w:w="1368" w:type="dxa"/>
            <w:tcBorders>
              <w:top w:val="nil"/>
              <w:left w:val="nil"/>
              <w:bottom w:val="nil"/>
              <w:right w:val="nil"/>
            </w:tcBorders>
          </w:tcPr>
          <w:p w14:paraId="6B145EDB"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787D705" w14:textId="77777777" w:rsidR="007921A3" w:rsidRDefault="007921A3">
            <w:pPr>
              <w:pBdr>
                <w:top w:val="single" w:sz="8" w:space="0" w:color="CCCCCC"/>
              </w:pBdr>
              <w:spacing w:before="120" w:after="120" w:line="120" w:lineRule="auto"/>
              <w:jc w:val="center"/>
              <w:rPr>
                <w:color w:val="CCCCCC"/>
              </w:rPr>
            </w:pPr>
          </w:p>
        </w:tc>
      </w:tr>
    </w:tbl>
    <w:p w14:paraId="0CD10981" w14:textId="77777777" w:rsidR="007921A3" w:rsidRDefault="00000000">
      <w:r>
        <w:br w:type="page"/>
      </w:r>
    </w:p>
    <w:p w14:paraId="4A665595" w14:textId="77777777" w:rsidR="007921A3" w:rsidRDefault="007921A3"/>
    <w:p w14:paraId="52EE118D" w14:textId="77777777" w:rsidR="007921A3" w:rsidRDefault="00000000">
      <w:pPr>
        <w:keepNext/>
      </w:pPr>
      <w:r>
        <w:lastRenderedPageBreak/>
        <w:t xml:space="preserve">Q2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70"/>
        <w:gridCol w:w="1563"/>
        <w:gridCol w:w="1563"/>
        <w:gridCol w:w="1563"/>
        <w:gridCol w:w="1543"/>
        <w:gridCol w:w="1558"/>
      </w:tblGrid>
      <w:tr w:rsidR="007921A3" w14:paraId="72285D84"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243D45" w14:textId="77777777" w:rsidR="007921A3" w:rsidRDefault="007921A3">
            <w:pPr>
              <w:keepNext/>
            </w:pPr>
          </w:p>
        </w:tc>
        <w:tc>
          <w:tcPr>
            <w:tcW w:w="1596" w:type="dxa"/>
          </w:tcPr>
          <w:p w14:paraId="134F3AE3"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192E07E" w14:textId="77777777" w:rsidR="007921A3"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5ABB2D4B" w14:textId="77777777" w:rsidR="007921A3"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59C5892F" w14:textId="77777777" w:rsidR="007921A3"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0A2CC258"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7921A3" w14:paraId="28D25F7B"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11988FF6" w14:textId="77777777" w:rsidR="007921A3" w:rsidRDefault="00000000">
            <w:pPr>
              <w:keepNext/>
            </w:pPr>
            <w:r>
              <w:t xml:space="preserve">Solutions to ethical problems are usually black and white (1) </w:t>
            </w:r>
          </w:p>
        </w:tc>
        <w:tc>
          <w:tcPr>
            <w:tcW w:w="1596" w:type="dxa"/>
          </w:tcPr>
          <w:p w14:paraId="24D77F5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D4EE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8B80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8C2B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A33FC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7279A5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29A5AF47" w14:textId="77777777" w:rsidR="007921A3" w:rsidRDefault="00000000">
            <w:pPr>
              <w:keepNext/>
            </w:pPr>
            <w:r>
              <w:t xml:space="preserve">A person's actions should be described in terms of being right or wrong (2) </w:t>
            </w:r>
          </w:p>
        </w:tc>
        <w:tc>
          <w:tcPr>
            <w:tcW w:w="1596" w:type="dxa"/>
          </w:tcPr>
          <w:p w14:paraId="5441F61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8B564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AC8C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7536F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CB4BC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6ADA3B68"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0557DAAA" w14:textId="77777777" w:rsidR="007921A3" w:rsidRDefault="00000000">
            <w:pPr>
              <w:keepNext/>
            </w:pPr>
            <w:r>
              <w:t xml:space="preserve">A nation should pay the most attention to </w:t>
            </w:r>
            <w:proofErr w:type="spellStart"/>
            <w:proofErr w:type="gramStart"/>
            <w:r>
              <w:t>it's</w:t>
            </w:r>
            <w:proofErr w:type="spellEnd"/>
            <w:proofErr w:type="gramEnd"/>
            <w:r>
              <w:t xml:space="preserve"> heritage, it's roots (3) </w:t>
            </w:r>
          </w:p>
        </w:tc>
        <w:tc>
          <w:tcPr>
            <w:tcW w:w="1596" w:type="dxa"/>
          </w:tcPr>
          <w:p w14:paraId="166C58F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CDD5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3E02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BA6B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887B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678C07B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1260822" w14:textId="77777777" w:rsidR="007921A3" w:rsidRDefault="00000000">
            <w:pPr>
              <w:keepNext/>
            </w:pPr>
            <w:r>
              <w:t xml:space="preserve">Societies should follow stable traditions and maintain a distinctive identity (4) </w:t>
            </w:r>
          </w:p>
        </w:tc>
        <w:tc>
          <w:tcPr>
            <w:tcW w:w="1596" w:type="dxa"/>
          </w:tcPr>
          <w:p w14:paraId="3B12DAC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05A7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7A597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7482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28E2A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2D04E8C9"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02100824" w14:textId="77777777" w:rsidR="007921A3" w:rsidRDefault="00000000">
            <w:pPr>
              <w:keepNext/>
            </w:pPr>
            <w:r>
              <w:t xml:space="preserve">Uttering a falsehood is wrong because it wouldn't be right for anyone to lie (5) </w:t>
            </w:r>
          </w:p>
        </w:tc>
        <w:tc>
          <w:tcPr>
            <w:tcW w:w="1596" w:type="dxa"/>
          </w:tcPr>
          <w:p w14:paraId="3C1503B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3BD3D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A48C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06CF3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7369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5FCABBC"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306342E2" w14:textId="77777777" w:rsidR="007921A3" w:rsidRDefault="00000000">
            <w:pPr>
              <w:keepNext/>
            </w:pPr>
            <w:r>
              <w:t xml:space="preserve">Unethical behavior is best described as a violation of some principle of the law (6) </w:t>
            </w:r>
          </w:p>
        </w:tc>
        <w:tc>
          <w:tcPr>
            <w:tcW w:w="1596" w:type="dxa"/>
          </w:tcPr>
          <w:p w14:paraId="6B09A61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610A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9D55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B7D5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47F1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553A56" w14:textId="77777777" w:rsidR="007921A3" w:rsidRDefault="007921A3"/>
    <w:p w14:paraId="55ABFCF0" w14:textId="77777777" w:rsidR="007921A3" w:rsidRDefault="007921A3"/>
    <w:p w14:paraId="42135B3A" w14:textId="77777777" w:rsidR="007921A3" w:rsidRDefault="00000000">
      <w:pPr>
        <w:pStyle w:val="BlockEndLabel"/>
      </w:pPr>
      <w:r>
        <w:t>End of Block: Ethical Standards of Judgement Questionnaire</w:t>
      </w:r>
    </w:p>
    <w:p w14:paraId="7B9FAA51" w14:textId="77777777" w:rsidR="007921A3" w:rsidRDefault="007921A3">
      <w:pPr>
        <w:pStyle w:val="BlockSeparator"/>
      </w:pPr>
    </w:p>
    <w:p w14:paraId="3755D4FF" w14:textId="77777777" w:rsidR="007921A3" w:rsidRDefault="00000000">
      <w:pPr>
        <w:pStyle w:val="BlockStartLabel"/>
      </w:pPr>
      <w:r>
        <w:t>Start of Block: Initial Measures</w:t>
      </w:r>
    </w:p>
    <w:p w14:paraId="72D8FFF1" w14:textId="77777777" w:rsidR="007921A3" w:rsidRDefault="007921A3"/>
    <w:p w14:paraId="09DFC16E" w14:textId="77777777" w:rsidR="007921A3" w:rsidRDefault="00000000">
      <w:pPr>
        <w:keepNext/>
      </w:pPr>
      <w:r>
        <w:t>Q297 Please read and answer the following questions carefully. </w:t>
      </w:r>
    </w:p>
    <w:p w14:paraId="680C5C9E" w14:textId="77777777" w:rsidR="007921A3" w:rsidRDefault="007921A3"/>
    <w:p w14:paraId="3D4A1A6D" w14:textId="77777777" w:rsidR="007921A3" w:rsidRDefault="007921A3">
      <w:pPr>
        <w:pStyle w:val="QuestionSeparator"/>
      </w:pPr>
    </w:p>
    <w:tbl>
      <w:tblPr>
        <w:tblStyle w:val="QQuestionIconTable"/>
        <w:tblW w:w="50" w:type="auto"/>
        <w:tblLook w:val="07E0" w:firstRow="1" w:lastRow="1" w:firstColumn="1" w:lastColumn="1" w:noHBand="1" w:noVBand="1"/>
      </w:tblPr>
      <w:tblGrid>
        <w:gridCol w:w="380"/>
      </w:tblGrid>
      <w:tr w:rsidR="007921A3" w14:paraId="02D5E597" w14:textId="77777777">
        <w:tc>
          <w:tcPr>
            <w:tcW w:w="50" w:type="dxa"/>
          </w:tcPr>
          <w:p w14:paraId="5EE49931" w14:textId="77777777" w:rsidR="007921A3" w:rsidRDefault="00000000">
            <w:pPr>
              <w:keepNext/>
            </w:pPr>
            <w:r>
              <w:rPr>
                <w:noProof/>
              </w:rPr>
              <w:drawing>
                <wp:inline distT="0" distB="0" distL="0" distR="0" wp14:anchorId="191BE19A" wp14:editId="5DAAA098">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2D57DD6" w14:textId="77777777" w:rsidR="007921A3" w:rsidRDefault="007921A3"/>
    <w:p w14:paraId="33496C7D" w14:textId="77777777" w:rsidR="007921A3" w:rsidRDefault="00000000">
      <w:pPr>
        <w:keepNext/>
      </w:pPr>
      <w:r>
        <w:t>Q298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2BDA0F46" w14:textId="77777777">
        <w:tc>
          <w:tcPr>
            <w:tcW w:w="4788" w:type="dxa"/>
          </w:tcPr>
          <w:p w14:paraId="22D3B78D" w14:textId="77777777" w:rsidR="007921A3" w:rsidRDefault="007921A3"/>
        </w:tc>
        <w:tc>
          <w:tcPr>
            <w:tcW w:w="435" w:type="dxa"/>
          </w:tcPr>
          <w:p w14:paraId="2F356248" w14:textId="77777777" w:rsidR="007921A3" w:rsidRDefault="00000000">
            <w:r>
              <w:t>0</w:t>
            </w:r>
          </w:p>
        </w:tc>
        <w:tc>
          <w:tcPr>
            <w:tcW w:w="435" w:type="dxa"/>
          </w:tcPr>
          <w:p w14:paraId="2E0837A1" w14:textId="77777777" w:rsidR="007921A3" w:rsidRDefault="00000000">
            <w:r>
              <w:t>10</w:t>
            </w:r>
          </w:p>
        </w:tc>
        <w:tc>
          <w:tcPr>
            <w:tcW w:w="435" w:type="dxa"/>
          </w:tcPr>
          <w:p w14:paraId="0C4ADC4E" w14:textId="77777777" w:rsidR="007921A3" w:rsidRDefault="00000000">
            <w:r>
              <w:t>20</w:t>
            </w:r>
          </w:p>
        </w:tc>
        <w:tc>
          <w:tcPr>
            <w:tcW w:w="435" w:type="dxa"/>
          </w:tcPr>
          <w:p w14:paraId="2EF25462" w14:textId="77777777" w:rsidR="007921A3" w:rsidRDefault="00000000">
            <w:r>
              <w:t>30</w:t>
            </w:r>
          </w:p>
        </w:tc>
        <w:tc>
          <w:tcPr>
            <w:tcW w:w="435" w:type="dxa"/>
          </w:tcPr>
          <w:p w14:paraId="219C0859" w14:textId="77777777" w:rsidR="007921A3" w:rsidRDefault="00000000">
            <w:r>
              <w:t>40</w:t>
            </w:r>
          </w:p>
        </w:tc>
        <w:tc>
          <w:tcPr>
            <w:tcW w:w="435" w:type="dxa"/>
          </w:tcPr>
          <w:p w14:paraId="79F90283" w14:textId="77777777" w:rsidR="007921A3" w:rsidRDefault="00000000">
            <w:r>
              <w:t>50</w:t>
            </w:r>
          </w:p>
        </w:tc>
        <w:tc>
          <w:tcPr>
            <w:tcW w:w="435" w:type="dxa"/>
          </w:tcPr>
          <w:p w14:paraId="60E26708" w14:textId="77777777" w:rsidR="007921A3" w:rsidRDefault="00000000">
            <w:r>
              <w:t>60</w:t>
            </w:r>
          </w:p>
        </w:tc>
        <w:tc>
          <w:tcPr>
            <w:tcW w:w="435" w:type="dxa"/>
          </w:tcPr>
          <w:p w14:paraId="68977918" w14:textId="77777777" w:rsidR="007921A3" w:rsidRDefault="00000000">
            <w:r>
              <w:t>70</w:t>
            </w:r>
          </w:p>
        </w:tc>
        <w:tc>
          <w:tcPr>
            <w:tcW w:w="435" w:type="dxa"/>
          </w:tcPr>
          <w:p w14:paraId="160D69BC" w14:textId="77777777" w:rsidR="007921A3" w:rsidRDefault="00000000">
            <w:r>
              <w:t>80</w:t>
            </w:r>
          </w:p>
        </w:tc>
        <w:tc>
          <w:tcPr>
            <w:tcW w:w="435" w:type="dxa"/>
          </w:tcPr>
          <w:p w14:paraId="1B9E06E0" w14:textId="77777777" w:rsidR="007921A3" w:rsidRDefault="00000000">
            <w:r>
              <w:t>90</w:t>
            </w:r>
          </w:p>
        </w:tc>
        <w:tc>
          <w:tcPr>
            <w:tcW w:w="435" w:type="dxa"/>
          </w:tcPr>
          <w:p w14:paraId="187A6DFC" w14:textId="77777777" w:rsidR="007921A3" w:rsidRDefault="00000000">
            <w:r>
              <w:t>100</w:t>
            </w:r>
          </w:p>
        </w:tc>
      </w:tr>
    </w:tbl>
    <w:p w14:paraId="6788C925"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7B4563E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5996CAF" w14:textId="77777777" w:rsidR="007921A3" w:rsidRDefault="00000000">
            <w:pPr>
              <w:keepNext/>
            </w:pPr>
            <w:r>
              <w:t>  ()</w:t>
            </w:r>
          </w:p>
        </w:tc>
        <w:tc>
          <w:tcPr>
            <w:tcW w:w="4788" w:type="dxa"/>
          </w:tcPr>
          <w:p w14:paraId="69EB19B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DFC447" wp14:editId="2479C89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16957F" w14:textId="77777777" w:rsidR="007921A3" w:rsidRDefault="007921A3"/>
    <w:p w14:paraId="6D71F749" w14:textId="77777777" w:rsidR="007921A3" w:rsidRDefault="007921A3"/>
    <w:p w14:paraId="482896AB" w14:textId="77777777" w:rsidR="007921A3" w:rsidRDefault="007921A3">
      <w:pPr>
        <w:pStyle w:val="QuestionSeparator"/>
      </w:pPr>
    </w:p>
    <w:p w14:paraId="11103FDF" w14:textId="77777777" w:rsidR="006612B1" w:rsidRPr="00BA7081" w:rsidRDefault="006612B1" w:rsidP="006612B1">
      <w:pPr>
        <w:keepNext/>
        <w:rPr>
          <w:ins w:id="0" w:author="Duan, Sean (MU-Student)" w:date="2024-09-12T12:20:00Z" w16du:dateUtc="2024-09-12T17:20:00Z"/>
          <w:highlight w:val="yellow"/>
        </w:rPr>
      </w:pPr>
      <w:ins w:id="1" w:author="Duan, Sean (MU-Student)" w:date="2024-09-12T12:20:00Z" w16du:dateUtc="2024-09-12T17:20:00Z">
        <w:r w:rsidRPr="00BA7081">
          <w:rPr>
            <w:highlight w:val="yellow"/>
          </w:rPr>
          <w:t>Q336 How familiar are you with Universal Health Care?</w:t>
        </w:r>
      </w:ins>
    </w:p>
    <w:tbl>
      <w:tblPr>
        <w:tblStyle w:val="QSliderLabelsTable"/>
        <w:tblW w:w="9576" w:type="auto"/>
        <w:tblInd w:w="0" w:type="dxa"/>
        <w:tblLook w:val="07E0" w:firstRow="1" w:lastRow="1" w:firstColumn="1" w:lastColumn="1" w:noHBand="1" w:noVBand="1"/>
      </w:tblPr>
      <w:tblGrid>
        <w:gridCol w:w="4308"/>
        <w:gridCol w:w="958"/>
        <w:gridCol w:w="1089"/>
        <w:gridCol w:w="958"/>
        <w:gridCol w:w="1089"/>
        <w:gridCol w:w="958"/>
      </w:tblGrid>
      <w:tr w:rsidR="006612B1" w:rsidRPr="00BA7081" w14:paraId="500F3833" w14:textId="77777777" w:rsidTr="00834A3D">
        <w:trPr>
          <w:ins w:id="2" w:author="Duan, Sean (MU-Student)" w:date="2024-09-12T12:20:00Z" w16du:dateUtc="2024-09-12T17:20:00Z"/>
        </w:trPr>
        <w:tc>
          <w:tcPr>
            <w:tcW w:w="4788" w:type="dxa"/>
          </w:tcPr>
          <w:p w14:paraId="376EFEF1" w14:textId="77777777" w:rsidR="006612B1" w:rsidRPr="00BA7081" w:rsidRDefault="006612B1" w:rsidP="00834A3D">
            <w:pPr>
              <w:keepNext/>
              <w:rPr>
                <w:ins w:id="3" w:author="Duan, Sean (MU-Student)" w:date="2024-09-12T12:20:00Z" w16du:dateUtc="2024-09-12T17:20:00Z"/>
                <w:highlight w:val="yellow"/>
              </w:rPr>
            </w:pPr>
          </w:p>
        </w:tc>
        <w:tc>
          <w:tcPr>
            <w:tcW w:w="958" w:type="dxa"/>
          </w:tcPr>
          <w:p w14:paraId="38372E7B" w14:textId="77777777" w:rsidR="006612B1" w:rsidRPr="00BA7081" w:rsidRDefault="006612B1" w:rsidP="00834A3D">
            <w:pPr>
              <w:rPr>
                <w:ins w:id="4" w:author="Duan, Sean (MU-Student)" w:date="2024-09-12T12:20:00Z" w16du:dateUtc="2024-09-12T17:20:00Z"/>
                <w:highlight w:val="yellow"/>
              </w:rPr>
            </w:pPr>
            <w:ins w:id="5" w:author="Duan, Sean (MU-Student)" w:date="2024-09-12T12:20:00Z" w16du:dateUtc="2024-09-12T17:20:00Z">
              <w:r w:rsidRPr="00BA7081">
                <w:rPr>
                  <w:highlight w:val="yellow"/>
                </w:rPr>
                <w:t>I am extremely unfamiliar</w:t>
              </w:r>
            </w:ins>
          </w:p>
        </w:tc>
        <w:tc>
          <w:tcPr>
            <w:tcW w:w="958" w:type="dxa"/>
          </w:tcPr>
          <w:p w14:paraId="37FEF0BD" w14:textId="77777777" w:rsidR="006612B1" w:rsidRPr="00BA7081" w:rsidRDefault="006612B1" w:rsidP="00834A3D">
            <w:pPr>
              <w:rPr>
                <w:ins w:id="6" w:author="Duan, Sean (MU-Student)" w:date="2024-09-12T12:20:00Z" w16du:dateUtc="2024-09-12T17:20:00Z"/>
                <w:highlight w:val="yellow"/>
              </w:rPr>
            </w:pPr>
            <w:ins w:id="7" w:author="Duan, Sean (MU-Student)" w:date="2024-09-12T12:20:00Z" w16du:dateUtc="2024-09-12T17:20:00Z">
              <w:r w:rsidRPr="00BA7081">
                <w:rPr>
                  <w:highlight w:val="yellow"/>
                </w:rPr>
                <w:t>I am moderately unfamiliar</w:t>
              </w:r>
            </w:ins>
          </w:p>
        </w:tc>
        <w:tc>
          <w:tcPr>
            <w:tcW w:w="958" w:type="dxa"/>
          </w:tcPr>
          <w:p w14:paraId="4A664426" w14:textId="77777777" w:rsidR="006612B1" w:rsidRPr="00BA7081" w:rsidRDefault="006612B1" w:rsidP="00834A3D">
            <w:pPr>
              <w:rPr>
                <w:ins w:id="8" w:author="Duan, Sean (MU-Student)" w:date="2024-09-12T12:20:00Z" w16du:dateUtc="2024-09-12T17:20:00Z"/>
                <w:highlight w:val="yellow"/>
              </w:rPr>
            </w:pPr>
            <w:ins w:id="9" w:author="Duan, Sean (MU-Student)" w:date="2024-09-12T12:20:00Z" w16du:dateUtc="2024-09-12T17:20:00Z">
              <w:r w:rsidRPr="00BA7081">
                <w:rPr>
                  <w:highlight w:val="yellow"/>
                </w:rPr>
                <w:t>I am neither familiar nor unfamiliar</w:t>
              </w:r>
            </w:ins>
          </w:p>
        </w:tc>
        <w:tc>
          <w:tcPr>
            <w:tcW w:w="958" w:type="dxa"/>
          </w:tcPr>
          <w:p w14:paraId="50513634" w14:textId="77777777" w:rsidR="006612B1" w:rsidRPr="00BA7081" w:rsidRDefault="006612B1" w:rsidP="00834A3D">
            <w:pPr>
              <w:rPr>
                <w:ins w:id="10" w:author="Duan, Sean (MU-Student)" w:date="2024-09-12T12:20:00Z" w16du:dateUtc="2024-09-12T17:20:00Z"/>
                <w:highlight w:val="yellow"/>
              </w:rPr>
            </w:pPr>
            <w:ins w:id="11" w:author="Duan, Sean (MU-Student)" w:date="2024-09-12T12:20:00Z" w16du:dateUtc="2024-09-12T17:20:00Z">
              <w:r w:rsidRPr="00BA7081">
                <w:rPr>
                  <w:highlight w:val="yellow"/>
                </w:rPr>
                <w:t>I am moderately familiar</w:t>
              </w:r>
            </w:ins>
          </w:p>
        </w:tc>
        <w:tc>
          <w:tcPr>
            <w:tcW w:w="958" w:type="dxa"/>
          </w:tcPr>
          <w:p w14:paraId="56993EE8" w14:textId="77777777" w:rsidR="006612B1" w:rsidRPr="00BA7081" w:rsidRDefault="006612B1" w:rsidP="00834A3D">
            <w:pPr>
              <w:rPr>
                <w:ins w:id="12" w:author="Duan, Sean (MU-Student)" w:date="2024-09-12T12:20:00Z" w16du:dateUtc="2024-09-12T17:20:00Z"/>
                <w:highlight w:val="yellow"/>
              </w:rPr>
            </w:pPr>
            <w:ins w:id="13" w:author="Duan, Sean (MU-Student)" w:date="2024-09-12T12:20:00Z" w16du:dateUtc="2024-09-12T17:20:00Z">
              <w:r w:rsidRPr="00BA7081">
                <w:rPr>
                  <w:highlight w:val="yellow"/>
                </w:rPr>
                <w:t>I am extremely familiar</w:t>
              </w:r>
            </w:ins>
          </w:p>
        </w:tc>
      </w:tr>
    </w:tbl>
    <w:p w14:paraId="72EBE845" w14:textId="77777777" w:rsidR="006612B1" w:rsidRPr="00BA7081" w:rsidRDefault="006612B1" w:rsidP="006612B1">
      <w:pPr>
        <w:rPr>
          <w:ins w:id="14" w:author="Duan, Sean (MU-Student)" w:date="2024-09-12T12:20:00Z" w16du:dateUtc="2024-09-12T17:20:00Z"/>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1169CE79" w14:textId="77777777" w:rsidTr="00834A3D">
        <w:trPr>
          <w:ins w:id="15" w:author="Duan, Sean (MU-Student)" w:date="2024-09-12T12:20:00Z" w16du:dateUtc="2024-09-12T17:20:00Z"/>
        </w:trPr>
        <w:tc>
          <w:tcPr>
            <w:tcW w:w="4788" w:type="dxa"/>
          </w:tcPr>
          <w:p w14:paraId="5F3AA6E9" w14:textId="77777777" w:rsidR="006612B1" w:rsidRPr="00BA7081" w:rsidRDefault="006612B1" w:rsidP="00834A3D">
            <w:pPr>
              <w:rPr>
                <w:ins w:id="16" w:author="Duan, Sean (MU-Student)" w:date="2024-09-12T12:20:00Z" w16du:dateUtc="2024-09-12T17:20:00Z"/>
                <w:highlight w:val="yellow"/>
              </w:rPr>
            </w:pPr>
          </w:p>
        </w:tc>
        <w:tc>
          <w:tcPr>
            <w:tcW w:w="435" w:type="dxa"/>
          </w:tcPr>
          <w:p w14:paraId="68221E9F" w14:textId="77777777" w:rsidR="006612B1" w:rsidRPr="00BA7081" w:rsidRDefault="006612B1" w:rsidP="00834A3D">
            <w:pPr>
              <w:rPr>
                <w:ins w:id="17" w:author="Duan, Sean (MU-Student)" w:date="2024-09-12T12:20:00Z" w16du:dateUtc="2024-09-12T17:20:00Z"/>
                <w:highlight w:val="yellow"/>
              </w:rPr>
            </w:pPr>
            <w:ins w:id="18" w:author="Duan, Sean (MU-Student)" w:date="2024-09-12T12:20:00Z" w16du:dateUtc="2024-09-12T17:20:00Z">
              <w:r w:rsidRPr="00BA7081">
                <w:rPr>
                  <w:highlight w:val="yellow"/>
                </w:rPr>
                <w:t>-50</w:t>
              </w:r>
            </w:ins>
          </w:p>
        </w:tc>
        <w:tc>
          <w:tcPr>
            <w:tcW w:w="435" w:type="dxa"/>
          </w:tcPr>
          <w:p w14:paraId="7FFD9BC4" w14:textId="77777777" w:rsidR="006612B1" w:rsidRPr="00BA7081" w:rsidRDefault="006612B1" w:rsidP="00834A3D">
            <w:pPr>
              <w:rPr>
                <w:ins w:id="19" w:author="Duan, Sean (MU-Student)" w:date="2024-09-12T12:20:00Z" w16du:dateUtc="2024-09-12T17:20:00Z"/>
                <w:highlight w:val="yellow"/>
              </w:rPr>
            </w:pPr>
            <w:ins w:id="20" w:author="Duan, Sean (MU-Student)" w:date="2024-09-12T12:20:00Z" w16du:dateUtc="2024-09-12T17:20:00Z">
              <w:r w:rsidRPr="00BA7081">
                <w:rPr>
                  <w:highlight w:val="yellow"/>
                </w:rPr>
                <w:t>-40</w:t>
              </w:r>
            </w:ins>
          </w:p>
        </w:tc>
        <w:tc>
          <w:tcPr>
            <w:tcW w:w="435" w:type="dxa"/>
          </w:tcPr>
          <w:p w14:paraId="3F4D9E85" w14:textId="77777777" w:rsidR="006612B1" w:rsidRPr="00BA7081" w:rsidRDefault="006612B1" w:rsidP="00834A3D">
            <w:pPr>
              <w:rPr>
                <w:ins w:id="21" w:author="Duan, Sean (MU-Student)" w:date="2024-09-12T12:20:00Z" w16du:dateUtc="2024-09-12T17:20:00Z"/>
                <w:highlight w:val="yellow"/>
              </w:rPr>
            </w:pPr>
            <w:ins w:id="22" w:author="Duan, Sean (MU-Student)" w:date="2024-09-12T12:20:00Z" w16du:dateUtc="2024-09-12T17:20:00Z">
              <w:r w:rsidRPr="00BA7081">
                <w:rPr>
                  <w:highlight w:val="yellow"/>
                </w:rPr>
                <w:t>-30</w:t>
              </w:r>
            </w:ins>
          </w:p>
        </w:tc>
        <w:tc>
          <w:tcPr>
            <w:tcW w:w="435" w:type="dxa"/>
          </w:tcPr>
          <w:p w14:paraId="1FC738F3" w14:textId="77777777" w:rsidR="006612B1" w:rsidRPr="00BA7081" w:rsidRDefault="006612B1" w:rsidP="00834A3D">
            <w:pPr>
              <w:rPr>
                <w:ins w:id="23" w:author="Duan, Sean (MU-Student)" w:date="2024-09-12T12:20:00Z" w16du:dateUtc="2024-09-12T17:20:00Z"/>
                <w:highlight w:val="yellow"/>
              </w:rPr>
            </w:pPr>
            <w:ins w:id="24" w:author="Duan, Sean (MU-Student)" w:date="2024-09-12T12:20:00Z" w16du:dateUtc="2024-09-12T17:20:00Z">
              <w:r w:rsidRPr="00BA7081">
                <w:rPr>
                  <w:highlight w:val="yellow"/>
                </w:rPr>
                <w:t>-20</w:t>
              </w:r>
            </w:ins>
          </w:p>
        </w:tc>
        <w:tc>
          <w:tcPr>
            <w:tcW w:w="435" w:type="dxa"/>
          </w:tcPr>
          <w:p w14:paraId="38E07395" w14:textId="77777777" w:rsidR="006612B1" w:rsidRPr="00BA7081" w:rsidRDefault="006612B1" w:rsidP="00834A3D">
            <w:pPr>
              <w:rPr>
                <w:ins w:id="25" w:author="Duan, Sean (MU-Student)" w:date="2024-09-12T12:20:00Z" w16du:dateUtc="2024-09-12T17:20:00Z"/>
                <w:highlight w:val="yellow"/>
              </w:rPr>
            </w:pPr>
            <w:ins w:id="26" w:author="Duan, Sean (MU-Student)" w:date="2024-09-12T12:20:00Z" w16du:dateUtc="2024-09-12T17:20:00Z">
              <w:r w:rsidRPr="00BA7081">
                <w:rPr>
                  <w:highlight w:val="yellow"/>
                </w:rPr>
                <w:t>-10</w:t>
              </w:r>
            </w:ins>
          </w:p>
        </w:tc>
        <w:tc>
          <w:tcPr>
            <w:tcW w:w="435" w:type="dxa"/>
          </w:tcPr>
          <w:p w14:paraId="15BEE28A" w14:textId="77777777" w:rsidR="006612B1" w:rsidRPr="00BA7081" w:rsidRDefault="006612B1" w:rsidP="00834A3D">
            <w:pPr>
              <w:rPr>
                <w:ins w:id="27" w:author="Duan, Sean (MU-Student)" w:date="2024-09-12T12:20:00Z" w16du:dateUtc="2024-09-12T17:20:00Z"/>
                <w:highlight w:val="yellow"/>
              </w:rPr>
            </w:pPr>
            <w:ins w:id="28" w:author="Duan, Sean (MU-Student)" w:date="2024-09-12T12:20:00Z" w16du:dateUtc="2024-09-12T17:20:00Z">
              <w:r w:rsidRPr="00BA7081">
                <w:rPr>
                  <w:highlight w:val="yellow"/>
                </w:rPr>
                <w:t>0</w:t>
              </w:r>
            </w:ins>
          </w:p>
        </w:tc>
        <w:tc>
          <w:tcPr>
            <w:tcW w:w="435" w:type="dxa"/>
          </w:tcPr>
          <w:p w14:paraId="57057F94" w14:textId="77777777" w:rsidR="006612B1" w:rsidRPr="00BA7081" w:rsidRDefault="006612B1" w:rsidP="00834A3D">
            <w:pPr>
              <w:rPr>
                <w:ins w:id="29" w:author="Duan, Sean (MU-Student)" w:date="2024-09-12T12:20:00Z" w16du:dateUtc="2024-09-12T17:20:00Z"/>
                <w:highlight w:val="yellow"/>
              </w:rPr>
            </w:pPr>
            <w:ins w:id="30" w:author="Duan, Sean (MU-Student)" w:date="2024-09-12T12:20:00Z" w16du:dateUtc="2024-09-12T17:20:00Z">
              <w:r w:rsidRPr="00BA7081">
                <w:rPr>
                  <w:highlight w:val="yellow"/>
                </w:rPr>
                <w:t>10</w:t>
              </w:r>
            </w:ins>
          </w:p>
        </w:tc>
        <w:tc>
          <w:tcPr>
            <w:tcW w:w="435" w:type="dxa"/>
          </w:tcPr>
          <w:p w14:paraId="08FC3A7E" w14:textId="77777777" w:rsidR="006612B1" w:rsidRPr="00BA7081" w:rsidRDefault="006612B1" w:rsidP="00834A3D">
            <w:pPr>
              <w:rPr>
                <w:ins w:id="31" w:author="Duan, Sean (MU-Student)" w:date="2024-09-12T12:20:00Z" w16du:dateUtc="2024-09-12T17:20:00Z"/>
                <w:highlight w:val="yellow"/>
              </w:rPr>
            </w:pPr>
            <w:ins w:id="32" w:author="Duan, Sean (MU-Student)" w:date="2024-09-12T12:20:00Z" w16du:dateUtc="2024-09-12T17:20:00Z">
              <w:r w:rsidRPr="00BA7081">
                <w:rPr>
                  <w:highlight w:val="yellow"/>
                </w:rPr>
                <w:t>20</w:t>
              </w:r>
            </w:ins>
          </w:p>
        </w:tc>
        <w:tc>
          <w:tcPr>
            <w:tcW w:w="435" w:type="dxa"/>
          </w:tcPr>
          <w:p w14:paraId="4F5CB290" w14:textId="77777777" w:rsidR="006612B1" w:rsidRPr="00BA7081" w:rsidRDefault="006612B1" w:rsidP="00834A3D">
            <w:pPr>
              <w:rPr>
                <w:ins w:id="33" w:author="Duan, Sean (MU-Student)" w:date="2024-09-12T12:20:00Z" w16du:dateUtc="2024-09-12T17:20:00Z"/>
                <w:highlight w:val="yellow"/>
              </w:rPr>
            </w:pPr>
            <w:ins w:id="34" w:author="Duan, Sean (MU-Student)" w:date="2024-09-12T12:20:00Z" w16du:dateUtc="2024-09-12T17:20:00Z">
              <w:r w:rsidRPr="00BA7081">
                <w:rPr>
                  <w:highlight w:val="yellow"/>
                </w:rPr>
                <w:t>30</w:t>
              </w:r>
            </w:ins>
          </w:p>
        </w:tc>
        <w:tc>
          <w:tcPr>
            <w:tcW w:w="435" w:type="dxa"/>
          </w:tcPr>
          <w:p w14:paraId="323B2065" w14:textId="77777777" w:rsidR="006612B1" w:rsidRPr="00BA7081" w:rsidRDefault="006612B1" w:rsidP="00834A3D">
            <w:pPr>
              <w:rPr>
                <w:ins w:id="35" w:author="Duan, Sean (MU-Student)" w:date="2024-09-12T12:20:00Z" w16du:dateUtc="2024-09-12T17:20:00Z"/>
                <w:highlight w:val="yellow"/>
              </w:rPr>
            </w:pPr>
            <w:ins w:id="36" w:author="Duan, Sean (MU-Student)" w:date="2024-09-12T12:20:00Z" w16du:dateUtc="2024-09-12T17:20:00Z">
              <w:r w:rsidRPr="00BA7081">
                <w:rPr>
                  <w:highlight w:val="yellow"/>
                </w:rPr>
                <w:t>40</w:t>
              </w:r>
            </w:ins>
          </w:p>
        </w:tc>
        <w:tc>
          <w:tcPr>
            <w:tcW w:w="435" w:type="dxa"/>
          </w:tcPr>
          <w:p w14:paraId="2156939E" w14:textId="77777777" w:rsidR="006612B1" w:rsidRPr="00BA7081" w:rsidRDefault="006612B1" w:rsidP="00834A3D">
            <w:pPr>
              <w:rPr>
                <w:ins w:id="37" w:author="Duan, Sean (MU-Student)" w:date="2024-09-12T12:20:00Z" w16du:dateUtc="2024-09-12T17:20:00Z"/>
                <w:highlight w:val="yellow"/>
              </w:rPr>
            </w:pPr>
            <w:ins w:id="38" w:author="Duan, Sean (MU-Student)" w:date="2024-09-12T12:20:00Z" w16du:dateUtc="2024-09-12T17:20:00Z">
              <w:r w:rsidRPr="00BA7081">
                <w:rPr>
                  <w:highlight w:val="yellow"/>
                </w:rPr>
                <w:t>50</w:t>
              </w:r>
            </w:ins>
          </w:p>
        </w:tc>
      </w:tr>
    </w:tbl>
    <w:p w14:paraId="2322A2AB" w14:textId="77777777" w:rsidR="006612B1" w:rsidRPr="00BA7081" w:rsidRDefault="006612B1" w:rsidP="006612B1">
      <w:pPr>
        <w:rPr>
          <w:ins w:id="39" w:author="Duan, Sean (MU-Student)" w:date="2024-09-12T12:20:00Z" w16du:dateUtc="2024-09-12T17:20:00Z"/>
          <w:highlight w:val="yellow"/>
        </w:rPr>
      </w:pPr>
    </w:p>
    <w:tbl>
      <w:tblPr>
        <w:tblStyle w:val="QStandardSliderTable"/>
        <w:tblW w:w="9576" w:type="auto"/>
        <w:tblLook w:val="07E0" w:firstRow="1" w:lastRow="1" w:firstColumn="1" w:lastColumn="1" w:noHBand="1" w:noVBand="1"/>
      </w:tblPr>
      <w:tblGrid>
        <w:gridCol w:w="4629"/>
        <w:gridCol w:w="4731"/>
      </w:tblGrid>
      <w:tr w:rsidR="006612B1" w14:paraId="1A65A50D" w14:textId="77777777" w:rsidTr="00834A3D">
        <w:trPr>
          <w:ins w:id="40"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02C74222" w14:textId="77777777" w:rsidR="006612B1" w:rsidRPr="00BA7081" w:rsidRDefault="006612B1" w:rsidP="00834A3D">
            <w:pPr>
              <w:keepNext/>
              <w:rPr>
                <w:ins w:id="41" w:author="Duan, Sean (MU-Student)" w:date="2024-09-12T12:20:00Z" w16du:dateUtc="2024-09-12T17:20:00Z"/>
                <w:highlight w:val="yellow"/>
              </w:rPr>
            </w:pPr>
            <w:ins w:id="42" w:author="Duan, Sean (MU-Student)" w:date="2024-09-12T12:20:00Z" w16du:dateUtc="2024-09-12T17:20:00Z">
              <w:r w:rsidRPr="00BA7081">
                <w:rPr>
                  <w:highlight w:val="yellow"/>
                </w:rPr>
                <w:t>  ()</w:t>
              </w:r>
            </w:ins>
          </w:p>
        </w:tc>
        <w:tc>
          <w:tcPr>
            <w:tcW w:w="4788" w:type="dxa"/>
          </w:tcPr>
          <w:p w14:paraId="3140B4D2" w14:textId="77777777" w:rsidR="006612B1" w:rsidRDefault="006612B1" w:rsidP="00834A3D">
            <w:pPr>
              <w:keepNext/>
              <w:cnfStyle w:val="000000000000" w:firstRow="0" w:lastRow="0" w:firstColumn="0" w:lastColumn="0" w:oddVBand="0" w:evenVBand="0" w:oddHBand="0" w:evenHBand="0" w:firstRowFirstColumn="0" w:firstRowLastColumn="0" w:lastRowFirstColumn="0" w:lastRowLastColumn="0"/>
              <w:rPr>
                <w:ins w:id="43" w:author="Duan, Sean (MU-Student)" w:date="2024-09-12T12:20:00Z" w16du:dateUtc="2024-09-12T17:20:00Z"/>
              </w:rPr>
            </w:pPr>
            <w:ins w:id="44" w:author="Duan, Sean (MU-Student)" w:date="2024-09-12T12:20:00Z" w16du:dateUtc="2024-09-12T17:20:00Z">
              <w:r w:rsidRPr="00BA7081">
                <w:rPr>
                  <w:noProof/>
                  <w:highlight w:val="yellow"/>
                </w:rPr>
                <w:drawing>
                  <wp:inline distT="0" distB="0" distL="0" distR="0" wp14:anchorId="48799626" wp14:editId="7B821302">
                    <wp:extent cx="1905000" cy="304800"/>
                    <wp:effectExtent l="0" t="0" r="0" b="0"/>
                    <wp:docPr id="16920019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5828EE5E" w14:textId="77777777" w:rsidR="007921A3" w:rsidRDefault="007921A3"/>
    <w:p w14:paraId="354D7A98" w14:textId="77777777" w:rsidR="007921A3" w:rsidRDefault="00000000">
      <w:pPr>
        <w:keepNext/>
      </w:pPr>
      <w:r>
        <w:t>Q208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14:paraId="6332FFF2" w14:textId="77777777">
        <w:tc>
          <w:tcPr>
            <w:tcW w:w="4788" w:type="dxa"/>
          </w:tcPr>
          <w:p w14:paraId="7864E904" w14:textId="77777777" w:rsidR="007921A3" w:rsidRDefault="007921A3">
            <w:pPr>
              <w:keepNext/>
            </w:pPr>
          </w:p>
        </w:tc>
        <w:tc>
          <w:tcPr>
            <w:tcW w:w="684" w:type="dxa"/>
          </w:tcPr>
          <w:p w14:paraId="524C2973" w14:textId="77777777" w:rsidR="007921A3" w:rsidRDefault="00000000">
            <w:r>
              <w:t>Strongly disagree</w:t>
            </w:r>
          </w:p>
        </w:tc>
        <w:tc>
          <w:tcPr>
            <w:tcW w:w="684" w:type="dxa"/>
          </w:tcPr>
          <w:p w14:paraId="4EDF094D" w14:textId="77777777" w:rsidR="007921A3" w:rsidRDefault="00000000">
            <w:r>
              <w:t>Disagree</w:t>
            </w:r>
          </w:p>
        </w:tc>
        <w:tc>
          <w:tcPr>
            <w:tcW w:w="684" w:type="dxa"/>
          </w:tcPr>
          <w:p w14:paraId="5D74B7B9" w14:textId="77777777" w:rsidR="007921A3" w:rsidRDefault="00000000">
            <w:r>
              <w:t>Somewhat disagree</w:t>
            </w:r>
          </w:p>
        </w:tc>
        <w:tc>
          <w:tcPr>
            <w:tcW w:w="684" w:type="dxa"/>
          </w:tcPr>
          <w:p w14:paraId="61B90B7F" w14:textId="77777777" w:rsidR="007921A3" w:rsidRDefault="00000000">
            <w:r>
              <w:t>Neither agree nor disagree</w:t>
            </w:r>
          </w:p>
        </w:tc>
        <w:tc>
          <w:tcPr>
            <w:tcW w:w="684" w:type="dxa"/>
          </w:tcPr>
          <w:p w14:paraId="12FAF86E" w14:textId="77777777" w:rsidR="007921A3" w:rsidRDefault="00000000">
            <w:r>
              <w:t>Somewhat agree</w:t>
            </w:r>
          </w:p>
        </w:tc>
        <w:tc>
          <w:tcPr>
            <w:tcW w:w="684" w:type="dxa"/>
          </w:tcPr>
          <w:p w14:paraId="41196003" w14:textId="77777777" w:rsidR="007921A3" w:rsidRDefault="00000000">
            <w:r>
              <w:t>Agree</w:t>
            </w:r>
          </w:p>
        </w:tc>
        <w:tc>
          <w:tcPr>
            <w:tcW w:w="684" w:type="dxa"/>
          </w:tcPr>
          <w:p w14:paraId="05853AF2" w14:textId="77777777" w:rsidR="007921A3" w:rsidRDefault="00000000">
            <w:r>
              <w:t>Strongly agree</w:t>
            </w:r>
          </w:p>
        </w:tc>
      </w:tr>
    </w:tbl>
    <w:p w14:paraId="3691E34C" w14:textId="77777777" w:rsidR="007921A3" w:rsidRDefault="007921A3"/>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36C1F532" w14:textId="77777777">
        <w:tc>
          <w:tcPr>
            <w:tcW w:w="4788" w:type="dxa"/>
          </w:tcPr>
          <w:p w14:paraId="15C9A22B" w14:textId="77777777" w:rsidR="007921A3" w:rsidRDefault="007921A3"/>
        </w:tc>
        <w:tc>
          <w:tcPr>
            <w:tcW w:w="435" w:type="dxa"/>
          </w:tcPr>
          <w:p w14:paraId="735F1100" w14:textId="77777777" w:rsidR="007921A3" w:rsidRDefault="00000000">
            <w:r>
              <w:t>-50</w:t>
            </w:r>
          </w:p>
        </w:tc>
        <w:tc>
          <w:tcPr>
            <w:tcW w:w="435" w:type="dxa"/>
          </w:tcPr>
          <w:p w14:paraId="211C34D9" w14:textId="77777777" w:rsidR="007921A3" w:rsidRDefault="00000000">
            <w:r>
              <w:t>-40</w:t>
            </w:r>
          </w:p>
        </w:tc>
        <w:tc>
          <w:tcPr>
            <w:tcW w:w="435" w:type="dxa"/>
          </w:tcPr>
          <w:p w14:paraId="52242872" w14:textId="77777777" w:rsidR="007921A3" w:rsidRDefault="00000000">
            <w:r>
              <w:t>-30</w:t>
            </w:r>
          </w:p>
        </w:tc>
        <w:tc>
          <w:tcPr>
            <w:tcW w:w="435" w:type="dxa"/>
          </w:tcPr>
          <w:p w14:paraId="50307F6B" w14:textId="77777777" w:rsidR="007921A3" w:rsidRDefault="00000000">
            <w:r>
              <w:t>-20</w:t>
            </w:r>
          </w:p>
        </w:tc>
        <w:tc>
          <w:tcPr>
            <w:tcW w:w="435" w:type="dxa"/>
          </w:tcPr>
          <w:p w14:paraId="6F951C30" w14:textId="77777777" w:rsidR="007921A3" w:rsidRDefault="00000000">
            <w:r>
              <w:t>-10</w:t>
            </w:r>
          </w:p>
        </w:tc>
        <w:tc>
          <w:tcPr>
            <w:tcW w:w="435" w:type="dxa"/>
          </w:tcPr>
          <w:p w14:paraId="466741FE" w14:textId="77777777" w:rsidR="007921A3" w:rsidRDefault="00000000">
            <w:r>
              <w:t>0</w:t>
            </w:r>
          </w:p>
        </w:tc>
        <w:tc>
          <w:tcPr>
            <w:tcW w:w="435" w:type="dxa"/>
          </w:tcPr>
          <w:p w14:paraId="025B7E20" w14:textId="77777777" w:rsidR="007921A3" w:rsidRDefault="00000000">
            <w:r>
              <w:t>10</w:t>
            </w:r>
          </w:p>
        </w:tc>
        <w:tc>
          <w:tcPr>
            <w:tcW w:w="435" w:type="dxa"/>
          </w:tcPr>
          <w:p w14:paraId="0B0244BB" w14:textId="77777777" w:rsidR="007921A3" w:rsidRDefault="00000000">
            <w:r>
              <w:t>20</w:t>
            </w:r>
          </w:p>
        </w:tc>
        <w:tc>
          <w:tcPr>
            <w:tcW w:w="435" w:type="dxa"/>
          </w:tcPr>
          <w:p w14:paraId="711368C3" w14:textId="77777777" w:rsidR="007921A3" w:rsidRDefault="00000000">
            <w:r>
              <w:t>30</w:t>
            </w:r>
          </w:p>
        </w:tc>
        <w:tc>
          <w:tcPr>
            <w:tcW w:w="435" w:type="dxa"/>
          </w:tcPr>
          <w:p w14:paraId="10A705D5" w14:textId="77777777" w:rsidR="007921A3" w:rsidRDefault="00000000">
            <w:r>
              <w:t>40</w:t>
            </w:r>
          </w:p>
        </w:tc>
        <w:tc>
          <w:tcPr>
            <w:tcW w:w="435" w:type="dxa"/>
          </w:tcPr>
          <w:p w14:paraId="72977074" w14:textId="77777777" w:rsidR="007921A3" w:rsidRDefault="00000000">
            <w:r>
              <w:t>50</w:t>
            </w:r>
          </w:p>
        </w:tc>
      </w:tr>
    </w:tbl>
    <w:p w14:paraId="49E85E19" w14:textId="77777777" w:rsidR="007921A3" w:rsidRDefault="007921A3"/>
    <w:tbl>
      <w:tblPr>
        <w:tblStyle w:val="QStandardSliderTable"/>
        <w:tblW w:w="9576" w:type="auto"/>
        <w:tblLook w:val="07E0" w:firstRow="1" w:lastRow="1" w:firstColumn="1" w:lastColumn="1" w:noHBand="1" w:noVBand="1"/>
      </w:tblPr>
      <w:tblGrid>
        <w:gridCol w:w="4640"/>
        <w:gridCol w:w="4720"/>
      </w:tblGrid>
      <w:tr w:rsidR="007921A3" w14:paraId="15580E7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26EC43D" w14:textId="77777777" w:rsidR="007921A3" w:rsidRDefault="00000000">
            <w:pPr>
              <w:keepNext/>
            </w:pPr>
            <w:r>
              <w:lastRenderedPageBreak/>
              <w:t>There are very important ethical aspects to universal health care ()</w:t>
            </w:r>
          </w:p>
        </w:tc>
        <w:tc>
          <w:tcPr>
            <w:tcW w:w="4788" w:type="dxa"/>
          </w:tcPr>
          <w:p w14:paraId="1E6B4C3A"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0FFE06" wp14:editId="5391117B">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A28E41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E307479" w14:textId="77777777" w:rsidR="007921A3" w:rsidRDefault="00000000">
            <w:pPr>
              <w:keepNext/>
            </w:pPr>
            <w:r>
              <w:t>Universal health care clearly does not involve ethics or moral issues ()</w:t>
            </w:r>
          </w:p>
        </w:tc>
        <w:tc>
          <w:tcPr>
            <w:tcW w:w="4788" w:type="dxa"/>
          </w:tcPr>
          <w:p w14:paraId="53F1467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588BB3" wp14:editId="02F44113">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AF8C2D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DC46F80" w14:textId="77777777" w:rsidR="007921A3" w:rsidRDefault="00000000">
            <w:pPr>
              <w:keepNext/>
            </w:pPr>
            <w:r>
              <w:t>Universal health care could be described as a moral issue ()</w:t>
            </w:r>
          </w:p>
        </w:tc>
        <w:tc>
          <w:tcPr>
            <w:tcW w:w="4788" w:type="dxa"/>
          </w:tcPr>
          <w:p w14:paraId="33F64D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7130DE" wp14:editId="646CB2FA">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E35099D"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457E7F6" w14:textId="77777777" w:rsidR="007921A3"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3B6A75C6"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1B1B2E" wp14:editId="5FEE7EF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8332D2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3BEC053" w14:textId="77777777" w:rsidR="007921A3" w:rsidRDefault="00000000">
            <w:pPr>
              <w:keepNext/>
            </w:pPr>
            <w:r>
              <w:t>My position on universal health care is connected to my fundamental beliefs about right and wrong ()</w:t>
            </w:r>
          </w:p>
        </w:tc>
        <w:tc>
          <w:tcPr>
            <w:tcW w:w="4788" w:type="dxa"/>
          </w:tcPr>
          <w:p w14:paraId="57E5066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88A51D" wp14:editId="243320E7">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9EE475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E58108E" w14:textId="77777777" w:rsidR="007921A3" w:rsidRDefault="00000000">
            <w:pPr>
              <w:keepNext/>
            </w:pPr>
            <w:r>
              <w:t>My position on universal health care is a moral stance ()</w:t>
            </w:r>
          </w:p>
        </w:tc>
        <w:tc>
          <w:tcPr>
            <w:tcW w:w="4788" w:type="dxa"/>
          </w:tcPr>
          <w:p w14:paraId="037FD3D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820FD0" wp14:editId="10A58CDC">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7DEF4E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53431A5" w14:textId="77777777" w:rsidR="007921A3" w:rsidRDefault="00000000">
            <w:pPr>
              <w:keepNext/>
            </w:pPr>
            <w:r>
              <w:t>My position on universal health care is based on moral principles ()</w:t>
            </w:r>
          </w:p>
        </w:tc>
        <w:tc>
          <w:tcPr>
            <w:tcW w:w="4788" w:type="dxa"/>
          </w:tcPr>
          <w:p w14:paraId="5E615AA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1995C9" wp14:editId="02940CE6">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F6746DF" w14:textId="77777777" w:rsidR="007921A3" w:rsidRDefault="007921A3"/>
    <w:p w14:paraId="5816AEE1" w14:textId="77777777" w:rsidR="007921A3" w:rsidRDefault="007921A3"/>
    <w:p w14:paraId="793FCDB8"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05C5721F" w14:textId="77777777">
        <w:trPr>
          <w:trHeight w:val="300"/>
        </w:trPr>
        <w:tc>
          <w:tcPr>
            <w:tcW w:w="1368" w:type="dxa"/>
            <w:tcBorders>
              <w:top w:val="nil"/>
              <w:left w:val="nil"/>
              <w:bottom w:val="nil"/>
              <w:right w:val="nil"/>
            </w:tcBorders>
          </w:tcPr>
          <w:p w14:paraId="1FC3FFD6"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D3A6F1D" w14:textId="77777777" w:rsidR="007921A3" w:rsidRDefault="007921A3">
            <w:pPr>
              <w:pBdr>
                <w:top w:val="single" w:sz="8" w:space="0" w:color="CCCCCC"/>
              </w:pBdr>
              <w:spacing w:before="120" w:after="120" w:line="120" w:lineRule="auto"/>
              <w:jc w:val="center"/>
              <w:rPr>
                <w:color w:val="CCCCCC"/>
              </w:rPr>
            </w:pPr>
          </w:p>
        </w:tc>
      </w:tr>
    </w:tbl>
    <w:p w14:paraId="6C6DD943" w14:textId="77777777" w:rsidR="006612B1" w:rsidRPr="00BA7081" w:rsidRDefault="00000000" w:rsidP="006612B1">
      <w:pPr>
        <w:keepNext/>
        <w:rPr>
          <w:ins w:id="45" w:author="Duan, Sean (MU-Student)" w:date="2024-09-12T12:20:00Z" w16du:dateUtc="2024-09-12T17:20:00Z"/>
          <w:highlight w:val="yellow"/>
        </w:rPr>
      </w:pPr>
      <w:r>
        <w:br w:type="page"/>
      </w:r>
      <w:ins w:id="46" w:author="Duan, Sean (MU-Student)" w:date="2024-09-12T12:20:00Z" w16du:dateUtc="2024-09-12T17:20:00Z">
        <w:r w:rsidR="006612B1" w:rsidRPr="00BA7081">
          <w:rPr>
            <w:highlight w:val="yellow"/>
          </w:rPr>
          <w:lastRenderedPageBreak/>
          <w:t>Q216 "Capital Punishment (The Death Penalty) is necessary in America"</w:t>
        </w:r>
      </w:ins>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55F82CB3" w14:textId="77777777" w:rsidTr="00834A3D">
        <w:trPr>
          <w:ins w:id="47" w:author="Duan, Sean (MU-Student)" w:date="2024-09-12T12:20:00Z" w16du:dateUtc="2024-09-12T17:20:00Z"/>
        </w:trPr>
        <w:tc>
          <w:tcPr>
            <w:tcW w:w="4788" w:type="dxa"/>
          </w:tcPr>
          <w:p w14:paraId="4D34CB03" w14:textId="77777777" w:rsidR="006612B1" w:rsidRPr="00BA7081" w:rsidRDefault="006612B1" w:rsidP="00834A3D">
            <w:pPr>
              <w:rPr>
                <w:ins w:id="48" w:author="Duan, Sean (MU-Student)" w:date="2024-09-12T12:20:00Z" w16du:dateUtc="2024-09-12T17:20:00Z"/>
                <w:highlight w:val="yellow"/>
              </w:rPr>
            </w:pPr>
          </w:p>
        </w:tc>
        <w:tc>
          <w:tcPr>
            <w:tcW w:w="435" w:type="dxa"/>
          </w:tcPr>
          <w:p w14:paraId="7D5D0CAD" w14:textId="77777777" w:rsidR="006612B1" w:rsidRPr="00BA7081" w:rsidRDefault="006612B1" w:rsidP="00834A3D">
            <w:pPr>
              <w:rPr>
                <w:ins w:id="49" w:author="Duan, Sean (MU-Student)" w:date="2024-09-12T12:20:00Z" w16du:dateUtc="2024-09-12T17:20:00Z"/>
                <w:highlight w:val="yellow"/>
              </w:rPr>
            </w:pPr>
            <w:ins w:id="50" w:author="Duan, Sean (MU-Student)" w:date="2024-09-12T12:20:00Z" w16du:dateUtc="2024-09-12T17:20:00Z">
              <w:r w:rsidRPr="00BA7081">
                <w:rPr>
                  <w:highlight w:val="yellow"/>
                </w:rPr>
                <w:t>-50</w:t>
              </w:r>
            </w:ins>
          </w:p>
        </w:tc>
        <w:tc>
          <w:tcPr>
            <w:tcW w:w="435" w:type="dxa"/>
          </w:tcPr>
          <w:p w14:paraId="75BC39D6" w14:textId="77777777" w:rsidR="006612B1" w:rsidRPr="00BA7081" w:rsidRDefault="006612B1" w:rsidP="00834A3D">
            <w:pPr>
              <w:rPr>
                <w:ins w:id="51" w:author="Duan, Sean (MU-Student)" w:date="2024-09-12T12:20:00Z" w16du:dateUtc="2024-09-12T17:20:00Z"/>
                <w:highlight w:val="yellow"/>
              </w:rPr>
            </w:pPr>
            <w:ins w:id="52" w:author="Duan, Sean (MU-Student)" w:date="2024-09-12T12:20:00Z" w16du:dateUtc="2024-09-12T17:20:00Z">
              <w:r w:rsidRPr="00BA7081">
                <w:rPr>
                  <w:highlight w:val="yellow"/>
                </w:rPr>
                <w:t>-40</w:t>
              </w:r>
            </w:ins>
          </w:p>
        </w:tc>
        <w:tc>
          <w:tcPr>
            <w:tcW w:w="435" w:type="dxa"/>
          </w:tcPr>
          <w:p w14:paraId="5103C3A6" w14:textId="77777777" w:rsidR="006612B1" w:rsidRPr="00BA7081" w:rsidRDefault="006612B1" w:rsidP="00834A3D">
            <w:pPr>
              <w:rPr>
                <w:ins w:id="53" w:author="Duan, Sean (MU-Student)" w:date="2024-09-12T12:20:00Z" w16du:dateUtc="2024-09-12T17:20:00Z"/>
                <w:highlight w:val="yellow"/>
              </w:rPr>
            </w:pPr>
            <w:ins w:id="54" w:author="Duan, Sean (MU-Student)" w:date="2024-09-12T12:20:00Z" w16du:dateUtc="2024-09-12T17:20:00Z">
              <w:r w:rsidRPr="00BA7081">
                <w:rPr>
                  <w:highlight w:val="yellow"/>
                </w:rPr>
                <w:t>-30</w:t>
              </w:r>
            </w:ins>
          </w:p>
        </w:tc>
        <w:tc>
          <w:tcPr>
            <w:tcW w:w="435" w:type="dxa"/>
          </w:tcPr>
          <w:p w14:paraId="1875895B" w14:textId="77777777" w:rsidR="006612B1" w:rsidRPr="00BA7081" w:rsidRDefault="006612B1" w:rsidP="00834A3D">
            <w:pPr>
              <w:rPr>
                <w:ins w:id="55" w:author="Duan, Sean (MU-Student)" w:date="2024-09-12T12:20:00Z" w16du:dateUtc="2024-09-12T17:20:00Z"/>
                <w:highlight w:val="yellow"/>
              </w:rPr>
            </w:pPr>
            <w:ins w:id="56" w:author="Duan, Sean (MU-Student)" w:date="2024-09-12T12:20:00Z" w16du:dateUtc="2024-09-12T17:20:00Z">
              <w:r w:rsidRPr="00BA7081">
                <w:rPr>
                  <w:highlight w:val="yellow"/>
                </w:rPr>
                <w:t>-20</w:t>
              </w:r>
            </w:ins>
          </w:p>
        </w:tc>
        <w:tc>
          <w:tcPr>
            <w:tcW w:w="435" w:type="dxa"/>
          </w:tcPr>
          <w:p w14:paraId="7023178F" w14:textId="77777777" w:rsidR="006612B1" w:rsidRPr="00BA7081" w:rsidRDefault="006612B1" w:rsidP="00834A3D">
            <w:pPr>
              <w:rPr>
                <w:ins w:id="57" w:author="Duan, Sean (MU-Student)" w:date="2024-09-12T12:20:00Z" w16du:dateUtc="2024-09-12T17:20:00Z"/>
                <w:highlight w:val="yellow"/>
              </w:rPr>
            </w:pPr>
            <w:ins w:id="58" w:author="Duan, Sean (MU-Student)" w:date="2024-09-12T12:20:00Z" w16du:dateUtc="2024-09-12T17:20:00Z">
              <w:r w:rsidRPr="00BA7081">
                <w:rPr>
                  <w:highlight w:val="yellow"/>
                </w:rPr>
                <w:t>-10</w:t>
              </w:r>
            </w:ins>
          </w:p>
        </w:tc>
        <w:tc>
          <w:tcPr>
            <w:tcW w:w="435" w:type="dxa"/>
          </w:tcPr>
          <w:p w14:paraId="0D4BCF4D" w14:textId="77777777" w:rsidR="006612B1" w:rsidRPr="00BA7081" w:rsidRDefault="006612B1" w:rsidP="00834A3D">
            <w:pPr>
              <w:rPr>
                <w:ins w:id="59" w:author="Duan, Sean (MU-Student)" w:date="2024-09-12T12:20:00Z" w16du:dateUtc="2024-09-12T17:20:00Z"/>
                <w:highlight w:val="yellow"/>
              </w:rPr>
            </w:pPr>
            <w:ins w:id="60" w:author="Duan, Sean (MU-Student)" w:date="2024-09-12T12:20:00Z" w16du:dateUtc="2024-09-12T17:20:00Z">
              <w:r w:rsidRPr="00BA7081">
                <w:rPr>
                  <w:highlight w:val="yellow"/>
                </w:rPr>
                <w:t>0</w:t>
              </w:r>
            </w:ins>
          </w:p>
        </w:tc>
        <w:tc>
          <w:tcPr>
            <w:tcW w:w="435" w:type="dxa"/>
          </w:tcPr>
          <w:p w14:paraId="305C6450" w14:textId="77777777" w:rsidR="006612B1" w:rsidRPr="00BA7081" w:rsidRDefault="006612B1" w:rsidP="00834A3D">
            <w:pPr>
              <w:rPr>
                <w:ins w:id="61" w:author="Duan, Sean (MU-Student)" w:date="2024-09-12T12:20:00Z" w16du:dateUtc="2024-09-12T17:20:00Z"/>
                <w:highlight w:val="yellow"/>
              </w:rPr>
            </w:pPr>
            <w:ins w:id="62" w:author="Duan, Sean (MU-Student)" w:date="2024-09-12T12:20:00Z" w16du:dateUtc="2024-09-12T17:20:00Z">
              <w:r w:rsidRPr="00BA7081">
                <w:rPr>
                  <w:highlight w:val="yellow"/>
                </w:rPr>
                <w:t>10</w:t>
              </w:r>
            </w:ins>
          </w:p>
        </w:tc>
        <w:tc>
          <w:tcPr>
            <w:tcW w:w="435" w:type="dxa"/>
          </w:tcPr>
          <w:p w14:paraId="63811266" w14:textId="77777777" w:rsidR="006612B1" w:rsidRPr="00BA7081" w:rsidRDefault="006612B1" w:rsidP="00834A3D">
            <w:pPr>
              <w:rPr>
                <w:ins w:id="63" w:author="Duan, Sean (MU-Student)" w:date="2024-09-12T12:20:00Z" w16du:dateUtc="2024-09-12T17:20:00Z"/>
                <w:highlight w:val="yellow"/>
              </w:rPr>
            </w:pPr>
            <w:ins w:id="64" w:author="Duan, Sean (MU-Student)" w:date="2024-09-12T12:20:00Z" w16du:dateUtc="2024-09-12T17:20:00Z">
              <w:r w:rsidRPr="00BA7081">
                <w:rPr>
                  <w:highlight w:val="yellow"/>
                </w:rPr>
                <w:t>20</w:t>
              </w:r>
            </w:ins>
          </w:p>
        </w:tc>
        <w:tc>
          <w:tcPr>
            <w:tcW w:w="435" w:type="dxa"/>
          </w:tcPr>
          <w:p w14:paraId="69ABBBE1" w14:textId="77777777" w:rsidR="006612B1" w:rsidRPr="00BA7081" w:rsidRDefault="006612B1" w:rsidP="00834A3D">
            <w:pPr>
              <w:rPr>
                <w:ins w:id="65" w:author="Duan, Sean (MU-Student)" w:date="2024-09-12T12:20:00Z" w16du:dateUtc="2024-09-12T17:20:00Z"/>
                <w:highlight w:val="yellow"/>
              </w:rPr>
            </w:pPr>
            <w:ins w:id="66" w:author="Duan, Sean (MU-Student)" w:date="2024-09-12T12:20:00Z" w16du:dateUtc="2024-09-12T17:20:00Z">
              <w:r w:rsidRPr="00BA7081">
                <w:rPr>
                  <w:highlight w:val="yellow"/>
                </w:rPr>
                <w:t>30</w:t>
              </w:r>
            </w:ins>
          </w:p>
        </w:tc>
        <w:tc>
          <w:tcPr>
            <w:tcW w:w="435" w:type="dxa"/>
          </w:tcPr>
          <w:p w14:paraId="7C5384FF" w14:textId="77777777" w:rsidR="006612B1" w:rsidRPr="00BA7081" w:rsidRDefault="006612B1" w:rsidP="00834A3D">
            <w:pPr>
              <w:rPr>
                <w:ins w:id="67" w:author="Duan, Sean (MU-Student)" w:date="2024-09-12T12:20:00Z" w16du:dateUtc="2024-09-12T17:20:00Z"/>
                <w:highlight w:val="yellow"/>
              </w:rPr>
            </w:pPr>
            <w:ins w:id="68" w:author="Duan, Sean (MU-Student)" w:date="2024-09-12T12:20:00Z" w16du:dateUtc="2024-09-12T17:20:00Z">
              <w:r w:rsidRPr="00BA7081">
                <w:rPr>
                  <w:highlight w:val="yellow"/>
                </w:rPr>
                <w:t>40</w:t>
              </w:r>
            </w:ins>
          </w:p>
        </w:tc>
        <w:tc>
          <w:tcPr>
            <w:tcW w:w="435" w:type="dxa"/>
          </w:tcPr>
          <w:p w14:paraId="2B2217CF" w14:textId="77777777" w:rsidR="006612B1" w:rsidRPr="00BA7081" w:rsidRDefault="006612B1" w:rsidP="00834A3D">
            <w:pPr>
              <w:rPr>
                <w:ins w:id="69" w:author="Duan, Sean (MU-Student)" w:date="2024-09-12T12:20:00Z" w16du:dateUtc="2024-09-12T17:20:00Z"/>
                <w:highlight w:val="yellow"/>
              </w:rPr>
            </w:pPr>
            <w:ins w:id="70" w:author="Duan, Sean (MU-Student)" w:date="2024-09-12T12:20:00Z" w16du:dateUtc="2024-09-12T17:20:00Z">
              <w:r w:rsidRPr="00BA7081">
                <w:rPr>
                  <w:highlight w:val="yellow"/>
                </w:rPr>
                <w:t>50</w:t>
              </w:r>
            </w:ins>
          </w:p>
        </w:tc>
      </w:tr>
    </w:tbl>
    <w:p w14:paraId="2CD7BA53" w14:textId="77777777" w:rsidR="006612B1" w:rsidRPr="00BA7081" w:rsidRDefault="006612B1" w:rsidP="006612B1">
      <w:pPr>
        <w:rPr>
          <w:ins w:id="71" w:author="Duan, Sean (MU-Student)" w:date="2024-09-12T12:20:00Z" w16du:dateUtc="2024-09-12T17:20:00Z"/>
          <w:highlight w:val="yellow"/>
        </w:rPr>
      </w:pPr>
    </w:p>
    <w:tbl>
      <w:tblPr>
        <w:tblStyle w:val="QStandardSliderTable"/>
        <w:tblW w:w="9576" w:type="auto"/>
        <w:tblLook w:val="07E0" w:firstRow="1" w:lastRow="1" w:firstColumn="1" w:lastColumn="1" w:noHBand="1" w:noVBand="1"/>
      </w:tblPr>
      <w:tblGrid>
        <w:gridCol w:w="4629"/>
        <w:gridCol w:w="4731"/>
      </w:tblGrid>
      <w:tr w:rsidR="006612B1" w:rsidRPr="00BA7081" w14:paraId="49BFF755" w14:textId="77777777" w:rsidTr="00834A3D">
        <w:trPr>
          <w:ins w:id="72"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6B13E02F" w14:textId="77777777" w:rsidR="006612B1" w:rsidRPr="00BA7081" w:rsidRDefault="006612B1" w:rsidP="00834A3D">
            <w:pPr>
              <w:keepNext/>
              <w:rPr>
                <w:ins w:id="73" w:author="Duan, Sean (MU-Student)" w:date="2024-09-12T12:20:00Z" w16du:dateUtc="2024-09-12T17:20:00Z"/>
                <w:highlight w:val="yellow"/>
              </w:rPr>
            </w:pPr>
            <w:ins w:id="74" w:author="Duan, Sean (MU-Student)" w:date="2024-09-12T12:20:00Z" w16du:dateUtc="2024-09-12T17:20:00Z">
              <w:r w:rsidRPr="00BA7081">
                <w:rPr>
                  <w:highlight w:val="yellow"/>
                </w:rPr>
                <w:t>  ()</w:t>
              </w:r>
            </w:ins>
          </w:p>
        </w:tc>
        <w:tc>
          <w:tcPr>
            <w:tcW w:w="4788" w:type="dxa"/>
          </w:tcPr>
          <w:p w14:paraId="748C69B3"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75" w:author="Duan, Sean (MU-Student)" w:date="2024-09-12T12:20:00Z" w16du:dateUtc="2024-09-12T17:20:00Z"/>
                <w:highlight w:val="yellow"/>
              </w:rPr>
            </w:pPr>
            <w:ins w:id="76" w:author="Duan, Sean (MU-Student)" w:date="2024-09-12T12:20:00Z" w16du:dateUtc="2024-09-12T17:20:00Z">
              <w:r w:rsidRPr="00BA7081">
                <w:rPr>
                  <w:noProof/>
                  <w:highlight w:val="yellow"/>
                </w:rPr>
                <w:drawing>
                  <wp:inline distT="0" distB="0" distL="0" distR="0" wp14:anchorId="7A2B1901" wp14:editId="626B2EFA">
                    <wp:extent cx="1905000" cy="304800"/>
                    <wp:effectExtent l="0" t="0" r="0" b="0"/>
                    <wp:docPr id="2548283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648042BB" w14:textId="77777777" w:rsidR="006612B1" w:rsidRPr="00BA7081" w:rsidRDefault="006612B1" w:rsidP="006612B1">
      <w:pPr>
        <w:rPr>
          <w:ins w:id="77" w:author="Duan, Sean (MU-Student)" w:date="2024-09-12T12:20:00Z" w16du:dateUtc="2024-09-12T17:20:00Z"/>
          <w:highlight w:val="yellow"/>
        </w:rPr>
      </w:pPr>
    </w:p>
    <w:p w14:paraId="278CEB62" w14:textId="77777777" w:rsidR="006612B1" w:rsidRPr="00BA7081" w:rsidRDefault="006612B1" w:rsidP="006612B1">
      <w:pPr>
        <w:rPr>
          <w:ins w:id="78" w:author="Duan, Sean (MU-Student)" w:date="2024-09-12T12:20:00Z" w16du:dateUtc="2024-09-12T17:20:00Z"/>
          <w:highlight w:val="yellow"/>
        </w:rPr>
      </w:pPr>
    </w:p>
    <w:p w14:paraId="642ED435" w14:textId="77777777" w:rsidR="006612B1" w:rsidRPr="00BA7081" w:rsidRDefault="006612B1" w:rsidP="006612B1">
      <w:pPr>
        <w:pStyle w:val="QuestionSeparator"/>
        <w:rPr>
          <w:ins w:id="79" w:author="Duan, Sean (MU-Student)" w:date="2024-09-12T12:20:00Z" w16du:dateUtc="2024-09-12T17:20:00Z"/>
          <w:highlight w:val="yellow"/>
        </w:rPr>
      </w:pPr>
    </w:p>
    <w:p w14:paraId="738FEBA3" w14:textId="77777777" w:rsidR="006612B1" w:rsidRPr="00BA7081" w:rsidRDefault="006612B1" w:rsidP="006612B1">
      <w:pPr>
        <w:rPr>
          <w:ins w:id="80" w:author="Duan, Sean (MU-Student)" w:date="2024-09-12T12:20:00Z" w16du:dateUtc="2024-09-12T17:20:00Z"/>
          <w:highlight w:val="yellow"/>
        </w:rPr>
      </w:pPr>
    </w:p>
    <w:p w14:paraId="734FCC1D" w14:textId="77777777" w:rsidR="006612B1" w:rsidRPr="00BA7081" w:rsidRDefault="006612B1" w:rsidP="006612B1">
      <w:pPr>
        <w:keepNext/>
        <w:rPr>
          <w:ins w:id="81" w:author="Duan, Sean (MU-Student)" w:date="2024-09-12T12:20:00Z" w16du:dateUtc="2024-09-12T17:20:00Z"/>
          <w:highlight w:val="yellow"/>
        </w:rPr>
      </w:pPr>
      <w:ins w:id="82" w:author="Duan, Sean (MU-Student)" w:date="2024-09-12T12:20:00Z" w16du:dateUtc="2024-09-12T17:20:00Z">
        <w:r w:rsidRPr="00BA7081">
          <w:rPr>
            <w:highlight w:val="yellow"/>
          </w:rPr>
          <w:t>Q337 How familiar are you with Capital Punishment?</w:t>
        </w:r>
      </w:ins>
    </w:p>
    <w:tbl>
      <w:tblPr>
        <w:tblStyle w:val="QSliderLabelsTable"/>
        <w:tblW w:w="9576" w:type="auto"/>
        <w:tblInd w:w="0" w:type="dxa"/>
        <w:tblLook w:val="07E0" w:firstRow="1" w:lastRow="1" w:firstColumn="1" w:lastColumn="1" w:noHBand="1" w:noVBand="1"/>
      </w:tblPr>
      <w:tblGrid>
        <w:gridCol w:w="4308"/>
        <w:gridCol w:w="958"/>
        <w:gridCol w:w="1089"/>
        <w:gridCol w:w="958"/>
        <w:gridCol w:w="1089"/>
        <w:gridCol w:w="958"/>
      </w:tblGrid>
      <w:tr w:rsidR="006612B1" w:rsidRPr="00BA7081" w14:paraId="5F4D5204" w14:textId="77777777" w:rsidTr="00834A3D">
        <w:trPr>
          <w:ins w:id="83" w:author="Duan, Sean (MU-Student)" w:date="2024-09-12T12:20:00Z" w16du:dateUtc="2024-09-12T17:20:00Z"/>
        </w:trPr>
        <w:tc>
          <w:tcPr>
            <w:tcW w:w="4788" w:type="dxa"/>
          </w:tcPr>
          <w:p w14:paraId="57567722" w14:textId="77777777" w:rsidR="006612B1" w:rsidRPr="00BA7081" w:rsidRDefault="006612B1" w:rsidP="00834A3D">
            <w:pPr>
              <w:keepNext/>
              <w:rPr>
                <w:ins w:id="84" w:author="Duan, Sean (MU-Student)" w:date="2024-09-12T12:20:00Z" w16du:dateUtc="2024-09-12T17:20:00Z"/>
                <w:highlight w:val="yellow"/>
              </w:rPr>
            </w:pPr>
          </w:p>
        </w:tc>
        <w:tc>
          <w:tcPr>
            <w:tcW w:w="958" w:type="dxa"/>
          </w:tcPr>
          <w:p w14:paraId="2B254445" w14:textId="77777777" w:rsidR="006612B1" w:rsidRPr="00BA7081" w:rsidRDefault="006612B1" w:rsidP="00834A3D">
            <w:pPr>
              <w:rPr>
                <w:ins w:id="85" w:author="Duan, Sean (MU-Student)" w:date="2024-09-12T12:20:00Z" w16du:dateUtc="2024-09-12T17:20:00Z"/>
                <w:highlight w:val="yellow"/>
              </w:rPr>
            </w:pPr>
            <w:ins w:id="86" w:author="Duan, Sean (MU-Student)" w:date="2024-09-12T12:20:00Z" w16du:dateUtc="2024-09-12T17:20:00Z">
              <w:r w:rsidRPr="00BA7081">
                <w:rPr>
                  <w:highlight w:val="yellow"/>
                </w:rPr>
                <w:t>I am extremely unfamiliar</w:t>
              </w:r>
            </w:ins>
          </w:p>
        </w:tc>
        <w:tc>
          <w:tcPr>
            <w:tcW w:w="958" w:type="dxa"/>
          </w:tcPr>
          <w:p w14:paraId="4FB8DAA4" w14:textId="77777777" w:rsidR="006612B1" w:rsidRPr="00BA7081" w:rsidRDefault="006612B1" w:rsidP="00834A3D">
            <w:pPr>
              <w:rPr>
                <w:ins w:id="87" w:author="Duan, Sean (MU-Student)" w:date="2024-09-12T12:20:00Z" w16du:dateUtc="2024-09-12T17:20:00Z"/>
                <w:highlight w:val="yellow"/>
              </w:rPr>
            </w:pPr>
            <w:ins w:id="88" w:author="Duan, Sean (MU-Student)" w:date="2024-09-12T12:20:00Z" w16du:dateUtc="2024-09-12T17:20:00Z">
              <w:r w:rsidRPr="00BA7081">
                <w:rPr>
                  <w:highlight w:val="yellow"/>
                </w:rPr>
                <w:t>I am moderately unfamiliar</w:t>
              </w:r>
            </w:ins>
          </w:p>
        </w:tc>
        <w:tc>
          <w:tcPr>
            <w:tcW w:w="958" w:type="dxa"/>
          </w:tcPr>
          <w:p w14:paraId="01A89BAD" w14:textId="77777777" w:rsidR="006612B1" w:rsidRPr="00BA7081" w:rsidRDefault="006612B1" w:rsidP="00834A3D">
            <w:pPr>
              <w:rPr>
                <w:ins w:id="89" w:author="Duan, Sean (MU-Student)" w:date="2024-09-12T12:20:00Z" w16du:dateUtc="2024-09-12T17:20:00Z"/>
                <w:highlight w:val="yellow"/>
              </w:rPr>
            </w:pPr>
            <w:ins w:id="90" w:author="Duan, Sean (MU-Student)" w:date="2024-09-12T12:20:00Z" w16du:dateUtc="2024-09-12T17:20:00Z">
              <w:r w:rsidRPr="00BA7081">
                <w:rPr>
                  <w:highlight w:val="yellow"/>
                </w:rPr>
                <w:t>I am neither familiar nor unfamiliar</w:t>
              </w:r>
            </w:ins>
          </w:p>
        </w:tc>
        <w:tc>
          <w:tcPr>
            <w:tcW w:w="958" w:type="dxa"/>
          </w:tcPr>
          <w:p w14:paraId="3C68E403" w14:textId="77777777" w:rsidR="006612B1" w:rsidRPr="00BA7081" w:rsidRDefault="006612B1" w:rsidP="00834A3D">
            <w:pPr>
              <w:rPr>
                <w:ins w:id="91" w:author="Duan, Sean (MU-Student)" w:date="2024-09-12T12:20:00Z" w16du:dateUtc="2024-09-12T17:20:00Z"/>
                <w:highlight w:val="yellow"/>
              </w:rPr>
            </w:pPr>
            <w:ins w:id="92" w:author="Duan, Sean (MU-Student)" w:date="2024-09-12T12:20:00Z" w16du:dateUtc="2024-09-12T17:20:00Z">
              <w:r w:rsidRPr="00BA7081">
                <w:rPr>
                  <w:highlight w:val="yellow"/>
                </w:rPr>
                <w:t>I am moderately familiar</w:t>
              </w:r>
            </w:ins>
          </w:p>
        </w:tc>
        <w:tc>
          <w:tcPr>
            <w:tcW w:w="958" w:type="dxa"/>
          </w:tcPr>
          <w:p w14:paraId="1F00085B" w14:textId="77777777" w:rsidR="006612B1" w:rsidRPr="00BA7081" w:rsidRDefault="006612B1" w:rsidP="00834A3D">
            <w:pPr>
              <w:rPr>
                <w:ins w:id="93" w:author="Duan, Sean (MU-Student)" w:date="2024-09-12T12:20:00Z" w16du:dateUtc="2024-09-12T17:20:00Z"/>
                <w:highlight w:val="yellow"/>
              </w:rPr>
            </w:pPr>
            <w:ins w:id="94" w:author="Duan, Sean (MU-Student)" w:date="2024-09-12T12:20:00Z" w16du:dateUtc="2024-09-12T17:20:00Z">
              <w:r w:rsidRPr="00BA7081">
                <w:rPr>
                  <w:highlight w:val="yellow"/>
                </w:rPr>
                <w:t>I am extremely familiar</w:t>
              </w:r>
            </w:ins>
          </w:p>
        </w:tc>
      </w:tr>
    </w:tbl>
    <w:p w14:paraId="34503DD1" w14:textId="77777777" w:rsidR="006612B1" w:rsidRPr="00BA7081" w:rsidRDefault="006612B1" w:rsidP="006612B1">
      <w:pPr>
        <w:rPr>
          <w:ins w:id="95" w:author="Duan, Sean (MU-Student)" w:date="2024-09-12T12:20:00Z" w16du:dateUtc="2024-09-12T17:20:00Z"/>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737E150B" w14:textId="77777777" w:rsidTr="00834A3D">
        <w:trPr>
          <w:ins w:id="96" w:author="Duan, Sean (MU-Student)" w:date="2024-09-12T12:20:00Z" w16du:dateUtc="2024-09-12T17:20:00Z"/>
        </w:trPr>
        <w:tc>
          <w:tcPr>
            <w:tcW w:w="4788" w:type="dxa"/>
          </w:tcPr>
          <w:p w14:paraId="05605704" w14:textId="77777777" w:rsidR="006612B1" w:rsidRPr="00BA7081" w:rsidRDefault="006612B1" w:rsidP="00834A3D">
            <w:pPr>
              <w:rPr>
                <w:ins w:id="97" w:author="Duan, Sean (MU-Student)" w:date="2024-09-12T12:20:00Z" w16du:dateUtc="2024-09-12T17:20:00Z"/>
                <w:highlight w:val="yellow"/>
              </w:rPr>
            </w:pPr>
          </w:p>
        </w:tc>
        <w:tc>
          <w:tcPr>
            <w:tcW w:w="435" w:type="dxa"/>
          </w:tcPr>
          <w:p w14:paraId="5BF6F0FE" w14:textId="77777777" w:rsidR="006612B1" w:rsidRPr="00BA7081" w:rsidRDefault="006612B1" w:rsidP="00834A3D">
            <w:pPr>
              <w:rPr>
                <w:ins w:id="98" w:author="Duan, Sean (MU-Student)" w:date="2024-09-12T12:20:00Z" w16du:dateUtc="2024-09-12T17:20:00Z"/>
                <w:highlight w:val="yellow"/>
              </w:rPr>
            </w:pPr>
            <w:ins w:id="99" w:author="Duan, Sean (MU-Student)" w:date="2024-09-12T12:20:00Z" w16du:dateUtc="2024-09-12T17:20:00Z">
              <w:r w:rsidRPr="00BA7081">
                <w:rPr>
                  <w:highlight w:val="yellow"/>
                </w:rPr>
                <w:t>-50</w:t>
              </w:r>
            </w:ins>
          </w:p>
        </w:tc>
        <w:tc>
          <w:tcPr>
            <w:tcW w:w="435" w:type="dxa"/>
          </w:tcPr>
          <w:p w14:paraId="2B88377C" w14:textId="77777777" w:rsidR="006612B1" w:rsidRPr="00BA7081" w:rsidRDefault="006612B1" w:rsidP="00834A3D">
            <w:pPr>
              <w:rPr>
                <w:ins w:id="100" w:author="Duan, Sean (MU-Student)" w:date="2024-09-12T12:20:00Z" w16du:dateUtc="2024-09-12T17:20:00Z"/>
                <w:highlight w:val="yellow"/>
              </w:rPr>
            </w:pPr>
            <w:ins w:id="101" w:author="Duan, Sean (MU-Student)" w:date="2024-09-12T12:20:00Z" w16du:dateUtc="2024-09-12T17:20:00Z">
              <w:r w:rsidRPr="00BA7081">
                <w:rPr>
                  <w:highlight w:val="yellow"/>
                </w:rPr>
                <w:t>-40</w:t>
              </w:r>
            </w:ins>
          </w:p>
        </w:tc>
        <w:tc>
          <w:tcPr>
            <w:tcW w:w="435" w:type="dxa"/>
          </w:tcPr>
          <w:p w14:paraId="23C56983" w14:textId="77777777" w:rsidR="006612B1" w:rsidRPr="00BA7081" w:rsidRDefault="006612B1" w:rsidP="00834A3D">
            <w:pPr>
              <w:rPr>
                <w:ins w:id="102" w:author="Duan, Sean (MU-Student)" w:date="2024-09-12T12:20:00Z" w16du:dateUtc="2024-09-12T17:20:00Z"/>
                <w:highlight w:val="yellow"/>
              </w:rPr>
            </w:pPr>
            <w:ins w:id="103" w:author="Duan, Sean (MU-Student)" w:date="2024-09-12T12:20:00Z" w16du:dateUtc="2024-09-12T17:20:00Z">
              <w:r w:rsidRPr="00BA7081">
                <w:rPr>
                  <w:highlight w:val="yellow"/>
                </w:rPr>
                <w:t>-30</w:t>
              </w:r>
            </w:ins>
          </w:p>
        </w:tc>
        <w:tc>
          <w:tcPr>
            <w:tcW w:w="435" w:type="dxa"/>
          </w:tcPr>
          <w:p w14:paraId="676D9BC8" w14:textId="77777777" w:rsidR="006612B1" w:rsidRPr="00BA7081" w:rsidRDefault="006612B1" w:rsidP="00834A3D">
            <w:pPr>
              <w:rPr>
                <w:ins w:id="104" w:author="Duan, Sean (MU-Student)" w:date="2024-09-12T12:20:00Z" w16du:dateUtc="2024-09-12T17:20:00Z"/>
                <w:highlight w:val="yellow"/>
              </w:rPr>
            </w:pPr>
            <w:ins w:id="105" w:author="Duan, Sean (MU-Student)" w:date="2024-09-12T12:20:00Z" w16du:dateUtc="2024-09-12T17:20:00Z">
              <w:r w:rsidRPr="00BA7081">
                <w:rPr>
                  <w:highlight w:val="yellow"/>
                </w:rPr>
                <w:t>-20</w:t>
              </w:r>
            </w:ins>
          </w:p>
        </w:tc>
        <w:tc>
          <w:tcPr>
            <w:tcW w:w="435" w:type="dxa"/>
          </w:tcPr>
          <w:p w14:paraId="72FE35A6" w14:textId="77777777" w:rsidR="006612B1" w:rsidRPr="00BA7081" w:rsidRDefault="006612B1" w:rsidP="00834A3D">
            <w:pPr>
              <w:rPr>
                <w:ins w:id="106" w:author="Duan, Sean (MU-Student)" w:date="2024-09-12T12:20:00Z" w16du:dateUtc="2024-09-12T17:20:00Z"/>
                <w:highlight w:val="yellow"/>
              </w:rPr>
            </w:pPr>
            <w:ins w:id="107" w:author="Duan, Sean (MU-Student)" w:date="2024-09-12T12:20:00Z" w16du:dateUtc="2024-09-12T17:20:00Z">
              <w:r w:rsidRPr="00BA7081">
                <w:rPr>
                  <w:highlight w:val="yellow"/>
                </w:rPr>
                <w:t>-10</w:t>
              </w:r>
            </w:ins>
          </w:p>
        </w:tc>
        <w:tc>
          <w:tcPr>
            <w:tcW w:w="435" w:type="dxa"/>
          </w:tcPr>
          <w:p w14:paraId="1D5D1406" w14:textId="77777777" w:rsidR="006612B1" w:rsidRPr="00BA7081" w:rsidRDefault="006612B1" w:rsidP="00834A3D">
            <w:pPr>
              <w:rPr>
                <w:ins w:id="108" w:author="Duan, Sean (MU-Student)" w:date="2024-09-12T12:20:00Z" w16du:dateUtc="2024-09-12T17:20:00Z"/>
                <w:highlight w:val="yellow"/>
              </w:rPr>
            </w:pPr>
            <w:ins w:id="109" w:author="Duan, Sean (MU-Student)" w:date="2024-09-12T12:20:00Z" w16du:dateUtc="2024-09-12T17:20:00Z">
              <w:r w:rsidRPr="00BA7081">
                <w:rPr>
                  <w:highlight w:val="yellow"/>
                </w:rPr>
                <w:t>0</w:t>
              </w:r>
            </w:ins>
          </w:p>
        </w:tc>
        <w:tc>
          <w:tcPr>
            <w:tcW w:w="435" w:type="dxa"/>
          </w:tcPr>
          <w:p w14:paraId="16D5E141" w14:textId="77777777" w:rsidR="006612B1" w:rsidRPr="00BA7081" w:rsidRDefault="006612B1" w:rsidP="00834A3D">
            <w:pPr>
              <w:rPr>
                <w:ins w:id="110" w:author="Duan, Sean (MU-Student)" w:date="2024-09-12T12:20:00Z" w16du:dateUtc="2024-09-12T17:20:00Z"/>
                <w:highlight w:val="yellow"/>
              </w:rPr>
            </w:pPr>
            <w:ins w:id="111" w:author="Duan, Sean (MU-Student)" w:date="2024-09-12T12:20:00Z" w16du:dateUtc="2024-09-12T17:20:00Z">
              <w:r w:rsidRPr="00BA7081">
                <w:rPr>
                  <w:highlight w:val="yellow"/>
                </w:rPr>
                <w:t>10</w:t>
              </w:r>
            </w:ins>
          </w:p>
        </w:tc>
        <w:tc>
          <w:tcPr>
            <w:tcW w:w="435" w:type="dxa"/>
          </w:tcPr>
          <w:p w14:paraId="262F417F" w14:textId="77777777" w:rsidR="006612B1" w:rsidRPr="00BA7081" w:rsidRDefault="006612B1" w:rsidP="00834A3D">
            <w:pPr>
              <w:rPr>
                <w:ins w:id="112" w:author="Duan, Sean (MU-Student)" w:date="2024-09-12T12:20:00Z" w16du:dateUtc="2024-09-12T17:20:00Z"/>
                <w:highlight w:val="yellow"/>
              </w:rPr>
            </w:pPr>
            <w:ins w:id="113" w:author="Duan, Sean (MU-Student)" w:date="2024-09-12T12:20:00Z" w16du:dateUtc="2024-09-12T17:20:00Z">
              <w:r w:rsidRPr="00BA7081">
                <w:rPr>
                  <w:highlight w:val="yellow"/>
                </w:rPr>
                <w:t>20</w:t>
              </w:r>
            </w:ins>
          </w:p>
        </w:tc>
        <w:tc>
          <w:tcPr>
            <w:tcW w:w="435" w:type="dxa"/>
          </w:tcPr>
          <w:p w14:paraId="7DF07887" w14:textId="77777777" w:rsidR="006612B1" w:rsidRPr="00BA7081" w:rsidRDefault="006612B1" w:rsidP="00834A3D">
            <w:pPr>
              <w:rPr>
                <w:ins w:id="114" w:author="Duan, Sean (MU-Student)" w:date="2024-09-12T12:20:00Z" w16du:dateUtc="2024-09-12T17:20:00Z"/>
                <w:highlight w:val="yellow"/>
              </w:rPr>
            </w:pPr>
            <w:ins w:id="115" w:author="Duan, Sean (MU-Student)" w:date="2024-09-12T12:20:00Z" w16du:dateUtc="2024-09-12T17:20:00Z">
              <w:r w:rsidRPr="00BA7081">
                <w:rPr>
                  <w:highlight w:val="yellow"/>
                </w:rPr>
                <w:t>30</w:t>
              </w:r>
            </w:ins>
          </w:p>
        </w:tc>
        <w:tc>
          <w:tcPr>
            <w:tcW w:w="435" w:type="dxa"/>
          </w:tcPr>
          <w:p w14:paraId="0D4CD99E" w14:textId="77777777" w:rsidR="006612B1" w:rsidRPr="00BA7081" w:rsidRDefault="006612B1" w:rsidP="00834A3D">
            <w:pPr>
              <w:rPr>
                <w:ins w:id="116" w:author="Duan, Sean (MU-Student)" w:date="2024-09-12T12:20:00Z" w16du:dateUtc="2024-09-12T17:20:00Z"/>
                <w:highlight w:val="yellow"/>
              </w:rPr>
            </w:pPr>
            <w:ins w:id="117" w:author="Duan, Sean (MU-Student)" w:date="2024-09-12T12:20:00Z" w16du:dateUtc="2024-09-12T17:20:00Z">
              <w:r w:rsidRPr="00BA7081">
                <w:rPr>
                  <w:highlight w:val="yellow"/>
                </w:rPr>
                <w:t>40</w:t>
              </w:r>
            </w:ins>
          </w:p>
        </w:tc>
        <w:tc>
          <w:tcPr>
            <w:tcW w:w="435" w:type="dxa"/>
          </w:tcPr>
          <w:p w14:paraId="58453E91" w14:textId="77777777" w:rsidR="006612B1" w:rsidRPr="00BA7081" w:rsidRDefault="006612B1" w:rsidP="00834A3D">
            <w:pPr>
              <w:rPr>
                <w:ins w:id="118" w:author="Duan, Sean (MU-Student)" w:date="2024-09-12T12:20:00Z" w16du:dateUtc="2024-09-12T17:20:00Z"/>
                <w:highlight w:val="yellow"/>
              </w:rPr>
            </w:pPr>
            <w:ins w:id="119" w:author="Duan, Sean (MU-Student)" w:date="2024-09-12T12:20:00Z" w16du:dateUtc="2024-09-12T17:20:00Z">
              <w:r w:rsidRPr="00BA7081">
                <w:rPr>
                  <w:highlight w:val="yellow"/>
                </w:rPr>
                <w:t>50</w:t>
              </w:r>
            </w:ins>
          </w:p>
        </w:tc>
      </w:tr>
    </w:tbl>
    <w:p w14:paraId="46FA3511" w14:textId="77777777" w:rsidR="006612B1" w:rsidRPr="00BA7081" w:rsidRDefault="006612B1" w:rsidP="006612B1">
      <w:pPr>
        <w:rPr>
          <w:ins w:id="120" w:author="Duan, Sean (MU-Student)" w:date="2024-09-12T12:20:00Z" w16du:dateUtc="2024-09-12T17:20:00Z"/>
          <w:highlight w:val="yellow"/>
        </w:rPr>
      </w:pPr>
    </w:p>
    <w:tbl>
      <w:tblPr>
        <w:tblStyle w:val="QStandardSliderTable"/>
        <w:tblW w:w="9576" w:type="auto"/>
        <w:tblLook w:val="07E0" w:firstRow="1" w:lastRow="1" w:firstColumn="1" w:lastColumn="1" w:noHBand="1" w:noVBand="1"/>
      </w:tblPr>
      <w:tblGrid>
        <w:gridCol w:w="4629"/>
        <w:gridCol w:w="4731"/>
      </w:tblGrid>
      <w:tr w:rsidR="006612B1" w:rsidRPr="00BA7081" w14:paraId="23DC106B" w14:textId="77777777" w:rsidTr="00834A3D">
        <w:trPr>
          <w:ins w:id="121"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07D2A093" w14:textId="77777777" w:rsidR="006612B1" w:rsidRPr="00BA7081" w:rsidRDefault="006612B1" w:rsidP="00834A3D">
            <w:pPr>
              <w:keepNext/>
              <w:rPr>
                <w:ins w:id="122" w:author="Duan, Sean (MU-Student)" w:date="2024-09-12T12:20:00Z" w16du:dateUtc="2024-09-12T17:20:00Z"/>
                <w:highlight w:val="yellow"/>
              </w:rPr>
            </w:pPr>
            <w:ins w:id="123" w:author="Duan, Sean (MU-Student)" w:date="2024-09-12T12:20:00Z" w16du:dateUtc="2024-09-12T17:20:00Z">
              <w:r w:rsidRPr="00BA7081">
                <w:rPr>
                  <w:highlight w:val="yellow"/>
                </w:rPr>
                <w:t>  ()</w:t>
              </w:r>
            </w:ins>
          </w:p>
        </w:tc>
        <w:tc>
          <w:tcPr>
            <w:tcW w:w="4788" w:type="dxa"/>
          </w:tcPr>
          <w:p w14:paraId="3666E13F"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24" w:author="Duan, Sean (MU-Student)" w:date="2024-09-12T12:20:00Z" w16du:dateUtc="2024-09-12T17:20:00Z"/>
                <w:highlight w:val="yellow"/>
              </w:rPr>
            </w:pPr>
            <w:ins w:id="125" w:author="Duan, Sean (MU-Student)" w:date="2024-09-12T12:20:00Z" w16du:dateUtc="2024-09-12T17:20:00Z">
              <w:r w:rsidRPr="00BA7081">
                <w:rPr>
                  <w:noProof/>
                  <w:highlight w:val="yellow"/>
                </w:rPr>
                <w:drawing>
                  <wp:inline distT="0" distB="0" distL="0" distR="0" wp14:anchorId="44F61126" wp14:editId="2EFCC0F6">
                    <wp:extent cx="1905000" cy="304800"/>
                    <wp:effectExtent l="0" t="0" r="0" b="0"/>
                    <wp:docPr id="253661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4C6EAD3D" w14:textId="77777777" w:rsidR="006612B1" w:rsidRPr="00BA7081" w:rsidRDefault="006612B1" w:rsidP="006612B1">
      <w:pPr>
        <w:rPr>
          <w:ins w:id="126" w:author="Duan, Sean (MU-Student)" w:date="2024-09-12T12:20:00Z" w16du:dateUtc="2024-09-12T17:20:00Z"/>
          <w:highlight w:val="yellow"/>
        </w:rPr>
      </w:pPr>
    </w:p>
    <w:p w14:paraId="4CF8EB3B" w14:textId="77777777" w:rsidR="006612B1" w:rsidRPr="00BA7081" w:rsidRDefault="006612B1" w:rsidP="006612B1">
      <w:pPr>
        <w:rPr>
          <w:ins w:id="127" w:author="Duan, Sean (MU-Student)" w:date="2024-09-12T12:20:00Z" w16du:dateUtc="2024-09-12T17:20:00Z"/>
          <w:highlight w:val="yellow"/>
        </w:rPr>
      </w:pPr>
    </w:p>
    <w:p w14:paraId="046509C2" w14:textId="77777777" w:rsidR="006612B1" w:rsidRPr="00BA7081" w:rsidRDefault="006612B1" w:rsidP="006612B1">
      <w:pPr>
        <w:pStyle w:val="QuestionSeparator"/>
        <w:rPr>
          <w:ins w:id="128" w:author="Duan, Sean (MU-Student)" w:date="2024-09-12T12:20:00Z" w16du:dateUtc="2024-09-12T17:20:00Z"/>
          <w:highlight w:val="yellow"/>
        </w:rPr>
      </w:pPr>
    </w:p>
    <w:p w14:paraId="33340A5B" w14:textId="77777777" w:rsidR="006612B1" w:rsidRPr="00BA7081" w:rsidRDefault="006612B1" w:rsidP="006612B1">
      <w:pPr>
        <w:rPr>
          <w:ins w:id="129" w:author="Duan, Sean (MU-Student)" w:date="2024-09-12T12:20:00Z" w16du:dateUtc="2024-09-12T17:20:00Z"/>
          <w:highlight w:val="yellow"/>
        </w:rPr>
      </w:pPr>
    </w:p>
    <w:p w14:paraId="6E7E0558" w14:textId="77777777" w:rsidR="006612B1" w:rsidRPr="00BA7081" w:rsidRDefault="006612B1" w:rsidP="006612B1">
      <w:pPr>
        <w:keepNext/>
        <w:rPr>
          <w:ins w:id="130" w:author="Duan, Sean (MU-Student)" w:date="2024-09-12T12:20:00Z" w16du:dateUtc="2024-09-12T17:20:00Z"/>
          <w:highlight w:val="yellow"/>
        </w:rPr>
      </w:pPr>
      <w:ins w:id="131" w:author="Duan, Sean (MU-Student)" w:date="2024-09-12T12:20:00Z" w16du:dateUtc="2024-09-12T17:20:00Z">
        <w:r w:rsidRPr="00BA7081">
          <w:rPr>
            <w:highlight w:val="yellow"/>
          </w:rPr>
          <w:t>Q339 How open are you to changing your mind regarding your beliefs about Capital Punishment?</w:t>
        </w:r>
      </w:ins>
    </w:p>
    <w:tbl>
      <w:tblPr>
        <w:tblStyle w:val="QSliderLabelsTable"/>
        <w:tblW w:w="9576" w:type="auto"/>
        <w:tblInd w:w="0" w:type="dxa"/>
        <w:tblLook w:val="07E0" w:firstRow="1" w:lastRow="1" w:firstColumn="1" w:lastColumn="1" w:noHBand="1" w:noVBand="1"/>
      </w:tblPr>
      <w:tblGrid>
        <w:gridCol w:w="3048"/>
        <w:gridCol w:w="978"/>
        <w:gridCol w:w="1089"/>
        <w:gridCol w:w="734"/>
        <w:gridCol w:w="734"/>
        <w:gridCol w:w="710"/>
        <w:gridCol w:w="1089"/>
        <w:gridCol w:w="978"/>
      </w:tblGrid>
      <w:tr w:rsidR="006612B1" w:rsidRPr="00BA7081" w14:paraId="3CCB09F2" w14:textId="77777777" w:rsidTr="00834A3D">
        <w:trPr>
          <w:ins w:id="132" w:author="Duan, Sean (MU-Student)" w:date="2024-09-12T12:20:00Z" w16du:dateUtc="2024-09-12T17:20:00Z"/>
        </w:trPr>
        <w:tc>
          <w:tcPr>
            <w:tcW w:w="4788" w:type="dxa"/>
          </w:tcPr>
          <w:p w14:paraId="739FFB53" w14:textId="77777777" w:rsidR="006612B1" w:rsidRPr="00BA7081" w:rsidRDefault="006612B1" w:rsidP="00834A3D">
            <w:pPr>
              <w:keepNext/>
              <w:rPr>
                <w:ins w:id="133" w:author="Duan, Sean (MU-Student)" w:date="2024-09-12T12:20:00Z" w16du:dateUtc="2024-09-12T17:20:00Z"/>
                <w:highlight w:val="yellow"/>
              </w:rPr>
            </w:pPr>
          </w:p>
        </w:tc>
        <w:tc>
          <w:tcPr>
            <w:tcW w:w="684" w:type="dxa"/>
          </w:tcPr>
          <w:p w14:paraId="5B7990D1" w14:textId="77777777" w:rsidR="006612B1" w:rsidRPr="00BA7081" w:rsidRDefault="006612B1" w:rsidP="00834A3D">
            <w:pPr>
              <w:rPr>
                <w:ins w:id="134" w:author="Duan, Sean (MU-Student)" w:date="2024-09-12T12:20:00Z" w16du:dateUtc="2024-09-12T17:20:00Z"/>
                <w:highlight w:val="yellow"/>
              </w:rPr>
            </w:pPr>
            <w:ins w:id="135" w:author="Duan, Sean (MU-Student)" w:date="2024-09-12T12:20:00Z" w16du:dateUtc="2024-09-12T17:20:00Z">
              <w:r w:rsidRPr="00BA7081">
                <w:rPr>
                  <w:highlight w:val="yellow"/>
                </w:rPr>
                <w:t>Extremely unlikely</w:t>
              </w:r>
            </w:ins>
          </w:p>
        </w:tc>
        <w:tc>
          <w:tcPr>
            <w:tcW w:w="684" w:type="dxa"/>
          </w:tcPr>
          <w:p w14:paraId="61B590E5" w14:textId="77777777" w:rsidR="006612B1" w:rsidRPr="00BA7081" w:rsidRDefault="006612B1" w:rsidP="00834A3D">
            <w:pPr>
              <w:rPr>
                <w:ins w:id="136" w:author="Duan, Sean (MU-Student)" w:date="2024-09-12T12:20:00Z" w16du:dateUtc="2024-09-12T17:20:00Z"/>
                <w:highlight w:val="yellow"/>
              </w:rPr>
            </w:pPr>
            <w:ins w:id="137" w:author="Duan, Sean (MU-Student)" w:date="2024-09-12T12:20:00Z" w16du:dateUtc="2024-09-12T17:20:00Z">
              <w:r w:rsidRPr="00BA7081">
                <w:rPr>
                  <w:highlight w:val="yellow"/>
                </w:rPr>
                <w:t>Moderately unlikely</w:t>
              </w:r>
            </w:ins>
          </w:p>
        </w:tc>
        <w:tc>
          <w:tcPr>
            <w:tcW w:w="684" w:type="dxa"/>
          </w:tcPr>
          <w:p w14:paraId="0D847B69" w14:textId="77777777" w:rsidR="006612B1" w:rsidRPr="00BA7081" w:rsidRDefault="006612B1" w:rsidP="00834A3D">
            <w:pPr>
              <w:rPr>
                <w:ins w:id="138" w:author="Duan, Sean (MU-Student)" w:date="2024-09-12T12:20:00Z" w16du:dateUtc="2024-09-12T17:20:00Z"/>
                <w:highlight w:val="yellow"/>
              </w:rPr>
            </w:pPr>
            <w:ins w:id="139" w:author="Duan, Sean (MU-Student)" w:date="2024-09-12T12:20:00Z" w16du:dateUtc="2024-09-12T17:20:00Z">
              <w:r w:rsidRPr="00BA7081">
                <w:rPr>
                  <w:highlight w:val="yellow"/>
                </w:rPr>
                <w:t>Slightly unlikely</w:t>
              </w:r>
            </w:ins>
          </w:p>
        </w:tc>
        <w:tc>
          <w:tcPr>
            <w:tcW w:w="684" w:type="dxa"/>
          </w:tcPr>
          <w:p w14:paraId="2E7F12EF" w14:textId="77777777" w:rsidR="006612B1" w:rsidRPr="00BA7081" w:rsidRDefault="006612B1" w:rsidP="00834A3D">
            <w:pPr>
              <w:rPr>
                <w:ins w:id="140" w:author="Duan, Sean (MU-Student)" w:date="2024-09-12T12:20:00Z" w16du:dateUtc="2024-09-12T17:20:00Z"/>
                <w:highlight w:val="yellow"/>
              </w:rPr>
            </w:pPr>
            <w:ins w:id="141" w:author="Duan, Sean (MU-Student)" w:date="2024-09-12T12:20:00Z" w16du:dateUtc="2024-09-12T17:20:00Z">
              <w:r w:rsidRPr="00BA7081">
                <w:rPr>
                  <w:highlight w:val="yellow"/>
                </w:rPr>
                <w:t>Neither likely nor unlikely</w:t>
              </w:r>
            </w:ins>
          </w:p>
        </w:tc>
        <w:tc>
          <w:tcPr>
            <w:tcW w:w="684" w:type="dxa"/>
          </w:tcPr>
          <w:p w14:paraId="5C061F9B" w14:textId="77777777" w:rsidR="006612B1" w:rsidRPr="00BA7081" w:rsidRDefault="006612B1" w:rsidP="00834A3D">
            <w:pPr>
              <w:rPr>
                <w:ins w:id="142" w:author="Duan, Sean (MU-Student)" w:date="2024-09-12T12:20:00Z" w16du:dateUtc="2024-09-12T17:20:00Z"/>
                <w:highlight w:val="yellow"/>
              </w:rPr>
            </w:pPr>
            <w:ins w:id="143" w:author="Duan, Sean (MU-Student)" w:date="2024-09-12T12:20:00Z" w16du:dateUtc="2024-09-12T17:20:00Z">
              <w:r w:rsidRPr="00BA7081">
                <w:rPr>
                  <w:highlight w:val="yellow"/>
                </w:rPr>
                <w:t>Slightly likely</w:t>
              </w:r>
            </w:ins>
          </w:p>
        </w:tc>
        <w:tc>
          <w:tcPr>
            <w:tcW w:w="684" w:type="dxa"/>
          </w:tcPr>
          <w:p w14:paraId="71F773C4" w14:textId="77777777" w:rsidR="006612B1" w:rsidRPr="00BA7081" w:rsidRDefault="006612B1" w:rsidP="00834A3D">
            <w:pPr>
              <w:rPr>
                <w:ins w:id="144" w:author="Duan, Sean (MU-Student)" w:date="2024-09-12T12:20:00Z" w16du:dateUtc="2024-09-12T17:20:00Z"/>
                <w:highlight w:val="yellow"/>
              </w:rPr>
            </w:pPr>
            <w:ins w:id="145" w:author="Duan, Sean (MU-Student)" w:date="2024-09-12T12:20:00Z" w16du:dateUtc="2024-09-12T17:20:00Z">
              <w:r w:rsidRPr="00BA7081">
                <w:rPr>
                  <w:highlight w:val="yellow"/>
                </w:rPr>
                <w:t>Moderately likely</w:t>
              </w:r>
            </w:ins>
          </w:p>
        </w:tc>
        <w:tc>
          <w:tcPr>
            <w:tcW w:w="684" w:type="dxa"/>
          </w:tcPr>
          <w:p w14:paraId="3D212D13" w14:textId="77777777" w:rsidR="006612B1" w:rsidRPr="00BA7081" w:rsidRDefault="006612B1" w:rsidP="00834A3D">
            <w:pPr>
              <w:rPr>
                <w:ins w:id="146" w:author="Duan, Sean (MU-Student)" w:date="2024-09-12T12:20:00Z" w16du:dateUtc="2024-09-12T17:20:00Z"/>
                <w:highlight w:val="yellow"/>
              </w:rPr>
            </w:pPr>
            <w:ins w:id="147" w:author="Duan, Sean (MU-Student)" w:date="2024-09-12T12:20:00Z" w16du:dateUtc="2024-09-12T17:20:00Z">
              <w:r w:rsidRPr="00BA7081">
                <w:rPr>
                  <w:highlight w:val="yellow"/>
                </w:rPr>
                <w:t>Extremely likely</w:t>
              </w:r>
            </w:ins>
          </w:p>
        </w:tc>
      </w:tr>
    </w:tbl>
    <w:p w14:paraId="54494CCC" w14:textId="77777777" w:rsidR="006612B1" w:rsidRPr="00BA7081" w:rsidRDefault="006612B1" w:rsidP="006612B1">
      <w:pPr>
        <w:rPr>
          <w:ins w:id="148" w:author="Duan, Sean (MU-Student)" w:date="2024-09-12T12:20:00Z" w16du:dateUtc="2024-09-12T17:20:00Z"/>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40E97609" w14:textId="77777777" w:rsidTr="00834A3D">
        <w:trPr>
          <w:ins w:id="149" w:author="Duan, Sean (MU-Student)" w:date="2024-09-12T12:20:00Z" w16du:dateUtc="2024-09-12T17:20:00Z"/>
        </w:trPr>
        <w:tc>
          <w:tcPr>
            <w:tcW w:w="4788" w:type="dxa"/>
          </w:tcPr>
          <w:p w14:paraId="1B141DAE" w14:textId="77777777" w:rsidR="006612B1" w:rsidRPr="00BA7081" w:rsidRDefault="006612B1" w:rsidP="00834A3D">
            <w:pPr>
              <w:rPr>
                <w:ins w:id="150" w:author="Duan, Sean (MU-Student)" w:date="2024-09-12T12:20:00Z" w16du:dateUtc="2024-09-12T17:20:00Z"/>
                <w:highlight w:val="yellow"/>
              </w:rPr>
            </w:pPr>
          </w:p>
        </w:tc>
        <w:tc>
          <w:tcPr>
            <w:tcW w:w="435" w:type="dxa"/>
          </w:tcPr>
          <w:p w14:paraId="6DC36171" w14:textId="77777777" w:rsidR="006612B1" w:rsidRPr="00BA7081" w:rsidRDefault="006612B1" w:rsidP="00834A3D">
            <w:pPr>
              <w:rPr>
                <w:ins w:id="151" w:author="Duan, Sean (MU-Student)" w:date="2024-09-12T12:20:00Z" w16du:dateUtc="2024-09-12T17:20:00Z"/>
                <w:highlight w:val="yellow"/>
              </w:rPr>
            </w:pPr>
            <w:ins w:id="152" w:author="Duan, Sean (MU-Student)" w:date="2024-09-12T12:20:00Z" w16du:dateUtc="2024-09-12T17:20:00Z">
              <w:r w:rsidRPr="00BA7081">
                <w:rPr>
                  <w:highlight w:val="yellow"/>
                </w:rPr>
                <w:t>-50</w:t>
              </w:r>
            </w:ins>
          </w:p>
        </w:tc>
        <w:tc>
          <w:tcPr>
            <w:tcW w:w="435" w:type="dxa"/>
          </w:tcPr>
          <w:p w14:paraId="7B7E25F5" w14:textId="77777777" w:rsidR="006612B1" w:rsidRPr="00BA7081" w:rsidRDefault="006612B1" w:rsidP="00834A3D">
            <w:pPr>
              <w:rPr>
                <w:ins w:id="153" w:author="Duan, Sean (MU-Student)" w:date="2024-09-12T12:20:00Z" w16du:dateUtc="2024-09-12T17:20:00Z"/>
                <w:highlight w:val="yellow"/>
              </w:rPr>
            </w:pPr>
            <w:ins w:id="154" w:author="Duan, Sean (MU-Student)" w:date="2024-09-12T12:20:00Z" w16du:dateUtc="2024-09-12T17:20:00Z">
              <w:r w:rsidRPr="00BA7081">
                <w:rPr>
                  <w:highlight w:val="yellow"/>
                </w:rPr>
                <w:t>-40</w:t>
              </w:r>
            </w:ins>
          </w:p>
        </w:tc>
        <w:tc>
          <w:tcPr>
            <w:tcW w:w="435" w:type="dxa"/>
          </w:tcPr>
          <w:p w14:paraId="3183163A" w14:textId="77777777" w:rsidR="006612B1" w:rsidRPr="00BA7081" w:rsidRDefault="006612B1" w:rsidP="00834A3D">
            <w:pPr>
              <w:rPr>
                <w:ins w:id="155" w:author="Duan, Sean (MU-Student)" w:date="2024-09-12T12:20:00Z" w16du:dateUtc="2024-09-12T17:20:00Z"/>
                <w:highlight w:val="yellow"/>
              </w:rPr>
            </w:pPr>
            <w:ins w:id="156" w:author="Duan, Sean (MU-Student)" w:date="2024-09-12T12:20:00Z" w16du:dateUtc="2024-09-12T17:20:00Z">
              <w:r w:rsidRPr="00BA7081">
                <w:rPr>
                  <w:highlight w:val="yellow"/>
                </w:rPr>
                <w:t>-30</w:t>
              </w:r>
            </w:ins>
          </w:p>
        </w:tc>
        <w:tc>
          <w:tcPr>
            <w:tcW w:w="435" w:type="dxa"/>
          </w:tcPr>
          <w:p w14:paraId="0CF86A0B" w14:textId="77777777" w:rsidR="006612B1" w:rsidRPr="00BA7081" w:rsidRDefault="006612B1" w:rsidP="00834A3D">
            <w:pPr>
              <w:rPr>
                <w:ins w:id="157" w:author="Duan, Sean (MU-Student)" w:date="2024-09-12T12:20:00Z" w16du:dateUtc="2024-09-12T17:20:00Z"/>
                <w:highlight w:val="yellow"/>
              </w:rPr>
            </w:pPr>
            <w:ins w:id="158" w:author="Duan, Sean (MU-Student)" w:date="2024-09-12T12:20:00Z" w16du:dateUtc="2024-09-12T17:20:00Z">
              <w:r w:rsidRPr="00BA7081">
                <w:rPr>
                  <w:highlight w:val="yellow"/>
                </w:rPr>
                <w:t>-20</w:t>
              </w:r>
            </w:ins>
          </w:p>
        </w:tc>
        <w:tc>
          <w:tcPr>
            <w:tcW w:w="435" w:type="dxa"/>
          </w:tcPr>
          <w:p w14:paraId="3108D99A" w14:textId="77777777" w:rsidR="006612B1" w:rsidRPr="00BA7081" w:rsidRDefault="006612B1" w:rsidP="00834A3D">
            <w:pPr>
              <w:rPr>
                <w:ins w:id="159" w:author="Duan, Sean (MU-Student)" w:date="2024-09-12T12:20:00Z" w16du:dateUtc="2024-09-12T17:20:00Z"/>
                <w:highlight w:val="yellow"/>
              </w:rPr>
            </w:pPr>
            <w:ins w:id="160" w:author="Duan, Sean (MU-Student)" w:date="2024-09-12T12:20:00Z" w16du:dateUtc="2024-09-12T17:20:00Z">
              <w:r w:rsidRPr="00BA7081">
                <w:rPr>
                  <w:highlight w:val="yellow"/>
                </w:rPr>
                <w:t>-10</w:t>
              </w:r>
            </w:ins>
          </w:p>
        </w:tc>
        <w:tc>
          <w:tcPr>
            <w:tcW w:w="435" w:type="dxa"/>
          </w:tcPr>
          <w:p w14:paraId="3B90A5DD" w14:textId="77777777" w:rsidR="006612B1" w:rsidRPr="00BA7081" w:rsidRDefault="006612B1" w:rsidP="00834A3D">
            <w:pPr>
              <w:rPr>
                <w:ins w:id="161" w:author="Duan, Sean (MU-Student)" w:date="2024-09-12T12:20:00Z" w16du:dateUtc="2024-09-12T17:20:00Z"/>
                <w:highlight w:val="yellow"/>
              </w:rPr>
            </w:pPr>
            <w:ins w:id="162" w:author="Duan, Sean (MU-Student)" w:date="2024-09-12T12:20:00Z" w16du:dateUtc="2024-09-12T17:20:00Z">
              <w:r w:rsidRPr="00BA7081">
                <w:rPr>
                  <w:highlight w:val="yellow"/>
                </w:rPr>
                <w:t>0</w:t>
              </w:r>
            </w:ins>
          </w:p>
        </w:tc>
        <w:tc>
          <w:tcPr>
            <w:tcW w:w="435" w:type="dxa"/>
          </w:tcPr>
          <w:p w14:paraId="3737DC9D" w14:textId="77777777" w:rsidR="006612B1" w:rsidRPr="00BA7081" w:rsidRDefault="006612B1" w:rsidP="00834A3D">
            <w:pPr>
              <w:rPr>
                <w:ins w:id="163" w:author="Duan, Sean (MU-Student)" w:date="2024-09-12T12:20:00Z" w16du:dateUtc="2024-09-12T17:20:00Z"/>
                <w:highlight w:val="yellow"/>
              </w:rPr>
            </w:pPr>
            <w:ins w:id="164" w:author="Duan, Sean (MU-Student)" w:date="2024-09-12T12:20:00Z" w16du:dateUtc="2024-09-12T17:20:00Z">
              <w:r w:rsidRPr="00BA7081">
                <w:rPr>
                  <w:highlight w:val="yellow"/>
                </w:rPr>
                <w:t>10</w:t>
              </w:r>
            </w:ins>
          </w:p>
        </w:tc>
        <w:tc>
          <w:tcPr>
            <w:tcW w:w="435" w:type="dxa"/>
          </w:tcPr>
          <w:p w14:paraId="751737E4" w14:textId="77777777" w:rsidR="006612B1" w:rsidRPr="00BA7081" w:rsidRDefault="006612B1" w:rsidP="00834A3D">
            <w:pPr>
              <w:rPr>
                <w:ins w:id="165" w:author="Duan, Sean (MU-Student)" w:date="2024-09-12T12:20:00Z" w16du:dateUtc="2024-09-12T17:20:00Z"/>
                <w:highlight w:val="yellow"/>
              </w:rPr>
            </w:pPr>
            <w:ins w:id="166" w:author="Duan, Sean (MU-Student)" w:date="2024-09-12T12:20:00Z" w16du:dateUtc="2024-09-12T17:20:00Z">
              <w:r w:rsidRPr="00BA7081">
                <w:rPr>
                  <w:highlight w:val="yellow"/>
                </w:rPr>
                <w:t>20</w:t>
              </w:r>
            </w:ins>
          </w:p>
        </w:tc>
        <w:tc>
          <w:tcPr>
            <w:tcW w:w="435" w:type="dxa"/>
          </w:tcPr>
          <w:p w14:paraId="16C82343" w14:textId="77777777" w:rsidR="006612B1" w:rsidRPr="00BA7081" w:rsidRDefault="006612B1" w:rsidP="00834A3D">
            <w:pPr>
              <w:rPr>
                <w:ins w:id="167" w:author="Duan, Sean (MU-Student)" w:date="2024-09-12T12:20:00Z" w16du:dateUtc="2024-09-12T17:20:00Z"/>
                <w:highlight w:val="yellow"/>
              </w:rPr>
            </w:pPr>
            <w:ins w:id="168" w:author="Duan, Sean (MU-Student)" w:date="2024-09-12T12:20:00Z" w16du:dateUtc="2024-09-12T17:20:00Z">
              <w:r w:rsidRPr="00BA7081">
                <w:rPr>
                  <w:highlight w:val="yellow"/>
                </w:rPr>
                <w:t>30</w:t>
              </w:r>
            </w:ins>
          </w:p>
        </w:tc>
        <w:tc>
          <w:tcPr>
            <w:tcW w:w="435" w:type="dxa"/>
          </w:tcPr>
          <w:p w14:paraId="16FD7784" w14:textId="77777777" w:rsidR="006612B1" w:rsidRPr="00BA7081" w:rsidRDefault="006612B1" w:rsidP="00834A3D">
            <w:pPr>
              <w:rPr>
                <w:ins w:id="169" w:author="Duan, Sean (MU-Student)" w:date="2024-09-12T12:20:00Z" w16du:dateUtc="2024-09-12T17:20:00Z"/>
                <w:highlight w:val="yellow"/>
              </w:rPr>
            </w:pPr>
            <w:ins w:id="170" w:author="Duan, Sean (MU-Student)" w:date="2024-09-12T12:20:00Z" w16du:dateUtc="2024-09-12T17:20:00Z">
              <w:r w:rsidRPr="00BA7081">
                <w:rPr>
                  <w:highlight w:val="yellow"/>
                </w:rPr>
                <w:t>40</w:t>
              </w:r>
            </w:ins>
          </w:p>
        </w:tc>
        <w:tc>
          <w:tcPr>
            <w:tcW w:w="435" w:type="dxa"/>
          </w:tcPr>
          <w:p w14:paraId="14DEC2F2" w14:textId="77777777" w:rsidR="006612B1" w:rsidRPr="00BA7081" w:rsidRDefault="006612B1" w:rsidP="00834A3D">
            <w:pPr>
              <w:rPr>
                <w:ins w:id="171" w:author="Duan, Sean (MU-Student)" w:date="2024-09-12T12:20:00Z" w16du:dateUtc="2024-09-12T17:20:00Z"/>
                <w:highlight w:val="yellow"/>
              </w:rPr>
            </w:pPr>
            <w:ins w:id="172" w:author="Duan, Sean (MU-Student)" w:date="2024-09-12T12:20:00Z" w16du:dateUtc="2024-09-12T17:20:00Z">
              <w:r w:rsidRPr="00BA7081">
                <w:rPr>
                  <w:highlight w:val="yellow"/>
                </w:rPr>
                <w:t>50</w:t>
              </w:r>
            </w:ins>
          </w:p>
        </w:tc>
      </w:tr>
    </w:tbl>
    <w:p w14:paraId="576212FB" w14:textId="77777777" w:rsidR="006612B1" w:rsidRPr="00BA7081" w:rsidRDefault="006612B1" w:rsidP="006612B1">
      <w:pPr>
        <w:rPr>
          <w:ins w:id="173" w:author="Duan, Sean (MU-Student)" w:date="2024-09-12T12:20:00Z" w16du:dateUtc="2024-09-12T17:20:00Z"/>
          <w:highlight w:val="yellow"/>
        </w:rPr>
      </w:pPr>
    </w:p>
    <w:tbl>
      <w:tblPr>
        <w:tblStyle w:val="QStandardSliderTable"/>
        <w:tblW w:w="9576" w:type="auto"/>
        <w:tblLook w:val="07E0" w:firstRow="1" w:lastRow="1" w:firstColumn="1" w:lastColumn="1" w:noHBand="1" w:noVBand="1"/>
      </w:tblPr>
      <w:tblGrid>
        <w:gridCol w:w="4629"/>
        <w:gridCol w:w="4731"/>
      </w:tblGrid>
      <w:tr w:rsidR="006612B1" w:rsidRPr="00BA7081" w14:paraId="64FD4637" w14:textId="77777777" w:rsidTr="00834A3D">
        <w:trPr>
          <w:ins w:id="174"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687F0D9C" w14:textId="77777777" w:rsidR="006612B1" w:rsidRPr="00BA7081" w:rsidRDefault="006612B1" w:rsidP="00834A3D">
            <w:pPr>
              <w:keepNext/>
              <w:rPr>
                <w:ins w:id="175" w:author="Duan, Sean (MU-Student)" w:date="2024-09-12T12:20:00Z" w16du:dateUtc="2024-09-12T17:20:00Z"/>
                <w:highlight w:val="yellow"/>
              </w:rPr>
            </w:pPr>
            <w:ins w:id="176" w:author="Duan, Sean (MU-Student)" w:date="2024-09-12T12:20:00Z" w16du:dateUtc="2024-09-12T17:20:00Z">
              <w:r w:rsidRPr="00BA7081">
                <w:rPr>
                  <w:highlight w:val="yellow"/>
                </w:rPr>
                <w:t>  ()</w:t>
              </w:r>
            </w:ins>
          </w:p>
        </w:tc>
        <w:tc>
          <w:tcPr>
            <w:tcW w:w="4788" w:type="dxa"/>
          </w:tcPr>
          <w:p w14:paraId="6D39FF1F"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77" w:author="Duan, Sean (MU-Student)" w:date="2024-09-12T12:20:00Z" w16du:dateUtc="2024-09-12T17:20:00Z"/>
                <w:highlight w:val="yellow"/>
              </w:rPr>
            </w:pPr>
            <w:ins w:id="178" w:author="Duan, Sean (MU-Student)" w:date="2024-09-12T12:20:00Z" w16du:dateUtc="2024-09-12T17:20:00Z">
              <w:r w:rsidRPr="00BA7081">
                <w:rPr>
                  <w:noProof/>
                  <w:highlight w:val="yellow"/>
                </w:rPr>
                <w:drawing>
                  <wp:inline distT="0" distB="0" distL="0" distR="0" wp14:anchorId="31837542" wp14:editId="1B36414A">
                    <wp:extent cx="1905000" cy="304800"/>
                    <wp:effectExtent l="0" t="0" r="0" b="0"/>
                    <wp:docPr id="1711270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637B92DB" w14:textId="77777777" w:rsidR="006612B1" w:rsidRPr="00BA7081" w:rsidRDefault="006612B1" w:rsidP="006612B1">
      <w:pPr>
        <w:rPr>
          <w:ins w:id="179" w:author="Duan, Sean (MU-Student)" w:date="2024-09-12T12:20:00Z" w16du:dateUtc="2024-09-12T17:20:00Z"/>
          <w:highlight w:val="yellow"/>
        </w:rPr>
      </w:pPr>
    </w:p>
    <w:p w14:paraId="16BDC476" w14:textId="77777777" w:rsidR="006612B1" w:rsidRPr="00BA7081" w:rsidRDefault="006612B1" w:rsidP="006612B1">
      <w:pPr>
        <w:rPr>
          <w:ins w:id="180" w:author="Duan, Sean (MU-Student)" w:date="2024-09-12T12:20:00Z" w16du:dateUtc="2024-09-12T17:20:00Z"/>
          <w:highlight w:val="yellow"/>
        </w:rPr>
      </w:pPr>
    </w:p>
    <w:p w14:paraId="0926A1BC" w14:textId="77777777" w:rsidR="006612B1" w:rsidRPr="00BA7081" w:rsidRDefault="006612B1" w:rsidP="006612B1">
      <w:pPr>
        <w:pStyle w:val="QuestionSeparator"/>
        <w:rPr>
          <w:ins w:id="181" w:author="Duan, Sean (MU-Student)" w:date="2024-09-12T12:20:00Z" w16du:dateUtc="2024-09-12T17:20:00Z"/>
          <w:highlight w:val="yellow"/>
        </w:rPr>
      </w:pPr>
    </w:p>
    <w:p w14:paraId="2A176BFC" w14:textId="77777777" w:rsidR="006612B1" w:rsidRPr="00BA7081" w:rsidRDefault="006612B1" w:rsidP="006612B1">
      <w:pPr>
        <w:rPr>
          <w:ins w:id="182" w:author="Duan, Sean (MU-Student)" w:date="2024-09-12T12:20:00Z" w16du:dateUtc="2024-09-12T17:20:00Z"/>
          <w:highlight w:val="yellow"/>
        </w:rPr>
      </w:pPr>
    </w:p>
    <w:p w14:paraId="5F966F59" w14:textId="77777777" w:rsidR="006612B1" w:rsidRPr="00BA7081" w:rsidRDefault="006612B1" w:rsidP="006612B1">
      <w:pPr>
        <w:keepNext/>
        <w:rPr>
          <w:ins w:id="183" w:author="Duan, Sean (MU-Student)" w:date="2024-09-12T12:20:00Z" w16du:dateUtc="2024-09-12T17:20:00Z"/>
          <w:highlight w:val="yellow"/>
        </w:rPr>
      </w:pPr>
      <w:ins w:id="184" w:author="Duan, Sean (MU-Student)" w:date="2024-09-12T12:20:00Z" w16du:dateUtc="2024-09-12T17:20:00Z">
        <w:r w:rsidRPr="00BA7081">
          <w:rPr>
            <w:highlight w:val="yellow"/>
          </w:rPr>
          <w:t>Q195 Please read and answer the following questions carefully</w:t>
        </w:r>
      </w:ins>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6612B1" w:rsidRPr="00BA7081" w14:paraId="028FDE4C" w14:textId="77777777" w:rsidTr="00834A3D">
        <w:trPr>
          <w:ins w:id="185" w:author="Duan, Sean (MU-Student)" w:date="2024-09-12T12:20:00Z" w16du:dateUtc="2024-09-12T17:20:00Z"/>
        </w:trPr>
        <w:tc>
          <w:tcPr>
            <w:tcW w:w="4788" w:type="dxa"/>
          </w:tcPr>
          <w:p w14:paraId="293A8A24" w14:textId="77777777" w:rsidR="006612B1" w:rsidRPr="00BA7081" w:rsidRDefault="006612B1" w:rsidP="00834A3D">
            <w:pPr>
              <w:keepNext/>
              <w:rPr>
                <w:ins w:id="186" w:author="Duan, Sean (MU-Student)" w:date="2024-09-12T12:20:00Z" w16du:dateUtc="2024-09-12T17:20:00Z"/>
                <w:highlight w:val="yellow"/>
              </w:rPr>
            </w:pPr>
          </w:p>
        </w:tc>
        <w:tc>
          <w:tcPr>
            <w:tcW w:w="684" w:type="dxa"/>
          </w:tcPr>
          <w:p w14:paraId="45D254A1" w14:textId="77777777" w:rsidR="006612B1" w:rsidRPr="00BA7081" w:rsidRDefault="006612B1" w:rsidP="00834A3D">
            <w:pPr>
              <w:rPr>
                <w:ins w:id="187" w:author="Duan, Sean (MU-Student)" w:date="2024-09-12T12:20:00Z" w16du:dateUtc="2024-09-12T17:20:00Z"/>
                <w:highlight w:val="yellow"/>
              </w:rPr>
            </w:pPr>
            <w:ins w:id="188" w:author="Duan, Sean (MU-Student)" w:date="2024-09-12T12:20:00Z" w16du:dateUtc="2024-09-12T17:20:00Z">
              <w:r w:rsidRPr="00BA7081">
                <w:rPr>
                  <w:highlight w:val="yellow"/>
                </w:rPr>
                <w:t>Strongly disagree</w:t>
              </w:r>
            </w:ins>
          </w:p>
        </w:tc>
        <w:tc>
          <w:tcPr>
            <w:tcW w:w="684" w:type="dxa"/>
          </w:tcPr>
          <w:p w14:paraId="31057E41" w14:textId="77777777" w:rsidR="006612B1" w:rsidRPr="00BA7081" w:rsidRDefault="006612B1" w:rsidP="00834A3D">
            <w:pPr>
              <w:rPr>
                <w:ins w:id="189" w:author="Duan, Sean (MU-Student)" w:date="2024-09-12T12:20:00Z" w16du:dateUtc="2024-09-12T17:20:00Z"/>
                <w:highlight w:val="yellow"/>
              </w:rPr>
            </w:pPr>
            <w:ins w:id="190" w:author="Duan, Sean (MU-Student)" w:date="2024-09-12T12:20:00Z" w16du:dateUtc="2024-09-12T17:20:00Z">
              <w:r w:rsidRPr="00BA7081">
                <w:rPr>
                  <w:highlight w:val="yellow"/>
                </w:rPr>
                <w:t>Disagree</w:t>
              </w:r>
            </w:ins>
          </w:p>
        </w:tc>
        <w:tc>
          <w:tcPr>
            <w:tcW w:w="684" w:type="dxa"/>
          </w:tcPr>
          <w:p w14:paraId="3AC94E51" w14:textId="77777777" w:rsidR="006612B1" w:rsidRPr="00BA7081" w:rsidRDefault="006612B1" w:rsidP="00834A3D">
            <w:pPr>
              <w:rPr>
                <w:ins w:id="191" w:author="Duan, Sean (MU-Student)" w:date="2024-09-12T12:20:00Z" w16du:dateUtc="2024-09-12T17:20:00Z"/>
                <w:highlight w:val="yellow"/>
              </w:rPr>
            </w:pPr>
            <w:ins w:id="192" w:author="Duan, Sean (MU-Student)" w:date="2024-09-12T12:20:00Z" w16du:dateUtc="2024-09-12T17:20:00Z">
              <w:r w:rsidRPr="00BA7081">
                <w:rPr>
                  <w:highlight w:val="yellow"/>
                </w:rPr>
                <w:t>Somewhat disagree</w:t>
              </w:r>
            </w:ins>
          </w:p>
        </w:tc>
        <w:tc>
          <w:tcPr>
            <w:tcW w:w="684" w:type="dxa"/>
          </w:tcPr>
          <w:p w14:paraId="57CE56EF" w14:textId="77777777" w:rsidR="006612B1" w:rsidRPr="00BA7081" w:rsidRDefault="006612B1" w:rsidP="00834A3D">
            <w:pPr>
              <w:rPr>
                <w:ins w:id="193" w:author="Duan, Sean (MU-Student)" w:date="2024-09-12T12:20:00Z" w16du:dateUtc="2024-09-12T17:20:00Z"/>
                <w:highlight w:val="yellow"/>
              </w:rPr>
            </w:pPr>
            <w:ins w:id="194" w:author="Duan, Sean (MU-Student)" w:date="2024-09-12T12:20:00Z" w16du:dateUtc="2024-09-12T17:20:00Z">
              <w:r w:rsidRPr="00BA7081">
                <w:rPr>
                  <w:highlight w:val="yellow"/>
                </w:rPr>
                <w:t>Neither agree nor disagree</w:t>
              </w:r>
            </w:ins>
          </w:p>
        </w:tc>
        <w:tc>
          <w:tcPr>
            <w:tcW w:w="684" w:type="dxa"/>
          </w:tcPr>
          <w:p w14:paraId="21EA030A" w14:textId="77777777" w:rsidR="006612B1" w:rsidRPr="00BA7081" w:rsidRDefault="006612B1" w:rsidP="00834A3D">
            <w:pPr>
              <w:rPr>
                <w:ins w:id="195" w:author="Duan, Sean (MU-Student)" w:date="2024-09-12T12:20:00Z" w16du:dateUtc="2024-09-12T17:20:00Z"/>
                <w:highlight w:val="yellow"/>
              </w:rPr>
            </w:pPr>
            <w:ins w:id="196" w:author="Duan, Sean (MU-Student)" w:date="2024-09-12T12:20:00Z" w16du:dateUtc="2024-09-12T17:20:00Z">
              <w:r w:rsidRPr="00BA7081">
                <w:rPr>
                  <w:highlight w:val="yellow"/>
                </w:rPr>
                <w:t>Somewhat agree</w:t>
              </w:r>
            </w:ins>
          </w:p>
        </w:tc>
        <w:tc>
          <w:tcPr>
            <w:tcW w:w="684" w:type="dxa"/>
          </w:tcPr>
          <w:p w14:paraId="298365E9" w14:textId="77777777" w:rsidR="006612B1" w:rsidRPr="00BA7081" w:rsidRDefault="006612B1" w:rsidP="00834A3D">
            <w:pPr>
              <w:rPr>
                <w:ins w:id="197" w:author="Duan, Sean (MU-Student)" w:date="2024-09-12T12:20:00Z" w16du:dateUtc="2024-09-12T17:20:00Z"/>
                <w:highlight w:val="yellow"/>
              </w:rPr>
            </w:pPr>
            <w:ins w:id="198" w:author="Duan, Sean (MU-Student)" w:date="2024-09-12T12:20:00Z" w16du:dateUtc="2024-09-12T17:20:00Z">
              <w:r w:rsidRPr="00BA7081">
                <w:rPr>
                  <w:highlight w:val="yellow"/>
                </w:rPr>
                <w:t>Agree</w:t>
              </w:r>
            </w:ins>
          </w:p>
        </w:tc>
        <w:tc>
          <w:tcPr>
            <w:tcW w:w="684" w:type="dxa"/>
          </w:tcPr>
          <w:p w14:paraId="30E955DD" w14:textId="77777777" w:rsidR="006612B1" w:rsidRPr="00BA7081" w:rsidRDefault="006612B1" w:rsidP="00834A3D">
            <w:pPr>
              <w:rPr>
                <w:ins w:id="199" w:author="Duan, Sean (MU-Student)" w:date="2024-09-12T12:20:00Z" w16du:dateUtc="2024-09-12T17:20:00Z"/>
                <w:highlight w:val="yellow"/>
              </w:rPr>
            </w:pPr>
            <w:ins w:id="200" w:author="Duan, Sean (MU-Student)" w:date="2024-09-12T12:20:00Z" w16du:dateUtc="2024-09-12T17:20:00Z">
              <w:r w:rsidRPr="00BA7081">
                <w:rPr>
                  <w:highlight w:val="yellow"/>
                </w:rPr>
                <w:t>Strongly agree</w:t>
              </w:r>
            </w:ins>
          </w:p>
        </w:tc>
      </w:tr>
    </w:tbl>
    <w:p w14:paraId="644FC95F" w14:textId="77777777" w:rsidR="006612B1" w:rsidRPr="00BA7081" w:rsidRDefault="006612B1" w:rsidP="006612B1">
      <w:pPr>
        <w:rPr>
          <w:ins w:id="201" w:author="Duan, Sean (MU-Student)" w:date="2024-09-12T12:20:00Z" w16du:dateUtc="2024-09-12T17:20:00Z"/>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7CEF2F4F" w14:textId="77777777" w:rsidTr="00834A3D">
        <w:trPr>
          <w:ins w:id="202" w:author="Duan, Sean (MU-Student)" w:date="2024-09-12T12:20:00Z" w16du:dateUtc="2024-09-12T17:20:00Z"/>
        </w:trPr>
        <w:tc>
          <w:tcPr>
            <w:tcW w:w="4788" w:type="dxa"/>
          </w:tcPr>
          <w:p w14:paraId="63ED3174" w14:textId="77777777" w:rsidR="006612B1" w:rsidRPr="00BA7081" w:rsidRDefault="006612B1" w:rsidP="00834A3D">
            <w:pPr>
              <w:rPr>
                <w:ins w:id="203" w:author="Duan, Sean (MU-Student)" w:date="2024-09-12T12:20:00Z" w16du:dateUtc="2024-09-12T17:20:00Z"/>
                <w:highlight w:val="yellow"/>
              </w:rPr>
            </w:pPr>
          </w:p>
        </w:tc>
        <w:tc>
          <w:tcPr>
            <w:tcW w:w="435" w:type="dxa"/>
          </w:tcPr>
          <w:p w14:paraId="1D8F2E39" w14:textId="77777777" w:rsidR="006612B1" w:rsidRPr="00BA7081" w:rsidRDefault="006612B1" w:rsidP="00834A3D">
            <w:pPr>
              <w:rPr>
                <w:ins w:id="204" w:author="Duan, Sean (MU-Student)" w:date="2024-09-12T12:20:00Z" w16du:dateUtc="2024-09-12T17:20:00Z"/>
                <w:highlight w:val="yellow"/>
              </w:rPr>
            </w:pPr>
            <w:ins w:id="205" w:author="Duan, Sean (MU-Student)" w:date="2024-09-12T12:20:00Z" w16du:dateUtc="2024-09-12T17:20:00Z">
              <w:r w:rsidRPr="00BA7081">
                <w:rPr>
                  <w:highlight w:val="yellow"/>
                </w:rPr>
                <w:t>-50</w:t>
              </w:r>
            </w:ins>
          </w:p>
        </w:tc>
        <w:tc>
          <w:tcPr>
            <w:tcW w:w="435" w:type="dxa"/>
          </w:tcPr>
          <w:p w14:paraId="18ECF695" w14:textId="77777777" w:rsidR="006612B1" w:rsidRPr="00BA7081" w:rsidRDefault="006612B1" w:rsidP="00834A3D">
            <w:pPr>
              <w:rPr>
                <w:ins w:id="206" w:author="Duan, Sean (MU-Student)" w:date="2024-09-12T12:20:00Z" w16du:dateUtc="2024-09-12T17:20:00Z"/>
                <w:highlight w:val="yellow"/>
              </w:rPr>
            </w:pPr>
            <w:ins w:id="207" w:author="Duan, Sean (MU-Student)" w:date="2024-09-12T12:20:00Z" w16du:dateUtc="2024-09-12T17:20:00Z">
              <w:r w:rsidRPr="00BA7081">
                <w:rPr>
                  <w:highlight w:val="yellow"/>
                </w:rPr>
                <w:t>-40</w:t>
              </w:r>
            </w:ins>
          </w:p>
        </w:tc>
        <w:tc>
          <w:tcPr>
            <w:tcW w:w="435" w:type="dxa"/>
          </w:tcPr>
          <w:p w14:paraId="55BC7C9B" w14:textId="77777777" w:rsidR="006612B1" w:rsidRPr="00BA7081" w:rsidRDefault="006612B1" w:rsidP="00834A3D">
            <w:pPr>
              <w:rPr>
                <w:ins w:id="208" w:author="Duan, Sean (MU-Student)" w:date="2024-09-12T12:20:00Z" w16du:dateUtc="2024-09-12T17:20:00Z"/>
                <w:highlight w:val="yellow"/>
              </w:rPr>
            </w:pPr>
            <w:ins w:id="209" w:author="Duan, Sean (MU-Student)" w:date="2024-09-12T12:20:00Z" w16du:dateUtc="2024-09-12T17:20:00Z">
              <w:r w:rsidRPr="00BA7081">
                <w:rPr>
                  <w:highlight w:val="yellow"/>
                </w:rPr>
                <w:t>-30</w:t>
              </w:r>
            </w:ins>
          </w:p>
        </w:tc>
        <w:tc>
          <w:tcPr>
            <w:tcW w:w="435" w:type="dxa"/>
          </w:tcPr>
          <w:p w14:paraId="3B053547" w14:textId="77777777" w:rsidR="006612B1" w:rsidRPr="00BA7081" w:rsidRDefault="006612B1" w:rsidP="00834A3D">
            <w:pPr>
              <w:rPr>
                <w:ins w:id="210" w:author="Duan, Sean (MU-Student)" w:date="2024-09-12T12:20:00Z" w16du:dateUtc="2024-09-12T17:20:00Z"/>
                <w:highlight w:val="yellow"/>
              </w:rPr>
            </w:pPr>
            <w:ins w:id="211" w:author="Duan, Sean (MU-Student)" w:date="2024-09-12T12:20:00Z" w16du:dateUtc="2024-09-12T17:20:00Z">
              <w:r w:rsidRPr="00BA7081">
                <w:rPr>
                  <w:highlight w:val="yellow"/>
                </w:rPr>
                <w:t>-20</w:t>
              </w:r>
            </w:ins>
          </w:p>
        </w:tc>
        <w:tc>
          <w:tcPr>
            <w:tcW w:w="435" w:type="dxa"/>
          </w:tcPr>
          <w:p w14:paraId="51D9BF02" w14:textId="77777777" w:rsidR="006612B1" w:rsidRPr="00BA7081" w:rsidRDefault="006612B1" w:rsidP="00834A3D">
            <w:pPr>
              <w:rPr>
                <w:ins w:id="212" w:author="Duan, Sean (MU-Student)" w:date="2024-09-12T12:20:00Z" w16du:dateUtc="2024-09-12T17:20:00Z"/>
                <w:highlight w:val="yellow"/>
              </w:rPr>
            </w:pPr>
            <w:ins w:id="213" w:author="Duan, Sean (MU-Student)" w:date="2024-09-12T12:20:00Z" w16du:dateUtc="2024-09-12T17:20:00Z">
              <w:r w:rsidRPr="00BA7081">
                <w:rPr>
                  <w:highlight w:val="yellow"/>
                </w:rPr>
                <w:t>-10</w:t>
              </w:r>
            </w:ins>
          </w:p>
        </w:tc>
        <w:tc>
          <w:tcPr>
            <w:tcW w:w="435" w:type="dxa"/>
          </w:tcPr>
          <w:p w14:paraId="29817DE1" w14:textId="77777777" w:rsidR="006612B1" w:rsidRPr="00BA7081" w:rsidRDefault="006612B1" w:rsidP="00834A3D">
            <w:pPr>
              <w:rPr>
                <w:ins w:id="214" w:author="Duan, Sean (MU-Student)" w:date="2024-09-12T12:20:00Z" w16du:dateUtc="2024-09-12T17:20:00Z"/>
                <w:highlight w:val="yellow"/>
              </w:rPr>
            </w:pPr>
            <w:ins w:id="215" w:author="Duan, Sean (MU-Student)" w:date="2024-09-12T12:20:00Z" w16du:dateUtc="2024-09-12T17:20:00Z">
              <w:r w:rsidRPr="00BA7081">
                <w:rPr>
                  <w:highlight w:val="yellow"/>
                </w:rPr>
                <w:t>0</w:t>
              </w:r>
            </w:ins>
          </w:p>
        </w:tc>
        <w:tc>
          <w:tcPr>
            <w:tcW w:w="435" w:type="dxa"/>
          </w:tcPr>
          <w:p w14:paraId="67C6E585" w14:textId="77777777" w:rsidR="006612B1" w:rsidRPr="00BA7081" w:rsidRDefault="006612B1" w:rsidP="00834A3D">
            <w:pPr>
              <w:rPr>
                <w:ins w:id="216" w:author="Duan, Sean (MU-Student)" w:date="2024-09-12T12:20:00Z" w16du:dateUtc="2024-09-12T17:20:00Z"/>
                <w:highlight w:val="yellow"/>
              </w:rPr>
            </w:pPr>
            <w:ins w:id="217" w:author="Duan, Sean (MU-Student)" w:date="2024-09-12T12:20:00Z" w16du:dateUtc="2024-09-12T17:20:00Z">
              <w:r w:rsidRPr="00BA7081">
                <w:rPr>
                  <w:highlight w:val="yellow"/>
                </w:rPr>
                <w:t>10</w:t>
              </w:r>
            </w:ins>
          </w:p>
        </w:tc>
        <w:tc>
          <w:tcPr>
            <w:tcW w:w="435" w:type="dxa"/>
          </w:tcPr>
          <w:p w14:paraId="546015C7" w14:textId="77777777" w:rsidR="006612B1" w:rsidRPr="00BA7081" w:rsidRDefault="006612B1" w:rsidP="00834A3D">
            <w:pPr>
              <w:rPr>
                <w:ins w:id="218" w:author="Duan, Sean (MU-Student)" w:date="2024-09-12T12:20:00Z" w16du:dateUtc="2024-09-12T17:20:00Z"/>
                <w:highlight w:val="yellow"/>
              </w:rPr>
            </w:pPr>
            <w:ins w:id="219" w:author="Duan, Sean (MU-Student)" w:date="2024-09-12T12:20:00Z" w16du:dateUtc="2024-09-12T17:20:00Z">
              <w:r w:rsidRPr="00BA7081">
                <w:rPr>
                  <w:highlight w:val="yellow"/>
                </w:rPr>
                <w:t>20</w:t>
              </w:r>
            </w:ins>
          </w:p>
        </w:tc>
        <w:tc>
          <w:tcPr>
            <w:tcW w:w="435" w:type="dxa"/>
          </w:tcPr>
          <w:p w14:paraId="053053CE" w14:textId="77777777" w:rsidR="006612B1" w:rsidRPr="00BA7081" w:rsidRDefault="006612B1" w:rsidP="00834A3D">
            <w:pPr>
              <w:rPr>
                <w:ins w:id="220" w:author="Duan, Sean (MU-Student)" w:date="2024-09-12T12:20:00Z" w16du:dateUtc="2024-09-12T17:20:00Z"/>
                <w:highlight w:val="yellow"/>
              </w:rPr>
            </w:pPr>
            <w:ins w:id="221" w:author="Duan, Sean (MU-Student)" w:date="2024-09-12T12:20:00Z" w16du:dateUtc="2024-09-12T17:20:00Z">
              <w:r w:rsidRPr="00BA7081">
                <w:rPr>
                  <w:highlight w:val="yellow"/>
                </w:rPr>
                <w:t>30</w:t>
              </w:r>
            </w:ins>
          </w:p>
        </w:tc>
        <w:tc>
          <w:tcPr>
            <w:tcW w:w="435" w:type="dxa"/>
          </w:tcPr>
          <w:p w14:paraId="2A0BB784" w14:textId="77777777" w:rsidR="006612B1" w:rsidRPr="00BA7081" w:rsidRDefault="006612B1" w:rsidP="00834A3D">
            <w:pPr>
              <w:rPr>
                <w:ins w:id="222" w:author="Duan, Sean (MU-Student)" w:date="2024-09-12T12:20:00Z" w16du:dateUtc="2024-09-12T17:20:00Z"/>
                <w:highlight w:val="yellow"/>
              </w:rPr>
            </w:pPr>
            <w:ins w:id="223" w:author="Duan, Sean (MU-Student)" w:date="2024-09-12T12:20:00Z" w16du:dateUtc="2024-09-12T17:20:00Z">
              <w:r w:rsidRPr="00BA7081">
                <w:rPr>
                  <w:highlight w:val="yellow"/>
                </w:rPr>
                <w:t>40</w:t>
              </w:r>
            </w:ins>
          </w:p>
        </w:tc>
        <w:tc>
          <w:tcPr>
            <w:tcW w:w="435" w:type="dxa"/>
          </w:tcPr>
          <w:p w14:paraId="1E8C06D7" w14:textId="77777777" w:rsidR="006612B1" w:rsidRPr="00BA7081" w:rsidRDefault="006612B1" w:rsidP="00834A3D">
            <w:pPr>
              <w:rPr>
                <w:ins w:id="224" w:author="Duan, Sean (MU-Student)" w:date="2024-09-12T12:20:00Z" w16du:dateUtc="2024-09-12T17:20:00Z"/>
                <w:highlight w:val="yellow"/>
              </w:rPr>
            </w:pPr>
            <w:ins w:id="225" w:author="Duan, Sean (MU-Student)" w:date="2024-09-12T12:20:00Z" w16du:dateUtc="2024-09-12T17:20:00Z">
              <w:r w:rsidRPr="00BA7081">
                <w:rPr>
                  <w:highlight w:val="yellow"/>
                </w:rPr>
                <w:t>50</w:t>
              </w:r>
            </w:ins>
          </w:p>
        </w:tc>
      </w:tr>
    </w:tbl>
    <w:p w14:paraId="7EF6D54B" w14:textId="77777777" w:rsidR="006612B1" w:rsidRPr="00BA7081" w:rsidRDefault="006612B1" w:rsidP="006612B1">
      <w:pPr>
        <w:rPr>
          <w:ins w:id="226" w:author="Duan, Sean (MU-Student)" w:date="2024-09-12T12:20:00Z" w16du:dateUtc="2024-09-12T17:20:00Z"/>
          <w:highlight w:val="yellow"/>
        </w:rPr>
      </w:pPr>
    </w:p>
    <w:tbl>
      <w:tblPr>
        <w:tblStyle w:val="QStandardSliderTable"/>
        <w:tblW w:w="9576" w:type="auto"/>
        <w:tblLook w:val="07E0" w:firstRow="1" w:lastRow="1" w:firstColumn="1" w:lastColumn="1" w:noHBand="1" w:noVBand="1"/>
      </w:tblPr>
      <w:tblGrid>
        <w:gridCol w:w="4640"/>
        <w:gridCol w:w="4720"/>
      </w:tblGrid>
      <w:tr w:rsidR="006612B1" w:rsidRPr="00BA7081" w14:paraId="4A29FD39" w14:textId="77777777" w:rsidTr="00834A3D">
        <w:trPr>
          <w:ins w:id="227"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5E619827" w14:textId="77777777" w:rsidR="006612B1" w:rsidRPr="00BA7081" w:rsidRDefault="006612B1" w:rsidP="00834A3D">
            <w:pPr>
              <w:keepNext/>
              <w:rPr>
                <w:ins w:id="228" w:author="Duan, Sean (MU-Student)" w:date="2024-09-12T12:20:00Z" w16du:dateUtc="2024-09-12T17:20:00Z"/>
                <w:highlight w:val="yellow"/>
              </w:rPr>
            </w:pPr>
            <w:ins w:id="229" w:author="Duan, Sean (MU-Student)" w:date="2024-09-12T12:20:00Z" w16du:dateUtc="2024-09-12T17:20:00Z">
              <w:r w:rsidRPr="00BA7081">
                <w:rPr>
                  <w:highlight w:val="yellow"/>
                </w:rPr>
                <w:t>There are very important ethical aspects to capital punishment ()</w:t>
              </w:r>
            </w:ins>
          </w:p>
        </w:tc>
        <w:tc>
          <w:tcPr>
            <w:tcW w:w="4788" w:type="dxa"/>
          </w:tcPr>
          <w:p w14:paraId="6116FE63"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30" w:author="Duan, Sean (MU-Student)" w:date="2024-09-12T12:20:00Z" w16du:dateUtc="2024-09-12T17:20:00Z"/>
                <w:highlight w:val="yellow"/>
              </w:rPr>
            </w:pPr>
            <w:ins w:id="231" w:author="Duan, Sean (MU-Student)" w:date="2024-09-12T12:20:00Z" w16du:dateUtc="2024-09-12T17:20:00Z">
              <w:r w:rsidRPr="00BA7081">
                <w:rPr>
                  <w:noProof/>
                  <w:highlight w:val="yellow"/>
                </w:rPr>
                <w:drawing>
                  <wp:inline distT="0" distB="0" distL="0" distR="0" wp14:anchorId="0B738555" wp14:editId="69CED25C">
                    <wp:extent cx="1905000" cy="304800"/>
                    <wp:effectExtent l="0" t="0" r="0" b="0"/>
                    <wp:docPr id="2333795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1854FCB3" w14:textId="77777777" w:rsidTr="00834A3D">
        <w:trPr>
          <w:ins w:id="232"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47E444B4" w14:textId="77777777" w:rsidR="006612B1" w:rsidRPr="00BA7081" w:rsidRDefault="006612B1" w:rsidP="00834A3D">
            <w:pPr>
              <w:keepNext/>
              <w:rPr>
                <w:ins w:id="233" w:author="Duan, Sean (MU-Student)" w:date="2024-09-12T12:20:00Z" w16du:dateUtc="2024-09-12T17:20:00Z"/>
                <w:highlight w:val="yellow"/>
              </w:rPr>
            </w:pPr>
            <w:ins w:id="234" w:author="Duan, Sean (MU-Student)" w:date="2024-09-12T12:20:00Z" w16du:dateUtc="2024-09-12T17:20:00Z">
              <w:r w:rsidRPr="00BA7081">
                <w:rPr>
                  <w:highlight w:val="yellow"/>
                </w:rPr>
                <w:t>Capital punishment clearly does not involve ethics or moral issues ()</w:t>
              </w:r>
            </w:ins>
          </w:p>
        </w:tc>
        <w:tc>
          <w:tcPr>
            <w:tcW w:w="4788" w:type="dxa"/>
          </w:tcPr>
          <w:p w14:paraId="1B2C94CB"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35" w:author="Duan, Sean (MU-Student)" w:date="2024-09-12T12:20:00Z" w16du:dateUtc="2024-09-12T17:20:00Z"/>
                <w:highlight w:val="yellow"/>
              </w:rPr>
            </w:pPr>
            <w:ins w:id="236" w:author="Duan, Sean (MU-Student)" w:date="2024-09-12T12:20:00Z" w16du:dateUtc="2024-09-12T17:20:00Z">
              <w:r w:rsidRPr="00BA7081">
                <w:rPr>
                  <w:noProof/>
                  <w:highlight w:val="yellow"/>
                </w:rPr>
                <w:drawing>
                  <wp:inline distT="0" distB="0" distL="0" distR="0" wp14:anchorId="3E691460" wp14:editId="603F7180">
                    <wp:extent cx="1905000" cy="304800"/>
                    <wp:effectExtent l="0" t="0" r="0" b="0"/>
                    <wp:docPr id="15206158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76AFB8A7" w14:textId="77777777" w:rsidTr="00834A3D">
        <w:trPr>
          <w:ins w:id="237"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0F6F2769" w14:textId="77777777" w:rsidR="006612B1" w:rsidRPr="00BA7081" w:rsidRDefault="006612B1" w:rsidP="00834A3D">
            <w:pPr>
              <w:keepNext/>
              <w:rPr>
                <w:ins w:id="238" w:author="Duan, Sean (MU-Student)" w:date="2024-09-12T12:20:00Z" w16du:dateUtc="2024-09-12T17:20:00Z"/>
                <w:highlight w:val="yellow"/>
              </w:rPr>
            </w:pPr>
            <w:ins w:id="239" w:author="Duan, Sean (MU-Student)" w:date="2024-09-12T12:20:00Z" w16du:dateUtc="2024-09-12T17:20:00Z">
              <w:r w:rsidRPr="00BA7081">
                <w:rPr>
                  <w:highlight w:val="yellow"/>
                </w:rPr>
                <w:t>Capital punishment could be described as a moral issue ()</w:t>
              </w:r>
            </w:ins>
          </w:p>
        </w:tc>
        <w:tc>
          <w:tcPr>
            <w:tcW w:w="4788" w:type="dxa"/>
          </w:tcPr>
          <w:p w14:paraId="3647AC74"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40" w:author="Duan, Sean (MU-Student)" w:date="2024-09-12T12:20:00Z" w16du:dateUtc="2024-09-12T17:20:00Z"/>
                <w:highlight w:val="yellow"/>
              </w:rPr>
            </w:pPr>
            <w:ins w:id="241" w:author="Duan, Sean (MU-Student)" w:date="2024-09-12T12:20:00Z" w16du:dateUtc="2024-09-12T17:20:00Z">
              <w:r w:rsidRPr="00BA7081">
                <w:rPr>
                  <w:noProof/>
                  <w:highlight w:val="yellow"/>
                </w:rPr>
                <w:drawing>
                  <wp:inline distT="0" distB="0" distL="0" distR="0" wp14:anchorId="7CF23867" wp14:editId="736ABFC0">
                    <wp:extent cx="1905000" cy="304800"/>
                    <wp:effectExtent l="0" t="0" r="0" b="0"/>
                    <wp:docPr id="2155000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74EA9D32" w14:textId="77777777" w:rsidTr="00834A3D">
        <w:trPr>
          <w:ins w:id="242"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4E4BC8B1" w14:textId="77777777" w:rsidR="006612B1" w:rsidRPr="00BA7081" w:rsidRDefault="006612B1" w:rsidP="00834A3D">
            <w:pPr>
              <w:keepNext/>
              <w:rPr>
                <w:ins w:id="243" w:author="Duan, Sean (MU-Student)" w:date="2024-09-12T12:20:00Z" w16du:dateUtc="2024-09-12T17:20:00Z"/>
                <w:highlight w:val="yellow"/>
              </w:rPr>
            </w:pPr>
            <w:ins w:id="244" w:author="Duan, Sean (MU-Student)" w:date="2024-09-12T12:20:00Z" w16du:dateUtc="2024-09-12T17:20:00Z">
              <w:r w:rsidRPr="00BA7081">
                <w:rPr>
                  <w:highlight w:val="yellow"/>
                </w:rPr>
                <w:t xml:space="preserve">My position on capital punishment </w:t>
              </w:r>
              <w:proofErr w:type="gramStart"/>
              <w:r w:rsidRPr="00BA7081">
                <w:rPr>
                  <w:highlight w:val="yellow"/>
                </w:rPr>
                <w:t>is a reflection of</w:t>
              </w:r>
              <w:proofErr w:type="gramEnd"/>
              <w:r w:rsidRPr="00BA7081">
                <w:rPr>
                  <w:highlight w:val="yellow"/>
                </w:rPr>
                <w:t xml:space="preserve"> my core moral beliefs and convictions ()</w:t>
              </w:r>
            </w:ins>
          </w:p>
        </w:tc>
        <w:tc>
          <w:tcPr>
            <w:tcW w:w="4788" w:type="dxa"/>
          </w:tcPr>
          <w:p w14:paraId="4C5F090A"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45" w:author="Duan, Sean (MU-Student)" w:date="2024-09-12T12:20:00Z" w16du:dateUtc="2024-09-12T17:20:00Z"/>
                <w:highlight w:val="yellow"/>
              </w:rPr>
            </w:pPr>
            <w:ins w:id="246" w:author="Duan, Sean (MU-Student)" w:date="2024-09-12T12:20:00Z" w16du:dateUtc="2024-09-12T17:20:00Z">
              <w:r w:rsidRPr="00BA7081">
                <w:rPr>
                  <w:noProof/>
                  <w:highlight w:val="yellow"/>
                </w:rPr>
                <w:drawing>
                  <wp:inline distT="0" distB="0" distL="0" distR="0" wp14:anchorId="614B1E29" wp14:editId="19D0FD03">
                    <wp:extent cx="1905000" cy="304800"/>
                    <wp:effectExtent l="0" t="0" r="0" b="0"/>
                    <wp:docPr id="3986152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7C3D6862" w14:textId="77777777" w:rsidTr="00834A3D">
        <w:trPr>
          <w:ins w:id="247"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679D7BD3" w14:textId="77777777" w:rsidR="006612B1" w:rsidRPr="00BA7081" w:rsidRDefault="006612B1" w:rsidP="00834A3D">
            <w:pPr>
              <w:keepNext/>
              <w:rPr>
                <w:ins w:id="248" w:author="Duan, Sean (MU-Student)" w:date="2024-09-12T12:20:00Z" w16du:dateUtc="2024-09-12T17:20:00Z"/>
                <w:highlight w:val="yellow"/>
              </w:rPr>
            </w:pPr>
            <w:ins w:id="249" w:author="Duan, Sean (MU-Student)" w:date="2024-09-12T12:20:00Z" w16du:dateUtc="2024-09-12T17:20:00Z">
              <w:r w:rsidRPr="00BA7081">
                <w:rPr>
                  <w:highlight w:val="yellow"/>
                </w:rPr>
                <w:t>My position on capital punishment is connected to my fundamental beliefs about right and wrong ()</w:t>
              </w:r>
            </w:ins>
          </w:p>
        </w:tc>
        <w:tc>
          <w:tcPr>
            <w:tcW w:w="4788" w:type="dxa"/>
          </w:tcPr>
          <w:p w14:paraId="1FA446D0"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50" w:author="Duan, Sean (MU-Student)" w:date="2024-09-12T12:20:00Z" w16du:dateUtc="2024-09-12T17:20:00Z"/>
                <w:highlight w:val="yellow"/>
              </w:rPr>
            </w:pPr>
            <w:ins w:id="251" w:author="Duan, Sean (MU-Student)" w:date="2024-09-12T12:20:00Z" w16du:dateUtc="2024-09-12T17:20:00Z">
              <w:r w:rsidRPr="00BA7081">
                <w:rPr>
                  <w:noProof/>
                  <w:highlight w:val="yellow"/>
                </w:rPr>
                <w:drawing>
                  <wp:inline distT="0" distB="0" distL="0" distR="0" wp14:anchorId="01872812" wp14:editId="3918F50F">
                    <wp:extent cx="1905000" cy="304800"/>
                    <wp:effectExtent l="0" t="0" r="0" b="0"/>
                    <wp:docPr id="1402876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529EC6AD" w14:textId="77777777" w:rsidTr="00834A3D">
        <w:trPr>
          <w:ins w:id="252"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5ADA7B19" w14:textId="77777777" w:rsidR="006612B1" w:rsidRPr="00BA7081" w:rsidRDefault="006612B1" w:rsidP="00834A3D">
            <w:pPr>
              <w:keepNext/>
              <w:rPr>
                <w:ins w:id="253" w:author="Duan, Sean (MU-Student)" w:date="2024-09-12T12:20:00Z" w16du:dateUtc="2024-09-12T17:20:00Z"/>
                <w:highlight w:val="yellow"/>
              </w:rPr>
            </w:pPr>
            <w:ins w:id="254" w:author="Duan, Sean (MU-Student)" w:date="2024-09-12T12:20:00Z" w16du:dateUtc="2024-09-12T17:20:00Z">
              <w:r w:rsidRPr="00BA7081">
                <w:rPr>
                  <w:highlight w:val="yellow"/>
                </w:rPr>
                <w:t>My position on capital punishment is a moral stance ()</w:t>
              </w:r>
            </w:ins>
          </w:p>
        </w:tc>
        <w:tc>
          <w:tcPr>
            <w:tcW w:w="4788" w:type="dxa"/>
          </w:tcPr>
          <w:p w14:paraId="0AB165E5"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55" w:author="Duan, Sean (MU-Student)" w:date="2024-09-12T12:20:00Z" w16du:dateUtc="2024-09-12T17:20:00Z"/>
                <w:highlight w:val="yellow"/>
              </w:rPr>
            </w:pPr>
            <w:ins w:id="256" w:author="Duan, Sean (MU-Student)" w:date="2024-09-12T12:20:00Z" w16du:dateUtc="2024-09-12T17:20:00Z">
              <w:r w:rsidRPr="00BA7081">
                <w:rPr>
                  <w:noProof/>
                  <w:highlight w:val="yellow"/>
                </w:rPr>
                <w:drawing>
                  <wp:inline distT="0" distB="0" distL="0" distR="0" wp14:anchorId="0D7E14F9" wp14:editId="38F74F34">
                    <wp:extent cx="1905000" cy="304800"/>
                    <wp:effectExtent l="0" t="0" r="0" b="0"/>
                    <wp:docPr id="20613745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1DD07DF8" w14:textId="77777777" w:rsidTr="00834A3D">
        <w:trPr>
          <w:ins w:id="257"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3038B570" w14:textId="77777777" w:rsidR="006612B1" w:rsidRPr="00BA7081" w:rsidRDefault="006612B1" w:rsidP="00834A3D">
            <w:pPr>
              <w:keepNext/>
              <w:rPr>
                <w:ins w:id="258" w:author="Duan, Sean (MU-Student)" w:date="2024-09-12T12:20:00Z" w16du:dateUtc="2024-09-12T17:20:00Z"/>
                <w:highlight w:val="yellow"/>
              </w:rPr>
            </w:pPr>
            <w:ins w:id="259" w:author="Duan, Sean (MU-Student)" w:date="2024-09-12T12:20:00Z" w16du:dateUtc="2024-09-12T17:20:00Z">
              <w:r w:rsidRPr="00BA7081">
                <w:rPr>
                  <w:highlight w:val="yellow"/>
                </w:rPr>
                <w:t>My position on capital punishment is based on moral principles ()</w:t>
              </w:r>
            </w:ins>
          </w:p>
        </w:tc>
        <w:tc>
          <w:tcPr>
            <w:tcW w:w="4788" w:type="dxa"/>
          </w:tcPr>
          <w:p w14:paraId="0A955452"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260" w:author="Duan, Sean (MU-Student)" w:date="2024-09-12T12:20:00Z" w16du:dateUtc="2024-09-12T17:20:00Z"/>
                <w:highlight w:val="yellow"/>
              </w:rPr>
            </w:pPr>
            <w:ins w:id="261" w:author="Duan, Sean (MU-Student)" w:date="2024-09-12T12:20:00Z" w16du:dateUtc="2024-09-12T17:20:00Z">
              <w:r w:rsidRPr="00BA7081">
                <w:rPr>
                  <w:noProof/>
                  <w:highlight w:val="yellow"/>
                </w:rPr>
                <w:drawing>
                  <wp:inline distT="0" distB="0" distL="0" distR="0" wp14:anchorId="02A640F5" wp14:editId="3F1699EC">
                    <wp:extent cx="1905000" cy="304800"/>
                    <wp:effectExtent l="0" t="0" r="0" b="0"/>
                    <wp:docPr id="20662229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627D6510" w14:textId="77777777" w:rsidR="006612B1" w:rsidRPr="00BA7081" w:rsidRDefault="006612B1" w:rsidP="006612B1">
      <w:pPr>
        <w:rPr>
          <w:ins w:id="262" w:author="Duan, Sean (MU-Student)" w:date="2024-09-12T12:20:00Z" w16du:dateUtc="2024-09-12T17:20:00Z"/>
          <w:highlight w:val="yellow"/>
        </w:rPr>
      </w:pPr>
    </w:p>
    <w:p w14:paraId="02B7C6CA" w14:textId="7F9B0C12" w:rsidR="007921A3" w:rsidRDefault="007921A3"/>
    <w:tbl>
      <w:tblPr>
        <w:tblStyle w:val="QQuestionIconTable"/>
        <w:tblW w:w="50" w:type="auto"/>
        <w:tblLook w:val="07E0" w:firstRow="1" w:lastRow="1" w:firstColumn="1" w:lastColumn="1" w:noHBand="1" w:noVBand="1"/>
      </w:tblPr>
      <w:tblGrid>
        <w:gridCol w:w="380"/>
      </w:tblGrid>
      <w:tr w:rsidR="007921A3" w14:paraId="61BF525D" w14:textId="77777777">
        <w:tc>
          <w:tcPr>
            <w:tcW w:w="50" w:type="dxa"/>
          </w:tcPr>
          <w:p w14:paraId="5F51D759" w14:textId="77777777" w:rsidR="007921A3" w:rsidRDefault="00000000">
            <w:pPr>
              <w:keepNext/>
            </w:pPr>
            <w:r>
              <w:rPr>
                <w:noProof/>
              </w:rPr>
              <w:drawing>
                <wp:inline distT="0" distB="0" distL="0" distR="0" wp14:anchorId="04BF94F9" wp14:editId="44C2B787">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3C7B33F" w14:textId="77777777" w:rsidR="007921A3" w:rsidRDefault="007921A3"/>
    <w:p w14:paraId="1F343C39" w14:textId="372528BE" w:rsidR="007921A3" w:rsidDel="006612B1" w:rsidRDefault="00000000">
      <w:pPr>
        <w:keepNext/>
        <w:rPr>
          <w:del w:id="263" w:author="Duan, Sean (MU-Student)" w:date="2024-09-12T12:20:00Z" w16du:dateUtc="2024-09-12T17:20:00Z"/>
        </w:rPr>
      </w:pPr>
      <w:del w:id="264" w:author="Duan, Sean (MU-Student)" w:date="2024-09-12T12:20:00Z" w16du:dateUtc="2024-09-12T17:20:00Z">
        <w:r w:rsidDel="006612B1">
          <w:delText>Q216 "Regular exercise is necessary for Americans"</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6612B1" w14:paraId="706EAA00" w14:textId="44ADB17B">
        <w:trPr>
          <w:del w:id="265" w:author="Duan, Sean (MU-Student)" w:date="2024-09-12T12:20:00Z" w16du:dateUtc="2024-09-12T17:20:00Z"/>
        </w:trPr>
        <w:tc>
          <w:tcPr>
            <w:tcW w:w="4788" w:type="dxa"/>
          </w:tcPr>
          <w:p w14:paraId="31F7235C" w14:textId="2798DD90" w:rsidR="007921A3" w:rsidDel="006612B1" w:rsidRDefault="007921A3">
            <w:pPr>
              <w:rPr>
                <w:del w:id="266" w:author="Duan, Sean (MU-Student)" w:date="2024-09-12T12:20:00Z" w16du:dateUtc="2024-09-12T17:20:00Z"/>
              </w:rPr>
            </w:pPr>
          </w:p>
        </w:tc>
        <w:tc>
          <w:tcPr>
            <w:tcW w:w="435" w:type="dxa"/>
          </w:tcPr>
          <w:p w14:paraId="7114534A" w14:textId="64377175" w:rsidR="007921A3" w:rsidDel="006612B1" w:rsidRDefault="00000000">
            <w:pPr>
              <w:rPr>
                <w:del w:id="267" w:author="Duan, Sean (MU-Student)" w:date="2024-09-12T12:20:00Z" w16du:dateUtc="2024-09-12T17:20:00Z"/>
              </w:rPr>
            </w:pPr>
            <w:del w:id="268" w:author="Duan, Sean (MU-Student)" w:date="2024-09-12T12:20:00Z" w16du:dateUtc="2024-09-12T17:20:00Z">
              <w:r w:rsidDel="006612B1">
                <w:delText>0</w:delText>
              </w:r>
            </w:del>
          </w:p>
        </w:tc>
        <w:tc>
          <w:tcPr>
            <w:tcW w:w="435" w:type="dxa"/>
          </w:tcPr>
          <w:p w14:paraId="33CC3A0A" w14:textId="64EC3168" w:rsidR="007921A3" w:rsidDel="006612B1" w:rsidRDefault="00000000">
            <w:pPr>
              <w:rPr>
                <w:del w:id="269" w:author="Duan, Sean (MU-Student)" w:date="2024-09-12T12:20:00Z" w16du:dateUtc="2024-09-12T17:20:00Z"/>
              </w:rPr>
            </w:pPr>
            <w:del w:id="270" w:author="Duan, Sean (MU-Student)" w:date="2024-09-12T12:20:00Z" w16du:dateUtc="2024-09-12T17:20:00Z">
              <w:r w:rsidDel="006612B1">
                <w:delText>10</w:delText>
              </w:r>
            </w:del>
          </w:p>
        </w:tc>
        <w:tc>
          <w:tcPr>
            <w:tcW w:w="435" w:type="dxa"/>
          </w:tcPr>
          <w:p w14:paraId="3CDB6AB9" w14:textId="5B4FFD63" w:rsidR="007921A3" w:rsidDel="006612B1" w:rsidRDefault="00000000">
            <w:pPr>
              <w:rPr>
                <w:del w:id="271" w:author="Duan, Sean (MU-Student)" w:date="2024-09-12T12:20:00Z" w16du:dateUtc="2024-09-12T17:20:00Z"/>
              </w:rPr>
            </w:pPr>
            <w:del w:id="272" w:author="Duan, Sean (MU-Student)" w:date="2024-09-12T12:20:00Z" w16du:dateUtc="2024-09-12T17:20:00Z">
              <w:r w:rsidDel="006612B1">
                <w:delText>20</w:delText>
              </w:r>
            </w:del>
          </w:p>
        </w:tc>
        <w:tc>
          <w:tcPr>
            <w:tcW w:w="435" w:type="dxa"/>
          </w:tcPr>
          <w:p w14:paraId="489A13EC" w14:textId="14BC3223" w:rsidR="007921A3" w:rsidDel="006612B1" w:rsidRDefault="00000000">
            <w:pPr>
              <w:rPr>
                <w:del w:id="273" w:author="Duan, Sean (MU-Student)" w:date="2024-09-12T12:20:00Z" w16du:dateUtc="2024-09-12T17:20:00Z"/>
              </w:rPr>
            </w:pPr>
            <w:del w:id="274" w:author="Duan, Sean (MU-Student)" w:date="2024-09-12T12:20:00Z" w16du:dateUtc="2024-09-12T17:20:00Z">
              <w:r w:rsidDel="006612B1">
                <w:delText>30</w:delText>
              </w:r>
            </w:del>
          </w:p>
        </w:tc>
        <w:tc>
          <w:tcPr>
            <w:tcW w:w="435" w:type="dxa"/>
          </w:tcPr>
          <w:p w14:paraId="59FB20F8" w14:textId="23855AB4" w:rsidR="007921A3" w:rsidDel="006612B1" w:rsidRDefault="00000000">
            <w:pPr>
              <w:rPr>
                <w:del w:id="275" w:author="Duan, Sean (MU-Student)" w:date="2024-09-12T12:20:00Z" w16du:dateUtc="2024-09-12T17:20:00Z"/>
              </w:rPr>
            </w:pPr>
            <w:del w:id="276" w:author="Duan, Sean (MU-Student)" w:date="2024-09-12T12:20:00Z" w16du:dateUtc="2024-09-12T17:20:00Z">
              <w:r w:rsidDel="006612B1">
                <w:delText>40</w:delText>
              </w:r>
            </w:del>
          </w:p>
        </w:tc>
        <w:tc>
          <w:tcPr>
            <w:tcW w:w="435" w:type="dxa"/>
          </w:tcPr>
          <w:p w14:paraId="122CBAF0" w14:textId="5D97EA87" w:rsidR="007921A3" w:rsidDel="006612B1" w:rsidRDefault="00000000">
            <w:pPr>
              <w:rPr>
                <w:del w:id="277" w:author="Duan, Sean (MU-Student)" w:date="2024-09-12T12:20:00Z" w16du:dateUtc="2024-09-12T17:20:00Z"/>
              </w:rPr>
            </w:pPr>
            <w:del w:id="278" w:author="Duan, Sean (MU-Student)" w:date="2024-09-12T12:20:00Z" w16du:dateUtc="2024-09-12T17:20:00Z">
              <w:r w:rsidDel="006612B1">
                <w:delText>50</w:delText>
              </w:r>
            </w:del>
          </w:p>
        </w:tc>
        <w:tc>
          <w:tcPr>
            <w:tcW w:w="435" w:type="dxa"/>
          </w:tcPr>
          <w:p w14:paraId="590C51CB" w14:textId="1CD42401" w:rsidR="007921A3" w:rsidDel="006612B1" w:rsidRDefault="00000000">
            <w:pPr>
              <w:rPr>
                <w:del w:id="279" w:author="Duan, Sean (MU-Student)" w:date="2024-09-12T12:20:00Z" w16du:dateUtc="2024-09-12T17:20:00Z"/>
              </w:rPr>
            </w:pPr>
            <w:del w:id="280" w:author="Duan, Sean (MU-Student)" w:date="2024-09-12T12:20:00Z" w16du:dateUtc="2024-09-12T17:20:00Z">
              <w:r w:rsidDel="006612B1">
                <w:delText>60</w:delText>
              </w:r>
            </w:del>
          </w:p>
        </w:tc>
        <w:tc>
          <w:tcPr>
            <w:tcW w:w="435" w:type="dxa"/>
          </w:tcPr>
          <w:p w14:paraId="48AAB2F6" w14:textId="75DE6F81" w:rsidR="007921A3" w:rsidDel="006612B1" w:rsidRDefault="00000000">
            <w:pPr>
              <w:rPr>
                <w:del w:id="281" w:author="Duan, Sean (MU-Student)" w:date="2024-09-12T12:20:00Z" w16du:dateUtc="2024-09-12T17:20:00Z"/>
              </w:rPr>
            </w:pPr>
            <w:del w:id="282" w:author="Duan, Sean (MU-Student)" w:date="2024-09-12T12:20:00Z" w16du:dateUtc="2024-09-12T17:20:00Z">
              <w:r w:rsidDel="006612B1">
                <w:delText>70</w:delText>
              </w:r>
            </w:del>
          </w:p>
        </w:tc>
        <w:tc>
          <w:tcPr>
            <w:tcW w:w="435" w:type="dxa"/>
          </w:tcPr>
          <w:p w14:paraId="57A05584" w14:textId="56EA8729" w:rsidR="007921A3" w:rsidDel="006612B1" w:rsidRDefault="00000000">
            <w:pPr>
              <w:rPr>
                <w:del w:id="283" w:author="Duan, Sean (MU-Student)" w:date="2024-09-12T12:20:00Z" w16du:dateUtc="2024-09-12T17:20:00Z"/>
              </w:rPr>
            </w:pPr>
            <w:del w:id="284" w:author="Duan, Sean (MU-Student)" w:date="2024-09-12T12:20:00Z" w16du:dateUtc="2024-09-12T17:20:00Z">
              <w:r w:rsidDel="006612B1">
                <w:delText>80</w:delText>
              </w:r>
            </w:del>
          </w:p>
        </w:tc>
        <w:tc>
          <w:tcPr>
            <w:tcW w:w="435" w:type="dxa"/>
          </w:tcPr>
          <w:p w14:paraId="3CFD941A" w14:textId="6169ADC2" w:rsidR="007921A3" w:rsidDel="006612B1" w:rsidRDefault="00000000">
            <w:pPr>
              <w:rPr>
                <w:del w:id="285" w:author="Duan, Sean (MU-Student)" w:date="2024-09-12T12:20:00Z" w16du:dateUtc="2024-09-12T17:20:00Z"/>
              </w:rPr>
            </w:pPr>
            <w:del w:id="286" w:author="Duan, Sean (MU-Student)" w:date="2024-09-12T12:20:00Z" w16du:dateUtc="2024-09-12T17:20:00Z">
              <w:r w:rsidDel="006612B1">
                <w:delText>90</w:delText>
              </w:r>
            </w:del>
          </w:p>
        </w:tc>
        <w:tc>
          <w:tcPr>
            <w:tcW w:w="435" w:type="dxa"/>
          </w:tcPr>
          <w:p w14:paraId="6727798B" w14:textId="48356D44" w:rsidR="007921A3" w:rsidDel="006612B1" w:rsidRDefault="00000000">
            <w:pPr>
              <w:rPr>
                <w:del w:id="287" w:author="Duan, Sean (MU-Student)" w:date="2024-09-12T12:20:00Z" w16du:dateUtc="2024-09-12T17:20:00Z"/>
              </w:rPr>
            </w:pPr>
            <w:del w:id="288" w:author="Duan, Sean (MU-Student)" w:date="2024-09-12T12:20:00Z" w16du:dateUtc="2024-09-12T17:20:00Z">
              <w:r w:rsidDel="006612B1">
                <w:delText>100</w:delText>
              </w:r>
            </w:del>
          </w:p>
        </w:tc>
      </w:tr>
    </w:tbl>
    <w:p w14:paraId="607CC067" w14:textId="567E851D" w:rsidR="007921A3" w:rsidDel="006612B1" w:rsidRDefault="007921A3">
      <w:pPr>
        <w:rPr>
          <w:del w:id="289" w:author="Duan, Sean (MU-Student)" w:date="2024-09-12T12:20:00Z" w16du:dateUtc="2024-09-12T17:20:00Z"/>
        </w:rPr>
      </w:pPr>
    </w:p>
    <w:tbl>
      <w:tblPr>
        <w:tblStyle w:val="QStandardSliderTable"/>
        <w:tblW w:w="9576" w:type="auto"/>
        <w:tblLook w:val="07E0" w:firstRow="1" w:lastRow="1" w:firstColumn="1" w:lastColumn="1" w:noHBand="1" w:noVBand="1"/>
      </w:tblPr>
      <w:tblGrid>
        <w:gridCol w:w="4629"/>
        <w:gridCol w:w="4731"/>
      </w:tblGrid>
      <w:tr w:rsidR="007921A3" w:rsidDel="006612B1" w14:paraId="50508BA4" w14:textId="7FED47F8" w:rsidTr="007921A3">
        <w:trPr>
          <w:del w:id="290" w:author="Duan, Sean (MU-Student)" w:date="2024-09-12T12:20:00Z" w16du:dateUtc="2024-09-12T17:20:00Z"/>
        </w:trPr>
        <w:tc>
          <w:tcPr>
            <w:cnfStyle w:val="001000000000" w:firstRow="0" w:lastRow="0" w:firstColumn="1" w:lastColumn="0" w:oddVBand="0" w:evenVBand="0" w:oddHBand="0" w:evenHBand="0" w:firstRowFirstColumn="0" w:firstRowLastColumn="0" w:lastRowFirstColumn="0" w:lastRowLastColumn="0"/>
            <w:tcW w:w="4788" w:type="dxa"/>
          </w:tcPr>
          <w:p w14:paraId="2CEE19BE" w14:textId="0A594B08" w:rsidR="007921A3" w:rsidDel="006612B1" w:rsidRDefault="00000000">
            <w:pPr>
              <w:keepNext/>
              <w:rPr>
                <w:del w:id="291" w:author="Duan, Sean (MU-Student)" w:date="2024-09-12T12:20:00Z" w16du:dateUtc="2024-09-12T17:20:00Z"/>
              </w:rPr>
            </w:pPr>
            <w:del w:id="292" w:author="Duan, Sean (MU-Student)" w:date="2024-09-12T12:20:00Z" w16du:dateUtc="2024-09-12T17:20:00Z">
              <w:r w:rsidDel="006612B1">
                <w:delText>  ()</w:delText>
              </w:r>
            </w:del>
          </w:p>
        </w:tc>
        <w:tc>
          <w:tcPr>
            <w:tcW w:w="4788" w:type="dxa"/>
          </w:tcPr>
          <w:p w14:paraId="455E5E32" w14:textId="050DDD3E" w:rsidR="007921A3" w:rsidDel="006612B1" w:rsidRDefault="00000000">
            <w:pPr>
              <w:keepNext/>
              <w:cnfStyle w:val="000000000000" w:firstRow="0" w:lastRow="0" w:firstColumn="0" w:lastColumn="0" w:oddVBand="0" w:evenVBand="0" w:oddHBand="0" w:evenHBand="0" w:firstRowFirstColumn="0" w:firstRowLastColumn="0" w:lastRowFirstColumn="0" w:lastRowLastColumn="0"/>
              <w:rPr>
                <w:del w:id="293" w:author="Duan, Sean (MU-Student)" w:date="2024-09-12T12:20:00Z" w16du:dateUtc="2024-09-12T17:20:00Z"/>
              </w:rPr>
            </w:pPr>
            <w:del w:id="294" w:author="Duan, Sean (MU-Student)" w:date="2024-09-12T12:20:00Z" w16du:dateUtc="2024-09-12T17:20:00Z">
              <w:r w:rsidDel="006612B1">
                <w:rPr>
                  <w:noProof/>
                </w:rPr>
                <w:drawing>
                  <wp:inline distT="0" distB="0" distL="0" distR="0" wp14:anchorId="7D0780CF" wp14:editId="23E580C2">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3D09E680" w14:textId="4CEEFAFD" w:rsidR="007921A3" w:rsidDel="006612B1" w:rsidRDefault="007921A3">
      <w:pPr>
        <w:rPr>
          <w:del w:id="295" w:author="Duan, Sean (MU-Student)" w:date="2024-09-12T12:20:00Z" w16du:dateUtc="2024-09-12T17:20:00Z"/>
        </w:rPr>
      </w:pPr>
    </w:p>
    <w:p w14:paraId="3FDC80C3" w14:textId="071FAC88" w:rsidR="007921A3" w:rsidDel="006612B1" w:rsidRDefault="007921A3">
      <w:pPr>
        <w:rPr>
          <w:del w:id="296" w:author="Duan, Sean (MU-Student)" w:date="2024-09-12T12:20:00Z" w16du:dateUtc="2024-09-12T17:20:00Z"/>
        </w:rPr>
      </w:pPr>
    </w:p>
    <w:p w14:paraId="09447E87" w14:textId="652A911B" w:rsidR="007921A3" w:rsidDel="006612B1" w:rsidRDefault="007921A3">
      <w:pPr>
        <w:pStyle w:val="QuestionSeparator"/>
        <w:rPr>
          <w:del w:id="297" w:author="Duan, Sean (MU-Student)" w:date="2024-09-12T12:20:00Z" w16du:dateUtc="2024-09-12T17:20:00Z"/>
        </w:rPr>
      </w:pPr>
    </w:p>
    <w:p w14:paraId="23B6B1AC" w14:textId="77777777" w:rsidR="007921A3" w:rsidRDefault="007921A3"/>
    <w:p w14:paraId="32CAE8E7" w14:textId="22CB1C2B" w:rsidR="007921A3" w:rsidDel="007F4338" w:rsidRDefault="00000000">
      <w:pPr>
        <w:keepNext/>
        <w:rPr>
          <w:del w:id="298" w:author="Duan, Sean (MU-Student)" w:date="2024-09-12T12:18:00Z" w16du:dateUtc="2024-09-12T17:18:00Z"/>
        </w:rPr>
      </w:pPr>
      <w:del w:id="299" w:author="Duan, Sean (MU-Student)" w:date="2024-09-12T12:18:00Z" w16du:dateUtc="2024-09-12T17:18:00Z">
        <w:r w:rsidDel="007F4338">
          <w:delText>Q195 Please read and answer the following questions carefully</w:delText>
        </w:r>
      </w:del>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rsidDel="007F4338" w14:paraId="60465E27" w14:textId="2CA91069">
        <w:trPr>
          <w:del w:id="300" w:author="Duan, Sean (MU-Student)" w:date="2024-09-12T12:18:00Z" w16du:dateUtc="2024-09-12T17:18:00Z"/>
        </w:trPr>
        <w:tc>
          <w:tcPr>
            <w:tcW w:w="4788" w:type="dxa"/>
          </w:tcPr>
          <w:p w14:paraId="2D55C275" w14:textId="6504676C" w:rsidR="007921A3" w:rsidDel="007F4338" w:rsidRDefault="007921A3">
            <w:pPr>
              <w:keepNext/>
              <w:rPr>
                <w:del w:id="301" w:author="Duan, Sean (MU-Student)" w:date="2024-09-12T12:18:00Z" w16du:dateUtc="2024-09-12T17:18:00Z"/>
              </w:rPr>
            </w:pPr>
          </w:p>
        </w:tc>
        <w:tc>
          <w:tcPr>
            <w:tcW w:w="684" w:type="dxa"/>
          </w:tcPr>
          <w:p w14:paraId="4E11C27E" w14:textId="32B5F1EC" w:rsidR="007921A3" w:rsidDel="007F4338" w:rsidRDefault="00000000">
            <w:pPr>
              <w:rPr>
                <w:del w:id="302" w:author="Duan, Sean (MU-Student)" w:date="2024-09-12T12:18:00Z" w16du:dateUtc="2024-09-12T17:18:00Z"/>
              </w:rPr>
            </w:pPr>
            <w:del w:id="303" w:author="Duan, Sean (MU-Student)" w:date="2024-09-12T12:18:00Z" w16du:dateUtc="2024-09-12T17:18:00Z">
              <w:r w:rsidDel="007F4338">
                <w:delText>Strongly disagree</w:delText>
              </w:r>
            </w:del>
          </w:p>
        </w:tc>
        <w:tc>
          <w:tcPr>
            <w:tcW w:w="684" w:type="dxa"/>
          </w:tcPr>
          <w:p w14:paraId="1A5F3A43" w14:textId="145926F1" w:rsidR="007921A3" w:rsidDel="007F4338" w:rsidRDefault="00000000">
            <w:pPr>
              <w:rPr>
                <w:del w:id="304" w:author="Duan, Sean (MU-Student)" w:date="2024-09-12T12:18:00Z" w16du:dateUtc="2024-09-12T17:18:00Z"/>
              </w:rPr>
            </w:pPr>
            <w:del w:id="305" w:author="Duan, Sean (MU-Student)" w:date="2024-09-12T12:18:00Z" w16du:dateUtc="2024-09-12T17:18:00Z">
              <w:r w:rsidDel="007F4338">
                <w:delText>Disagree</w:delText>
              </w:r>
            </w:del>
          </w:p>
        </w:tc>
        <w:tc>
          <w:tcPr>
            <w:tcW w:w="684" w:type="dxa"/>
          </w:tcPr>
          <w:p w14:paraId="524AD1B0" w14:textId="629441EB" w:rsidR="007921A3" w:rsidDel="007F4338" w:rsidRDefault="00000000">
            <w:pPr>
              <w:rPr>
                <w:del w:id="306" w:author="Duan, Sean (MU-Student)" w:date="2024-09-12T12:18:00Z" w16du:dateUtc="2024-09-12T17:18:00Z"/>
              </w:rPr>
            </w:pPr>
            <w:del w:id="307" w:author="Duan, Sean (MU-Student)" w:date="2024-09-12T12:18:00Z" w16du:dateUtc="2024-09-12T17:18:00Z">
              <w:r w:rsidDel="007F4338">
                <w:delText>Somewhat disagree</w:delText>
              </w:r>
            </w:del>
          </w:p>
        </w:tc>
        <w:tc>
          <w:tcPr>
            <w:tcW w:w="684" w:type="dxa"/>
          </w:tcPr>
          <w:p w14:paraId="1B5B335E" w14:textId="77699FCE" w:rsidR="007921A3" w:rsidDel="007F4338" w:rsidRDefault="00000000">
            <w:pPr>
              <w:rPr>
                <w:del w:id="308" w:author="Duan, Sean (MU-Student)" w:date="2024-09-12T12:18:00Z" w16du:dateUtc="2024-09-12T17:18:00Z"/>
              </w:rPr>
            </w:pPr>
            <w:del w:id="309" w:author="Duan, Sean (MU-Student)" w:date="2024-09-12T12:18:00Z" w16du:dateUtc="2024-09-12T17:18:00Z">
              <w:r w:rsidDel="007F4338">
                <w:delText>Neither agree nor disagree</w:delText>
              </w:r>
            </w:del>
          </w:p>
        </w:tc>
        <w:tc>
          <w:tcPr>
            <w:tcW w:w="684" w:type="dxa"/>
          </w:tcPr>
          <w:p w14:paraId="14CE5C3E" w14:textId="571651A9" w:rsidR="007921A3" w:rsidDel="007F4338" w:rsidRDefault="00000000">
            <w:pPr>
              <w:rPr>
                <w:del w:id="310" w:author="Duan, Sean (MU-Student)" w:date="2024-09-12T12:18:00Z" w16du:dateUtc="2024-09-12T17:18:00Z"/>
              </w:rPr>
            </w:pPr>
            <w:del w:id="311" w:author="Duan, Sean (MU-Student)" w:date="2024-09-12T12:18:00Z" w16du:dateUtc="2024-09-12T17:18:00Z">
              <w:r w:rsidDel="007F4338">
                <w:delText>Somewhat agree</w:delText>
              </w:r>
            </w:del>
          </w:p>
        </w:tc>
        <w:tc>
          <w:tcPr>
            <w:tcW w:w="684" w:type="dxa"/>
          </w:tcPr>
          <w:p w14:paraId="4BB567C0" w14:textId="6BC3E3AA" w:rsidR="007921A3" w:rsidDel="007F4338" w:rsidRDefault="00000000">
            <w:pPr>
              <w:rPr>
                <w:del w:id="312" w:author="Duan, Sean (MU-Student)" w:date="2024-09-12T12:18:00Z" w16du:dateUtc="2024-09-12T17:18:00Z"/>
              </w:rPr>
            </w:pPr>
            <w:del w:id="313" w:author="Duan, Sean (MU-Student)" w:date="2024-09-12T12:18:00Z" w16du:dateUtc="2024-09-12T17:18:00Z">
              <w:r w:rsidDel="007F4338">
                <w:delText>Agree</w:delText>
              </w:r>
            </w:del>
          </w:p>
        </w:tc>
        <w:tc>
          <w:tcPr>
            <w:tcW w:w="684" w:type="dxa"/>
          </w:tcPr>
          <w:p w14:paraId="095A178E" w14:textId="4574CB53" w:rsidR="007921A3" w:rsidDel="007F4338" w:rsidRDefault="00000000">
            <w:pPr>
              <w:rPr>
                <w:del w:id="314" w:author="Duan, Sean (MU-Student)" w:date="2024-09-12T12:18:00Z" w16du:dateUtc="2024-09-12T17:18:00Z"/>
              </w:rPr>
            </w:pPr>
            <w:del w:id="315" w:author="Duan, Sean (MU-Student)" w:date="2024-09-12T12:18:00Z" w16du:dateUtc="2024-09-12T17:18:00Z">
              <w:r w:rsidDel="007F4338">
                <w:delText>Strongly agree</w:delText>
              </w:r>
            </w:del>
          </w:p>
        </w:tc>
      </w:tr>
    </w:tbl>
    <w:p w14:paraId="0696E785" w14:textId="6CE75D24" w:rsidR="007921A3" w:rsidDel="007F4338" w:rsidRDefault="007921A3">
      <w:pPr>
        <w:rPr>
          <w:del w:id="316" w:author="Duan, Sean (MU-Student)" w:date="2024-09-12T12:18:00Z" w16du:dateUtc="2024-09-12T17:18:00Z"/>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rsidDel="007F4338" w14:paraId="6D56FFEF" w14:textId="34269651">
        <w:trPr>
          <w:del w:id="317" w:author="Duan, Sean (MU-Student)" w:date="2024-09-12T12:18:00Z" w16du:dateUtc="2024-09-12T17:18:00Z"/>
        </w:trPr>
        <w:tc>
          <w:tcPr>
            <w:tcW w:w="4788" w:type="dxa"/>
          </w:tcPr>
          <w:p w14:paraId="663C9BA0" w14:textId="02ED157C" w:rsidR="007921A3" w:rsidDel="007F4338" w:rsidRDefault="007921A3">
            <w:pPr>
              <w:rPr>
                <w:del w:id="318" w:author="Duan, Sean (MU-Student)" w:date="2024-09-12T12:18:00Z" w16du:dateUtc="2024-09-12T17:18:00Z"/>
              </w:rPr>
            </w:pPr>
          </w:p>
        </w:tc>
        <w:tc>
          <w:tcPr>
            <w:tcW w:w="435" w:type="dxa"/>
          </w:tcPr>
          <w:p w14:paraId="3E2B3FD0" w14:textId="17E6219A" w:rsidR="007921A3" w:rsidDel="007F4338" w:rsidRDefault="00000000">
            <w:pPr>
              <w:rPr>
                <w:del w:id="319" w:author="Duan, Sean (MU-Student)" w:date="2024-09-12T12:18:00Z" w16du:dateUtc="2024-09-12T17:18:00Z"/>
              </w:rPr>
            </w:pPr>
            <w:del w:id="320" w:author="Duan, Sean (MU-Student)" w:date="2024-09-12T12:18:00Z" w16du:dateUtc="2024-09-12T17:18:00Z">
              <w:r w:rsidDel="007F4338">
                <w:delText>-50</w:delText>
              </w:r>
            </w:del>
          </w:p>
        </w:tc>
        <w:tc>
          <w:tcPr>
            <w:tcW w:w="435" w:type="dxa"/>
          </w:tcPr>
          <w:p w14:paraId="1C3BDD9D" w14:textId="101210A4" w:rsidR="007921A3" w:rsidDel="007F4338" w:rsidRDefault="00000000">
            <w:pPr>
              <w:rPr>
                <w:del w:id="321" w:author="Duan, Sean (MU-Student)" w:date="2024-09-12T12:18:00Z" w16du:dateUtc="2024-09-12T17:18:00Z"/>
              </w:rPr>
            </w:pPr>
            <w:del w:id="322" w:author="Duan, Sean (MU-Student)" w:date="2024-09-12T12:18:00Z" w16du:dateUtc="2024-09-12T17:18:00Z">
              <w:r w:rsidDel="007F4338">
                <w:delText>-40</w:delText>
              </w:r>
            </w:del>
          </w:p>
        </w:tc>
        <w:tc>
          <w:tcPr>
            <w:tcW w:w="435" w:type="dxa"/>
          </w:tcPr>
          <w:p w14:paraId="3FB19BB7" w14:textId="66B1A845" w:rsidR="007921A3" w:rsidDel="007F4338" w:rsidRDefault="00000000">
            <w:pPr>
              <w:rPr>
                <w:del w:id="323" w:author="Duan, Sean (MU-Student)" w:date="2024-09-12T12:18:00Z" w16du:dateUtc="2024-09-12T17:18:00Z"/>
              </w:rPr>
            </w:pPr>
            <w:del w:id="324" w:author="Duan, Sean (MU-Student)" w:date="2024-09-12T12:18:00Z" w16du:dateUtc="2024-09-12T17:18:00Z">
              <w:r w:rsidDel="007F4338">
                <w:delText>-30</w:delText>
              </w:r>
            </w:del>
          </w:p>
        </w:tc>
        <w:tc>
          <w:tcPr>
            <w:tcW w:w="435" w:type="dxa"/>
          </w:tcPr>
          <w:p w14:paraId="1BAF807E" w14:textId="091B0D1C" w:rsidR="007921A3" w:rsidDel="007F4338" w:rsidRDefault="00000000">
            <w:pPr>
              <w:rPr>
                <w:del w:id="325" w:author="Duan, Sean (MU-Student)" w:date="2024-09-12T12:18:00Z" w16du:dateUtc="2024-09-12T17:18:00Z"/>
              </w:rPr>
            </w:pPr>
            <w:del w:id="326" w:author="Duan, Sean (MU-Student)" w:date="2024-09-12T12:18:00Z" w16du:dateUtc="2024-09-12T17:18:00Z">
              <w:r w:rsidDel="007F4338">
                <w:delText>-20</w:delText>
              </w:r>
            </w:del>
          </w:p>
        </w:tc>
        <w:tc>
          <w:tcPr>
            <w:tcW w:w="435" w:type="dxa"/>
          </w:tcPr>
          <w:p w14:paraId="36E1206A" w14:textId="42682BA2" w:rsidR="007921A3" w:rsidDel="007F4338" w:rsidRDefault="00000000">
            <w:pPr>
              <w:rPr>
                <w:del w:id="327" w:author="Duan, Sean (MU-Student)" w:date="2024-09-12T12:18:00Z" w16du:dateUtc="2024-09-12T17:18:00Z"/>
              </w:rPr>
            </w:pPr>
            <w:del w:id="328" w:author="Duan, Sean (MU-Student)" w:date="2024-09-12T12:18:00Z" w16du:dateUtc="2024-09-12T17:18:00Z">
              <w:r w:rsidDel="007F4338">
                <w:delText>-10</w:delText>
              </w:r>
            </w:del>
          </w:p>
        </w:tc>
        <w:tc>
          <w:tcPr>
            <w:tcW w:w="435" w:type="dxa"/>
          </w:tcPr>
          <w:p w14:paraId="75A556A6" w14:textId="1CC425C4" w:rsidR="007921A3" w:rsidDel="007F4338" w:rsidRDefault="00000000">
            <w:pPr>
              <w:rPr>
                <w:del w:id="329" w:author="Duan, Sean (MU-Student)" w:date="2024-09-12T12:18:00Z" w16du:dateUtc="2024-09-12T17:18:00Z"/>
              </w:rPr>
            </w:pPr>
            <w:del w:id="330" w:author="Duan, Sean (MU-Student)" w:date="2024-09-12T12:18:00Z" w16du:dateUtc="2024-09-12T17:18:00Z">
              <w:r w:rsidDel="007F4338">
                <w:delText>0</w:delText>
              </w:r>
            </w:del>
          </w:p>
        </w:tc>
        <w:tc>
          <w:tcPr>
            <w:tcW w:w="435" w:type="dxa"/>
          </w:tcPr>
          <w:p w14:paraId="62FA1DD5" w14:textId="3A8FA350" w:rsidR="007921A3" w:rsidDel="007F4338" w:rsidRDefault="00000000">
            <w:pPr>
              <w:rPr>
                <w:del w:id="331" w:author="Duan, Sean (MU-Student)" w:date="2024-09-12T12:18:00Z" w16du:dateUtc="2024-09-12T17:18:00Z"/>
              </w:rPr>
            </w:pPr>
            <w:del w:id="332" w:author="Duan, Sean (MU-Student)" w:date="2024-09-12T12:18:00Z" w16du:dateUtc="2024-09-12T17:18:00Z">
              <w:r w:rsidDel="007F4338">
                <w:delText>10</w:delText>
              </w:r>
            </w:del>
          </w:p>
        </w:tc>
        <w:tc>
          <w:tcPr>
            <w:tcW w:w="435" w:type="dxa"/>
          </w:tcPr>
          <w:p w14:paraId="30575437" w14:textId="43AA4486" w:rsidR="007921A3" w:rsidDel="007F4338" w:rsidRDefault="00000000">
            <w:pPr>
              <w:rPr>
                <w:del w:id="333" w:author="Duan, Sean (MU-Student)" w:date="2024-09-12T12:18:00Z" w16du:dateUtc="2024-09-12T17:18:00Z"/>
              </w:rPr>
            </w:pPr>
            <w:del w:id="334" w:author="Duan, Sean (MU-Student)" w:date="2024-09-12T12:18:00Z" w16du:dateUtc="2024-09-12T17:18:00Z">
              <w:r w:rsidDel="007F4338">
                <w:delText>20</w:delText>
              </w:r>
            </w:del>
          </w:p>
        </w:tc>
        <w:tc>
          <w:tcPr>
            <w:tcW w:w="435" w:type="dxa"/>
          </w:tcPr>
          <w:p w14:paraId="214681AC" w14:textId="6B684D50" w:rsidR="007921A3" w:rsidDel="007F4338" w:rsidRDefault="00000000">
            <w:pPr>
              <w:rPr>
                <w:del w:id="335" w:author="Duan, Sean (MU-Student)" w:date="2024-09-12T12:18:00Z" w16du:dateUtc="2024-09-12T17:18:00Z"/>
              </w:rPr>
            </w:pPr>
            <w:del w:id="336" w:author="Duan, Sean (MU-Student)" w:date="2024-09-12T12:18:00Z" w16du:dateUtc="2024-09-12T17:18:00Z">
              <w:r w:rsidDel="007F4338">
                <w:delText>30</w:delText>
              </w:r>
            </w:del>
          </w:p>
        </w:tc>
        <w:tc>
          <w:tcPr>
            <w:tcW w:w="435" w:type="dxa"/>
          </w:tcPr>
          <w:p w14:paraId="28E96619" w14:textId="6E5D0424" w:rsidR="007921A3" w:rsidDel="007F4338" w:rsidRDefault="00000000">
            <w:pPr>
              <w:rPr>
                <w:del w:id="337" w:author="Duan, Sean (MU-Student)" w:date="2024-09-12T12:18:00Z" w16du:dateUtc="2024-09-12T17:18:00Z"/>
              </w:rPr>
            </w:pPr>
            <w:del w:id="338" w:author="Duan, Sean (MU-Student)" w:date="2024-09-12T12:18:00Z" w16du:dateUtc="2024-09-12T17:18:00Z">
              <w:r w:rsidDel="007F4338">
                <w:delText>40</w:delText>
              </w:r>
            </w:del>
          </w:p>
        </w:tc>
        <w:tc>
          <w:tcPr>
            <w:tcW w:w="435" w:type="dxa"/>
          </w:tcPr>
          <w:p w14:paraId="1CFE92EB" w14:textId="79B51D01" w:rsidR="007921A3" w:rsidDel="007F4338" w:rsidRDefault="00000000">
            <w:pPr>
              <w:rPr>
                <w:del w:id="339" w:author="Duan, Sean (MU-Student)" w:date="2024-09-12T12:18:00Z" w16du:dateUtc="2024-09-12T17:18:00Z"/>
              </w:rPr>
            </w:pPr>
            <w:del w:id="340" w:author="Duan, Sean (MU-Student)" w:date="2024-09-12T12:18:00Z" w16du:dateUtc="2024-09-12T17:18:00Z">
              <w:r w:rsidDel="007F4338">
                <w:delText>50</w:delText>
              </w:r>
            </w:del>
          </w:p>
        </w:tc>
      </w:tr>
    </w:tbl>
    <w:p w14:paraId="3DA5675D" w14:textId="47617678" w:rsidR="007921A3" w:rsidDel="007F4338" w:rsidRDefault="007921A3">
      <w:pPr>
        <w:rPr>
          <w:del w:id="341" w:author="Duan, Sean (MU-Student)" w:date="2024-09-12T12:18:00Z" w16du:dateUtc="2024-09-12T17:18:00Z"/>
        </w:rPr>
      </w:pPr>
    </w:p>
    <w:tbl>
      <w:tblPr>
        <w:tblStyle w:val="QStandardSliderTable"/>
        <w:tblW w:w="9576" w:type="auto"/>
        <w:tblLook w:val="07E0" w:firstRow="1" w:lastRow="1" w:firstColumn="1" w:lastColumn="1" w:noHBand="1" w:noVBand="1"/>
      </w:tblPr>
      <w:tblGrid>
        <w:gridCol w:w="4640"/>
        <w:gridCol w:w="4720"/>
      </w:tblGrid>
      <w:tr w:rsidR="007921A3" w:rsidDel="007F4338" w14:paraId="71FED93F" w14:textId="4CDF6251" w:rsidTr="007921A3">
        <w:trPr>
          <w:del w:id="342"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0D7B3839" w14:textId="13811044" w:rsidR="007921A3" w:rsidDel="007F4338" w:rsidRDefault="00000000">
            <w:pPr>
              <w:keepNext/>
              <w:rPr>
                <w:del w:id="343" w:author="Duan, Sean (MU-Student)" w:date="2024-09-12T12:18:00Z" w16du:dateUtc="2024-09-12T17:18:00Z"/>
              </w:rPr>
            </w:pPr>
            <w:del w:id="344" w:author="Duan, Sean (MU-Student)" w:date="2024-09-12T12:18:00Z" w16du:dateUtc="2024-09-12T17:18:00Z">
              <w:r w:rsidDel="007F4338">
                <w:lastRenderedPageBreak/>
                <w:delText>There are very important ethical aspects to exercising ()</w:delText>
              </w:r>
            </w:del>
          </w:p>
        </w:tc>
        <w:tc>
          <w:tcPr>
            <w:tcW w:w="4788" w:type="dxa"/>
          </w:tcPr>
          <w:p w14:paraId="4B28A997" w14:textId="7D73570C"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45" w:author="Duan, Sean (MU-Student)" w:date="2024-09-12T12:18:00Z" w16du:dateUtc="2024-09-12T17:18:00Z"/>
              </w:rPr>
            </w:pPr>
            <w:del w:id="346" w:author="Duan, Sean (MU-Student)" w:date="2024-09-12T12:18:00Z" w16du:dateUtc="2024-09-12T17:18:00Z">
              <w:r w:rsidDel="007F4338">
                <w:rPr>
                  <w:noProof/>
                </w:rPr>
                <w:drawing>
                  <wp:inline distT="0" distB="0" distL="0" distR="0" wp14:anchorId="36895A2F" wp14:editId="4E55906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4AFDB8A3" w14:textId="17163980" w:rsidTr="007921A3">
        <w:trPr>
          <w:del w:id="347"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58E14C75" w14:textId="0DE41877" w:rsidR="007921A3" w:rsidDel="007F4338" w:rsidRDefault="00000000">
            <w:pPr>
              <w:keepNext/>
              <w:rPr>
                <w:del w:id="348" w:author="Duan, Sean (MU-Student)" w:date="2024-09-12T12:18:00Z" w16du:dateUtc="2024-09-12T17:18:00Z"/>
              </w:rPr>
            </w:pPr>
            <w:del w:id="349" w:author="Duan, Sean (MU-Student)" w:date="2024-09-12T12:18:00Z" w16du:dateUtc="2024-09-12T17:18:00Z">
              <w:r w:rsidDel="007F4338">
                <w:delText>Exercising clearly does not involve ethics or moral issues ()</w:delText>
              </w:r>
            </w:del>
          </w:p>
        </w:tc>
        <w:tc>
          <w:tcPr>
            <w:tcW w:w="4788" w:type="dxa"/>
          </w:tcPr>
          <w:p w14:paraId="563F0709" w14:textId="69770C0D"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50" w:author="Duan, Sean (MU-Student)" w:date="2024-09-12T12:18:00Z" w16du:dateUtc="2024-09-12T17:18:00Z"/>
              </w:rPr>
            </w:pPr>
            <w:del w:id="351" w:author="Duan, Sean (MU-Student)" w:date="2024-09-12T12:18:00Z" w16du:dateUtc="2024-09-12T17:18:00Z">
              <w:r w:rsidDel="007F4338">
                <w:rPr>
                  <w:noProof/>
                </w:rPr>
                <w:drawing>
                  <wp:inline distT="0" distB="0" distL="0" distR="0" wp14:anchorId="43914BEE" wp14:editId="381AD01D">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19F8F35A" w14:textId="3146A54C" w:rsidTr="007921A3">
        <w:trPr>
          <w:del w:id="352"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02A1334A" w14:textId="3FC6313A" w:rsidR="007921A3" w:rsidDel="007F4338" w:rsidRDefault="00000000">
            <w:pPr>
              <w:keepNext/>
              <w:rPr>
                <w:del w:id="353" w:author="Duan, Sean (MU-Student)" w:date="2024-09-12T12:18:00Z" w16du:dateUtc="2024-09-12T17:18:00Z"/>
              </w:rPr>
            </w:pPr>
            <w:del w:id="354" w:author="Duan, Sean (MU-Student)" w:date="2024-09-12T12:18:00Z" w16du:dateUtc="2024-09-12T17:18:00Z">
              <w:r w:rsidDel="007F4338">
                <w:delText>Exercising could be described as a moral issue ()</w:delText>
              </w:r>
            </w:del>
          </w:p>
        </w:tc>
        <w:tc>
          <w:tcPr>
            <w:tcW w:w="4788" w:type="dxa"/>
          </w:tcPr>
          <w:p w14:paraId="7D394AD6" w14:textId="311C99D7"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55" w:author="Duan, Sean (MU-Student)" w:date="2024-09-12T12:18:00Z" w16du:dateUtc="2024-09-12T17:18:00Z"/>
              </w:rPr>
            </w:pPr>
            <w:del w:id="356" w:author="Duan, Sean (MU-Student)" w:date="2024-09-12T12:18:00Z" w16du:dateUtc="2024-09-12T17:18:00Z">
              <w:r w:rsidDel="007F4338">
                <w:rPr>
                  <w:noProof/>
                </w:rPr>
                <w:drawing>
                  <wp:inline distT="0" distB="0" distL="0" distR="0" wp14:anchorId="77AEBC87" wp14:editId="058378A3">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63238A23" w14:textId="11816356" w:rsidTr="007921A3">
        <w:trPr>
          <w:del w:id="357"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7E9C749F" w14:textId="27E2A9F1" w:rsidR="007921A3" w:rsidDel="007F4338" w:rsidRDefault="00000000">
            <w:pPr>
              <w:keepNext/>
              <w:rPr>
                <w:del w:id="358" w:author="Duan, Sean (MU-Student)" w:date="2024-09-12T12:18:00Z" w16du:dateUtc="2024-09-12T17:18:00Z"/>
              </w:rPr>
            </w:pPr>
            <w:del w:id="359" w:author="Duan, Sean (MU-Student)" w:date="2024-09-12T12:18:00Z" w16du:dateUtc="2024-09-12T17:18:00Z">
              <w:r w:rsidDel="007F4338">
                <w:delText>Exercising is a reflection of my core moral beliefs and convictions ()</w:delText>
              </w:r>
            </w:del>
          </w:p>
        </w:tc>
        <w:tc>
          <w:tcPr>
            <w:tcW w:w="4788" w:type="dxa"/>
          </w:tcPr>
          <w:p w14:paraId="5332E90D" w14:textId="17862D37"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60" w:author="Duan, Sean (MU-Student)" w:date="2024-09-12T12:18:00Z" w16du:dateUtc="2024-09-12T17:18:00Z"/>
              </w:rPr>
            </w:pPr>
            <w:del w:id="361" w:author="Duan, Sean (MU-Student)" w:date="2024-09-12T12:18:00Z" w16du:dateUtc="2024-09-12T17:18:00Z">
              <w:r w:rsidDel="007F4338">
                <w:rPr>
                  <w:noProof/>
                </w:rPr>
                <w:drawing>
                  <wp:inline distT="0" distB="0" distL="0" distR="0" wp14:anchorId="1FB7C6C8" wp14:editId="685197A8">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0A0DB5EC" w14:textId="2D5454E3" w:rsidTr="007921A3">
        <w:trPr>
          <w:del w:id="362"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65774890" w14:textId="61ECB76F" w:rsidR="007921A3" w:rsidDel="007F4338" w:rsidRDefault="00000000">
            <w:pPr>
              <w:keepNext/>
              <w:rPr>
                <w:del w:id="363" w:author="Duan, Sean (MU-Student)" w:date="2024-09-12T12:18:00Z" w16du:dateUtc="2024-09-12T17:18:00Z"/>
              </w:rPr>
            </w:pPr>
            <w:del w:id="364" w:author="Duan, Sean (MU-Student)" w:date="2024-09-12T12:18:00Z" w16du:dateUtc="2024-09-12T17:18:00Z">
              <w:r w:rsidDel="007F4338">
                <w:delText>My position on exercising is connected to my fundamental beliefs about right and wrong ()</w:delText>
              </w:r>
            </w:del>
          </w:p>
        </w:tc>
        <w:tc>
          <w:tcPr>
            <w:tcW w:w="4788" w:type="dxa"/>
          </w:tcPr>
          <w:p w14:paraId="2C27B313" w14:textId="7F59A678"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65" w:author="Duan, Sean (MU-Student)" w:date="2024-09-12T12:18:00Z" w16du:dateUtc="2024-09-12T17:18:00Z"/>
              </w:rPr>
            </w:pPr>
            <w:del w:id="366" w:author="Duan, Sean (MU-Student)" w:date="2024-09-12T12:18:00Z" w16du:dateUtc="2024-09-12T17:18:00Z">
              <w:r w:rsidDel="007F4338">
                <w:rPr>
                  <w:noProof/>
                </w:rPr>
                <w:drawing>
                  <wp:inline distT="0" distB="0" distL="0" distR="0" wp14:anchorId="1D34004B" wp14:editId="6EFC052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18F451F9" w14:textId="51A2AC17" w:rsidTr="007921A3">
        <w:trPr>
          <w:del w:id="367"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4B08E64A" w14:textId="736A31BB" w:rsidR="007921A3" w:rsidDel="007F4338" w:rsidRDefault="00000000">
            <w:pPr>
              <w:keepNext/>
              <w:rPr>
                <w:del w:id="368" w:author="Duan, Sean (MU-Student)" w:date="2024-09-12T12:18:00Z" w16du:dateUtc="2024-09-12T17:18:00Z"/>
              </w:rPr>
            </w:pPr>
            <w:del w:id="369" w:author="Duan, Sean (MU-Student)" w:date="2024-09-12T12:18:00Z" w16du:dateUtc="2024-09-12T17:18:00Z">
              <w:r w:rsidDel="007F4338">
                <w:delText>My position on exercising is a moral stance ()</w:delText>
              </w:r>
            </w:del>
          </w:p>
        </w:tc>
        <w:tc>
          <w:tcPr>
            <w:tcW w:w="4788" w:type="dxa"/>
          </w:tcPr>
          <w:p w14:paraId="2F7790A2" w14:textId="0A11381F"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70" w:author="Duan, Sean (MU-Student)" w:date="2024-09-12T12:18:00Z" w16du:dateUtc="2024-09-12T17:18:00Z"/>
              </w:rPr>
            </w:pPr>
            <w:del w:id="371" w:author="Duan, Sean (MU-Student)" w:date="2024-09-12T12:18:00Z" w16du:dateUtc="2024-09-12T17:18:00Z">
              <w:r w:rsidDel="007F4338">
                <w:rPr>
                  <w:noProof/>
                </w:rPr>
                <w:drawing>
                  <wp:inline distT="0" distB="0" distL="0" distR="0" wp14:anchorId="555F7792" wp14:editId="4A7B0F5A">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30A84400" w14:textId="78B39BC4" w:rsidTr="007921A3">
        <w:trPr>
          <w:del w:id="372"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6FF97CFE" w14:textId="6402350C" w:rsidR="007921A3" w:rsidDel="007F4338" w:rsidRDefault="00000000">
            <w:pPr>
              <w:keepNext/>
              <w:rPr>
                <w:del w:id="373" w:author="Duan, Sean (MU-Student)" w:date="2024-09-12T12:18:00Z" w16du:dateUtc="2024-09-12T17:18:00Z"/>
              </w:rPr>
            </w:pPr>
            <w:del w:id="374" w:author="Duan, Sean (MU-Student)" w:date="2024-09-12T12:18:00Z" w16du:dateUtc="2024-09-12T17:18:00Z">
              <w:r w:rsidDel="007F4338">
                <w:delText>My position on exercising is based on moral principles ()</w:delText>
              </w:r>
            </w:del>
          </w:p>
        </w:tc>
        <w:tc>
          <w:tcPr>
            <w:tcW w:w="4788" w:type="dxa"/>
          </w:tcPr>
          <w:p w14:paraId="513D1DAD" w14:textId="36871EC1"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375" w:author="Duan, Sean (MU-Student)" w:date="2024-09-12T12:18:00Z" w16du:dateUtc="2024-09-12T17:18:00Z"/>
              </w:rPr>
            </w:pPr>
            <w:del w:id="376" w:author="Duan, Sean (MU-Student)" w:date="2024-09-12T12:18:00Z" w16du:dateUtc="2024-09-12T17:18:00Z">
              <w:r w:rsidDel="007F4338">
                <w:rPr>
                  <w:noProof/>
                </w:rPr>
                <w:drawing>
                  <wp:inline distT="0" distB="0" distL="0" distR="0" wp14:anchorId="6E08DE70" wp14:editId="654A5A5C">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424578C9" w14:textId="1D6B9D40" w:rsidR="007921A3" w:rsidDel="007F4338" w:rsidRDefault="007921A3">
      <w:pPr>
        <w:rPr>
          <w:del w:id="377" w:author="Duan, Sean (MU-Student)" w:date="2024-09-12T12:18:00Z" w16du:dateUtc="2024-09-12T17:18:00Z"/>
        </w:rPr>
      </w:pPr>
    </w:p>
    <w:p w14:paraId="7E37871D" w14:textId="447C5B38" w:rsidR="007921A3" w:rsidDel="007F4338" w:rsidRDefault="007921A3">
      <w:pPr>
        <w:rPr>
          <w:del w:id="378" w:author="Duan, Sean (MU-Student)" w:date="2024-09-12T12:18:00Z" w16du:dateUtc="2024-09-12T17:18:00Z"/>
        </w:rPr>
      </w:pPr>
    </w:p>
    <w:p w14:paraId="33476A68" w14:textId="71C44B4F" w:rsidR="007921A3" w:rsidDel="007F4338" w:rsidRDefault="007921A3">
      <w:pPr>
        <w:pStyle w:val="QuestionSeparator"/>
        <w:rPr>
          <w:del w:id="379" w:author="Duan, Sean (MU-Student)" w:date="2024-09-12T12:18:00Z" w16du:dateUtc="2024-09-12T17:18: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52CCB856" w14:textId="6A969CBB">
        <w:trPr>
          <w:trHeight w:val="300"/>
          <w:del w:id="380" w:author="Duan, Sean (MU-Student)" w:date="2024-09-12T12:18:00Z" w16du:dateUtc="2024-09-12T17:18:00Z"/>
        </w:trPr>
        <w:tc>
          <w:tcPr>
            <w:tcW w:w="1368" w:type="dxa"/>
            <w:tcBorders>
              <w:top w:val="nil"/>
              <w:left w:val="nil"/>
              <w:bottom w:val="nil"/>
              <w:right w:val="nil"/>
            </w:tcBorders>
          </w:tcPr>
          <w:p w14:paraId="55C9EFD2" w14:textId="52218295" w:rsidR="007921A3" w:rsidDel="007F4338" w:rsidRDefault="00000000">
            <w:pPr>
              <w:rPr>
                <w:del w:id="381" w:author="Duan, Sean (MU-Student)" w:date="2024-09-12T12:18:00Z" w16du:dateUtc="2024-09-12T17:18:00Z"/>
                <w:color w:val="CCCCCC"/>
              </w:rPr>
            </w:pPr>
            <w:del w:id="382" w:author="Duan, Sean (MU-Student)" w:date="2024-09-12T12:18:00Z" w16du:dateUtc="2024-09-12T17:18:00Z">
              <w:r w:rsidDel="007F4338">
                <w:rPr>
                  <w:color w:val="CCCCCC"/>
                </w:rPr>
                <w:delText>Page Break</w:delText>
              </w:r>
            </w:del>
          </w:p>
        </w:tc>
        <w:tc>
          <w:tcPr>
            <w:tcW w:w="8208" w:type="dxa"/>
            <w:tcBorders>
              <w:top w:val="nil"/>
              <w:left w:val="nil"/>
              <w:bottom w:val="nil"/>
              <w:right w:val="nil"/>
            </w:tcBorders>
          </w:tcPr>
          <w:p w14:paraId="3F02358A" w14:textId="6A9B8051" w:rsidR="007921A3" w:rsidDel="007F4338" w:rsidRDefault="007921A3">
            <w:pPr>
              <w:pBdr>
                <w:top w:val="single" w:sz="8" w:space="0" w:color="CCCCCC"/>
              </w:pBdr>
              <w:spacing w:before="120" w:after="120" w:line="120" w:lineRule="auto"/>
              <w:jc w:val="center"/>
              <w:rPr>
                <w:del w:id="383" w:author="Duan, Sean (MU-Student)" w:date="2024-09-12T12:18:00Z" w16du:dateUtc="2024-09-12T17:18:00Z"/>
                <w:color w:val="CCCCCC"/>
              </w:rPr>
            </w:pPr>
          </w:p>
        </w:tc>
      </w:tr>
    </w:tbl>
    <w:p w14:paraId="12C8A6D8" w14:textId="55B9D558" w:rsidR="007921A3" w:rsidDel="007F4338" w:rsidRDefault="00000000">
      <w:pPr>
        <w:rPr>
          <w:del w:id="384" w:author="Duan, Sean (MU-Student)" w:date="2024-09-12T12:18:00Z" w16du:dateUtc="2024-09-12T17:18:00Z"/>
        </w:rPr>
      </w:pPr>
      <w:del w:id="385" w:author="Duan, Sean (MU-Student)" w:date="2024-09-12T12:18:00Z" w16du:dateUtc="2024-09-12T17:18:00Z">
        <w:r w:rsidDel="007F4338">
          <w:br w:type="page"/>
        </w:r>
      </w:del>
    </w:p>
    <w:tbl>
      <w:tblPr>
        <w:tblStyle w:val="QQuestionIconTable"/>
        <w:tblW w:w="50" w:type="auto"/>
        <w:tblLook w:val="07E0" w:firstRow="1" w:lastRow="1" w:firstColumn="1" w:lastColumn="1" w:noHBand="1" w:noVBand="1"/>
      </w:tblPr>
      <w:tblGrid>
        <w:gridCol w:w="380"/>
      </w:tblGrid>
      <w:tr w:rsidR="007921A3" w:rsidDel="007F4338" w14:paraId="663D2373" w14:textId="316DEF47">
        <w:trPr>
          <w:del w:id="386" w:author="Duan, Sean (MU-Student)" w:date="2024-09-12T12:18:00Z" w16du:dateUtc="2024-09-12T17:18:00Z"/>
        </w:trPr>
        <w:tc>
          <w:tcPr>
            <w:tcW w:w="50" w:type="dxa"/>
          </w:tcPr>
          <w:p w14:paraId="36B559A7" w14:textId="34A823B0" w:rsidR="007921A3" w:rsidDel="007F4338" w:rsidRDefault="00000000">
            <w:pPr>
              <w:keepNext/>
              <w:rPr>
                <w:del w:id="387" w:author="Duan, Sean (MU-Student)" w:date="2024-09-12T12:18:00Z" w16du:dateUtc="2024-09-12T17:18:00Z"/>
              </w:rPr>
            </w:pPr>
            <w:del w:id="388" w:author="Duan, Sean (MU-Student)" w:date="2024-09-12T12:18:00Z" w16du:dateUtc="2024-09-12T17:18:00Z">
              <w:r w:rsidDel="007F4338">
                <w:rPr>
                  <w:noProof/>
                </w:rPr>
                <w:lastRenderedPageBreak/>
                <w:drawing>
                  <wp:inline distT="0" distB="0" distL="0" distR="0" wp14:anchorId="70795602" wp14:editId="79E57BB7">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del>
          </w:p>
        </w:tc>
      </w:tr>
    </w:tbl>
    <w:p w14:paraId="5285CD11" w14:textId="6181568D" w:rsidR="007921A3" w:rsidDel="007F4338" w:rsidRDefault="007921A3">
      <w:pPr>
        <w:rPr>
          <w:del w:id="389" w:author="Duan, Sean (MU-Student)" w:date="2024-09-12T12:18:00Z" w16du:dateUtc="2024-09-12T17:18:00Z"/>
        </w:rPr>
      </w:pPr>
    </w:p>
    <w:p w14:paraId="7218DA4B" w14:textId="377D236F" w:rsidR="007921A3" w:rsidDel="007F4338" w:rsidRDefault="00000000">
      <w:pPr>
        <w:keepNext/>
        <w:rPr>
          <w:del w:id="390" w:author="Duan, Sean (MU-Student)" w:date="2024-09-12T12:18:00Z" w16du:dateUtc="2024-09-12T17:18:00Z"/>
        </w:rPr>
      </w:pPr>
      <w:del w:id="391" w:author="Duan, Sean (MU-Student)" w:date="2024-09-12T12:18:00Z" w16du:dateUtc="2024-09-12T17:18:00Z">
        <w:r w:rsidDel="007F4338">
          <w:delText>Q302 "Trans athletes should only be allowed to play on sports teams that match their birth gender"</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6D6A91B9" w14:textId="2E77EA3B">
        <w:trPr>
          <w:del w:id="392" w:author="Duan, Sean (MU-Student)" w:date="2024-09-12T12:18:00Z" w16du:dateUtc="2024-09-12T17:18:00Z"/>
        </w:trPr>
        <w:tc>
          <w:tcPr>
            <w:tcW w:w="4788" w:type="dxa"/>
          </w:tcPr>
          <w:p w14:paraId="3E7B5646" w14:textId="56C51EC8" w:rsidR="007921A3" w:rsidDel="007F4338" w:rsidRDefault="007921A3">
            <w:pPr>
              <w:rPr>
                <w:del w:id="393" w:author="Duan, Sean (MU-Student)" w:date="2024-09-12T12:18:00Z" w16du:dateUtc="2024-09-12T17:18:00Z"/>
              </w:rPr>
            </w:pPr>
          </w:p>
        </w:tc>
        <w:tc>
          <w:tcPr>
            <w:tcW w:w="435" w:type="dxa"/>
          </w:tcPr>
          <w:p w14:paraId="1CA98BFB" w14:textId="60F53897" w:rsidR="007921A3" w:rsidDel="007F4338" w:rsidRDefault="00000000">
            <w:pPr>
              <w:rPr>
                <w:del w:id="394" w:author="Duan, Sean (MU-Student)" w:date="2024-09-12T12:18:00Z" w16du:dateUtc="2024-09-12T17:18:00Z"/>
              </w:rPr>
            </w:pPr>
            <w:del w:id="395" w:author="Duan, Sean (MU-Student)" w:date="2024-09-12T12:18:00Z" w16du:dateUtc="2024-09-12T17:18:00Z">
              <w:r w:rsidDel="007F4338">
                <w:delText>0</w:delText>
              </w:r>
            </w:del>
          </w:p>
        </w:tc>
        <w:tc>
          <w:tcPr>
            <w:tcW w:w="435" w:type="dxa"/>
          </w:tcPr>
          <w:p w14:paraId="2F6BD9C7" w14:textId="2E44259F" w:rsidR="007921A3" w:rsidDel="007F4338" w:rsidRDefault="00000000">
            <w:pPr>
              <w:rPr>
                <w:del w:id="396" w:author="Duan, Sean (MU-Student)" w:date="2024-09-12T12:18:00Z" w16du:dateUtc="2024-09-12T17:18:00Z"/>
              </w:rPr>
            </w:pPr>
            <w:del w:id="397" w:author="Duan, Sean (MU-Student)" w:date="2024-09-12T12:18:00Z" w16du:dateUtc="2024-09-12T17:18:00Z">
              <w:r w:rsidDel="007F4338">
                <w:delText>10</w:delText>
              </w:r>
            </w:del>
          </w:p>
        </w:tc>
        <w:tc>
          <w:tcPr>
            <w:tcW w:w="435" w:type="dxa"/>
          </w:tcPr>
          <w:p w14:paraId="578E669B" w14:textId="256CFD56" w:rsidR="007921A3" w:rsidDel="007F4338" w:rsidRDefault="00000000">
            <w:pPr>
              <w:rPr>
                <w:del w:id="398" w:author="Duan, Sean (MU-Student)" w:date="2024-09-12T12:18:00Z" w16du:dateUtc="2024-09-12T17:18:00Z"/>
              </w:rPr>
            </w:pPr>
            <w:del w:id="399" w:author="Duan, Sean (MU-Student)" w:date="2024-09-12T12:18:00Z" w16du:dateUtc="2024-09-12T17:18:00Z">
              <w:r w:rsidDel="007F4338">
                <w:delText>20</w:delText>
              </w:r>
            </w:del>
          </w:p>
        </w:tc>
        <w:tc>
          <w:tcPr>
            <w:tcW w:w="435" w:type="dxa"/>
          </w:tcPr>
          <w:p w14:paraId="0D0334CF" w14:textId="602138D4" w:rsidR="007921A3" w:rsidDel="007F4338" w:rsidRDefault="00000000">
            <w:pPr>
              <w:rPr>
                <w:del w:id="400" w:author="Duan, Sean (MU-Student)" w:date="2024-09-12T12:18:00Z" w16du:dateUtc="2024-09-12T17:18:00Z"/>
              </w:rPr>
            </w:pPr>
            <w:del w:id="401" w:author="Duan, Sean (MU-Student)" w:date="2024-09-12T12:18:00Z" w16du:dateUtc="2024-09-12T17:18:00Z">
              <w:r w:rsidDel="007F4338">
                <w:delText>30</w:delText>
              </w:r>
            </w:del>
          </w:p>
        </w:tc>
        <w:tc>
          <w:tcPr>
            <w:tcW w:w="435" w:type="dxa"/>
          </w:tcPr>
          <w:p w14:paraId="4F0D9D46" w14:textId="63779364" w:rsidR="007921A3" w:rsidDel="007F4338" w:rsidRDefault="00000000">
            <w:pPr>
              <w:rPr>
                <w:del w:id="402" w:author="Duan, Sean (MU-Student)" w:date="2024-09-12T12:18:00Z" w16du:dateUtc="2024-09-12T17:18:00Z"/>
              </w:rPr>
            </w:pPr>
            <w:del w:id="403" w:author="Duan, Sean (MU-Student)" w:date="2024-09-12T12:18:00Z" w16du:dateUtc="2024-09-12T17:18:00Z">
              <w:r w:rsidDel="007F4338">
                <w:delText>40</w:delText>
              </w:r>
            </w:del>
          </w:p>
        </w:tc>
        <w:tc>
          <w:tcPr>
            <w:tcW w:w="435" w:type="dxa"/>
          </w:tcPr>
          <w:p w14:paraId="5857697C" w14:textId="26378B72" w:rsidR="007921A3" w:rsidDel="007F4338" w:rsidRDefault="00000000">
            <w:pPr>
              <w:rPr>
                <w:del w:id="404" w:author="Duan, Sean (MU-Student)" w:date="2024-09-12T12:18:00Z" w16du:dateUtc="2024-09-12T17:18:00Z"/>
              </w:rPr>
            </w:pPr>
            <w:del w:id="405" w:author="Duan, Sean (MU-Student)" w:date="2024-09-12T12:18:00Z" w16du:dateUtc="2024-09-12T17:18:00Z">
              <w:r w:rsidDel="007F4338">
                <w:delText>50</w:delText>
              </w:r>
            </w:del>
          </w:p>
        </w:tc>
        <w:tc>
          <w:tcPr>
            <w:tcW w:w="435" w:type="dxa"/>
          </w:tcPr>
          <w:p w14:paraId="2C7698D5" w14:textId="1CF698F2" w:rsidR="007921A3" w:rsidDel="007F4338" w:rsidRDefault="00000000">
            <w:pPr>
              <w:rPr>
                <w:del w:id="406" w:author="Duan, Sean (MU-Student)" w:date="2024-09-12T12:18:00Z" w16du:dateUtc="2024-09-12T17:18:00Z"/>
              </w:rPr>
            </w:pPr>
            <w:del w:id="407" w:author="Duan, Sean (MU-Student)" w:date="2024-09-12T12:18:00Z" w16du:dateUtc="2024-09-12T17:18:00Z">
              <w:r w:rsidDel="007F4338">
                <w:delText>60</w:delText>
              </w:r>
            </w:del>
          </w:p>
        </w:tc>
        <w:tc>
          <w:tcPr>
            <w:tcW w:w="435" w:type="dxa"/>
          </w:tcPr>
          <w:p w14:paraId="5CD1F49A" w14:textId="76368C0C" w:rsidR="007921A3" w:rsidDel="007F4338" w:rsidRDefault="00000000">
            <w:pPr>
              <w:rPr>
                <w:del w:id="408" w:author="Duan, Sean (MU-Student)" w:date="2024-09-12T12:18:00Z" w16du:dateUtc="2024-09-12T17:18:00Z"/>
              </w:rPr>
            </w:pPr>
            <w:del w:id="409" w:author="Duan, Sean (MU-Student)" w:date="2024-09-12T12:18:00Z" w16du:dateUtc="2024-09-12T17:18:00Z">
              <w:r w:rsidDel="007F4338">
                <w:delText>70</w:delText>
              </w:r>
            </w:del>
          </w:p>
        </w:tc>
        <w:tc>
          <w:tcPr>
            <w:tcW w:w="435" w:type="dxa"/>
          </w:tcPr>
          <w:p w14:paraId="7DA18DE2" w14:textId="2999097A" w:rsidR="007921A3" w:rsidDel="007F4338" w:rsidRDefault="00000000">
            <w:pPr>
              <w:rPr>
                <w:del w:id="410" w:author="Duan, Sean (MU-Student)" w:date="2024-09-12T12:18:00Z" w16du:dateUtc="2024-09-12T17:18:00Z"/>
              </w:rPr>
            </w:pPr>
            <w:del w:id="411" w:author="Duan, Sean (MU-Student)" w:date="2024-09-12T12:18:00Z" w16du:dateUtc="2024-09-12T17:18:00Z">
              <w:r w:rsidDel="007F4338">
                <w:delText>80</w:delText>
              </w:r>
            </w:del>
          </w:p>
        </w:tc>
        <w:tc>
          <w:tcPr>
            <w:tcW w:w="435" w:type="dxa"/>
          </w:tcPr>
          <w:p w14:paraId="39CD246B" w14:textId="6FE80550" w:rsidR="007921A3" w:rsidDel="007F4338" w:rsidRDefault="00000000">
            <w:pPr>
              <w:rPr>
                <w:del w:id="412" w:author="Duan, Sean (MU-Student)" w:date="2024-09-12T12:18:00Z" w16du:dateUtc="2024-09-12T17:18:00Z"/>
              </w:rPr>
            </w:pPr>
            <w:del w:id="413" w:author="Duan, Sean (MU-Student)" w:date="2024-09-12T12:18:00Z" w16du:dateUtc="2024-09-12T17:18:00Z">
              <w:r w:rsidDel="007F4338">
                <w:delText>90</w:delText>
              </w:r>
            </w:del>
          </w:p>
        </w:tc>
        <w:tc>
          <w:tcPr>
            <w:tcW w:w="435" w:type="dxa"/>
          </w:tcPr>
          <w:p w14:paraId="0DFAE687" w14:textId="0D311178" w:rsidR="007921A3" w:rsidDel="007F4338" w:rsidRDefault="00000000">
            <w:pPr>
              <w:rPr>
                <w:del w:id="414" w:author="Duan, Sean (MU-Student)" w:date="2024-09-12T12:18:00Z" w16du:dateUtc="2024-09-12T17:18:00Z"/>
              </w:rPr>
            </w:pPr>
            <w:del w:id="415" w:author="Duan, Sean (MU-Student)" w:date="2024-09-12T12:18:00Z" w16du:dateUtc="2024-09-12T17:18:00Z">
              <w:r w:rsidDel="007F4338">
                <w:delText>100</w:delText>
              </w:r>
            </w:del>
          </w:p>
        </w:tc>
      </w:tr>
    </w:tbl>
    <w:p w14:paraId="2C654764" w14:textId="4961B7C5" w:rsidR="007921A3" w:rsidDel="007F4338" w:rsidRDefault="007921A3">
      <w:pPr>
        <w:rPr>
          <w:del w:id="416" w:author="Duan, Sean (MU-Student)" w:date="2024-09-12T12:18:00Z" w16du:dateUtc="2024-09-12T17:18:00Z"/>
        </w:rPr>
      </w:pPr>
    </w:p>
    <w:tbl>
      <w:tblPr>
        <w:tblStyle w:val="QStandardSliderTable"/>
        <w:tblW w:w="9576" w:type="auto"/>
        <w:tblLook w:val="07E0" w:firstRow="1" w:lastRow="1" w:firstColumn="1" w:lastColumn="1" w:noHBand="1" w:noVBand="1"/>
      </w:tblPr>
      <w:tblGrid>
        <w:gridCol w:w="4629"/>
        <w:gridCol w:w="4731"/>
      </w:tblGrid>
      <w:tr w:rsidR="007921A3" w:rsidDel="007F4338" w14:paraId="5991F998" w14:textId="0A4DE7B1" w:rsidTr="007921A3">
        <w:trPr>
          <w:del w:id="417"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4470916F" w14:textId="0C9FCE47" w:rsidR="007921A3" w:rsidDel="007F4338" w:rsidRDefault="00000000">
            <w:pPr>
              <w:keepNext/>
              <w:rPr>
                <w:del w:id="418" w:author="Duan, Sean (MU-Student)" w:date="2024-09-12T12:18:00Z" w16du:dateUtc="2024-09-12T17:18:00Z"/>
              </w:rPr>
            </w:pPr>
            <w:del w:id="419" w:author="Duan, Sean (MU-Student)" w:date="2024-09-12T12:18:00Z" w16du:dateUtc="2024-09-12T17:18:00Z">
              <w:r w:rsidDel="007F4338">
                <w:delText>  ()</w:delText>
              </w:r>
            </w:del>
          </w:p>
        </w:tc>
        <w:tc>
          <w:tcPr>
            <w:tcW w:w="4788" w:type="dxa"/>
          </w:tcPr>
          <w:p w14:paraId="2D881B74" w14:textId="75F31A89"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20" w:author="Duan, Sean (MU-Student)" w:date="2024-09-12T12:18:00Z" w16du:dateUtc="2024-09-12T17:18:00Z"/>
              </w:rPr>
            </w:pPr>
            <w:del w:id="421" w:author="Duan, Sean (MU-Student)" w:date="2024-09-12T12:18:00Z" w16du:dateUtc="2024-09-12T17:18:00Z">
              <w:r w:rsidDel="007F4338">
                <w:rPr>
                  <w:noProof/>
                </w:rPr>
                <w:drawing>
                  <wp:inline distT="0" distB="0" distL="0" distR="0" wp14:anchorId="73C81862" wp14:editId="5E5C6003">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50212EDC" w14:textId="69BE36C2" w:rsidR="007921A3" w:rsidDel="007F4338" w:rsidRDefault="007921A3">
      <w:pPr>
        <w:rPr>
          <w:del w:id="422" w:author="Duan, Sean (MU-Student)" w:date="2024-09-12T12:18:00Z" w16du:dateUtc="2024-09-12T17:18:00Z"/>
        </w:rPr>
      </w:pPr>
    </w:p>
    <w:p w14:paraId="240F8451" w14:textId="414798ED" w:rsidR="007921A3" w:rsidDel="007F4338" w:rsidRDefault="007921A3">
      <w:pPr>
        <w:rPr>
          <w:del w:id="423" w:author="Duan, Sean (MU-Student)" w:date="2024-09-12T12:18:00Z" w16du:dateUtc="2024-09-12T17:18:00Z"/>
        </w:rPr>
      </w:pPr>
    </w:p>
    <w:p w14:paraId="0253DB77" w14:textId="72C29DE0" w:rsidR="007921A3" w:rsidDel="007F4338" w:rsidRDefault="007921A3">
      <w:pPr>
        <w:pStyle w:val="QuestionSeparator"/>
        <w:rPr>
          <w:del w:id="424" w:author="Duan, Sean (MU-Student)" w:date="2024-09-12T12:18:00Z" w16du:dateUtc="2024-09-12T17:18:00Z"/>
        </w:rPr>
      </w:pPr>
    </w:p>
    <w:p w14:paraId="66171502" w14:textId="2F2F9C27" w:rsidR="007921A3" w:rsidDel="007F4338" w:rsidRDefault="007921A3">
      <w:pPr>
        <w:rPr>
          <w:del w:id="425" w:author="Duan, Sean (MU-Student)" w:date="2024-09-12T12:18:00Z" w16du:dateUtc="2024-09-12T17:18:00Z"/>
        </w:rPr>
      </w:pPr>
    </w:p>
    <w:p w14:paraId="1E8DD116" w14:textId="4B86DEC8" w:rsidR="007921A3" w:rsidDel="007F4338" w:rsidRDefault="00000000">
      <w:pPr>
        <w:keepNext/>
        <w:rPr>
          <w:del w:id="426" w:author="Duan, Sean (MU-Student)" w:date="2024-09-12T12:18:00Z" w16du:dateUtc="2024-09-12T17:18:00Z"/>
        </w:rPr>
      </w:pPr>
      <w:del w:id="427" w:author="Duan, Sean (MU-Student)" w:date="2024-09-12T12:18:00Z" w16du:dateUtc="2024-09-12T17:18:00Z">
        <w:r w:rsidDel="007F4338">
          <w:delText>Q303 Please read and answer the following questions carefully</w:delText>
        </w:r>
      </w:del>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rsidDel="007F4338" w14:paraId="631068AC" w14:textId="1DF56C66">
        <w:trPr>
          <w:del w:id="428" w:author="Duan, Sean (MU-Student)" w:date="2024-09-12T12:18:00Z" w16du:dateUtc="2024-09-12T17:18:00Z"/>
        </w:trPr>
        <w:tc>
          <w:tcPr>
            <w:tcW w:w="4788" w:type="dxa"/>
          </w:tcPr>
          <w:p w14:paraId="419AFDED" w14:textId="101D74C1" w:rsidR="007921A3" w:rsidDel="007F4338" w:rsidRDefault="007921A3">
            <w:pPr>
              <w:keepNext/>
              <w:rPr>
                <w:del w:id="429" w:author="Duan, Sean (MU-Student)" w:date="2024-09-12T12:18:00Z" w16du:dateUtc="2024-09-12T17:18:00Z"/>
              </w:rPr>
            </w:pPr>
          </w:p>
        </w:tc>
        <w:tc>
          <w:tcPr>
            <w:tcW w:w="684" w:type="dxa"/>
          </w:tcPr>
          <w:p w14:paraId="720C4B21" w14:textId="16EE3D0F" w:rsidR="007921A3" w:rsidDel="007F4338" w:rsidRDefault="00000000">
            <w:pPr>
              <w:rPr>
                <w:del w:id="430" w:author="Duan, Sean (MU-Student)" w:date="2024-09-12T12:18:00Z" w16du:dateUtc="2024-09-12T17:18:00Z"/>
              </w:rPr>
            </w:pPr>
            <w:del w:id="431" w:author="Duan, Sean (MU-Student)" w:date="2024-09-12T12:18:00Z" w16du:dateUtc="2024-09-12T17:18:00Z">
              <w:r w:rsidDel="007F4338">
                <w:delText>Strongly disagree</w:delText>
              </w:r>
            </w:del>
          </w:p>
        </w:tc>
        <w:tc>
          <w:tcPr>
            <w:tcW w:w="684" w:type="dxa"/>
          </w:tcPr>
          <w:p w14:paraId="5CAB2F9E" w14:textId="0FD4B6EF" w:rsidR="007921A3" w:rsidDel="007F4338" w:rsidRDefault="00000000">
            <w:pPr>
              <w:rPr>
                <w:del w:id="432" w:author="Duan, Sean (MU-Student)" w:date="2024-09-12T12:18:00Z" w16du:dateUtc="2024-09-12T17:18:00Z"/>
              </w:rPr>
            </w:pPr>
            <w:del w:id="433" w:author="Duan, Sean (MU-Student)" w:date="2024-09-12T12:18:00Z" w16du:dateUtc="2024-09-12T17:18:00Z">
              <w:r w:rsidDel="007F4338">
                <w:delText>Disagree</w:delText>
              </w:r>
            </w:del>
          </w:p>
        </w:tc>
        <w:tc>
          <w:tcPr>
            <w:tcW w:w="684" w:type="dxa"/>
          </w:tcPr>
          <w:p w14:paraId="2E4E9957" w14:textId="748874EC" w:rsidR="007921A3" w:rsidDel="007F4338" w:rsidRDefault="00000000">
            <w:pPr>
              <w:rPr>
                <w:del w:id="434" w:author="Duan, Sean (MU-Student)" w:date="2024-09-12T12:18:00Z" w16du:dateUtc="2024-09-12T17:18:00Z"/>
              </w:rPr>
            </w:pPr>
            <w:del w:id="435" w:author="Duan, Sean (MU-Student)" w:date="2024-09-12T12:18:00Z" w16du:dateUtc="2024-09-12T17:18:00Z">
              <w:r w:rsidDel="007F4338">
                <w:delText>Somewhat disagree</w:delText>
              </w:r>
            </w:del>
          </w:p>
        </w:tc>
        <w:tc>
          <w:tcPr>
            <w:tcW w:w="684" w:type="dxa"/>
          </w:tcPr>
          <w:p w14:paraId="185D6963" w14:textId="7143B259" w:rsidR="007921A3" w:rsidDel="007F4338" w:rsidRDefault="00000000">
            <w:pPr>
              <w:rPr>
                <w:del w:id="436" w:author="Duan, Sean (MU-Student)" w:date="2024-09-12T12:18:00Z" w16du:dateUtc="2024-09-12T17:18:00Z"/>
              </w:rPr>
            </w:pPr>
            <w:del w:id="437" w:author="Duan, Sean (MU-Student)" w:date="2024-09-12T12:18:00Z" w16du:dateUtc="2024-09-12T17:18:00Z">
              <w:r w:rsidDel="007F4338">
                <w:delText>Neither agree nor disagree</w:delText>
              </w:r>
            </w:del>
          </w:p>
        </w:tc>
        <w:tc>
          <w:tcPr>
            <w:tcW w:w="684" w:type="dxa"/>
          </w:tcPr>
          <w:p w14:paraId="52A0B914" w14:textId="100D9BDE" w:rsidR="007921A3" w:rsidDel="007F4338" w:rsidRDefault="00000000">
            <w:pPr>
              <w:rPr>
                <w:del w:id="438" w:author="Duan, Sean (MU-Student)" w:date="2024-09-12T12:18:00Z" w16du:dateUtc="2024-09-12T17:18:00Z"/>
              </w:rPr>
            </w:pPr>
            <w:del w:id="439" w:author="Duan, Sean (MU-Student)" w:date="2024-09-12T12:18:00Z" w16du:dateUtc="2024-09-12T17:18:00Z">
              <w:r w:rsidDel="007F4338">
                <w:delText>Somewhat agree</w:delText>
              </w:r>
            </w:del>
          </w:p>
        </w:tc>
        <w:tc>
          <w:tcPr>
            <w:tcW w:w="684" w:type="dxa"/>
          </w:tcPr>
          <w:p w14:paraId="7AE9245B" w14:textId="17A71454" w:rsidR="007921A3" w:rsidDel="007F4338" w:rsidRDefault="00000000">
            <w:pPr>
              <w:rPr>
                <w:del w:id="440" w:author="Duan, Sean (MU-Student)" w:date="2024-09-12T12:18:00Z" w16du:dateUtc="2024-09-12T17:18:00Z"/>
              </w:rPr>
            </w:pPr>
            <w:del w:id="441" w:author="Duan, Sean (MU-Student)" w:date="2024-09-12T12:18:00Z" w16du:dateUtc="2024-09-12T17:18:00Z">
              <w:r w:rsidDel="007F4338">
                <w:delText>Agree</w:delText>
              </w:r>
            </w:del>
          </w:p>
        </w:tc>
        <w:tc>
          <w:tcPr>
            <w:tcW w:w="684" w:type="dxa"/>
          </w:tcPr>
          <w:p w14:paraId="5D24AD12" w14:textId="0C0E5C3E" w:rsidR="007921A3" w:rsidDel="007F4338" w:rsidRDefault="00000000">
            <w:pPr>
              <w:rPr>
                <w:del w:id="442" w:author="Duan, Sean (MU-Student)" w:date="2024-09-12T12:18:00Z" w16du:dateUtc="2024-09-12T17:18:00Z"/>
              </w:rPr>
            </w:pPr>
            <w:del w:id="443" w:author="Duan, Sean (MU-Student)" w:date="2024-09-12T12:18:00Z" w16du:dateUtc="2024-09-12T17:18:00Z">
              <w:r w:rsidDel="007F4338">
                <w:delText>Strongly agree</w:delText>
              </w:r>
            </w:del>
          </w:p>
        </w:tc>
      </w:tr>
    </w:tbl>
    <w:p w14:paraId="078C8639" w14:textId="6B4C4F88" w:rsidR="007921A3" w:rsidDel="007F4338" w:rsidRDefault="007921A3">
      <w:pPr>
        <w:rPr>
          <w:del w:id="444" w:author="Duan, Sean (MU-Student)" w:date="2024-09-12T12:18:00Z" w16du:dateUtc="2024-09-12T17:18:00Z"/>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rsidDel="007F4338" w14:paraId="4BF3CB69" w14:textId="461ED77A">
        <w:trPr>
          <w:del w:id="445" w:author="Duan, Sean (MU-Student)" w:date="2024-09-12T12:18:00Z" w16du:dateUtc="2024-09-12T17:18:00Z"/>
        </w:trPr>
        <w:tc>
          <w:tcPr>
            <w:tcW w:w="4788" w:type="dxa"/>
          </w:tcPr>
          <w:p w14:paraId="3505F639" w14:textId="6994035F" w:rsidR="007921A3" w:rsidDel="007F4338" w:rsidRDefault="007921A3">
            <w:pPr>
              <w:rPr>
                <w:del w:id="446" w:author="Duan, Sean (MU-Student)" w:date="2024-09-12T12:18:00Z" w16du:dateUtc="2024-09-12T17:18:00Z"/>
              </w:rPr>
            </w:pPr>
          </w:p>
        </w:tc>
        <w:tc>
          <w:tcPr>
            <w:tcW w:w="435" w:type="dxa"/>
          </w:tcPr>
          <w:p w14:paraId="40C3C76B" w14:textId="6773A460" w:rsidR="007921A3" w:rsidDel="007F4338" w:rsidRDefault="00000000">
            <w:pPr>
              <w:rPr>
                <w:del w:id="447" w:author="Duan, Sean (MU-Student)" w:date="2024-09-12T12:18:00Z" w16du:dateUtc="2024-09-12T17:18:00Z"/>
              </w:rPr>
            </w:pPr>
            <w:del w:id="448" w:author="Duan, Sean (MU-Student)" w:date="2024-09-12T12:18:00Z" w16du:dateUtc="2024-09-12T17:18:00Z">
              <w:r w:rsidDel="007F4338">
                <w:delText>-50</w:delText>
              </w:r>
            </w:del>
          </w:p>
        </w:tc>
        <w:tc>
          <w:tcPr>
            <w:tcW w:w="435" w:type="dxa"/>
          </w:tcPr>
          <w:p w14:paraId="31C61E20" w14:textId="76CEB763" w:rsidR="007921A3" w:rsidDel="007F4338" w:rsidRDefault="00000000">
            <w:pPr>
              <w:rPr>
                <w:del w:id="449" w:author="Duan, Sean (MU-Student)" w:date="2024-09-12T12:18:00Z" w16du:dateUtc="2024-09-12T17:18:00Z"/>
              </w:rPr>
            </w:pPr>
            <w:del w:id="450" w:author="Duan, Sean (MU-Student)" w:date="2024-09-12T12:18:00Z" w16du:dateUtc="2024-09-12T17:18:00Z">
              <w:r w:rsidDel="007F4338">
                <w:delText>-40</w:delText>
              </w:r>
            </w:del>
          </w:p>
        </w:tc>
        <w:tc>
          <w:tcPr>
            <w:tcW w:w="435" w:type="dxa"/>
          </w:tcPr>
          <w:p w14:paraId="187E8BB1" w14:textId="04D56AF1" w:rsidR="007921A3" w:rsidDel="007F4338" w:rsidRDefault="00000000">
            <w:pPr>
              <w:rPr>
                <w:del w:id="451" w:author="Duan, Sean (MU-Student)" w:date="2024-09-12T12:18:00Z" w16du:dateUtc="2024-09-12T17:18:00Z"/>
              </w:rPr>
            </w:pPr>
            <w:del w:id="452" w:author="Duan, Sean (MU-Student)" w:date="2024-09-12T12:18:00Z" w16du:dateUtc="2024-09-12T17:18:00Z">
              <w:r w:rsidDel="007F4338">
                <w:delText>-30</w:delText>
              </w:r>
            </w:del>
          </w:p>
        </w:tc>
        <w:tc>
          <w:tcPr>
            <w:tcW w:w="435" w:type="dxa"/>
          </w:tcPr>
          <w:p w14:paraId="49C1C584" w14:textId="29ADDBB8" w:rsidR="007921A3" w:rsidDel="007F4338" w:rsidRDefault="00000000">
            <w:pPr>
              <w:rPr>
                <w:del w:id="453" w:author="Duan, Sean (MU-Student)" w:date="2024-09-12T12:18:00Z" w16du:dateUtc="2024-09-12T17:18:00Z"/>
              </w:rPr>
            </w:pPr>
            <w:del w:id="454" w:author="Duan, Sean (MU-Student)" w:date="2024-09-12T12:18:00Z" w16du:dateUtc="2024-09-12T17:18:00Z">
              <w:r w:rsidDel="007F4338">
                <w:delText>-20</w:delText>
              </w:r>
            </w:del>
          </w:p>
        </w:tc>
        <w:tc>
          <w:tcPr>
            <w:tcW w:w="435" w:type="dxa"/>
          </w:tcPr>
          <w:p w14:paraId="29C325FB" w14:textId="7036CF74" w:rsidR="007921A3" w:rsidDel="007F4338" w:rsidRDefault="00000000">
            <w:pPr>
              <w:rPr>
                <w:del w:id="455" w:author="Duan, Sean (MU-Student)" w:date="2024-09-12T12:18:00Z" w16du:dateUtc="2024-09-12T17:18:00Z"/>
              </w:rPr>
            </w:pPr>
            <w:del w:id="456" w:author="Duan, Sean (MU-Student)" w:date="2024-09-12T12:18:00Z" w16du:dateUtc="2024-09-12T17:18:00Z">
              <w:r w:rsidDel="007F4338">
                <w:delText>-10</w:delText>
              </w:r>
            </w:del>
          </w:p>
        </w:tc>
        <w:tc>
          <w:tcPr>
            <w:tcW w:w="435" w:type="dxa"/>
          </w:tcPr>
          <w:p w14:paraId="3E94DD88" w14:textId="78467CD6" w:rsidR="007921A3" w:rsidDel="007F4338" w:rsidRDefault="00000000">
            <w:pPr>
              <w:rPr>
                <w:del w:id="457" w:author="Duan, Sean (MU-Student)" w:date="2024-09-12T12:18:00Z" w16du:dateUtc="2024-09-12T17:18:00Z"/>
              </w:rPr>
            </w:pPr>
            <w:del w:id="458" w:author="Duan, Sean (MU-Student)" w:date="2024-09-12T12:18:00Z" w16du:dateUtc="2024-09-12T17:18:00Z">
              <w:r w:rsidDel="007F4338">
                <w:delText>0</w:delText>
              </w:r>
            </w:del>
          </w:p>
        </w:tc>
        <w:tc>
          <w:tcPr>
            <w:tcW w:w="435" w:type="dxa"/>
          </w:tcPr>
          <w:p w14:paraId="700391F4" w14:textId="27391E55" w:rsidR="007921A3" w:rsidDel="007F4338" w:rsidRDefault="00000000">
            <w:pPr>
              <w:rPr>
                <w:del w:id="459" w:author="Duan, Sean (MU-Student)" w:date="2024-09-12T12:18:00Z" w16du:dateUtc="2024-09-12T17:18:00Z"/>
              </w:rPr>
            </w:pPr>
            <w:del w:id="460" w:author="Duan, Sean (MU-Student)" w:date="2024-09-12T12:18:00Z" w16du:dateUtc="2024-09-12T17:18:00Z">
              <w:r w:rsidDel="007F4338">
                <w:delText>10</w:delText>
              </w:r>
            </w:del>
          </w:p>
        </w:tc>
        <w:tc>
          <w:tcPr>
            <w:tcW w:w="435" w:type="dxa"/>
          </w:tcPr>
          <w:p w14:paraId="54033EE4" w14:textId="13B74A12" w:rsidR="007921A3" w:rsidDel="007F4338" w:rsidRDefault="00000000">
            <w:pPr>
              <w:rPr>
                <w:del w:id="461" w:author="Duan, Sean (MU-Student)" w:date="2024-09-12T12:18:00Z" w16du:dateUtc="2024-09-12T17:18:00Z"/>
              </w:rPr>
            </w:pPr>
            <w:del w:id="462" w:author="Duan, Sean (MU-Student)" w:date="2024-09-12T12:18:00Z" w16du:dateUtc="2024-09-12T17:18:00Z">
              <w:r w:rsidDel="007F4338">
                <w:delText>20</w:delText>
              </w:r>
            </w:del>
          </w:p>
        </w:tc>
        <w:tc>
          <w:tcPr>
            <w:tcW w:w="435" w:type="dxa"/>
          </w:tcPr>
          <w:p w14:paraId="1B909768" w14:textId="3A2100F7" w:rsidR="007921A3" w:rsidDel="007F4338" w:rsidRDefault="00000000">
            <w:pPr>
              <w:rPr>
                <w:del w:id="463" w:author="Duan, Sean (MU-Student)" w:date="2024-09-12T12:18:00Z" w16du:dateUtc="2024-09-12T17:18:00Z"/>
              </w:rPr>
            </w:pPr>
            <w:del w:id="464" w:author="Duan, Sean (MU-Student)" w:date="2024-09-12T12:18:00Z" w16du:dateUtc="2024-09-12T17:18:00Z">
              <w:r w:rsidDel="007F4338">
                <w:delText>30</w:delText>
              </w:r>
            </w:del>
          </w:p>
        </w:tc>
        <w:tc>
          <w:tcPr>
            <w:tcW w:w="435" w:type="dxa"/>
          </w:tcPr>
          <w:p w14:paraId="150D3DCF" w14:textId="61001DDA" w:rsidR="007921A3" w:rsidDel="007F4338" w:rsidRDefault="00000000">
            <w:pPr>
              <w:rPr>
                <w:del w:id="465" w:author="Duan, Sean (MU-Student)" w:date="2024-09-12T12:18:00Z" w16du:dateUtc="2024-09-12T17:18:00Z"/>
              </w:rPr>
            </w:pPr>
            <w:del w:id="466" w:author="Duan, Sean (MU-Student)" w:date="2024-09-12T12:18:00Z" w16du:dateUtc="2024-09-12T17:18:00Z">
              <w:r w:rsidDel="007F4338">
                <w:delText>40</w:delText>
              </w:r>
            </w:del>
          </w:p>
        </w:tc>
        <w:tc>
          <w:tcPr>
            <w:tcW w:w="435" w:type="dxa"/>
          </w:tcPr>
          <w:p w14:paraId="3808FD8D" w14:textId="1FD4E9EC" w:rsidR="007921A3" w:rsidDel="007F4338" w:rsidRDefault="00000000">
            <w:pPr>
              <w:rPr>
                <w:del w:id="467" w:author="Duan, Sean (MU-Student)" w:date="2024-09-12T12:18:00Z" w16du:dateUtc="2024-09-12T17:18:00Z"/>
              </w:rPr>
            </w:pPr>
            <w:del w:id="468" w:author="Duan, Sean (MU-Student)" w:date="2024-09-12T12:18:00Z" w16du:dateUtc="2024-09-12T17:18:00Z">
              <w:r w:rsidDel="007F4338">
                <w:delText>50</w:delText>
              </w:r>
            </w:del>
          </w:p>
        </w:tc>
      </w:tr>
    </w:tbl>
    <w:p w14:paraId="62CF5608" w14:textId="283D4DDF" w:rsidR="007921A3" w:rsidDel="007F4338" w:rsidRDefault="007921A3">
      <w:pPr>
        <w:rPr>
          <w:del w:id="469" w:author="Duan, Sean (MU-Student)" w:date="2024-09-12T12:18:00Z" w16du:dateUtc="2024-09-12T17:18:00Z"/>
        </w:rPr>
      </w:pPr>
    </w:p>
    <w:tbl>
      <w:tblPr>
        <w:tblStyle w:val="QStandardSliderTable"/>
        <w:tblW w:w="9576" w:type="auto"/>
        <w:tblLook w:val="07E0" w:firstRow="1" w:lastRow="1" w:firstColumn="1" w:lastColumn="1" w:noHBand="1" w:noVBand="1"/>
      </w:tblPr>
      <w:tblGrid>
        <w:gridCol w:w="4640"/>
        <w:gridCol w:w="4720"/>
      </w:tblGrid>
      <w:tr w:rsidR="007921A3" w:rsidDel="007F4338" w14:paraId="487F275C" w14:textId="499C6A04" w:rsidTr="007921A3">
        <w:trPr>
          <w:del w:id="470"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47245768" w14:textId="21FE14AF" w:rsidR="007921A3" w:rsidDel="007F4338" w:rsidRDefault="00000000">
            <w:pPr>
              <w:keepNext/>
              <w:rPr>
                <w:del w:id="471" w:author="Duan, Sean (MU-Student)" w:date="2024-09-12T12:18:00Z" w16du:dateUtc="2024-09-12T17:18:00Z"/>
              </w:rPr>
            </w:pPr>
            <w:del w:id="472" w:author="Duan, Sean (MU-Student)" w:date="2024-09-12T12:18:00Z" w16du:dateUtc="2024-09-12T17:18:00Z">
              <w:r w:rsidDel="007F4338">
                <w:delText>There are very important ethical aspects to trans sports participation ()</w:delText>
              </w:r>
            </w:del>
          </w:p>
        </w:tc>
        <w:tc>
          <w:tcPr>
            <w:tcW w:w="4788" w:type="dxa"/>
          </w:tcPr>
          <w:p w14:paraId="583A1D34" w14:textId="15005A7F"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73" w:author="Duan, Sean (MU-Student)" w:date="2024-09-12T12:18:00Z" w16du:dateUtc="2024-09-12T17:18:00Z"/>
              </w:rPr>
            </w:pPr>
            <w:del w:id="474" w:author="Duan, Sean (MU-Student)" w:date="2024-09-12T12:18:00Z" w16du:dateUtc="2024-09-12T17:18:00Z">
              <w:r w:rsidDel="007F4338">
                <w:rPr>
                  <w:noProof/>
                </w:rPr>
                <w:drawing>
                  <wp:inline distT="0" distB="0" distL="0" distR="0" wp14:anchorId="18DC2909" wp14:editId="511EFEDB">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792D9704" w14:textId="27DDBB85" w:rsidTr="007921A3">
        <w:trPr>
          <w:del w:id="475"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5115DB99" w14:textId="11F5FDF0" w:rsidR="007921A3" w:rsidDel="007F4338" w:rsidRDefault="00000000">
            <w:pPr>
              <w:keepNext/>
              <w:rPr>
                <w:del w:id="476" w:author="Duan, Sean (MU-Student)" w:date="2024-09-12T12:18:00Z" w16du:dateUtc="2024-09-12T17:18:00Z"/>
              </w:rPr>
            </w:pPr>
            <w:del w:id="477" w:author="Duan, Sean (MU-Student)" w:date="2024-09-12T12:18:00Z" w16du:dateUtc="2024-09-12T17:18:00Z">
              <w:r w:rsidDel="007F4338">
                <w:delText>Trans sports participation clearly does not involve ethics or moral issues ()</w:delText>
              </w:r>
            </w:del>
          </w:p>
        </w:tc>
        <w:tc>
          <w:tcPr>
            <w:tcW w:w="4788" w:type="dxa"/>
          </w:tcPr>
          <w:p w14:paraId="4E965AFE" w14:textId="431215DE"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78" w:author="Duan, Sean (MU-Student)" w:date="2024-09-12T12:18:00Z" w16du:dateUtc="2024-09-12T17:18:00Z"/>
              </w:rPr>
            </w:pPr>
            <w:del w:id="479" w:author="Duan, Sean (MU-Student)" w:date="2024-09-12T12:18:00Z" w16du:dateUtc="2024-09-12T17:18:00Z">
              <w:r w:rsidDel="007F4338">
                <w:rPr>
                  <w:noProof/>
                </w:rPr>
                <w:drawing>
                  <wp:inline distT="0" distB="0" distL="0" distR="0" wp14:anchorId="2D24076E" wp14:editId="5A3DC1B4">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7DAF621E" w14:textId="16F8A1FE" w:rsidTr="007921A3">
        <w:trPr>
          <w:del w:id="480"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65075F00" w14:textId="53FE42D0" w:rsidR="007921A3" w:rsidDel="007F4338" w:rsidRDefault="00000000">
            <w:pPr>
              <w:keepNext/>
              <w:rPr>
                <w:del w:id="481" w:author="Duan, Sean (MU-Student)" w:date="2024-09-12T12:18:00Z" w16du:dateUtc="2024-09-12T17:18:00Z"/>
              </w:rPr>
            </w:pPr>
            <w:del w:id="482" w:author="Duan, Sean (MU-Student)" w:date="2024-09-12T12:18:00Z" w16du:dateUtc="2024-09-12T17:18:00Z">
              <w:r w:rsidDel="007F4338">
                <w:delText>Trans sports participation could be described as a moral issue ()</w:delText>
              </w:r>
            </w:del>
          </w:p>
        </w:tc>
        <w:tc>
          <w:tcPr>
            <w:tcW w:w="4788" w:type="dxa"/>
          </w:tcPr>
          <w:p w14:paraId="66D4683A" w14:textId="3F1B5780"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83" w:author="Duan, Sean (MU-Student)" w:date="2024-09-12T12:18:00Z" w16du:dateUtc="2024-09-12T17:18:00Z"/>
              </w:rPr>
            </w:pPr>
            <w:del w:id="484" w:author="Duan, Sean (MU-Student)" w:date="2024-09-12T12:18:00Z" w16du:dateUtc="2024-09-12T17:18:00Z">
              <w:r w:rsidDel="007F4338">
                <w:rPr>
                  <w:noProof/>
                </w:rPr>
                <w:drawing>
                  <wp:inline distT="0" distB="0" distL="0" distR="0" wp14:anchorId="0E3CFFD1" wp14:editId="552EBE34">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22F15B2F" w14:textId="0462BA4A" w:rsidTr="007921A3">
        <w:trPr>
          <w:del w:id="485"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4C540C10" w14:textId="3F999527" w:rsidR="007921A3" w:rsidDel="007F4338" w:rsidRDefault="00000000">
            <w:pPr>
              <w:keepNext/>
              <w:rPr>
                <w:del w:id="486" w:author="Duan, Sean (MU-Student)" w:date="2024-09-12T12:18:00Z" w16du:dateUtc="2024-09-12T17:18:00Z"/>
              </w:rPr>
            </w:pPr>
            <w:del w:id="487" w:author="Duan, Sean (MU-Student)" w:date="2024-09-12T12:18:00Z" w16du:dateUtc="2024-09-12T17:18:00Z">
              <w:r w:rsidDel="007F4338">
                <w:delText>My position on trans sports participation is a reflection of my core moral beliefs and convictions ()</w:delText>
              </w:r>
            </w:del>
          </w:p>
        </w:tc>
        <w:tc>
          <w:tcPr>
            <w:tcW w:w="4788" w:type="dxa"/>
          </w:tcPr>
          <w:p w14:paraId="4F5FA2B2" w14:textId="4D95BC39"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88" w:author="Duan, Sean (MU-Student)" w:date="2024-09-12T12:18:00Z" w16du:dateUtc="2024-09-12T17:18:00Z"/>
              </w:rPr>
            </w:pPr>
            <w:del w:id="489" w:author="Duan, Sean (MU-Student)" w:date="2024-09-12T12:18:00Z" w16du:dateUtc="2024-09-12T17:18:00Z">
              <w:r w:rsidDel="007F4338">
                <w:rPr>
                  <w:noProof/>
                </w:rPr>
                <w:drawing>
                  <wp:inline distT="0" distB="0" distL="0" distR="0" wp14:anchorId="7D43C374" wp14:editId="2BAE2EEE">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4471A7B9" w14:textId="28EA9E31" w:rsidTr="007921A3">
        <w:trPr>
          <w:del w:id="490"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2043EFB8" w14:textId="17DE4C96" w:rsidR="007921A3" w:rsidDel="007F4338" w:rsidRDefault="00000000">
            <w:pPr>
              <w:keepNext/>
              <w:rPr>
                <w:del w:id="491" w:author="Duan, Sean (MU-Student)" w:date="2024-09-12T12:18:00Z" w16du:dateUtc="2024-09-12T17:18:00Z"/>
              </w:rPr>
            </w:pPr>
            <w:del w:id="492" w:author="Duan, Sean (MU-Student)" w:date="2024-09-12T12:18:00Z" w16du:dateUtc="2024-09-12T17:18:00Z">
              <w:r w:rsidDel="007F4338">
                <w:delText>My position on trans sports participation is connected to my fundamental beliefs about right and wrong ()</w:delText>
              </w:r>
            </w:del>
          </w:p>
        </w:tc>
        <w:tc>
          <w:tcPr>
            <w:tcW w:w="4788" w:type="dxa"/>
          </w:tcPr>
          <w:p w14:paraId="695030EB" w14:textId="7A79ACE4"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93" w:author="Duan, Sean (MU-Student)" w:date="2024-09-12T12:18:00Z" w16du:dateUtc="2024-09-12T17:18:00Z"/>
              </w:rPr>
            </w:pPr>
            <w:del w:id="494" w:author="Duan, Sean (MU-Student)" w:date="2024-09-12T12:18:00Z" w16du:dateUtc="2024-09-12T17:18:00Z">
              <w:r w:rsidDel="007F4338">
                <w:rPr>
                  <w:noProof/>
                </w:rPr>
                <w:drawing>
                  <wp:inline distT="0" distB="0" distL="0" distR="0" wp14:anchorId="544B289E" wp14:editId="62620C2A">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0011F9E2" w14:textId="4092513C" w:rsidTr="007921A3">
        <w:trPr>
          <w:del w:id="495"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573C43D0" w14:textId="25E8AAEE" w:rsidR="007921A3" w:rsidDel="007F4338" w:rsidRDefault="00000000">
            <w:pPr>
              <w:keepNext/>
              <w:rPr>
                <w:del w:id="496" w:author="Duan, Sean (MU-Student)" w:date="2024-09-12T12:18:00Z" w16du:dateUtc="2024-09-12T17:18:00Z"/>
              </w:rPr>
            </w:pPr>
            <w:del w:id="497" w:author="Duan, Sean (MU-Student)" w:date="2024-09-12T12:18:00Z" w16du:dateUtc="2024-09-12T17:18:00Z">
              <w:r w:rsidDel="007F4338">
                <w:delText>My position on trans sports participation is a moral stance ()</w:delText>
              </w:r>
            </w:del>
          </w:p>
        </w:tc>
        <w:tc>
          <w:tcPr>
            <w:tcW w:w="4788" w:type="dxa"/>
          </w:tcPr>
          <w:p w14:paraId="3E027A13" w14:textId="4C96644A"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498" w:author="Duan, Sean (MU-Student)" w:date="2024-09-12T12:18:00Z" w16du:dateUtc="2024-09-12T17:18:00Z"/>
              </w:rPr>
            </w:pPr>
            <w:del w:id="499" w:author="Duan, Sean (MU-Student)" w:date="2024-09-12T12:18:00Z" w16du:dateUtc="2024-09-12T17:18:00Z">
              <w:r w:rsidDel="007F4338">
                <w:rPr>
                  <w:noProof/>
                </w:rPr>
                <w:drawing>
                  <wp:inline distT="0" distB="0" distL="0" distR="0" wp14:anchorId="66798E22" wp14:editId="604E974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5C9C638C" w14:textId="23EEFD03" w:rsidTr="007921A3">
        <w:trPr>
          <w:del w:id="500" w:author="Duan, Sean (MU-Student)" w:date="2024-09-12T12:18:00Z" w16du:dateUtc="2024-09-12T17:18:00Z"/>
        </w:trPr>
        <w:tc>
          <w:tcPr>
            <w:cnfStyle w:val="001000000000" w:firstRow="0" w:lastRow="0" w:firstColumn="1" w:lastColumn="0" w:oddVBand="0" w:evenVBand="0" w:oddHBand="0" w:evenHBand="0" w:firstRowFirstColumn="0" w:firstRowLastColumn="0" w:lastRowFirstColumn="0" w:lastRowLastColumn="0"/>
            <w:tcW w:w="4788" w:type="dxa"/>
          </w:tcPr>
          <w:p w14:paraId="4CABF172" w14:textId="585F2ADE" w:rsidR="007921A3" w:rsidDel="007F4338" w:rsidRDefault="00000000">
            <w:pPr>
              <w:keepNext/>
              <w:rPr>
                <w:del w:id="501" w:author="Duan, Sean (MU-Student)" w:date="2024-09-12T12:18:00Z" w16du:dateUtc="2024-09-12T17:18:00Z"/>
              </w:rPr>
            </w:pPr>
            <w:del w:id="502" w:author="Duan, Sean (MU-Student)" w:date="2024-09-12T12:18:00Z" w16du:dateUtc="2024-09-12T17:18:00Z">
              <w:r w:rsidDel="007F4338">
                <w:delText>My position on trans sports participation is based on moral principles ()</w:delText>
              </w:r>
            </w:del>
          </w:p>
        </w:tc>
        <w:tc>
          <w:tcPr>
            <w:tcW w:w="4788" w:type="dxa"/>
          </w:tcPr>
          <w:p w14:paraId="7B5A91E8" w14:textId="3DDEB5BE"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503" w:author="Duan, Sean (MU-Student)" w:date="2024-09-12T12:18:00Z" w16du:dateUtc="2024-09-12T17:18:00Z"/>
              </w:rPr>
            </w:pPr>
            <w:del w:id="504" w:author="Duan, Sean (MU-Student)" w:date="2024-09-12T12:18:00Z" w16du:dateUtc="2024-09-12T17:18:00Z">
              <w:r w:rsidDel="007F4338">
                <w:rPr>
                  <w:noProof/>
                </w:rPr>
                <w:drawing>
                  <wp:inline distT="0" distB="0" distL="0" distR="0" wp14:anchorId="420D577A" wp14:editId="14E1CC5F">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76A3CBD8" w14:textId="226D1E67" w:rsidR="007921A3" w:rsidDel="007F4338" w:rsidRDefault="007921A3">
      <w:pPr>
        <w:rPr>
          <w:del w:id="505" w:author="Duan, Sean (MU-Student)" w:date="2024-09-12T12:18:00Z" w16du:dateUtc="2024-09-12T17:18:00Z"/>
        </w:rPr>
      </w:pPr>
    </w:p>
    <w:p w14:paraId="04D02372" w14:textId="4F3425BE" w:rsidR="007921A3" w:rsidDel="007F4338" w:rsidRDefault="007921A3">
      <w:pPr>
        <w:rPr>
          <w:del w:id="506" w:author="Duan, Sean (MU-Student)" w:date="2024-09-12T12:18:00Z" w16du:dateUtc="2024-09-12T17:18:00Z"/>
        </w:rPr>
      </w:pPr>
    </w:p>
    <w:p w14:paraId="3FEC7733" w14:textId="1E98B913" w:rsidR="007921A3" w:rsidDel="007F4338" w:rsidRDefault="007921A3">
      <w:pPr>
        <w:pStyle w:val="QuestionSeparator"/>
        <w:rPr>
          <w:del w:id="507" w:author="Duan, Sean (MU-Student)" w:date="2024-09-12T12:18:00Z" w16du:dateUtc="2024-09-12T17:18: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740D839B" w14:textId="7980FBFC">
        <w:trPr>
          <w:trHeight w:val="300"/>
          <w:del w:id="508" w:author="Duan, Sean (MU-Student)" w:date="2024-09-12T12:18:00Z" w16du:dateUtc="2024-09-12T17:18:00Z"/>
        </w:trPr>
        <w:tc>
          <w:tcPr>
            <w:tcW w:w="1368" w:type="dxa"/>
            <w:tcBorders>
              <w:top w:val="nil"/>
              <w:left w:val="nil"/>
              <w:bottom w:val="nil"/>
              <w:right w:val="nil"/>
            </w:tcBorders>
          </w:tcPr>
          <w:p w14:paraId="6DA5AE80" w14:textId="0FA7EE24" w:rsidR="007921A3" w:rsidDel="007F4338" w:rsidRDefault="00000000">
            <w:pPr>
              <w:rPr>
                <w:del w:id="509" w:author="Duan, Sean (MU-Student)" w:date="2024-09-12T12:18:00Z" w16du:dateUtc="2024-09-12T17:18:00Z"/>
                <w:color w:val="CCCCCC"/>
              </w:rPr>
            </w:pPr>
            <w:del w:id="510" w:author="Duan, Sean (MU-Student)" w:date="2024-09-12T12:18:00Z" w16du:dateUtc="2024-09-12T17:18:00Z">
              <w:r w:rsidDel="007F4338">
                <w:rPr>
                  <w:color w:val="CCCCCC"/>
                </w:rPr>
                <w:delText>Page Break</w:delText>
              </w:r>
            </w:del>
          </w:p>
        </w:tc>
        <w:tc>
          <w:tcPr>
            <w:tcW w:w="8208" w:type="dxa"/>
            <w:tcBorders>
              <w:top w:val="nil"/>
              <w:left w:val="nil"/>
              <w:bottom w:val="nil"/>
              <w:right w:val="nil"/>
            </w:tcBorders>
          </w:tcPr>
          <w:p w14:paraId="08244F94" w14:textId="386799B8" w:rsidR="007921A3" w:rsidDel="007F4338" w:rsidRDefault="007921A3">
            <w:pPr>
              <w:pBdr>
                <w:top w:val="single" w:sz="8" w:space="0" w:color="CCCCCC"/>
              </w:pBdr>
              <w:spacing w:before="120" w:after="120" w:line="120" w:lineRule="auto"/>
              <w:jc w:val="center"/>
              <w:rPr>
                <w:del w:id="511" w:author="Duan, Sean (MU-Student)" w:date="2024-09-12T12:18:00Z" w16du:dateUtc="2024-09-12T17:18:00Z"/>
                <w:color w:val="CCCCCC"/>
              </w:rPr>
            </w:pPr>
          </w:p>
        </w:tc>
      </w:tr>
    </w:tbl>
    <w:p w14:paraId="457EBCE8" w14:textId="644FF213" w:rsidR="007921A3" w:rsidRDefault="00000000">
      <w:del w:id="512" w:author="Duan, Sean (MU-Student)" w:date="2024-09-12T12:18:00Z" w16du:dateUtc="2024-09-12T17:18:00Z">
        <w:r w:rsidDel="007F4338">
          <w:br w:type="page"/>
        </w:r>
      </w:del>
    </w:p>
    <w:tbl>
      <w:tblPr>
        <w:tblStyle w:val="QQuestionIconTable"/>
        <w:tblW w:w="50" w:type="auto"/>
        <w:tblLook w:val="07E0" w:firstRow="1" w:lastRow="1" w:firstColumn="1" w:lastColumn="1" w:noHBand="1" w:noVBand="1"/>
      </w:tblPr>
      <w:tblGrid>
        <w:gridCol w:w="380"/>
      </w:tblGrid>
      <w:tr w:rsidR="007921A3" w14:paraId="712E03CB" w14:textId="77777777">
        <w:tc>
          <w:tcPr>
            <w:tcW w:w="50" w:type="dxa"/>
          </w:tcPr>
          <w:p w14:paraId="2A21E3D4" w14:textId="77777777" w:rsidR="007921A3" w:rsidRDefault="00000000">
            <w:pPr>
              <w:keepNext/>
            </w:pPr>
            <w:r>
              <w:rPr>
                <w:noProof/>
              </w:rPr>
              <w:lastRenderedPageBreak/>
              <w:drawing>
                <wp:inline distT="0" distB="0" distL="0" distR="0" wp14:anchorId="356A2550" wp14:editId="44264EDF">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D548367" w14:textId="77777777" w:rsidR="007921A3" w:rsidRDefault="007921A3"/>
    <w:p w14:paraId="7E41B53F" w14:textId="77777777" w:rsidR="007921A3" w:rsidRDefault="00000000">
      <w:pPr>
        <w:keepNext/>
      </w:pPr>
      <w:r>
        <w:t>Q305 "Americans should be able to use AI for job applications"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19C6172F" w14:textId="77777777">
        <w:tc>
          <w:tcPr>
            <w:tcW w:w="4788" w:type="dxa"/>
          </w:tcPr>
          <w:p w14:paraId="39D31FE2" w14:textId="77777777" w:rsidR="007921A3" w:rsidRDefault="007921A3"/>
        </w:tc>
        <w:tc>
          <w:tcPr>
            <w:tcW w:w="435" w:type="dxa"/>
          </w:tcPr>
          <w:p w14:paraId="737AED73" w14:textId="77777777" w:rsidR="007921A3" w:rsidRDefault="00000000">
            <w:r>
              <w:t>0</w:t>
            </w:r>
          </w:p>
        </w:tc>
        <w:tc>
          <w:tcPr>
            <w:tcW w:w="435" w:type="dxa"/>
          </w:tcPr>
          <w:p w14:paraId="4DF45880" w14:textId="77777777" w:rsidR="007921A3" w:rsidRDefault="00000000">
            <w:r>
              <w:t>10</w:t>
            </w:r>
          </w:p>
        </w:tc>
        <w:tc>
          <w:tcPr>
            <w:tcW w:w="435" w:type="dxa"/>
          </w:tcPr>
          <w:p w14:paraId="31F40CEE" w14:textId="77777777" w:rsidR="007921A3" w:rsidRDefault="00000000">
            <w:r>
              <w:t>20</w:t>
            </w:r>
          </w:p>
        </w:tc>
        <w:tc>
          <w:tcPr>
            <w:tcW w:w="435" w:type="dxa"/>
          </w:tcPr>
          <w:p w14:paraId="7AA0C58C" w14:textId="77777777" w:rsidR="007921A3" w:rsidRDefault="00000000">
            <w:r>
              <w:t>30</w:t>
            </w:r>
          </w:p>
        </w:tc>
        <w:tc>
          <w:tcPr>
            <w:tcW w:w="435" w:type="dxa"/>
          </w:tcPr>
          <w:p w14:paraId="04C789D1" w14:textId="77777777" w:rsidR="007921A3" w:rsidRDefault="00000000">
            <w:r>
              <w:t>40</w:t>
            </w:r>
          </w:p>
        </w:tc>
        <w:tc>
          <w:tcPr>
            <w:tcW w:w="435" w:type="dxa"/>
          </w:tcPr>
          <w:p w14:paraId="75FED770" w14:textId="77777777" w:rsidR="007921A3" w:rsidRDefault="00000000">
            <w:r>
              <w:t>50</w:t>
            </w:r>
          </w:p>
        </w:tc>
        <w:tc>
          <w:tcPr>
            <w:tcW w:w="435" w:type="dxa"/>
          </w:tcPr>
          <w:p w14:paraId="4C9BCC96" w14:textId="77777777" w:rsidR="007921A3" w:rsidRDefault="00000000">
            <w:r>
              <w:t>60</w:t>
            </w:r>
          </w:p>
        </w:tc>
        <w:tc>
          <w:tcPr>
            <w:tcW w:w="435" w:type="dxa"/>
          </w:tcPr>
          <w:p w14:paraId="10047BB9" w14:textId="77777777" w:rsidR="007921A3" w:rsidRDefault="00000000">
            <w:r>
              <w:t>70</w:t>
            </w:r>
          </w:p>
        </w:tc>
        <w:tc>
          <w:tcPr>
            <w:tcW w:w="435" w:type="dxa"/>
          </w:tcPr>
          <w:p w14:paraId="170B2AE5" w14:textId="77777777" w:rsidR="007921A3" w:rsidRDefault="00000000">
            <w:r>
              <w:t>80</w:t>
            </w:r>
          </w:p>
        </w:tc>
        <w:tc>
          <w:tcPr>
            <w:tcW w:w="435" w:type="dxa"/>
          </w:tcPr>
          <w:p w14:paraId="22795FFF" w14:textId="77777777" w:rsidR="007921A3" w:rsidRDefault="00000000">
            <w:r>
              <w:t>90</w:t>
            </w:r>
          </w:p>
        </w:tc>
        <w:tc>
          <w:tcPr>
            <w:tcW w:w="435" w:type="dxa"/>
          </w:tcPr>
          <w:p w14:paraId="25647415" w14:textId="77777777" w:rsidR="007921A3" w:rsidRDefault="00000000">
            <w:r>
              <w:t>100</w:t>
            </w:r>
          </w:p>
        </w:tc>
      </w:tr>
    </w:tbl>
    <w:p w14:paraId="5F741979"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0F52932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4022807" w14:textId="77777777" w:rsidR="007921A3" w:rsidRDefault="00000000">
            <w:pPr>
              <w:keepNext/>
            </w:pPr>
            <w:r>
              <w:t>  ()</w:t>
            </w:r>
          </w:p>
        </w:tc>
        <w:tc>
          <w:tcPr>
            <w:tcW w:w="4788" w:type="dxa"/>
          </w:tcPr>
          <w:p w14:paraId="61C64BB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AC8E91" wp14:editId="52E60413">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DE40E71" w14:textId="77777777" w:rsidR="007921A3" w:rsidRDefault="007921A3"/>
    <w:p w14:paraId="7F7C54BA" w14:textId="77777777" w:rsidR="006612B1" w:rsidRDefault="006612B1" w:rsidP="006612B1">
      <w:pPr>
        <w:rPr>
          <w:ins w:id="513" w:author="Duan, Sean (MU-Student)" w:date="2024-09-12T12:21:00Z" w16du:dateUtc="2024-09-12T17:21:00Z"/>
        </w:rPr>
      </w:pPr>
    </w:p>
    <w:p w14:paraId="5FCB6738" w14:textId="77777777" w:rsidR="006612B1" w:rsidRPr="00BA7081" w:rsidRDefault="006612B1" w:rsidP="006612B1">
      <w:pPr>
        <w:keepNext/>
        <w:rPr>
          <w:ins w:id="514" w:author="Duan, Sean (MU-Student)" w:date="2024-09-12T12:21:00Z" w16du:dateUtc="2024-09-12T17:21:00Z"/>
          <w:highlight w:val="yellow"/>
        </w:rPr>
      </w:pPr>
      <w:ins w:id="515" w:author="Duan, Sean (MU-Student)" w:date="2024-09-12T12:21:00Z" w16du:dateUtc="2024-09-12T17:21:00Z">
        <w:r w:rsidRPr="00BA7081">
          <w:rPr>
            <w:highlight w:val="yellow"/>
          </w:rPr>
          <w:t>Q338 How familiar are you with Artificial Intelligence (AI)?</w:t>
        </w:r>
      </w:ins>
    </w:p>
    <w:tbl>
      <w:tblPr>
        <w:tblStyle w:val="QSliderLabelsTable"/>
        <w:tblW w:w="9576" w:type="auto"/>
        <w:tblInd w:w="0" w:type="dxa"/>
        <w:tblLook w:val="07E0" w:firstRow="1" w:lastRow="1" w:firstColumn="1" w:lastColumn="1" w:noHBand="1" w:noVBand="1"/>
      </w:tblPr>
      <w:tblGrid>
        <w:gridCol w:w="4308"/>
        <w:gridCol w:w="958"/>
        <w:gridCol w:w="1089"/>
        <w:gridCol w:w="958"/>
        <w:gridCol w:w="1089"/>
        <w:gridCol w:w="958"/>
      </w:tblGrid>
      <w:tr w:rsidR="006612B1" w:rsidRPr="00BA7081" w14:paraId="0A4F4945" w14:textId="77777777" w:rsidTr="00834A3D">
        <w:trPr>
          <w:ins w:id="516" w:author="Duan, Sean (MU-Student)" w:date="2024-09-12T12:21:00Z" w16du:dateUtc="2024-09-12T17:21:00Z"/>
        </w:trPr>
        <w:tc>
          <w:tcPr>
            <w:tcW w:w="4788" w:type="dxa"/>
          </w:tcPr>
          <w:p w14:paraId="1943AEBB" w14:textId="77777777" w:rsidR="006612B1" w:rsidRPr="00BA7081" w:rsidRDefault="006612B1" w:rsidP="00834A3D">
            <w:pPr>
              <w:keepNext/>
              <w:rPr>
                <w:ins w:id="517" w:author="Duan, Sean (MU-Student)" w:date="2024-09-12T12:21:00Z" w16du:dateUtc="2024-09-12T17:21:00Z"/>
                <w:highlight w:val="yellow"/>
              </w:rPr>
            </w:pPr>
          </w:p>
        </w:tc>
        <w:tc>
          <w:tcPr>
            <w:tcW w:w="958" w:type="dxa"/>
          </w:tcPr>
          <w:p w14:paraId="5492F82D" w14:textId="77777777" w:rsidR="006612B1" w:rsidRPr="00BA7081" w:rsidRDefault="006612B1" w:rsidP="00834A3D">
            <w:pPr>
              <w:rPr>
                <w:ins w:id="518" w:author="Duan, Sean (MU-Student)" w:date="2024-09-12T12:21:00Z" w16du:dateUtc="2024-09-12T17:21:00Z"/>
                <w:highlight w:val="yellow"/>
              </w:rPr>
            </w:pPr>
            <w:ins w:id="519" w:author="Duan, Sean (MU-Student)" w:date="2024-09-12T12:21:00Z" w16du:dateUtc="2024-09-12T17:21:00Z">
              <w:r w:rsidRPr="00BA7081">
                <w:rPr>
                  <w:highlight w:val="yellow"/>
                </w:rPr>
                <w:t>I am extremely unfamiliar</w:t>
              </w:r>
            </w:ins>
          </w:p>
        </w:tc>
        <w:tc>
          <w:tcPr>
            <w:tcW w:w="958" w:type="dxa"/>
          </w:tcPr>
          <w:p w14:paraId="2547B1B0" w14:textId="77777777" w:rsidR="006612B1" w:rsidRPr="00BA7081" w:rsidRDefault="006612B1" w:rsidP="00834A3D">
            <w:pPr>
              <w:rPr>
                <w:ins w:id="520" w:author="Duan, Sean (MU-Student)" w:date="2024-09-12T12:21:00Z" w16du:dateUtc="2024-09-12T17:21:00Z"/>
                <w:highlight w:val="yellow"/>
              </w:rPr>
            </w:pPr>
            <w:ins w:id="521" w:author="Duan, Sean (MU-Student)" w:date="2024-09-12T12:21:00Z" w16du:dateUtc="2024-09-12T17:21:00Z">
              <w:r w:rsidRPr="00BA7081">
                <w:rPr>
                  <w:highlight w:val="yellow"/>
                </w:rPr>
                <w:t>I am moderately unfamiliar</w:t>
              </w:r>
            </w:ins>
          </w:p>
        </w:tc>
        <w:tc>
          <w:tcPr>
            <w:tcW w:w="958" w:type="dxa"/>
          </w:tcPr>
          <w:p w14:paraId="4A787086" w14:textId="77777777" w:rsidR="006612B1" w:rsidRPr="00BA7081" w:rsidRDefault="006612B1" w:rsidP="00834A3D">
            <w:pPr>
              <w:rPr>
                <w:ins w:id="522" w:author="Duan, Sean (MU-Student)" w:date="2024-09-12T12:21:00Z" w16du:dateUtc="2024-09-12T17:21:00Z"/>
                <w:highlight w:val="yellow"/>
              </w:rPr>
            </w:pPr>
            <w:ins w:id="523" w:author="Duan, Sean (MU-Student)" w:date="2024-09-12T12:21:00Z" w16du:dateUtc="2024-09-12T17:21:00Z">
              <w:r w:rsidRPr="00BA7081">
                <w:rPr>
                  <w:highlight w:val="yellow"/>
                </w:rPr>
                <w:t>I am neither familiar nor unfamiliar</w:t>
              </w:r>
            </w:ins>
          </w:p>
        </w:tc>
        <w:tc>
          <w:tcPr>
            <w:tcW w:w="958" w:type="dxa"/>
          </w:tcPr>
          <w:p w14:paraId="09819861" w14:textId="77777777" w:rsidR="006612B1" w:rsidRPr="00BA7081" w:rsidRDefault="006612B1" w:rsidP="00834A3D">
            <w:pPr>
              <w:rPr>
                <w:ins w:id="524" w:author="Duan, Sean (MU-Student)" w:date="2024-09-12T12:21:00Z" w16du:dateUtc="2024-09-12T17:21:00Z"/>
                <w:highlight w:val="yellow"/>
              </w:rPr>
            </w:pPr>
            <w:ins w:id="525" w:author="Duan, Sean (MU-Student)" w:date="2024-09-12T12:21:00Z" w16du:dateUtc="2024-09-12T17:21:00Z">
              <w:r w:rsidRPr="00BA7081">
                <w:rPr>
                  <w:highlight w:val="yellow"/>
                </w:rPr>
                <w:t>I am moderately familiar</w:t>
              </w:r>
            </w:ins>
          </w:p>
        </w:tc>
        <w:tc>
          <w:tcPr>
            <w:tcW w:w="958" w:type="dxa"/>
          </w:tcPr>
          <w:p w14:paraId="4BBF7098" w14:textId="77777777" w:rsidR="006612B1" w:rsidRPr="00BA7081" w:rsidRDefault="006612B1" w:rsidP="00834A3D">
            <w:pPr>
              <w:rPr>
                <w:ins w:id="526" w:author="Duan, Sean (MU-Student)" w:date="2024-09-12T12:21:00Z" w16du:dateUtc="2024-09-12T17:21:00Z"/>
                <w:highlight w:val="yellow"/>
              </w:rPr>
            </w:pPr>
            <w:ins w:id="527" w:author="Duan, Sean (MU-Student)" w:date="2024-09-12T12:21:00Z" w16du:dateUtc="2024-09-12T17:21:00Z">
              <w:r w:rsidRPr="00BA7081">
                <w:rPr>
                  <w:highlight w:val="yellow"/>
                </w:rPr>
                <w:t>I am extremely familiar</w:t>
              </w:r>
            </w:ins>
          </w:p>
        </w:tc>
      </w:tr>
    </w:tbl>
    <w:p w14:paraId="1EBA8B93" w14:textId="77777777" w:rsidR="006612B1" w:rsidRPr="00BA7081" w:rsidRDefault="006612B1" w:rsidP="006612B1">
      <w:pPr>
        <w:rPr>
          <w:ins w:id="528" w:author="Duan, Sean (MU-Student)" w:date="2024-09-12T12:21:00Z" w16du:dateUtc="2024-09-12T17:21:00Z"/>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3B750B19" w14:textId="77777777" w:rsidTr="00834A3D">
        <w:trPr>
          <w:ins w:id="529" w:author="Duan, Sean (MU-Student)" w:date="2024-09-12T12:21:00Z" w16du:dateUtc="2024-09-12T17:21:00Z"/>
        </w:trPr>
        <w:tc>
          <w:tcPr>
            <w:tcW w:w="4788" w:type="dxa"/>
          </w:tcPr>
          <w:p w14:paraId="75894005" w14:textId="77777777" w:rsidR="006612B1" w:rsidRPr="00BA7081" w:rsidRDefault="006612B1" w:rsidP="00834A3D">
            <w:pPr>
              <w:rPr>
                <w:ins w:id="530" w:author="Duan, Sean (MU-Student)" w:date="2024-09-12T12:21:00Z" w16du:dateUtc="2024-09-12T17:21:00Z"/>
                <w:highlight w:val="yellow"/>
              </w:rPr>
            </w:pPr>
          </w:p>
        </w:tc>
        <w:tc>
          <w:tcPr>
            <w:tcW w:w="435" w:type="dxa"/>
          </w:tcPr>
          <w:p w14:paraId="2D69F3CF" w14:textId="77777777" w:rsidR="006612B1" w:rsidRPr="00BA7081" w:rsidRDefault="006612B1" w:rsidP="00834A3D">
            <w:pPr>
              <w:rPr>
                <w:ins w:id="531" w:author="Duan, Sean (MU-Student)" w:date="2024-09-12T12:21:00Z" w16du:dateUtc="2024-09-12T17:21:00Z"/>
                <w:highlight w:val="yellow"/>
              </w:rPr>
            </w:pPr>
            <w:ins w:id="532" w:author="Duan, Sean (MU-Student)" w:date="2024-09-12T12:21:00Z" w16du:dateUtc="2024-09-12T17:21:00Z">
              <w:r w:rsidRPr="00BA7081">
                <w:rPr>
                  <w:highlight w:val="yellow"/>
                </w:rPr>
                <w:t>-50</w:t>
              </w:r>
            </w:ins>
          </w:p>
        </w:tc>
        <w:tc>
          <w:tcPr>
            <w:tcW w:w="435" w:type="dxa"/>
          </w:tcPr>
          <w:p w14:paraId="54BB0691" w14:textId="77777777" w:rsidR="006612B1" w:rsidRPr="00BA7081" w:rsidRDefault="006612B1" w:rsidP="00834A3D">
            <w:pPr>
              <w:rPr>
                <w:ins w:id="533" w:author="Duan, Sean (MU-Student)" w:date="2024-09-12T12:21:00Z" w16du:dateUtc="2024-09-12T17:21:00Z"/>
                <w:highlight w:val="yellow"/>
              </w:rPr>
            </w:pPr>
            <w:ins w:id="534" w:author="Duan, Sean (MU-Student)" w:date="2024-09-12T12:21:00Z" w16du:dateUtc="2024-09-12T17:21:00Z">
              <w:r w:rsidRPr="00BA7081">
                <w:rPr>
                  <w:highlight w:val="yellow"/>
                </w:rPr>
                <w:t>-40</w:t>
              </w:r>
            </w:ins>
          </w:p>
        </w:tc>
        <w:tc>
          <w:tcPr>
            <w:tcW w:w="435" w:type="dxa"/>
          </w:tcPr>
          <w:p w14:paraId="25F7D5A0" w14:textId="77777777" w:rsidR="006612B1" w:rsidRPr="00BA7081" w:rsidRDefault="006612B1" w:rsidP="00834A3D">
            <w:pPr>
              <w:rPr>
                <w:ins w:id="535" w:author="Duan, Sean (MU-Student)" w:date="2024-09-12T12:21:00Z" w16du:dateUtc="2024-09-12T17:21:00Z"/>
                <w:highlight w:val="yellow"/>
              </w:rPr>
            </w:pPr>
            <w:ins w:id="536" w:author="Duan, Sean (MU-Student)" w:date="2024-09-12T12:21:00Z" w16du:dateUtc="2024-09-12T17:21:00Z">
              <w:r w:rsidRPr="00BA7081">
                <w:rPr>
                  <w:highlight w:val="yellow"/>
                </w:rPr>
                <w:t>-30</w:t>
              </w:r>
            </w:ins>
          </w:p>
        </w:tc>
        <w:tc>
          <w:tcPr>
            <w:tcW w:w="435" w:type="dxa"/>
          </w:tcPr>
          <w:p w14:paraId="2FCB12A6" w14:textId="77777777" w:rsidR="006612B1" w:rsidRPr="00BA7081" w:rsidRDefault="006612B1" w:rsidP="00834A3D">
            <w:pPr>
              <w:rPr>
                <w:ins w:id="537" w:author="Duan, Sean (MU-Student)" w:date="2024-09-12T12:21:00Z" w16du:dateUtc="2024-09-12T17:21:00Z"/>
                <w:highlight w:val="yellow"/>
              </w:rPr>
            </w:pPr>
            <w:ins w:id="538" w:author="Duan, Sean (MU-Student)" w:date="2024-09-12T12:21:00Z" w16du:dateUtc="2024-09-12T17:21:00Z">
              <w:r w:rsidRPr="00BA7081">
                <w:rPr>
                  <w:highlight w:val="yellow"/>
                </w:rPr>
                <w:t>-20</w:t>
              </w:r>
            </w:ins>
          </w:p>
        </w:tc>
        <w:tc>
          <w:tcPr>
            <w:tcW w:w="435" w:type="dxa"/>
          </w:tcPr>
          <w:p w14:paraId="1C9734A3" w14:textId="77777777" w:rsidR="006612B1" w:rsidRPr="00BA7081" w:rsidRDefault="006612B1" w:rsidP="00834A3D">
            <w:pPr>
              <w:rPr>
                <w:ins w:id="539" w:author="Duan, Sean (MU-Student)" w:date="2024-09-12T12:21:00Z" w16du:dateUtc="2024-09-12T17:21:00Z"/>
                <w:highlight w:val="yellow"/>
              </w:rPr>
            </w:pPr>
            <w:ins w:id="540" w:author="Duan, Sean (MU-Student)" w:date="2024-09-12T12:21:00Z" w16du:dateUtc="2024-09-12T17:21:00Z">
              <w:r w:rsidRPr="00BA7081">
                <w:rPr>
                  <w:highlight w:val="yellow"/>
                </w:rPr>
                <w:t>-10</w:t>
              </w:r>
            </w:ins>
          </w:p>
        </w:tc>
        <w:tc>
          <w:tcPr>
            <w:tcW w:w="435" w:type="dxa"/>
          </w:tcPr>
          <w:p w14:paraId="6FCB0BE2" w14:textId="77777777" w:rsidR="006612B1" w:rsidRPr="00BA7081" w:rsidRDefault="006612B1" w:rsidP="00834A3D">
            <w:pPr>
              <w:rPr>
                <w:ins w:id="541" w:author="Duan, Sean (MU-Student)" w:date="2024-09-12T12:21:00Z" w16du:dateUtc="2024-09-12T17:21:00Z"/>
                <w:highlight w:val="yellow"/>
              </w:rPr>
            </w:pPr>
            <w:ins w:id="542" w:author="Duan, Sean (MU-Student)" w:date="2024-09-12T12:21:00Z" w16du:dateUtc="2024-09-12T17:21:00Z">
              <w:r w:rsidRPr="00BA7081">
                <w:rPr>
                  <w:highlight w:val="yellow"/>
                </w:rPr>
                <w:t>0</w:t>
              </w:r>
            </w:ins>
          </w:p>
        </w:tc>
        <w:tc>
          <w:tcPr>
            <w:tcW w:w="435" w:type="dxa"/>
          </w:tcPr>
          <w:p w14:paraId="5B93BF8E" w14:textId="77777777" w:rsidR="006612B1" w:rsidRPr="00BA7081" w:rsidRDefault="006612B1" w:rsidP="00834A3D">
            <w:pPr>
              <w:rPr>
                <w:ins w:id="543" w:author="Duan, Sean (MU-Student)" w:date="2024-09-12T12:21:00Z" w16du:dateUtc="2024-09-12T17:21:00Z"/>
                <w:highlight w:val="yellow"/>
              </w:rPr>
            </w:pPr>
            <w:ins w:id="544" w:author="Duan, Sean (MU-Student)" w:date="2024-09-12T12:21:00Z" w16du:dateUtc="2024-09-12T17:21:00Z">
              <w:r w:rsidRPr="00BA7081">
                <w:rPr>
                  <w:highlight w:val="yellow"/>
                </w:rPr>
                <w:t>10</w:t>
              </w:r>
            </w:ins>
          </w:p>
        </w:tc>
        <w:tc>
          <w:tcPr>
            <w:tcW w:w="435" w:type="dxa"/>
          </w:tcPr>
          <w:p w14:paraId="4E289E80" w14:textId="77777777" w:rsidR="006612B1" w:rsidRPr="00BA7081" w:rsidRDefault="006612B1" w:rsidP="00834A3D">
            <w:pPr>
              <w:rPr>
                <w:ins w:id="545" w:author="Duan, Sean (MU-Student)" w:date="2024-09-12T12:21:00Z" w16du:dateUtc="2024-09-12T17:21:00Z"/>
                <w:highlight w:val="yellow"/>
              </w:rPr>
            </w:pPr>
            <w:ins w:id="546" w:author="Duan, Sean (MU-Student)" w:date="2024-09-12T12:21:00Z" w16du:dateUtc="2024-09-12T17:21:00Z">
              <w:r w:rsidRPr="00BA7081">
                <w:rPr>
                  <w:highlight w:val="yellow"/>
                </w:rPr>
                <w:t>20</w:t>
              </w:r>
            </w:ins>
          </w:p>
        </w:tc>
        <w:tc>
          <w:tcPr>
            <w:tcW w:w="435" w:type="dxa"/>
          </w:tcPr>
          <w:p w14:paraId="07556E45" w14:textId="77777777" w:rsidR="006612B1" w:rsidRPr="00BA7081" w:rsidRDefault="006612B1" w:rsidP="00834A3D">
            <w:pPr>
              <w:rPr>
                <w:ins w:id="547" w:author="Duan, Sean (MU-Student)" w:date="2024-09-12T12:21:00Z" w16du:dateUtc="2024-09-12T17:21:00Z"/>
                <w:highlight w:val="yellow"/>
              </w:rPr>
            </w:pPr>
            <w:ins w:id="548" w:author="Duan, Sean (MU-Student)" w:date="2024-09-12T12:21:00Z" w16du:dateUtc="2024-09-12T17:21:00Z">
              <w:r w:rsidRPr="00BA7081">
                <w:rPr>
                  <w:highlight w:val="yellow"/>
                </w:rPr>
                <w:t>30</w:t>
              </w:r>
            </w:ins>
          </w:p>
        </w:tc>
        <w:tc>
          <w:tcPr>
            <w:tcW w:w="435" w:type="dxa"/>
          </w:tcPr>
          <w:p w14:paraId="7373F167" w14:textId="77777777" w:rsidR="006612B1" w:rsidRPr="00BA7081" w:rsidRDefault="006612B1" w:rsidP="00834A3D">
            <w:pPr>
              <w:rPr>
                <w:ins w:id="549" w:author="Duan, Sean (MU-Student)" w:date="2024-09-12T12:21:00Z" w16du:dateUtc="2024-09-12T17:21:00Z"/>
                <w:highlight w:val="yellow"/>
              </w:rPr>
            </w:pPr>
            <w:ins w:id="550" w:author="Duan, Sean (MU-Student)" w:date="2024-09-12T12:21:00Z" w16du:dateUtc="2024-09-12T17:21:00Z">
              <w:r w:rsidRPr="00BA7081">
                <w:rPr>
                  <w:highlight w:val="yellow"/>
                </w:rPr>
                <w:t>40</w:t>
              </w:r>
            </w:ins>
          </w:p>
        </w:tc>
        <w:tc>
          <w:tcPr>
            <w:tcW w:w="435" w:type="dxa"/>
          </w:tcPr>
          <w:p w14:paraId="4201004B" w14:textId="77777777" w:rsidR="006612B1" w:rsidRPr="00BA7081" w:rsidRDefault="006612B1" w:rsidP="00834A3D">
            <w:pPr>
              <w:rPr>
                <w:ins w:id="551" w:author="Duan, Sean (MU-Student)" w:date="2024-09-12T12:21:00Z" w16du:dateUtc="2024-09-12T17:21:00Z"/>
                <w:highlight w:val="yellow"/>
              </w:rPr>
            </w:pPr>
            <w:ins w:id="552" w:author="Duan, Sean (MU-Student)" w:date="2024-09-12T12:21:00Z" w16du:dateUtc="2024-09-12T17:21:00Z">
              <w:r w:rsidRPr="00BA7081">
                <w:rPr>
                  <w:highlight w:val="yellow"/>
                </w:rPr>
                <w:t>50</w:t>
              </w:r>
            </w:ins>
          </w:p>
        </w:tc>
      </w:tr>
    </w:tbl>
    <w:p w14:paraId="14378D5C" w14:textId="77777777" w:rsidR="006612B1" w:rsidRPr="00BA7081" w:rsidRDefault="006612B1" w:rsidP="006612B1">
      <w:pPr>
        <w:rPr>
          <w:ins w:id="553" w:author="Duan, Sean (MU-Student)" w:date="2024-09-12T12:21:00Z" w16du:dateUtc="2024-09-12T17:21:00Z"/>
          <w:highlight w:val="yellow"/>
        </w:rPr>
      </w:pPr>
    </w:p>
    <w:tbl>
      <w:tblPr>
        <w:tblStyle w:val="QStandardSliderTable"/>
        <w:tblW w:w="9576" w:type="auto"/>
        <w:tblLook w:val="07E0" w:firstRow="1" w:lastRow="1" w:firstColumn="1" w:lastColumn="1" w:noHBand="1" w:noVBand="1"/>
      </w:tblPr>
      <w:tblGrid>
        <w:gridCol w:w="4629"/>
        <w:gridCol w:w="4731"/>
      </w:tblGrid>
      <w:tr w:rsidR="006612B1" w14:paraId="206F669F" w14:textId="77777777" w:rsidTr="00834A3D">
        <w:trPr>
          <w:ins w:id="554" w:author="Duan, Sean (MU-Student)" w:date="2024-09-12T12:21:00Z" w16du:dateUtc="2024-09-12T17:21:00Z"/>
        </w:trPr>
        <w:tc>
          <w:tcPr>
            <w:cnfStyle w:val="001000000000" w:firstRow="0" w:lastRow="0" w:firstColumn="1" w:lastColumn="0" w:oddVBand="0" w:evenVBand="0" w:oddHBand="0" w:evenHBand="0" w:firstRowFirstColumn="0" w:firstRowLastColumn="0" w:lastRowFirstColumn="0" w:lastRowLastColumn="0"/>
            <w:tcW w:w="4788" w:type="dxa"/>
          </w:tcPr>
          <w:p w14:paraId="3236BCA4" w14:textId="77777777" w:rsidR="006612B1" w:rsidRPr="00BA7081" w:rsidRDefault="006612B1" w:rsidP="00834A3D">
            <w:pPr>
              <w:keepNext/>
              <w:rPr>
                <w:ins w:id="555" w:author="Duan, Sean (MU-Student)" w:date="2024-09-12T12:21:00Z" w16du:dateUtc="2024-09-12T17:21:00Z"/>
                <w:highlight w:val="yellow"/>
              </w:rPr>
            </w:pPr>
            <w:ins w:id="556" w:author="Duan, Sean (MU-Student)" w:date="2024-09-12T12:21:00Z" w16du:dateUtc="2024-09-12T17:21:00Z">
              <w:r w:rsidRPr="00BA7081">
                <w:rPr>
                  <w:highlight w:val="yellow"/>
                </w:rPr>
                <w:t>  ()</w:t>
              </w:r>
            </w:ins>
          </w:p>
        </w:tc>
        <w:tc>
          <w:tcPr>
            <w:tcW w:w="4788" w:type="dxa"/>
          </w:tcPr>
          <w:p w14:paraId="78EFBE96" w14:textId="77777777" w:rsidR="006612B1" w:rsidRDefault="006612B1" w:rsidP="00834A3D">
            <w:pPr>
              <w:keepNext/>
              <w:cnfStyle w:val="000000000000" w:firstRow="0" w:lastRow="0" w:firstColumn="0" w:lastColumn="0" w:oddVBand="0" w:evenVBand="0" w:oddHBand="0" w:evenHBand="0" w:firstRowFirstColumn="0" w:firstRowLastColumn="0" w:lastRowFirstColumn="0" w:lastRowLastColumn="0"/>
              <w:rPr>
                <w:ins w:id="557" w:author="Duan, Sean (MU-Student)" w:date="2024-09-12T12:21:00Z" w16du:dateUtc="2024-09-12T17:21:00Z"/>
              </w:rPr>
            </w:pPr>
            <w:ins w:id="558" w:author="Duan, Sean (MU-Student)" w:date="2024-09-12T12:21:00Z" w16du:dateUtc="2024-09-12T17:21:00Z">
              <w:r w:rsidRPr="00BA7081">
                <w:rPr>
                  <w:noProof/>
                  <w:highlight w:val="yellow"/>
                </w:rPr>
                <w:drawing>
                  <wp:inline distT="0" distB="0" distL="0" distR="0" wp14:anchorId="6CC0AB6A" wp14:editId="367CF08D">
                    <wp:extent cx="1905000" cy="304800"/>
                    <wp:effectExtent l="0" t="0" r="0" b="0"/>
                    <wp:docPr id="9827967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610AE5A2" w14:textId="77777777" w:rsidR="007921A3" w:rsidRDefault="007921A3"/>
    <w:p w14:paraId="7A1856EF" w14:textId="77777777" w:rsidR="007921A3" w:rsidRDefault="007921A3">
      <w:pPr>
        <w:pStyle w:val="QuestionSeparator"/>
      </w:pPr>
    </w:p>
    <w:p w14:paraId="12CBFBEC" w14:textId="77777777" w:rsidR="007921A3" w:rsidRDefault="007921A3"/>
    <w:p w14:paraId="368C5232" w14:textId="77777777" w:rsidR="007921A3" w:rsidRDefault="00000000">
      <w:pPr>
        <w:keepNext/>
      </w:pPr>
      <w:r>
        <w:t>Q304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14:paraId="2C34118C" w14:textId="77777777">
        <w:tc>
          <w:tcPr>
            <w:tcW w:w="4788" w:type="dxa"/>
          </w:tcPr>
          <w:p w14:paraId="403A0A40" w14:textId="77777777" w:rsidR="007921A3" w:rsidRDefault="007921A3">
            <w:pPr>
              <w:keepNext/>
            </w:pPr>
          </w:p>
        </w:tc>
        <w:tc>
          <w:tcPr>
            <w:tcW w:w="684" w:type="dxa"/>
          </w:tcPr>
          <w:p w14:paraId="0DA81B09" w14:textId="77777777" w:rsidR="007921A3" w:rsidRDefault="00000000">
            <w:r>
              <w:t>Strongly disagree</w:t>
            </w:r>
          </w:p>
        </w:tc>
        <w:tc>
          <w:tcPr>
            <w:tcW w:w="684" w:type="dxa"/>
          </w:tcPr>
          <w:p w14:paraId="0521DD53" w14:textId="77777777" w:rsidR="007921A3" w:rsidRDefault="00000000">
            <w:r>
              <w:t>Disagree</w:t>
            </w:r>
          </w:p>
        </w:tc>
        <w:tc>
          <w:tcPr>
            <w:tcW w:w="684" w:type="dxa"/>
          </w:tcPr>
          <w:p w14:paraId="7F345D57" w14:textId="77777777" w:rsidR="007921A3" w:rsidRDefault="00000000">
            <w:r>
              <w:t>Somewhat disagree</w:t>
            </w:r>
          </w:p>
        </w:tc>
        <w:tc>
          <w:tcPr>
            <w:tcW w:w="684" w:type="dxa"/>
          </w:tcPr>
          <w:p w14:paraId="16EDC88C" w14:textId="77777777" w:rsidR="007921A3" w:rsidRDefault="00000000">
            <w:r>
              <w:t>Neither agree nor disagree</w:t>
            </w:r>
          </w:p>
        </w:tc>
        <w:tc>
          <w:tcPr>
            <w:tcW w:w="684" w:type="dxa"/>
          </w:tcPr>
          <w:p w14:paraId="3B3352BD" w14:textId="77777777" w:rsidR="007921A3" w:rsidRDefault="00000000">
            <w:r>
              <w:t>Somewhat agree</w:t>
            </w:r>
          </w:p>
        </w:tc>
        <w:tc>
          <w:tcPr>
            <w:tcW w:w="684" w:type="dxa"/>
          </w:tcPr>
          <w:p w14:paraId="3AF9F91F" w14:textId="77777777" w:rsidR="007921A3" w:rsidRDefault="00000000">
            <w:r>
              <w:t>Agree</w:t>
            </w:r>
          </w:p>
        </w:tc>
        <w:tc>
          <w:tcPr>
            <w:tcW w:w="684" w:type="dxa"/>
          </w:tcPr>
          <w:p w14:paraId="22D6F9A6" w14:textId="77777777" w:rsidR="007921A3" w:rsidRDefault="00000000">
            <w:r>
              <w:t>Strongly agree</w:t>
            </w:r>
          </w:p>
        </w:tc>
      </w:tr>
    </w:tbl>
    <w:p w14:paraId="64920332" w14:textId="77777777" w:rsidR="007921A3" w:rsidRDefault="007921A3"/>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40B4D30E" w14:textId="77777777">
        <w:tc>
          <w:tcPr>
            <w:tcW w:w="4788" w:type="dxa"/>
          </w:tcPr>
          <w:p w14:paraId="50917F1D" w14:textId="77777777" w:rsidR="007921A3" w:rsidRDefault="007921A3"/>
        </w:tc>
        <w:tc>
          <w:tcPr>
            <w:tcW w:w="435" w:type="dxa"/>
          </w:tcPr>
          <w:p w14:paraId="78C64F3A" w14:textId="77777777" w:rsidR="007921A3" w:rsidRDefault="00000000">
            <w:r>
              <w:t>-50</w:t>
            </w:r>
          </w:p>
        </w:tc>
        <w:tc>
          <w:tcPr>
            <w:tcW w:w="435" w:type="dxa"/>
          </w:tcPr>
          <w:p w14:paraId="6ADA6026" w14:textId="77777777" w:rsidR="007921A3" w:rsidRDefault="00000000">
            <w:r>
              <w:t>-40</w:t>
            </w:r>
          </w:p>
        </w:tc>
        <w:tc>
          <w:tcPr>
            <w:tcW w:w="435" w:type="dxa"/>
          </w:tcPr>
          <w:p w14:paraId="56A78A37" w14:textId="77777777" w:rsidR="007921A3" w:rsidRDefault="00000000">
            <w:r>
              <w:t>-30</w:t>
            </w:r>
          </w:p>
        </w:tc>
        <w:tc>
          <w:tcPr>
            <w:tcW w:w="435" w:type="dxa"/>
          </w:tcPr>
          <w:p w14:paraId="746E35EC" w14:textId="77777777" w:rsidR="007921A3" w:rsidRDefault="00000000">
            <w:r>
              <w:t>-20</w:t>
            </w:r>
          </w:p>
        </w:tc>
        <w:tc>
          <w:tcPr>
            <w:tcW w:w="435" w:type="dxa"/>
          </w:tcPr>
          <w:p w14:paraId="431785B0" w14:textId="77777777" w:rsidR="007921A3" w:rsidRDefault="00000000">
            <w:r>
              <w:t>-10</w:t>
            </w:r>
          </w:p>
        </w:tc>
        <w:tc>
          <w:tcPr>
            <w:tcW w:w="435" w:type="dxa"/>
          </w:tcPr>
          <w:p w14:paraId="78707A97" w14:textId="77777777" w:rsidR="007921A3" w:rsidRDefault="00000000">
            <w:r>
              <w:t>0</w:t>
            </w:r>
          </w:p>
        </w:tc>
        <w:tc>
          <w:tcPr>
            <w:tcW w:w="435" w:type="dxa"/>
          </w:tcPr>
          <w:p w14:paraId="0E1BE1E7" w14:textId="77777777" w:rsidR="007921A3" w:rsidRDefault="00000000">
            <w:r>
              <w:t>10</w:t>
            </w:r>
          </w:p>
        </w:tc>
        <w:tc>
          <w:tcPr>
            <w:tcW w:w="435" w:type="dxa"/>
          </w:tcPr>
          <w:p w14:paraId="5EB615E3" w14:textId="77777777" w:rsidR="007921A3" w:rsidRDefault="00000000">
            <w:r>
              <w:t>20</w:t>
            </w:r>
          </w:p>
        </w:tc>
        <w:tc>
          <w:tcPr>
            <w:tcW w:w="435" w:type="dxa"/>
          </w:tcPr>
          <w:p w14:paraId="0A727D6F" w14:textId="77777777" w:rsidR="007921A3" w:rsidRDefault="00000000">
            <w:r>
              <w:t>30</w:t>
            </w:r>
          </w:p>
        </w:tc>
        <w:tc>
          <w:tcPr>
            <w:tcW w:w="435" w:type="dxa"/>
          </w:tcPr>
          <w:p w14:paraId="6542C83D" w14:textId="77777777" w:rsidR="007921A3" w:rsidRDefault="00000000">
            <w:r>
              <w:t>40</w:t>
            </w:r>
          </w:p>
        </w:tc>
        <w:tc>
          <w:tcPr>
            <w:tcW w:w="435" w:type="dxa"/>
          </w:tcPr>
          <w:p w14:paraId="4E08BFD9" w14:textId="77777777" w:rsidR="007921A3" w:rsidRDefault="00000000">
            <w:r>
              <w:t>50</w:t>
            </w:r>
          </w:p>
        </w:tc>
      </w:tr>
    </w:tbl>
    <w:p w14:paraId="74119726" w14:textId="77777777" w:rsidR="007921A3" w:rsidRDefault="007921A3"/>
    <w:tbl>
      <w:tblPr>
        <w:tblStyle w:val="QStandardSliderTable"/>
        <w:tblW w:w="9576" w:type="auto"/>
        <w:tblLook w:val="07E0" w:firstRow="1" w:lastRow="1" w:firstColumn="1" w:lastColumn="1" w:noHBand="1" w:noVBand="1"/>
      </w:tblPr>
      <w:tblGrid>
        <w:gridCol w:w="4640"/>
        <w:gridCol w:w="4720"/>
      </w:tblGrid>
      <w:tr w:rsidR="007921A3" w14:paraId="5B18AD9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1E08F8E" w14:textId="77777777" w:rsidR="007921A3" w:rsidRDefault="00000000">
            <w:pPr>
              <w:keepNext/>
            </w:pPr>
            <w:r>
              <w:lastRenderedPageBreak/>
              <w:t>There are very important ethical aspects to using AI in the workplace ()</w:t>
            </w:r>
          </w:p>
        </w:tc>
        <w:tc>
          <w:tcPr>
            <w:tcW w:w="4788" w:type="dxa"/>
          </w:tcPr>
          <w:p w14:paraId="7EF0131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373DF8" wp14:editId="2B51309B">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F5DB20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CC89D6C" w14:textId="77777777" w:rsidR="007921A3" w:rsidRDefault="00000000">
            <w:pPr>
              <w:keepNext/>
            </w:pPr>
            <w:r>
              <w:t>Using AI in the workplace clearly does not involve ethics or moral issues ()</w:t>
            </w:r>
          </w:p>
        </w:tc>
        <w:tc>
          <w:tcPr>
            <w:tcW w:w="4788" w:type="dxa"/>
          </w:tcPr>
          <w:p w14:paraId="174C261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C27828" wp14:editId="13888C2C">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E5554B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884359A" w14:textId="77777777" w:rsidR="007921A3" w:rsidRDefault="00000000">
            <w:pPr>
              <w:keepNext/>
            </w:pPr>
            <w:r>
              <w:t>AI in the workplace could be described as a moral issue ()</w:t>
            </w:r>
          </w:p>
        </w:tc>
        <w:tc>
          <w:tcPr>
            <w:tcW w:w="4788" w:type="dxa"/>
          </w:tcPr>
          <w:p w14:paraId="730914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762E33" wp14:editId="68D75FE6">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727B436"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AA06CC3" w14:textId="77777777" w:rsidR="007921A3"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27796516"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86E0AF" wp14:editId="36666328">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3A11815"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93976CD" w14:textId="77777777" w:rsidR="007921A3" w:rsidRDefault="00000000">
            <w:pPr>
              <w:keepNext/>
            </w:pPr>
            <w:r>
              <w:t>My position on AI in the workplace is connected to my fundamental beliefs about right and wrong ()</w:t>
            </w:r>
          </w:p>
        </w:tc>
        <w:tc>
          <w:tcPr>
            <w:tcW w:w="4788" w:type="dxa"/>
          </w:tcPr>
          <w:p w14:paraId="3C8F61A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F6B73F" wp14:editId="63E0AAD3">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67A4BA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625B91E" w14:textId="77777777" w:rsidR="007921A3" w:rsidRDefault="00000000">
            <w:pPr>
              <w:keepNext/>
            </w:pPr>
            <w:r>
              <w:t>My position on AI in the workplace is a moral stance ()</w:t>
            </w:r>
          </w:p>
        </w:tc>
        <w:tc>
          <w:tcPr>
            <w:tcW w:w="4788" w:type="dxa"/>
          </w:tcPr>
          <w:p w14:paraId="603B856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0650AC" wp14:editId="36519F2A">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55CAF1E"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CB67567" w14:textId="77777777" w:rsidR="007921A3" w:rsidRDefault="00000000">
            <w:pPr>
              <w:keepNext/>
            </w:pPr>
            <w:r>
              <w:t>My position on AI in the workplace is based on moral principles ()</w:t>
            </w:r>
          </w:p>
        </w:tc>
        <w:tc>
          <w:tcPr>
            <w:tcW w:w="4788" w:type="dxa"/>
          </w:tcPr>
          <w:p w14:paraId="7EC2E1C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53EF70" wp14:editId="53158C14">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FB6D64F" w14:textId="77777777" w:rsidR="007921A3" w:rsidRDefault="007921A3"/>
    <w:p w14:paraId="44486852" w14:textId="77777777" w:rsidR="007921A3" w:rsidRDefault="007921A3"/>
    <w:p w14:paraId="28D6E08A" w14:textId="77777777" w:rsidR="007921A3" w:rsidRDefault="00000000">
      <w:pPr>
        <w:pStyle w:val="BlockEndLabel"/>
      </w:pPr>
      <w:r>
        <w:t>End of Block: Initial Measures</w:t>
      </w:r>
    </w:p>
    <w:p w14:paraId="5670E44D" w14:textId="77777777" w:rsidR="007921A3" w:rsidRDefault="007921A3">
      <w:pPr>
        <w:pStyle w:val="BlockSeparator"/>
      </w:pPr>
    </w:p>
    <w:p w14:paraId="43F33377" w14:textId="77777777" w:rsidR="007921A3" w:rsidRDefault="00000000">
      <w:pPr>
        <w:pStyle w:val="BlockStartLabel"/>
      </w:pPr>
      <w:r>
        <w:t>Start of Block: PRAGMATIC/PRACTICAL BLOCK</w:t>
      </w:r>
    </w:p>
    <w:p w14:paraId="640A3FBC" w14:textId="77777777" w:rsidR="007921A3" w:rsidRDefault="007921A3"/>
    <w:p w14:paraId="783BF186" w14:textId="77777777" w:rsidR="007921A3" w:rsidRDefault="00000000">
      <w:pPr>
        <w:keepNext/>
      </w:pPr>
      <w:r>
        <w:t>Q1 Next, you will read an essay, please consider the material carefully</w:t>
      </w:r>
      <w:r>
        <w:br/>
        <w:t xml:space="preserve"> </w:t>
      </w:r>
      <w:r>
        <w:br/>
      </w:r>
      <w:r>
        <w:br/>
      </w:r>
    </w:p>
    <w:p w14:paraId="2EADA6E7" w14:textId="77777777" w:rsidR="007921A3" w:rsidRDefault="007921A3"/>
    <w:p w14:paraId="56E8C442"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38286456" w14:textId="77777777">
        <w:trPr>
          <w:trHeight w:val="300"/>
        </w:trPr>
        <w:tc>
          <w:tcPr>
            <w:tcW w:w="1368" w:type="dxa"/>
            <w:tcBorders>
              <w:top w:val="nil"/>
              <w:left w:val="nil"/>
              <w:bottom w:val="nil"/>
              <w:right w:val="nil"/>
            </w:tcBorders>
          </w:tcPr>
          <w:p w14:paraId="3ABDF7BC"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4D5C662" w14:textId="77777777" w:rsidR="007921A3" w:rsidRDefault="007921A3">
            <w:pPr>
              <w:pBdr>
                <w:top w:val="single" w:sz="8" w:space="0" w:color="CCCCCC"/>
              </w:pBdr>
              <w:spacing w:before="120" w:after="120" w:line="120" w:lineRule="auto"/>
              <w:jc w:val="center"/>
              <w:rPr>
                <w:color w:val="CCCCCC"/>
              </w:rPr>
            </w:pPr>
          </w:p>
        </w:tc>
      </w:tr>
    </w:tbl>
    <w:p w14:paraId="009DFCB4" w14:textId="77777777" w:rsidR="007921A3" w:rsidRDefault="00000000">
      <w:r>
        <w:br w:type="page"/>
      </w:r>
    </w:p>
    <w:p w14:paraId="47F4477A" w14:textId="77777777" w:rsidR="007921A3" w:rsidRDefault="007921A3"/>
    <w:p w14:paraId="0166F51B" w14:textId="77777777" w:rsidR="007921A3"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br/>
      </w:r>
      <w:r>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br/>
      </w:r>
      <w:r>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t>life-span</w:t>
      </w:r>
      <w:proofErr w:type="gramEnd"/>
      <w:r>
        <w:t xml:space="preserve"> and a greater quality of life.      </w:t>
      </w:r>
      <w:r>
        <w:br/>
        <w:t xml:space="preserve"> </w:t>
      </w:r>
      <w:r>
        <w:br/>
      </w:r>
      <w:r>
        <w:br/>
      </w:r>
    </w:p>
    <w:p w14:paraId="65D5CD52" w14:textId="77777777" w:rsidR="007921A3" w:rsidRDefault="007921A3"/>
    <w:p w14:paraId="5632ABB0"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333B54D9" w14:textId="77777777">
        <w:trPr>
          <w:trHeight w:val="300"/>
        </w:trPr>
        <w:tc>
          <w:tcPr>
            <w:tcW w:w="1368" w:type="dxa"/>
            <w:tcBorders>
              <w:top w:val="nil"/>
              <w:left w:val="nil"/>
              <w:bottom w:val="nil"/>
              <w:right w:val="nil"/>
            </w:tcBorders>
          </w:tcPr>
          <w:p w14:paraId="70F16FA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79545484" w14:textId="77777777" w:rsidR="007921A3" w:rsidRDefault="007921A3">
            <w:pPr>
              <w:pBdr>
                <w:top w:val="single" w:sz="8" w:space="0" w:color="CCCCCC"/>
              </w:pBdr>
              <w:spacing w:before="120" w:after="120" w:line="120" w:lineRule="auto"/>
              <w:jc w:val="center"/>
              <w:rPr>
                <w:color w:val="CCCCCC"/>
              </w:rPr>
            </w:pPr>
          </w:p>
        </w:tc>
      </w:tr>
    </w:tbl>
    <w:p w14:paraId="0632DD48" w14:textId="77777777" w:rsidR="007921A3" w:rsidRDefault="00000000">
      <w:r>
        <w:br w:type="page"/>
      </w:r>
    </w:p>
    <w:p w14:paraId="685FBB77" w14:textId="77777777" w:rsidR="007921A3" w:rsidRDefault="007921A3"/>
    <w:p w14:paraId="3BA7B9CB" w14:textId="77777777" w:rsidR="007921A3" w:rsidRDefault="00000000">
      <w:pPr>
        <w:keepNext/>
      </w:pPr>
      <w:r>
        <w:t>Q15 Next, you will read an essay, please consider the material carefully</w:t>
      </w:r>
      <w:r>
        <w:br/>
        <w:t xml:space="preserve"> </w:t>
      </w:r>
      <w:r>
        <w:br/>
      </w:r>
      <w:r>
        <w:br/>
      </w:r>
    </w:p>
    <w:p w14:paraId="2C8F7A5D" w14:textId="77777777" w:rsidR="007921A3" w:rsidRDefault="007921A3"/>
    <w:p w14:paraId="1755FE8E"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55A7370D" w14:textId="77777777">
        <w:trPr>
          <w:trHeight w:val="300"/>
        </w:trPr>
        <w:tc>
          <w:tcPr>
            <w:tcW w:w="1368" w:type="dxa"/>
            <w:tcBorders>
              <w:top w:val="nil"/>
              <w:left w:val="nil"/>
              <w:bottom w:val="nil"/>
              <w:right w:val="nil"/>
            </w:tcBorders>
          </w:tcPr>
          <w:p w14:paraId="59134CF9" w14:textId="77777777" w:rsidR="007921A3" w:rsidRDefault="00000000">
            <w:pPr>
              <w:rPr>
                <w:color w:val="CCCCCC"/>
              </w:rPr>
            </w:pPr>
            <w:r>
              <w:rPr>
                <w:color w:val="CCCCCC"/>
              </w:rPr>
              <w:t>Page Break</w:t>
            </w:r>
          </w:p>
        </w:tc>
        <w:tc>
          <w:tcPr>
            <w:tcW w:w="8208" w:type="dxa"/>
            <w:tcBorders>
              <w:top w:val="nil"/>
              <w:left w:val="nil"/>
              <w:bottom w:val="nil"/>
              <w:right w:val="nil"/>
            </w:tcBorders>
          </w:tcPr>
          <w:p w14:paraId="547CDFEC" w14:textId="77777777" w:rsidR="007921A3" w:rsidRDefault="007921A3">
            <w:pPr>
              <w:pBdr>
                <w:top w:val="single" w:sz="8" w:space="0" w:color="CCCCCC"/>
              </w:pBdr>
              <w:spacing w:before="120" w:after="120" w:line="120" w:lineRule="auto"/>
              <w:jc w:val="center"/>
              <w:rPr>
                <w:color w:val="CCCCCC"/>
              </w:rPr>
            </w:pPr>
          </w:p>
        </w:tc>
      </w:tr>
    </w:tbl>
    <w:p w14:paraId="0FCB690D" w14:textId="77777777" w:rsidR="006612B1" w:rsidRDefault="00000000" w:rsidP="006612B1">
      <w:pPr>
        <w:rPr>
          <w:ins w:id="559" w:author="Duan, Sean (MU-Student)" w:date="2024-09-12T12:21:00Z" w16du:dateUtc="2024-09-12T17:21:00Z"/>
        </w:rPr>
      </w:pPr>
      <w:r>
        <w:br w:type="page"/>
      </w:r>
    </w:p>
    <w:p w14:paraId="0989CCED" w14:textId="77777777" w:rsidR="006612B1" w:rsidRDefault="006612B1" w:rsidP="006612B1">
      <w:pPr>
        <w:keepNext/>
        <w:rPr>
          <w:ins w:id="560" w:author="Duan, Sean (MU-Student)" w:date="2024-09-12T12:21:00Z" w16du:dateUtc="2024-09-12T17:21:00Z"/>
        </w:rPr>
      </w:pPr>
      <w:ins w:id="561" w:author="Duan, Sean (MU-Student)" w:date="2024-09-12T12:21:00Z" w16du:dateUtc="2024-09-12T17:21:00Z">
        <w:r w:rsidRPr="00BA7081">
          <w:rPr>
            <w:highlight w:val="yellow"/>
          </w:rPr>
          <w:lastRenderedPageBreak/>
          <w:t xml:space="preserve">Q16 </w:t>
        </w:r>
        <w:r w:rsidRPr="00BA7081">
          <w:rPr>
            <w:b/>
            <w:highlight w:val="yellow"/>
          </w:rPr>
          <w:t>[Capital Punishment]</w:t>
        </w:r>
        <w:r w:rsidRPr="00BA7081">
          <w:rPr>
            <w:highlight w:val="yellow"/>
          </w:rPr>
          <w:br/>
          <w:t xml:space="preserve"> </w:t>
        </w:r>
        <w:r w:rsidRPr="00BA7081">
          <w:rPr>
            <w:highlight w:val="yellow"/>
          </w:rPr>
          <w:br/>
          <w:t xml:space="preserve"> In many countries, killing is used as punishment for a crime. This is capital punishment (or the death penalty). Should this be used in America?</w:t>
        </w:r>
        <w:r w:rsidRPr="00BA7081">
          <w:rPr>
            <w:highlight w:val="yellow"/>
          </w:rPr>
          <w:br/>
          <w:t xml:space="preserve"> </w:t>
        </w:r>
        <w:r w:rsidRPr="00BA7081">
          <w:rPr>
            <w:highlight w:val="yellow"/>
          </w:rPr>
          <w:br/>
          <w:t xml:space="preserve"> Many believe that capital punishment is a practical choice. The cost of an execution is a one-time thing. Keeping a criminal in prison instead drains tax dollars for the rest of their life.</w:t>
        </w:r>
        <w:r w:rsidRPr="00BA7081">
          <w:rPr>
            <w:highlight w:val="yellow"/>
          </w:rPr>
          <w:br/>
          <w:t xml:space="preserve"> Capital punishment is reasonable because it is proportional. Those who have done good things deserve good treatment. It is likewise rational to punish killers with death. Those who are executed cannot kill again.</w:t>
        </w:r>
        <w:r w:rsidRPr="00BA7081">
          <w:rPr>
            <w:highlight w:val="yellow"/>
          </w:rPr>
          <w:br/>
          <w:t xml:space="preserve"> </w:t>
        </w:r>
        <w:r w:rsidRPr="00BA7081">
          <w:rPr>
            <w:highlight w:val="yellow"/>
          </w:rPr>
          <w:br/>
          <w:t xml:space="preserve"> Capital punishment is a practical thing to do. Society pays large costs when it keeps its worst criminals alive. America has to allow capital punishment to be used.</w:t>
        </w:r>
      </w:ins>
    </w:p>
    <w:p w14:paraId="0687523B" w14:textId="77777777" w:rsidR="006612B1" w:rsidRDefault="006612B1" w:rsidP="006612B1">
      <w:pPr>
        <w:rPr>
          <w:ins w:id="562" w:author="Duan, Sean (MU-Student)" w:date="2024-09-12T12:21:00Z" w16du:dateUtc="2024-09-12T17:21:00Z"/>
        </w:rPr>
      </w:pPr>
    </w:p>
    <w:p w14:paraId="0AF7D128" w14:textId="106A4268" w:rsidR="007921A3" w:rsidRDefault="007921A3"/>
    <w:p w14:paraId="601FA06E" w14:textId="2B9E76B4" w:rsidR="007921A3" w:rsidDel="007F4338" w:rsidRDefault="007921A3">
      <w:pPr>
        <w:rPr>
          <w:del w:id="563" w:author="Duan, Sean (MU-Student)" w:date="2024-09-12T12:19:00Z" w16du:dateUtc="2024-09-12T17:19:00Z"/>
        </w:rPr>
      </w:pPr>
    </w:p>
    <w:p w14:paraId="385A7EF1" w14:textId="5B8945A4" w:rsidR="007921A3" w:rsidDel="007F4338" w:rsidRDefault="00000000">
      <w:pPr>
        <w:keepNext/>
        <w:rPr>
          <w:del w:id="564" w:author="Duan, Sean (MU-Student)" w:date="2024-09-12T12:19:00Z" w16du:dateUtc="2024-09-12T17:19:00Z"/>
        </w:rPr>
      </w:pPr>
      <w:del w:id="565" w:author="Duan, Sean (MU-Student)" w:date="2024-09-12T12:19:00Z" w16du:dateUtc="2024-09-12T17:19:00Z">
        <w:r w:rsidDel="007F4338">
          <w:delText xml:space="preserve">Q16 </w:delText>
        </w:r>
        <w:r w:rsidDel="007F4338">
          <w:rPr>
            <w:b/>
          </w:rPr>
          <w:delText>[Exercising]</w:delText>
        </w:r>
        <w:r w:rsidDel="007F4338">
          <w:br/>
          <w:delText xml:space="preserve"> </w:delText>
        </w:r>
        <w:r w:rsidDel="007F4338">
          <w:br/>
          <w:delText xml:space="preserve"> Activities for physical fitness are known as exercise. One problem is that over 45% of American adults do not get enough exercise. Should Americans exercise more?</w:delText>
        </w:r>
        <w:r w:rsidDel="007F4338">
          <w:br/>
          <w:delText xml:space="preserve"> </w:delText>
        </w:r>
        <w:r w:rsidDel="007F4338">
          <w:br/>
          <w:delText xml:space="preserve"> 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delText>
        </w:r>
        <w:r w:rsidDel="007F4338">
          <w:br/>
          <w:delText xml:space="preserve"> </w:delText>
        </w:r>
        <w:r w:rsidDel="007F4338">
          <w:br/>
          <w:delText xml:space="preserve"> America is a diverse country, and we don’t agree on everything. Living longer is one thing we can all appreciate. You can live longer by exercising! Exercise reduces risk of death per year about 20-35%.</w:delText>
        </w:r>
        <w:r w:rsidDel="007F4338">
          <w:br/>
          <w:delText xml:space="preserve"> </w:delText>
        </w:r>
        <w:r w:rsidDel="007F4338">
          <w:br/>
          <w:delText xml:space="preserve"> Exercise is very practical and has obvious benefits. Exercise is for everyone, not just athletes or the rich. Thus, Americans should exercise more.</w:delText>
        </w:r>
      </w:del>
    </w:p>
    <w:p w14:paraId="02C4BB5F" w14:textId="3C417B1F" w:rsidR="007921A3" w:rsidDel="007F4338" w:rsidRDefault="007921A3">
      <w:pPr>
        <w:rPr>
          <w:del w:id="566" w:author="Duan, Sean (MU-Student)" w:date="2024-09-12T12:19:00Z" w16du:dateUtc="2024-09-12T17:19:00Z"/>
        </w:rPr>
      </w:pPr>
    </w:p>
    <w:p w14:paraId="5054DA7E" w14:textId="371D263C" w:rsidR="007921A3" w:rsidDel="007F4338" w:rsidRDefault="007921A3">
      <w:pPr>
        <w:pStyle w:val="QuestionSeparator"/>
        <w:rPr>
          <w:del w:id="567" w:author="Duan, Sean (MU-Student)" w:date="2024-09-12T12:19:00Z" w16du:dateUtc="2024-09-12T17:19: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1A21EAAD" w14:textId="64FB122E">
        <w:trPr>
          <w:trHeight w:val="300"/>
          <w:del w:id="568" w:author="Duan, Sean (MU-Student)" w:date="2024-09-12T12:19:00Z" w16du:dateUtc="2024-09-12T17:19:00Z"/>
        </w:trPr>
        <w:tc>
          <w:tcPr>
            <w:tcW w:w="1368" w:type="dxa"/>
            <w:tcBorders>
              <w:top w:val="nil"/>
              <w:left w:val="nil"/>
              <w:bottom w:val="nil"/>
              <w:right w:val="nil"/>
            </w:tcBorders>
          </w:tcPr>
          <w:p w14:paraId="624EE958" w14:textId="534B82C4" w:rsidR="007921A3" w:rsidDel="007F4338" w:rsidRDefault="00000000">
            <w:pPr>
              <w:rPr>
                <w:del w:id="569" w:author="Duan, Sean (MU-Student)" w:date="2024-09-12T12:19:00Z" w16du:dateUtc="2024-09-12T17:19:00Z"/>
                <w:color w:val="CCCCCC"/>
              </w:rPr>
            </w:pPr>
            <w:del w:id="570" w:author="Duan, Sean (MU-Student)" w:date="2024-09-12T12:19:00Z" w16du:dateUtc="2024-09-12T17:19:00Z">
              <w:r w:rsidDel="007F4338">
                <w:rPr>
                  <w:color w:val="CCCCCC"/>
                </w:rPr>
                <w:delText>Page Break</w:delText>
              </w:r>
            </w:del>
          </w:p>
        </w:tc>
        <w:tc>
          <w:tcPr>
            <w:tcW w:w="8208" w:type="dxa"/>
            <w:tcBorders>
              <w:top w:val="nil"/>
              <w:left w:val="nil"/>
              <w:bottom w:val="nil"/>
              <w:right w:val="nil"/>
            </w:tcBorders>
          </w:tcPr>
          <w:p w14:paraId="085AB016" w14:textId="12E48CD2" w:rsidR="007921A3" w:rsidDel="007F4338" w:rsidRDefault="007921A3">
            <w:pPr>
              <w:pBdr>
                <w:top w:val="single" w:sz="8" w:space="0" w:color="CCCCCC"/>
              </w:pBdr>
              <w:spacing w:before="120" w:after="120" w:line="120" w:lineRule="auto"/>
              <w:jc w:val="center"/>
              <w:rPr>
                <w:del w:id="571" w:author="Duan, Sean (MU-Student)" w:date="2024-09-12T12:19:00Z" w16du:dateUtc="2024-09-12T17:19:00Z"/>
                <w:color w:val="CCCCCC"/>
              </w:rPr>
            </w:pPr>
          </w:p>
        </w:tc>
      </w:tr>
    </w:tbl>
    <w:p w14:paraId="2234A88B" w14:textId="7320D890" w:rsidR="007921A3" w:rsidDel="007F4338" w:rsidRDefault="00000000">
      <w:pPr>
        <w:rPr>
          <w:del w:id="572" w:author="Duan, Sean (MU-Student)" w:date="2024-09-12T12:19:00Z" w16du:dateUtc="2024-09-12T17:19:00Z"/>
        </w:rPr>
      </w:pPr>
      <w:del w:id="573" w:author="Duan, Sean (MU-Student)" w:date="2024-09-12T12:19:00Z" w16du:dateUtc="2024-09-12T17:19:00Z">
        <w:r w:rsidDel="007F4338">
          <w:br w:type="page"/>
        </w:r>
      </w:del>
    </w:p>
    <w:p w14:paraId="5932B117" w14:textId="77777777" w:rsidR="007921A3" w:rsidRDefault="007921A3"/>
    <w:p w14:paraId="08C09BF8" w14:textId="77777777" w:rsidR="007921A3" w:rsidRDefault="00000000">
      <w:pPr>
        <w:keepNext/>
      </w:pPr>
      <w:r>
        <w:t>Q315 Next, you will read an essay, please consider the material carefully</w:t>
      </w:r>
      <w:r>
        <w:br/>
        <w:t xml:space="preserve"> </w:t>
      </w:r>
      <w:r>
        <w:br/>
      </w:r>
      <w:r>
        <w:br/>
      </w:r>
    </w:p>
    <w:p w14:paraId="602C400D" w14:textId="77777777" w:rsidR="007921A3" w:rsidRDefault="007921A3"/>
    <w:p w14:paraId="1CA20D17"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30EE2BD5" w14:textId="77777777">
        <w:trPr>
          <w:trHeight w:val="300"/>
        </w:trPr>
        <w:tc>
          <w:tcPr>
            <w:tcW w:w="1368" w:type="dxa"/>
            <w:tcBorders>
              <w:top w:val="nil"/>
              <w:left w:val="nil"/>
              <w:bottom w:val="nil"/>
              <w:right w:val="nil"/>
            </w:tcBorders>
          </w:tcPr>
          <w:p w14:paraId="0FDCE115"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7B39F2C" w14:textId="77777777" w:rsidR="007921A3" w:rsidRDefault="007921A3">
            <w:pPr>
              <w:pBdr>
                <w:top w:val="single" w:sz="8" w:space="0" w:color="CCCCCC"/>
              </w:pBdr>
              <w:spacing w:before="120" w:after="120" w:line="120" w:lineRule="auto"/>
              <w:jc w:val="center"/>
              <w:rPr>
                <w:color w:val="CCCCCC"/>
              </w:rPr>
            </w:pPr>
          </w:p>
        </w:tc>
      </w:tr>
    </w:tbl>
    <w:p w14:paraId="3C1463D8" w14:textId="77777777" w:rsidR="007921A3" w:rsidRDefault="00000000">
      <w:r>
        <w:br w:type="page"/>
      </w:r>
    </w:p>
    <w:p w14:paraId="75472AA9" w14:textId="77777777" w:rsidR="007921A3" w:rsidRDefault="007921A3"/>
    <w:p w14:paraId="463C8364" w14:textId="02C7FFCE" w:rsidR="007921A3" w:rsidDel="007F4338" w:rsidRDefault="00000000">
      <w:pPr>
        <w:keepNext/>
        <w:rPr>
          <w:del w:id="574" w:author="Duan, Sean (MU-Student)" w:date="2024-09-12T12:19:00Z" w16du:dateUtc="2024-09-12T17:19:00Z"/>
        </w:rPr>
      </w:pPr>
      <w:del w:id="575" w:author="Duan, Sean (MU-Student)" w:date="2024-09-12T12:19:00Z" w16du:dateUtc="2024-09-12T17:19:00Z">
        <w:r w:rsidDel="007F4338">
          <w:delText xml:space="preserve">Q316 </w:delText>
        </w:r>
        <w:r w:rsidDel="007F4338">
          <w:rPr>
            <w:b/>
          </w:rPr>
          <w:delText>[Trans Sports Participation]</w:delText>
        </w:r>
        <w:r w:rsidDel="007F4338">
          <w:br/>
          <w:delText xml:space="preserve"> </w:delText>
        </w:r>
        <w:r w:rsidDel="007F4338">
          <w:br/>
          <w:delText xml:space="preserve"> Sports are physical activities or games done for fun and to compete against others. Many sports have weight and gender rules. However, these rules were not made with trans women in mind. Should trans women be banned from competing in ‘women’s’ sports?</w:delText>
        </w:r>
        <w:r w:rsidDel="007F4338">
          <w:br/>
          <w:delText xml:space="preserve"> </w:delText>
        </w:r>
        <w:r w:rsidDel="007F4338">
          <w:br/>
          <w:delText xml:space="preserve"> One perspective for banning trans women from competing is that their biological advantages make it unfair for their opponents. Scientific research shows that trans women have a 17-30% increase in athletic performance due to experiencing male puberty.</w:delText>
        </w:r>
        <w:r w:rsidDel="007F4338">
          <w:br/>
          <w:delText xml:space="preserve"> </w:delText>
        </w:r>
        <w:r w:rsidDel="007F4338">
          <w:br/>
          <w:delText xml:space="preserve"> Trans women in general have greater lean mass, power, and speed than cis women which all directly affect competition in sports. Trans women should be banned from competing in women’s sports.</w:delText>
        </w:r>
      </w:del>
    </w:p>
    <w:p w14:paraId="1A895FAF" w14:textId="4DAD2ADC" w:rsidR="007921A3" w:rsidDel="007F4338" w:rsidRDefault="007921A3">
      <w:pPr>
        <w:rPr>
          <w:del w:id="576" w:author="Duan, Sean (MU-Student)" w:date="2024-09-12T12:19:00Z" w16du:dateUtc="2024-09-12T17:19:00Z"/>
        </w:rPr>
      </w:pPr>
    </w:p>
    <w:p w14:paraId="23287393" w14:textId="075211C8" w:rsidR="007921A3" w:rsidDel="007F4338" w:rsidRDefault="007921A3">
      <w:pPr>
        <w:pStyle w:val="QuestionSeparator"/>
        <w:rPr>
          <w:del w:id="577" w:author="Duan, Sean (MU-Student)" w:date="2024-09-12T12:19:00Z" w16du:dateUtc="2024-09-12T17:19: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2F3B4D63" w14:textId="456480A3">
        <w:trPr>
          <w:trHeight w:val="300"/>
          <w:del w:id="578" w:author="Duan, Sean (MU-Student)" w:date="2024-09-12T12:19:00Z" w16du:dateUtc="2024-09-12T17:19:00Z"/>
        </w:trPr>
        <w:tc>
          <w:tcPr>
            <w:tcW w:w="1368" w:type="dxa"/>
            <w:tcBorders>
              <w:top w:val="nil"/>
              <w:left w:val="nil"/>
              <w:bottom w:val="nil"/>
              <w:right w:val="nil"/>
            </w:tcBorders>
          </w:tcPr>
          <w:p w14:paraId="61E68E50" w14:textId="54811A3D" w:rsidR="007921A3" w:rsidDel="007F4338" w:rsidRDefault="00000000">
            <w:pPr>
              <w:rPr>
                <w:del w:id="579" w:author="Duan, Sean (MU-Student)" w:date="2024-09-12T12:19:00Z" w16du:dateUtc="2024-09-12T17:19:00Z"/>
                <w:color w:val="CCCCCC"/>
              </w:rPr>
            </w:pPr>
            <w:del w:id="580" w:author="Duan, Sean (MU-Student)" w:date="2024-09-12T12:19:00Z" w16du:dateUtc="2024-09-12T17:19:00Z">
              <w:r w:rsidDel="007F4338">
                <w:rPr>
                  <w:color w:val="CCCCCC"/>
                </w:rPr>
                <w:delText>Page Break</w:delText>
              </w:r>
            </w:del>
          </w:p>
        </w:tc>
        <w:tc>
          <w:tcPr>
            <w:tcW w:w="8208" w:type="dxa"/>
            <w:tcBorders>
              <w:top w:val="nil"/>
              <w:left w:val="nil"/>
              <w:bottom w:val="nil"/>
              <w:right w:val="nil"/>
            </w:tcBorders>
          </w:tcPr>
          <w:p w14:paraId="64EE90F1" w14:textId="77D87098" w:rsidR="007921A3" w:rsidDel="007F4338" w:rsidRDefault="007921A3">
            <w:pPr>
              <w:pBdr>
                <w:top w:val="single" w:sz="8" w:space="0" w:color="CCCCCC"/>
              </w:pBdr>
              <w:spacing w:before="120" w:after="120" w:line="120" w:lineRule="auto"/>
              <w:jc w:val="center"/>
              <w:rPr>
                <w:del w:id="581" w:author="Duan, Sean (MU-Student)" w:date="2024-09-12T12:19:00Z" w16du:dateUtc="2024-09-12T17:19:00Z"/>
                <w:color w:val="CCCCCC"/>
              </w:rPr>
            </w:pPr>
          </w:p>
        </w:tc>
      </w:tr>
    </w:tbl>
    <w:p w14:paraId="11148EA8" w14:textId="2F4FACF7" w:rsidR="007921A3" w:rsidDel="007F4338" w:rsidRDefault="00000000">
      <w:pPr>
        <w:rPr>
          <w:del w:id="582" w:author="Duan, Sean (MU-Student)" w:date="2024-09-12T12:19:00Z" w16du:dateUtc="2024-09-12T17:19:00Z"/>
        </w:rPr>
      </w:pPr>
      <w:del w:id="583" w:author="Duan, Sean (MU-Student)" w:date="2024-09-12T12:19:00Z" w16du:dateUtc="2024-09-12T17:19:00Z">
        <w:r w:rsidDel="007F4338">
          <w:br w:type="page"/>
        </w:r>
      </w:del>
    </w:p>
    <w:p w14:paraId="5CB185A4" w14:textId="77777777" w:rsidR="007921A3" w:rsidRDefault="007921A3"/>
    <w:p w14:paraId="2160D0C7" w14:textId="77777777" w:rsidR="007921A3" w:rsidRDefault="00000000">
      <w:pPr>
        <w:keepNext/>
      </w:pPr>
      <w:r>
        <w:t>Q317 Next, you will read an essay, please consider the material carefully</w:t>
      </w:r>
      <w:r>
        <w:br/>
        <w:t xml:space="preserve"> </w:t>
      </w:r>
      <w:r>
        <w:br/>
      </w:r>
      <w:r>
        <w:br/>
      </w:r>
    </w:p>
    <w:p w14:paraId="1A3620DC" w14:textId="77777777" w:rsidR="007921A3" w:rsidRDefault="007921A3"/>
    <w:p w14:paraId="2997651A"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315ADA24" w14:textId="77777777">
        <w:trPr>
          <w:trHeight w:val="300"/>
        </w:trPr>
        <w:tc>
          <w:tcPr>
            <w:tcW w:w="1368" w:type="dxa"/>
            <w:tcBorders>
              <w:top w:val="nil"/>
              <w:left w:val="nil"/>
              <w:bottom w:val="nil"/>
              <w:right w:val="nil"/>
            </w:tcBorders>
          </w:tcPr>
          <w:p w14:paraId="300E4D5E"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FBAEE75" w14:textId="77777777" w:rsidR="007921A3" w:rsidRDefault="007921A3">
            <w:pPr>
              <w:pBdr>
                <w:top w:val="single" w:sz="8" w:space="0" w:color="CCCCCC"/>
              </w:pBdr>
              <w:spacing w:before="120" w:after="120" w:line="120" w:lineRule="auto"/>
              <w:jc w:val="center"/>
              <w:rPr>
                <w:color w:val="CCCCCC"/>
              </w:rPr>
            </w:pPr>
          </w:p>
        </w:tc>
      </w:tr>
    </w:tbl>
    <w:p w14:paraId="056F768A" w14:textId="77777777" w:rsidR="007921A3" w:rsidRDefault="00000000">
      <w:r>
        <w:br w:type="page"/>
      </w:r>
    </w:p>
    <w:p w14:paraId="20234F59" w14:textId="77777777" w:rsidR="007921A3" w:rsidRDefault="007921A3"/>
    <w:p w14:paraId="05A7BA30" w14:textId="77777777" w:rsidR="007921A3" w:rsidRDefault="00000000">
      <w:pPr>
        <w:keepNext/>
      </w:pPr>
      <w:r>
        <w:t xml:space="preserve">Q318 </w:t>
      </w:r>
      <w:r>
        <w:rPr>
          <w:b/>
        </w:rPr>
        <w:t>[AI in the Workplace]</w:t>
      </w:r>
      <w:r>
        <w:br/>
        <w:t xml:space="preserve"> </w:t>
      </w:r>
      <w:r>
        <w:br/>
        <w:t>Artificial intelligence (AI) is the science of making computers that can think like humans. Nowadays, many people use AI as a replacement for traditional writing. However, should ordinary Americans use AI for a job application?</w:t>
      </w:r>
      <w:r>
        <w:br/>
      </w:r>
      <w:r>
        <w:br/>
        <w:t>One perspective is that employers are already using these tools, so workers should do the same. Research shows that more than 95% of Fortune 500 companies rely on ‘automated screening’. Additionally, AI can increase weekly application output from ~10 to 30, 40, or even 50! Many Americans will lose or quit a job at some point in their life and getting a new job is a must-have.</w:t>
      </w:r>
      <w:r>
        <w:br/>
      </w:r>
      <w:r>
        <w:br/>
        <w:t xml:space="preserve">The use of AI in job applications is practical. Using new technology to improve productivity and grow </w:t>
      </w:r>
      <w:proofErr w:type="gramStart"/>
      <w:r>
        <w:t>opportunity</w:t>
      </w:r>
      <w:proofErr w:type="gramEnd"/>
      <w:r>
        <w:t xml:space="preserve"> makes economic sense.    </w:t>
      </w:r>
      <w:r>
        <w:rPr>
          <w:i/>
          <w:u w:val="single"/>
        </w:rPr>
        <w:br/>
        <w:t xml:space="preserve"> </w:t>
      </w:r>
    </w:p>
    <w:p w14:paraId="0E9E8767" w14:textId="77777777" w:rsidR="007921A3" w:rsidRDefault="007921A3"/>
    <w:p w14:paraId="72BD243A" w14:textId="77777777" w:rsidR="007921A3" w:rsidRDefault="00000000">
      <w:pPr>
        <w:pStyle w:val="BlockEndLabel"/>
      </w:pPr>
      <w:r>
        <w:t>End of Block: PRAGMATIC/PRACTICAL BLOCK</w:t>
      </w:r>
    </w:p>
    <w:p w14:paraId="5D23AC8B" w14:textId="77777777" w:rsidR="007921A3" w:rsidRDefault="007921A3">
      <w:pPr>
        <w:pStyle w:val="BlockSeparator"/>
      </w:pPr>
    </w:p>
    <w:p w14:paraId="3C9F4ADB" w14:textId="77777777" w:rsidR="007921A3" w:rsidRDefault="00000000">
      <w:pPr>
        <w:pStyle w:val="BlockStartLabel"/>
      </w:pPr>
      <w:r>
        <w:t>Start of Block: MORAL RESPONSIBILITY BLOCK</w:t>
      </w:r>
    </w:p>
    <w:p w14:paraId="46077EC9" w14:textId="77777777" w:rsidR="007921A3" w:rsidRDefault="007921A3"/>
    <w:p w14:paraId="2897CCF2" w14:textId="77777777" w:rsidR="007921A3" w:rsidRDefault="00000000">
      <w:pPr>
        <w:keepNext/>
      </w:pPr>
      <w:r>
        <w:t>Q1 Next, you will read an essay, please consider the material carefully</w:t>
      </w:r>
      <w:r>
        <w:br/>
        <w:t xml:space="preserve"> </w:t>
      </w:r>
      <w:r>
        <w:br/>
      </w:r>
      <w:r>
        <w:br/>
      </w:r>
    </w:p>
    <w:p w14:paraId="629E3747" w14:textId="77777777" w:rsidR="007921A3" w:rsidRDefault="007921A3"/>
    <w:p w14:paraId="6ABB970D"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22A25917" w14:textId="77777777">
        <w:trPr>
          <w:trHeight w:val="300"/>
        </w:trPr>
        <w:tc>
          <w:tcPr>
            <w:tcW w:w="1368" w:type="dxa"/>
            <w:tcBorders>
              <w:top w:val="nil"/>
              <w:left w:val="nil"/>
              <w:bottom w:val="nil"/>
              <w:right w:val="nil"/>
            </w:tcBorders>
          </w:tcPr>
          <w:p w14:paraId="399EBC05" w14:textId="77777777" w:rsidR="007921A3" w:rsidRDefault="00000000">
            <w:pPr>
              <w:rPr>
                <w:color w:val="CCCCCC"/>
              </w:rPr>
            </w:pPr>
            <w:r>
              <w:rPr>
                <w:color w:val="CCCCCC"/>
              </w:rPr>
              <w:t>Page Break</w:t>
            </w:r>
          </w:p>
        </w:tc>
        <w:tc>
          <w:tcPr>
            <w:tcW w:w="8208" w:type="dxa"/>
            <w:tcBorders>
              <w:top w:val="nil"/>
              <w:left w:val="nil"/>
              <w:bottom w:val="nil"/>
              <w:right w:val="nil"/>
            </w:tcBorders>
          </w:tcPr>
          <w:p w14:paraId="199FCDAE" w14:textId="77777777" w:rsidR="007921A3" w:rsidRDefault="007921A3">
            <w:pPr>
              <w:pBdr>
                <w:top w:val="single" w:sz="8" w:space="0" w:color="CCCCCC"/>
              </w:pBdr>
              <w:spacing w:before="120" w:after="120" w:line="120" w:lineRule="auto"/>
              <w:jc w:val="center"/>
              <w:rPr>
                <w:color w:val="CCCCCC"/>
              </w:rPr>
            </w:pPr>
          </w:p>
        </w:tc>
      </w:tr>
    </w:tbl>
    <w:p w14:paraId="494088C5" w14:textId="77777777" w:rsidR="007921A3" w:rsidRDefault="00000000">
      <w:r>
        <w:br w:type="page"/>
      </w:r>
    </w:p>
    <w:p w14:paraId="4BCBB6FF" w14:textId="77777777" w:rsidR="007921A3" w:rsidRDefault="007921A3"/>
    <w:p w14:paraId="61382EC6" w14:textId="77777777" w:rsidR="007921A3"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 xml:space="preserve">The answer is the U.S. government. The U.S. government has an obligation to fulfill its promise of life, liberty, and the pursuit of happiness. These guaranteed rights are a moral </w:t>
      </w:r>
      <w:proofErr w:type="gramStart"/>
      <w:r>
        <w:t>issue, and</w:t>
      </w:r>
      <w:proofErr w:type="gramEnd"/>
      <w:r>
        <w:t xml:space="preserve"> require good health.</w:t>
      </w:r>
      <w:r>
        <w:br/>
      </w:r>
      <w:r>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br/>
      </w:r>
      <w:r>
        <w:b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br/>
        <w:t xml:space="preserve"> </w:t>
      </w:r>
      <w:r>
        <w:br/>
      </w:r>
      <w:r>
        <w:br/>
      </w:r>
    </w:p>
    <w:p w14:paraId="43674F7A" w14:textId="77777777" w:rsidR="007921A3" w:rsidRDefault="007921A3"/>
    <w:p w14:paraId="6D60C439"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53059F93" w14:textId="77777777">
        <w:trPr>
          <w:trHeight w:val="300"/>
        </w:trPr>
        <w:tc>
          <w:tcPr>
            <w:tcW w:w="1368" w:type="dxa"/>
            <w:tcBorders>
              <w:top w:val="nil"/>
              <w:left w:val="nil"/>
              <w:bottom w:val="nil"/>
              <w:right w:val="nil"/>
            </w:tcBorders>
          </w:tcPr>
          <w:p w14:paraId="3454B4CC"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0A8B3C7" w14:textId="77777777" w:rsidR="007921A3" w:rsidRDefault="007921A3">
            <w:pPr>
              <w:pBdr>
                <w:top w:val="single" w:sz="8" w:space="0" w:color="CCCCCC"/>
              </w:pBdr>
              <w:spacing w:before="120" w:after="120" w:line="120" w:lineRule="auto"/>
              <w:jc w:val="center"/>
              <w:rPr>
                <w:color w:val="CCCCCC"/>
              </w:rPr>
            </w:pPr>
          </w:p>
        </w:tc>
      </w:tr>
    </w:tbl>
    <w:p w14:paraId="19C7B2C8" w14:textId="77777777" w:rsidR="007921A3" w:rsidRDefault="00000000">
      <w:r>
        <w:br w:type="page"/>
      </w:r>
    </w:p>
    <w:p w14:paraId="1D22571C" w14:textId="77777777" w:rsidR="007921A3" w:rsidRDefault="007921A3"/>
    <w:p w14:paraId="49748658" w14:textId="77777777" w:rsidR="007921A3" w:rsidRDefault="00000000">
      <w:pPr>
        <w:keepNext/>
      </w:pPr>
      <w:r>
        <w:t>Q16 Next, you will read an essay, please consider the material carefully</w:t>
      </w:r>
      <w:r>
        <w:br/>
        <w:t xml:space="preserve"> </w:t>
      </w:r>
      <w:r>
        <w:br/>
      </w:r>
      <w:r>
        <w:br/>
      </w:r>
    </w:p>
    <w:p w14:paraId="1652A827" w14:textId="77777777" w:rsidR="007921A3" w:rsidRDefault="007921A3"/>
    <w:p w14:paraId="7C098CE6"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01E0D394" w14:textId="77777777" w:rsidTr="006612B1">
        <w:trPr>
          <w:trHeight w:val="300"/>
        </w:trPr>
        <w:tc>
          <w:tcPr>
            <w:tcW w:w="1348" w:type="dxa"/>
            <w:tcBorders>
              <w:top w:val="nil"/>
              <w:left w:val="nil"/>
              <w:bottom w:val="nil"/>
              <w:right w:val="nil"/>
            </w:tcBorders>
          </w:tcPr>
          <w:p w14:paraId="156F3E41" w14:textId="77777777" w:rsidR="007921A3" w:rsidRDefault="00000000">
            <w:pPr>
              <w:rPr>
                <w:color w:val="CCCCCC"/>
              </w:rPr>
            </w:pPr>
            <w:r>
              <w:rPr>
                <w:color w:val="CCCCCC"/>
              </w:rPr>
              <w:t>Page Break</w:t>
            </w:r>
          </w:p>
        </w:tc>
        <w:tc>
          <w:tcPr>
            <w:tcW w:w="8002" w:type="dxa"/>
            <w:tcBorders>
              <w:top w:val="nil"/>
              <w:left w:val="nil"/>
              <w:bottom w:val="nil"/>
              <w:right w:val="nil"/>
            </w:tcBorders>
          </w:tcPr>
          <w:p w14:paraId="67B41043" w14:textId="77777777" w:rsidR="007921A3" w:rsidRDefault="007921A3">
            <w:pPr>
              <w:pBdr>
                <w:top w:val="single" w:sz="8" w:space="0" w:color="CCCCCC"/>
              </w:pBdr>
              <w:spacing w:before="120" w:after="120" w:line="120" w:lineRule="auto"/>
              <w:jc w:val="center"/>
              <w:rPr>
                <w:color w:val="CCCCCC"/>
              </w:rPr>
            </w:pPr>
          </w:p>
        </w:tc>
      </w:tr>
    </w:tbl>
    <w:p w14:paraId="4739A376" w14:textId="77777777" w:rsidR="006612B1" w:rsidRDefault="006612B1" w:rsidP="006612B1">
      <w:pPr>
        <w:keepNext/>
        <w:rPr>
          <w:ins w:id="584" w:author="Duan, Sean (MU-Student)" w:date="2024-09-12T12:21:00Z" w16du:dateUtc="2024-09-12T17:21:00Z"/>
        </w:rPr>
      </w:pPr>
      <w:ins w:id="585" w:author="Duan, Sean (MU-Student)" w:date="2024-09-12T12:21:00Z" w16du:dateUtc="2024-09-12T17:21:00Z">
        <w:r w:rsidRPr="00BA7081">
          <w:rPr>
            <w:highlight w:val="yellow"/>
          </w:rPr>
          <w:t xml:space="preserve">Q17 </w:t>
        </w:r>
        <w:r w:rsidRPr="00BA7081">
          <w:rPr>
            <w:b/>
            <w:highlight w:val="yellow"/>
          </w:rPr>
          <w:t>[Capital Punishment]</w:t>
        </w:r>
        <w:r w:rsidRPr="00BA7081">
          <w:rPr>
            <w:highlight w:val="yellow"/>
          </w:rPr>
          <w:br/>
          <w:t xml:space="preserve"> </w:t>
        </w:r>
        <w:r w:rsidRPr="00BA7081">
          <w:rPr>
            <w:highlight w:val="yellow"/>
          </w:rPr>
          <w:br/>
          <w:t xml:space="preserve"> In many countries, killing is used as punishment for a crime. This is capital punishment (or the death penalty). Should this be used in America?</w:t>
        </w:r>
        <w:r w:rsidRPr="00BA7081">
          <w:rPr>
            <w:highlight w:val="yellow"/>
          </w:rPr>
          <w:br/>
          <w:t xml:space="preserve"> </w:t>
        </w:r>
        <w:r w:rsidRPr="00BA7081">
          <w:rPr>
            <w:highlight w:val="yellow"/>
          </w:rPr>
          <w:br/>
          <w:t xml:space="preserve"> Many believe that capital punishment is ethical. Those who murder or do worse, give up their right to life. Capital punishment is a fair form of retribution.</w:t>
        </w:r>
        <w:r w:rsidRPr="00BA7081">
          <w:rPr>
            <w:highlight w:val="yellow"/>
          </w:rPr>
          <w:br/>
          <w:t xml:space="preserve"> </w:t>
        </w:r>
        <w:r w:rsidRPr="00BA7081">
          <w:rPr>
            <w:highlight w:val="yellow"/>
          </w:rPr>
          <w:br/>
          <w:t xml:space="preserve"> Capital punishment in America deters potential killers from murdering. Protecting the lives of the guilty over innocents is morally wrong. Those who are executed cannot kill again.</w:t>
        </w:r>
        <w:r w:rsidRPr="00BA7081">
          <w:rPr>
            <w:highlight w:val="yellow"/>
          </w:rPr>
          <w:br/>
          <w:t xml:space="preserve"> </w:t>
        </w:r>
        <w:r w:rsidRPr="00BA7081">
          <w:rPr>
            <w:highlight w:val="yellow"/>
          </w:rPr>
          <w:br/>
          <w:t xml:space="preserve"> Capital punishment is an ethical thing to do. Society pays large moral costs when it keeps its worst criminals alive. America has to allow capital punishment to be used.</w:t>
        </w:r>
      </w:ins>
    </w:p>
    <w:p w14:paraId="29218432" w14:textId="77777777" w:rsidR="007921A3" w:rsidRDefault="00000000">
      <w:r>
        <w:br w:type="page"/>
      </w:r>
    </w:p>
    <w:p w14:paraId="05D94B2F" w14:textId="1F99860F" w:rsidR="007921A3" w:rsidDel="007F4338" w:rsidRDefault="007921A3">
      <w:pPr>
        <w:rPr>
          <w:del w:id="586" w:author="Duan, Sean (MU-Student)" w:date="2024-09-12T12:19:00Z" w16du:dateUtc="2024-09-12T17:19:00Z"/>
        </w:rPr>
      </w:pPr>
    </w:p>
    <w:p w14:paraId="7C260C75" w14:textId="4D8BD0EF" w:rsidR="007921A3" w:rsidDel="007F4338" w:rsidRDefault="00000000">
      <w:pPr>
        <w:keepNext/>
        <w:rPr>
          <w:del w:id="587" w:author="Duan, Sean (MU-Student)" w:date="2024-09-12T12:19:00Z" w16du:dateUtc="2024-09-12T17:19:00Z"/>
        </w:rPr>
      </w:pPr>
      <w:del w:id="588" w:author="Duan, Sean (MU-Student)" w:date="2024-09-12T12:19:00Z" w16du:dateUtc="2024-09-12T17:19:00Z">
        <w:r w:rsidDel="007F4338">
          <w:delText xml:space="preserve">Q17 </w:delText>
        </w:r>
        <w:r w:rsidDel="007F4338">
          <w:rPr>
            <w:b/>
          </w:rPr>
          <w:delText>[Exercising]</w:delText>
        </w:r>
        <w:r w:rsidDel="007F4338">
          <w:br/>
          <w:delText xml:space="preserve"> </w:delText>
        </w:r>
        <w:r w:rsidDel="007F4338">
          <w:br/>
          <w:delText>Activities for physical fitness are known as exercise. One problem is that over 45% of American adults do not get enough exercise. Should Americans exercise more?</w:delText>
        </w:r>
        <w:r w:rsidDel="007F4338">
          <w:br/>
        </w:r>
        <w:r w:rsidDel="007F4338">
          <w:br/>
          <w:delText>One argument for exercise is that exercising grows moral character. Being healthy helps make connections with people. Exercise is a moral issue.</w:delText>
        </w:r>
        <w:r w:rsidDel="007F4338">
          <w:br/>
        </w:r>
        <w:r w:rsidDel="007F4338">
          <w:br/>
          <w:delText>America is a diverse country, and we don’t always agree. Taking care of your body is something that we can all agree on. When you exercise, you are getting healthy and living a more ethical life. Ignoring your own health and wellbeing has large moral costs.</w:delText>
        </w:r>
        <w:r w:rsidDel="007F4338">
          <w:br/>
        </w:r>
        <w:r w:rsidDel="007F4338">
          <w:br/>
          <w:delText xml:space="preserve">Wellness is a virtue. Exercise is good for you and moral. Americans should increase their exercise. Exercising is important for a morally correct society. </w:delText>
        </w:r>
        <w:r w:rsidDel="007F4338">
          <w:rPr>
            <w:i/>
            <w:u w:val="single"/>
          </w:rPr>
          <w:br/>
          <w:delText xml:space="preserve"> </w:delText>
        </w:r>
      </w:del>
    </w:p>
    <w:p w14:paraId="5AB8E228" w14:textId="07DB4528" w:rsidR="007921A3" w:rsidDel="007F4338" w:rsidRDefault="007921A3">
      <w:pPr>
        <w:rPr>
          <w:del w:id="589" w:author="Duan, Sean (MU-Student)" w:date="2024-09-12T12:19:00Z" w16du:dateUtc="2024-09-12T17:19:00Z"/>
        </w:rPr>
      </w:pPr>
    </w:p>
    <w:p w14:paraId="01C909E7" w14:textId="01F8CB54" w:rsidR="007921A3" w:rsidDel="007F4338" w:rsidRDefault="007921A3">
      <w:pPr>
        <w:pStyle w:val="QuestionSeparator"/>
        <w:rPr>
          <w:del w:id="590" w:author="Duan, Sean (MU-Student)" w:date="2024-09-12T12:19:00Z" w16du:dateUtc="2024-09-12T17:19: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205BA621" w14:textId="47512B96">
        <w:trPr>
          <w:trHeight w:val="300"/>
          <w:del w:id="591" w:author="Duan, Sean (MU-Student)" w:date="2024-09-12T12:19:00Z" w16du:dateUtc="2024-09-12T17:19:00Z"/>
        </w:trPr>
        <w:tc>
          <w:tcPr>
            <w:tcW w:w="1368" w:type="dxa"/>
            <w:tcBorders>
              <w:top w:val="nil"/>
              <w:left w:val="nil"/>
              <w:bottom w:val="nil"/>
              <w:right w:val="nil"/>
            </w:tcBorders>
          </w:tcPr>
          <w:p w14:paraId="188D8F94" w14:textId="63240D4F" w:rsidR="007921A3" w:rsidDel="007F4338" w:rsidRDefault="00000000">
            <w:pPr>
              <w:rPr>
                <w:del w:id="592" w:author="Duan, Sean (MU-Student)" w:date="2024-09-12T12:19:00Z" w16du:dateUtc="2024-09-12T17:19:00Z"/>
                <w:color w:val="CCCCCC"/>
              </w:rPr>
            </w:pPr>
            <w:del w:id="593" w:author="Duan, Sean (MU-Student)" w:date="2024-09-12T12:19:00Z" w16du:dateUtc="2024-09-12T17:19:00Z">
              <w:r w:rsidDel="007F4338">
                <w:rPr>
                  <w:color w:val="CCCCCC"/>
                </w:rPr>
                <w:delText>Page Break</w:delText>
              </w:r>
            </w:del>
          </w:p>
        </w:tc>
        <w:tc>
          <w:tcPr>
            <w:tcW w:w="8208" w:type="dxa"/>
            <w:tcBorders>
              <w:top w:val="nil"/>
              <w:left w:val="nil"/>
              <w:bottom w:val="nil"/>
              <w:right w:val="nil"/>
            </w:tcBorders>
          </w:tcPr>
          <w:p w14:paraId="09C9DE23" w14:textId="791F7825" w:rsidR="007921A3" w:rsidDel="007F4338" w:rsidRDefault="007921A3">
            <w:pPr>
              <w:pBdr>
                <w:top w:val="single" w:sz="8" w:space="0" w:color="CCCCCC"/>
              </w:pBdr>
              <w:spacing w:before="120" w:after="120" w:line="120" w:lineRule="auto"/>
              <w:jc w:val="center"/>
              <w:rPr>
                <w:del w:id="594" w:author="Duan, Sean (MU-Student)" w:date="2024-09-12T12:19:00Z" w16du:dateUtc="2024-09-12T17:19:00Z"/>
                <w:color w:val="CCCCCC"/>
              </w:rPr>
            </w:pPr>
          </w:p>
        </w:tc>
      </w:tr>
    </w:tbl>
    <w:p w14:paraId="7701096A" w14:textId="362012B5" w:rsidR="007921A3" w:rsidDel="007F4338" w:rsidRDefault="00000000">
      <w:pPr>
        <w:rPr>
          <w:del w:id="595" w:author="Duan, Sean (MU-Student)" w:date="2024-09-12T12:19:00Z" w16du:dateUtc="2024-09-12T17:19:00Z"/>
        </w:rPr>
      </w:pPr>
      <w:del w:id="596" w:author="Duan, Sean (MU-Student)" w:date="2024-09-12T12:19:00Z" w16du:dateUtc="2024-09-12T17:19:00Z">
        <w:r w:rsidDel="007F4338">
          <w:br w:type="page"/>
        </w:r>
      </w:del>
    </w:p>
    <w:p w14:paraId="7DD32802" w14:textId="77777777" w:rsidR="007921A3" w:rsidRDefault="007921A3"/>
    <w:p w14:paraId="28B2C259" w14:textId="77777777" w:rsidR="007921A3" w:rsidRDefault="00000000">
      <w:pPr>
        <w:keepNext/>
      </w:pPr>
      <w:r>
        <w:t>Q319 Next, you will read an essay, please consider the material carefully</w:t>
      </w:r>
      <w:r>
        <w:br/>
        <w:t xml:space="preserve"> </w:t>
      </w:r>
      <w:r>
        <w:br/>
      </w:r>
      <w:r>
        <w:br/>
      </w:r>
    </w:p>
    <w:p w14:paraId="6CD6A047" w14:textId="77777777" w:rsidR="007921A3" w:rsidRDefault="007921A3"/>
    <w:p w14:paraId="00CFBCBB"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472AC328" w14:textId="77777777">
        <w:trPr>
          <w:trHeight w:val="300"/>
        </w:trPr>
        <w:tc>
          <w:tcPr>
            <w:tcW w:w="1368" w:type="dxa"/>
            <w:tcBorders>
              <w:top w:val="nil"/>
              <w:left w:val="nil"/>
              <w:bottom w:val="nil"/>
              <w:right w:val="nil"/>
            </w:tcBorders>
          </w:tcPr>
          <w:p w14:paraId="3C880C0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4A415370" w14:textId="77777777" w:rsidR="007921A3" w:rsidRDefault="007921A3">
            <w:pPr>
              <w:pBdr>
                <w:top w:val="single" w:sz="8" w:space="0" w:color="CCCCCC"/>
              </w:pBdr>
              <w:spacing w:before="120" w:after="120" w:line="120" w:lineRule="auto"/>
              <w:jc w:val="center"/>
              <w:rPr>
                <w:color w:val="CCCCCC"/>
              </w:rPr>
            </w:pPr>
          </w:p>
        </w:tc>
      </w:tr>
    </w:tbl>
    <w:p w14:paraId="4E8DBCB5" w14:textId="77777777" w:rsidR="007921A3" w:rsidRDefault="00000000">
      <w:r>
        <w:br w:type="page"/>
      </w:r>
    </w:p>
    <w:p w14:paraId="2E8D4A2A" w14:textId="77777777" w:rsidR="007921A3" w:rsidRDefault="007921A3"/>
    <w:p w14:paraId="7D630200" w14:textId="0EC4D209" w:rsidR="007921A3" w:rsidDel="007F4338" w:rsidRDefault="00000000">
      <w:pPr>
        <w:keepNext/>
        <w:rPr>
          <w:del w:id="597" w:author="Duan, Sean (MU-Student)" w:date="2024-09-12T12:19:00Z" w16du:dateUtc="2024-09-12T17:19:00Z"/>
        </w:rPr>
      </w:pPr>
      <w:del w:id="598" w:author="Duan, Sean (MU-Student)" w:date="2024-09-12T12:19:00Z" w16du:dateUtc="2024-09-12T17:19:00Z">
        <w:r w:rsidDel="007F4338">
          <w:delText xml:space="preserve">Q320 </w:delText>
        </w:r>
        <w:r w:rsidDel="007F4338">
          <w:rPr>
            <w:b/>
          </w:rPr>
          <w:delText>[Trans Sports Participation]</w:delText>
        </w:r>
        <w:r w:rsidDel="007F4338">
          <w:br/>
          <w:delText xml:space="preserve"> </w:delText>
        </w:r>
        <w:r w:rsidDel="007F4338">
          <w:br/>
          <w:delText>Sports are physical activities or games done for fun and to compete against others. Many sports have weight and gender rules. However, these rules were not made with transgender women in mind. Should trans women be banned from competing in ‘women’s’ sports?</w:delText>
        </w:r>
        <w:r w:rsidDel="007F4338">
          <w:br/>
        </w:r>
        <w:r w:rsidDel="007F4338">
          <w:br/>
          <w:delText xml:space="preserve">One perspective for banning trans women from competing is that these biological advantages make it unfair for their cisgender competition. Fair competition is a moral issue. Inclusion is not more important than fairness. </w:delText>
        </w:r>
        <w:r w:rsidDel="007F4338">
          <w:br/>
        </w:r>
        <w:r w:rsidDel="007F4338">
          <w:br/>
          <w:delText xml:space="preserve">Prioritizing the needs of women as a whole in sports above the interests of a small percent of trans athletes is ethical. Trans women should be banned from competing in women’s sports.  </w:delText>
        </w:r>
        <w:r w:rsidDel="007F4338">
          <w:rPr>
            <w:i/>
            <w:u w:val="single"/>
          </w:rPr>
          <w:br/>
          <w:delText xml:space="preserve"> </w:delText>
        </w:r>
      </w:del>
    </w:p>
    <w:p w14:paraId="5A50A48C" w14:textId="2FBA5087" w:rsidR="007921A3" w:rsidDel="007F4338" w:rsidRDefault="007921A3">
      <w:pPr>
        <w:rPr>
          <w:del w:id="599" w:author="Duan, Sean (MU-Student)" w:date="2024-09-12T12:19:00Z" w16du:dateUtc="2024-09-12T17:19:00Z"/>
        </w:rPr>
      </w:pPr>
    </w:p>
    <w:p w14:paraId="62C57416" w14:textId="19B019CC" w:rsidR="007921A3" w:rsidDel="007F4338" w:rsidRDefault="007921A3">
      <w:pPr>
        <w:pStyle w:val="QuestionSeparator"/>
        <w:rPr>
          <w:del w:id="600" w:author="Duan, Sean (MU-Student)" w:date="2024-09-12T12:19:00Z" w16du:dateUtc="2024-09-12T17:19: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22ACBDEB" w14:textId="603CD698">
        <w:trPr>
          <w:trHeight w:val="300"/>
          <w:del w:id="601" w:author="Duan, Sean (MU-Student)" w:date="2024-09-12T12:19:00Z" w16du:dateUtc="2024-09-12T17:19:00Z"/>
        </w:trPr>
        <w:tc>
          <w:tcPr>
            <w:tcW w:w="1368" w:type="dxa"/>
            <w:tcBorders>
              <w:top w:val="nil"/>
              <w:left w:val="nil"/>
              <w:bottom w:val="nil"/>
              <w:right w:val="nil"/>
            </w:tcBorders>
          </w:tcPr>
          <w:p w14:paraId="4C03590B" w14:textId="3A452480" w:rsidR="007921A3" w:rsidDel="007F4338" w:rsidRDefault="00000000">
            <w:pPr>
              <w:rPr>
                <w:del w:id="602" w:author="Duan, Sean (MU-Student)" w:date="2024-09-12T12:19:00Z" w16du:dateUtc="2024-09-12T17:19:00Z"/>
                <w:color w:val="CCCCCC"/>
              </w:rPr>
            </w:pPr>
            <w:del w:id="603" w:author="Duan, Sean (MU-Student)" w:date="2024-09-12T12:19:00Z" w16du:dateUtc="2024-09-12T17:19:00Z">
              <w:r w:rsidDel="007F4338">
                <w:rPr>
                  <w:color w:val="CCCCCC"/>
                </w:rPr>
                <w:delText>Page Break</w:delText>
              </w:r>
            </w:del>
          </w:p>
        </w:tc>
        <w:tc>
          <w:tcPr>
            <w:tcW w:w="8208" w:type="dxa"/>
            <w:tcBorders>
              <w:top w:val="nil"/>
              <w:left w:val="nil"/>
              <w:bottom w:val="nil"/>
              <w:right w:val="nil"/>
            </w:tcBorders>
          </w:tcPr>
          <w:p w14:paraId="377BC7CC" w14:textId="09962602" w:rsidR="007921A3" w:rsidDel="007F4338" w:rsidRDefault="007921A3">
            <w:pPr>
              <w:pBdr>
                <w:top w:val="single" w:sz="8" w:space="0" w:color="CCCCCC"/>
              </w:pBdr>
              <w:spacing w:before="120" w:after="120" w:line="120" w:lineRule="auto"/>
              <w:jc w:val="center"/>
              <w:rPr>
                <w:del w:id="604" w:author="Duan, Sean (MU-Student)" w:date="2024-09-12T12:19:00Z" w16du:dateUtc="2024-09-12T17:19:00Z"/>
                <w:color w:val="CCCCCC"/>
              </w:rPr>
            </w:pPr>
          </w:p>
        </w:tc>
      </w:tr>
    </w:tbl>
    <w:p w14:paraId="57FEADEC" w14:textId="65692B74" w:rsidR="007921A3" w:rsidDel="007F4338" w:rsidRDefault="00000000">
      <w:pPr>
        <w:rPr>
          <w:del w:id="605" w:author="Duan, Sean (MU-Student)" w:date="2024-09-12T12:19:00Z" w16du:dateUtc="2024-09-12T17:19:00Z"/>
        </w:rPr>
      </w:pPr>
      <w:del w:id="606" w:author="Duan, Sean (MU-Student)" w:date="2024-09-12T12:19:00Z" w16du:dateUtc="2024-09-12T17:19:00Z">
        <w:r w:rsidDel="007F4338">
          <w:br w:type="page"/>
        </w:r>
      </w:del>
    </w:p>
    <w:p w14:paraId="6063107F" w14:textId="77777777" w:rsidR="007921A3" w:rsidRDefault="007921A3"/>
    <w:p w14:paraId="537CC934" w14:textId="77777777" w:rsidR="007921A3" w:rsidRDefault="00000000">
      <w:pPr>
        <w:keepNext/>
      </w:pPr>
      <w:r>
        <w:t>Q321 Next, you will read an essay, please consider the material carefully</w:t>
      </w:r>
      <w:r>
        <w:br/>
        <w:t xml:space="preserve"> </w:t>
      </w:r>
      <w:r>
        <w:br/>
      </w:r>
      <w:r>
        <w:br/>
      </w:r>
    </w:p>
    <w:p w14:paraId="753FAD66" w14:textId="77777777" w:rsidR="007921A3" w:rsidRDefault="007921A3"/>
    <w:p w14:paraId="26EC1645"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4687C056" w14:textId="77777777">
        <w:trPr>
          <w:trHeight w:val="300"/>
        </w:trPr>
        <w:tc>
          <w:tcPr>
            <w:tcW w:w="1368" w:type="dxa"/>
            <w:tcBorders>
              <w:top w:val="nil"/>
              <w:left w:val="nil"/>
              <w:bottom w:val="nil"/>
              <w:right w:val="nil"/>
            </w:tcBorders>
          </w:tcPr>
          <w:p w14:paraId="4A1F246A"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7C4DE0F" w14:textId="77777777" w:rsidR="007921A3" w:rsidRDefault="007921A3">
            <w:pPr>
              <w:pBdr>
                <w:top w:val="single" w:sz="8" w:space="0" w:color="CCCCCC"/>
              </w:pBdr>
              <w:spacing w:before="120" w:after="120" w:line="120" w:lineRule="auto"/>
              <w:jc w:val="center"/>
              <w:rPr>
                <w:color w:val="CCCCCC"/>
              </w:rPr>
            </w:pPr>
          </w:p>
        </w:tc>
      </w:tr>
    </w:tbl>
    <w:p w14:paraId="60EA89BE" w14:textId="77777777" w:rsidR="007921A3" w:rsidRDefault="00000000">
      <w:r>
        <w:br w:type="page"/>
      </w:r>
    </w:p>
    <w:p w14:paraId="20B32A72" w14:textId="77777777" w:rsidR="007921A3" w:rsidRDefault="007921A3"/>
    <w:p w14:paraId="14702AE3" w14:textId="77777777" w:rsidR="007921A3" w:rsidRDefault="00000000">
      <w:pPr>
        <w:keepNext/>
      </w:pPr>
      <w:r>
        <w:t xml:space="preserve">Q322 </w:t>
      </w:r>
      <w:r>
        <w:rPr>
          <w:b/>
        </w:rPr>
        <w:t>[AI in the Workplace]</w:t>
      </w:r>
      <w:r>
        <w:br/>
        <w:t xml:space="preserve"> </w:t>
      </w:r>
      <w:r>
        <w:br/>
        <w:t>Artificial intelligence (AI) is the science of making computers that can think like humans. Nowadays, many people use AI as a replacement for traditional writing. However, should ordinary Americans use AI for a job application?</w:t>
      </w:r>
      <w:r>
        <w:br/>
      </w:r>
      <w:r>
        <w:br/>
        <w:t>One view is that since jobs are a necessity, making it easier for people to get those jobs is ethical. Many Americans will lose or quit a job at some point in their life and getting a new job is a must-have. Also, many employers use AI to evaluate their workers and grow their business. It is immoral and unfair to prevent ordinary Americans from ‘leveling the playing field’ with AI themselves.</w:t>
      </w:r>
      <w:r>
        <w:br/>
      </w:r>
      <w:r>
        <w:br/>
        <w:t xml:space="preserve">The use of AI in job applications is ethical. Using new technology to improve productivity and grow opportunity is the morally right thing to do.  </w:t>
      </w:r>
      <w:r>
        <w:rPr>
          <w:i/>
          <w:u w:val="single"/>
        </w:rPr>
        <w:br/>
        <w:t xml:space="preserve"> </w:t>
      </w:r>
    </w:p>
    <w:p w14:paraId="2E2A0747" w14:textId="77777777" w:rsidR="007921A3" w:rsidRDefault="007921A3"/>
    <w:p w14:paraId="1D660D34" w14:textId="77777777" w:rsidR="007921A3" w:rsidRDefault="00000000">
      <w:pPr>
        <w:pStyle w:val="BlockEndLabel"/>
      </w:pPr>
      <w:r>
        <w:t>End of Block: MORAL RESPONSIBILITY BLOCK</w:t>
      </w:r>
    </w:p>
    <w:p w14:paraId="6F1558A2" w14:textId="77777777" w:rsidR="007921A3" w:rsidRDefault="007921A3">
      <w:pPr>
        <w:pStyle w:val="BlockSeparator"/>
      </w:pPr>
    </w:p>
    <w:p w14:paraId="20F62967" w14:textId="77777777" w:rsidR="007921A3" w:rsidRDefault="00000000">
      <w:pPr>
        <w:pStyle w:val="BlockStartLabel"/>
      </w:pPr>
      <w:r>
        <w:t>Start of Block: Social Consensus - High</w:t>
      </w:r>
    </w:p>
    <w:p w14:paraId="1E9F1349" w14:textId="77777777" w:rsidR="007921A3" w:rsidRDefault="007921A3"/>
    <w:p w14:paraId="57B39A34" w14:textId="77777777" w:rsidR="007921A3" w:rsidRDefault="00000000">
      <w:pPr>
        <w:keepNext/>
      </w:pPr>
      <w:r>
        <w:t xml:space="preserve">Q1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202FB00F" w14:textId="77777777" w:rsidR="007921A3" w:rsidRDefault="007921A3"/>
    <w:p w14:paraId="6081E9E4"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0A0FF53D" w14:textId="77777777">
        <w:trPr>
          <w:trHeight w:val="300"/>
        </w:trPr>
        <w:tc>
          <w:tcPr>
            <w:tcW w:w="1368" w:type="dxa"/>
            <w:tcBorders>
              <w:top w:val="nil"/>
              <w:left w:val="nil"/>
              <w:bottom w:val="nil"/>
              <w:right w:val="nil"/>
            </w:tcBorders>
          </w:tcPr>
          <w:p w14:paraId="72F6C3BD" w14:textId="77777777" w:rsidR="007921A3" w:rsidRDefault="00000000">
            <w:pPr>
              <w:rPr>
                <w:color w:val="CCCCCC"/>
              </w:rPr>
            </w:pPr>
            <w:r>
              <w:rPr>
                <w:color w:val="CCCCCC"/>
              </w:rPr>
              <w:t>Page Break</w:t>
            </w:r>
          </w:p>
        </w:tc>
        <w:tc>
          <w:tcPr>
            <w:tcW w:w="8208" w:type="dxa"/>
            <w:tcBorders>
              <w:top w:val="nil"/>
              <w:left w:val="nil"/>
              <w:bottom w:val="nil"/>
              <w:right w:val="nil"/>
            </w:tcBorders>
          </w:tcPr>
          <w:p w14:paraId="7FC029C9" w14:textId="77777777" w:rsidR="007921A3" w:rsidRDefault="007921A3">
            <w:pPr>
              <w:pBdr>
                <w:top w:val="single" w:sz="8" w:space="0" w:color="CCCCCC"/>
              </w:pBdr>
              <w:spacing w:before="120" w:after="120" w:line="120" w:lineRule="auto"/>
              <w:jc w:val="center"/>
              <w:rPr>
                <w:color w:val="CCCCCC"/>
              </w:rPr>
            </w:pPr>
          </w:p>
        </w:tc>
      </w:tr>
    </w:tbl>
    <w:p w14:paraId="213FEA52" w14:textId="77777777" w:rsidR="007921A3" w:rsidRDefault="00000000">
      <w:r>
        <w:br w:type="page"/>
      </w:r>
    </w:p>
    <w:p w14:paraId="2C0D185E" w14:textId="77777777" w:rsidR="007921A3" w:rsidRDefault="007921A3"/>
    <w:p w14:paraId="0D6C9A0E" w14:textId="77777777" w:rsidR="007921A3" w:rsidRDefault="00000000">
      <w:pPr>
        <w:keepNext/>
      </w:pPr>
      <w:r>
        <w:t xml:space="preserve">Q2 For the items below, please estimate what percentage of the general American public </w:t>
      </w:r>
      <w:r>
        <w:rPr>
          <w:b/>
        </w:rPr>
        <w:t>(from the 2018 survey)</w:t>
      </w:r>
      <w:r>
        <w:t xml:space="preserve"> would </w:t>
      </w:r>
      <w:r>
        <w:rPr>
          <w:b/>
        </w:rPr>
        <w:t>agree</w:t>
      </w:r>
      <w:r>
        <w:t xml:space="preserve"> on each of the following:</w:t>
      </w:r>
    </w:p>
    <w:p w14:paraId="1A5EBEA4" w14:textId="77777777" w:rsidR="007921A3" w:rsidRDefault="007921A3"/>
    <w:p w14:paraId="3FC44BDB" w14:textId="77777777" w:rsidR="007921A3" w:rsidRDefault="007921A3">
      <w:pPr>
        <w:pStyle w:val="QuestionSeparator"/>
      </w:pPr>
    </w:p>
    <w:p w14:paraId="689EE5D3" w14:textId="77777777" w:rsidR="007921A3" w:rsidRDefault="007921A3"/>
    <w:p w14:paraId="32E3C49E" w14:textId="77777777" w:rsidR="007921A3" w:rsidRDefault="00000000">
      <w:pPr>
        <w:keepNext/>
      </w:pPr>
      <w:r>
        <w:t>Q4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5C1F00C9" w14:textId="77777777">
        <w:tc>
          <w:tcPr>
            <w:tcW w:w="4788" w:type="dxa"/>
          </w:tcPr>
          <w:p w14:paraId="66FAA9A1" w14:textId="77777777" w:rsidR="007921A3" w:rsidRDefault="007921A3"/>
        </w:tc>
        <w:tc>
          <w:tcPr>
            <w:tcW w:w="435" w:type="dxa"/>
          </w:tcPr>
          <w:p w14:paraId="394A6339" w14:textId="77777777" w:rsidR="007921A3" w:rsidRDefault="00000000">
            <w:r>
              <w:t>0</w:t>
            </w:r>
          </w:p>
        </w:tc>
        <w:tc>
          <w:tcPr>
            <w:tcW w:w="435" w:type="dxa"/>
          </w:tcPr>
          <w:p w14:paraId="75CD6476" w14:textId="77777777" w:rsidR="007921A3" w:rsidRDefault="00000000">
            <w:r>
              <w:t>10</w:t>
            </w:r>
          </w:p>
        </w:tc>
        <w:tc>
          <w:tcPr>
            <w:tcW w:w="435" w:type="dxa"/>
          </w:tcPr>
          <w:p w14:paraId="6393EC24" w14:textId="77777777" w:rsidR="007921A3" w:rsidRDefault="00000000">
            <w:r>
              <w:t>20</w:t>
            </w:r>
          </w:p>
        </w:tc>
        <w:tc>
          <w:tcPr>
            <w:tcW w:w="435" w:type="dxa"/>
          </w:tcPr>
          <w:p w14:paraId="3CD702DC" w14:textId="77777777" w:rsidR="007921A3" w:rsidRDefault="00000000">
            <w:r>
              <w:t>30</w:t>
            </w:r>
          </w:p>
        </w:tc>
        <w:tc>
          <w:tcPr>
            <w:tcW w:w="435" w:type="dxa"/>
          </w:tcPr>
          <w:p w14:paraId="1F958D56" w14:textId="77777777" w:rsidR="007921A3" w:rsidRDefault="00000000">
            <w:r>
              <w:t>40</w:t>
            </w:r>
          </w:p>
        </w:tc>
        <w:tc>
          <w:tcPr>
            <w:tcW w:w="435" w:type="dxa"/>
          </w:tcPr>
          <w:p w14:paraId="475BE6CC" w14:textId="77777777" w:rsidR="007921A3" w:rsidRDefault="00000000">
            <w:r>
              <w:t>50</w:t>
            </w:r>
          </w:p>
        </w:tc>
        <w:tc>
          <w:tcPr>
            <w:tcW w:w="435" w:type="dxa"/>
          </w:tcPr>
          <w:p w14:paraId="2BB1EFAF" w14:textId="77777777" w:rsidR="007921A3" w:rsidRDefault="00000000">
            <w:r>
              <w:t>60</w:t>
            </w:r>
          </w:p>
        </w:tc>
        <w:tc>
          <w:tcPr>
            <w:tcW w:w="435" w:type="dxa"/>
          </w:tcPr>
          <w:p w14:paraId="6444E2AA" w14:textId="77777777" w:rsidR="007921A3" w:rsidRDefault="00000000">
            <w:r>
              <w:t>70</w:t>
            </w:r>
          </w:p>
        </w:tc>
        <w:tc>
          <w:tcPr>
            <w:tcW w:w="435" w:type="dxa"/>
          </w:tcPr>
          <w:p w14:paraId="41B888A5" w14:textId="77777777" w:rsidR="007921A3" w:rsidRDefault="00000000">
            <w:r>
              <w:t>80</w:t>
            </w:r>
          </w:p>
        </w:tc>
        <w:tc>
          <w:tcPr>
            <w:tcW w:w="435" w:type="dxa"/>
          </w:tcPr>
          <w:p w14:paraId="5F5F0991" w14:textId="77777777" w:rsidR="007921A3" w:rsidRDefault="00000000">
            <w:r>
              <w:t>90</w:t>
            </w:r>
          </w:p>
        </w:tc>
        <w:tc>
          <w:tcPr>
            <w:tcW w:w="435" w:type="dxa"/>
          </w:tcPr>
          <w:p w14:paraId="5BFEE188" w14:textId="77777777" w:rsidR="007921A3" w:rsidRDefault="00000000">
            <w:r>
              <w:t>100</w:t>
            </w:r>
          </w:p>
        </w:tc>
      </w:tr>
    </w:tbl>
    <w:p w14:paraId="2C6E0BD1"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4E7E3B3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4C820E1" w14:textId="77777777" w:rsidR="007921A3" w:rsidRDefault="00000000">
            <w:pPr>
              <w:keepNext/>
            </w:pPr>
            <w:r>
              <w:t>  ()</w:t>
            </w:r>
          </w:p>
        </w:tc>
        <w:tc>
          <w:tcPr>
            <w:tcW w:w="4788" w:type="dxa"/>
          </w:tcPr>
          <w:p w14:paraId="5CA203F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ABC6C9" wp14:editId="64F5FFF5">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B1D6A9" w14:textId="77777777" w:rsidR="007921A3" w:rsidRDefault="007921A3"/>
    <w:p w14:paraId="2D4FFAFD" w14:textId="77777777" w:rsidR="006612B1" w:rsidRPr="00BA7081" w:rsidRDefault="006612B1" w:rsidP="006612B1">
      <w:pPr>
        <w:rPr>
          <w:ins w:id="607" w:author="Duan, Sean (MU-Student)" w:date="2024-09-12T12:21:00Z" w16du:dateUtc="2024-09-12T17:21:00Z"/>
          <w:highlight w:val="yellow"/>
        </w:rPr>
      </w:pPr>
    </w:p>
    <w:p w14:paraId="705C90CD" w14:textId="77777777" w:rsidR="006612B1" w:rsidRPr="00BA7081" w:rsidRDefault="006612B1" w:rsidP="006612B1">
      <w:pPr>
        <w:keepNext/>
        <w:rPr>
          <w:ins w:id="608" w:author="Duan, Sean (MU-Student)" w:date="2024-09-12T12:21:00Z" w16du:dateUtc="2024-09-12T17:21:00Z"/>
          <w:highlight w:val="yellow"/>
        </w:rPr>
      </w:pPr>
      <w:ins w:id="609" w:author="Duan, Sean (MU-Student)" w:date="2024-09-12T12:21:00Z" w16du:dateUtc="2024-09-12T17:21:00Z">
        <w:r w:rsidRPr="00BA7081">
          <w:rPr>
            <w:highlight w:val="yellow"/>
          </w:rPr>
          <w:t>Q323 "Capital Punishment (the Death Penalty) is necessary in America."</w:t>
        </w:r>
      </w:ins>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6BB62AEE" w14:textId="77777777" w:rsidTr="00834A3D">
        <w:trPr>
          <w:ins w:id="610" w:author="Duan, Sean (MU-Student)" w:date="2024-09-12T12:21:00Z" w16du:dateUtc="2024-09-12T17:21:00Z"/>
        </w:trPr>
        <w:tc>
          <w:tcPr>
            <w:tcW w:w="4788" w:type="dxa"/>
          </w:tcPr>
          <w:p w14:paraId="2A2C00F6" w14:textId="77777777" w:rsidR="006612B1" w:rsidRPr="00BA7081" w:rsidRDefault="006612B1" w:rsidP="00834A3D">
            <w:pPr>
              <w:rPr>
                <w:ins w:id="611" w:author="Duan, Sean (MU-Student)" w:date="2024-09-12T12:21:00Z" w16du:dateUtc="2024-09-12T17:21:00Z"/>
                <w:highlight w:val="yellow"/>
              </w:rPr>
            </w:pPr>
          </w:p>
        </w:tc>
        <w:tc>
          <w:tcPr>
            <w:tcW w:w="435" w:type="dxa"/>
          </w:tcPr>
          <w:p w14:paraId="752D93D6" w14:textId="77777777" w:rsidR="006612B1" w:rsidRPr="00BA7081" w:rsidRDefault="006612B1" w:rsidP="00834A3D">
            <w:pPr>
              <w:rPr>
                <w:ins w:id="612" w:author="Duan, Sean (MU-Student)" w:date="2024-09-12T12:21:00Z" w16du:dateUtc="2024-09-12T17:21:00Z"/>
                <w:highlight w:val="yellow"/>
              </w:rPr>
            </w:pPr>
            <w:ins w:id="613" w:author="Duan, Sean (MU-Student)" w:date="2024-09-12T12:21:00Z" w16du:dateUtc="2024-09-12T17:21:00Z">
              <w:r w:rsidRPr="00BA7081">
                <w:rPr>
                  <w:highlight w:val="yellow"/>
                </w:rPr>
                <w:t>-50</w:t>
              </w:r>
            </w:ins>
          </w:p>
        </w:tc>
        <w:tc>
          <w:tcPr>
            <w:tcW w:w="435" w:type="dxa"/>
          </w:tcPr>
          <w:p w14:paraId="708D7AF7" w14:textId="77777777" w:rsidR="006612B1" w:rsidRPr="00BA7081" w:rsidRDefault="006612B1" w:rsidP="00834A3D">
            <w:pPr>
              <w:rPr>
                <w:ins w:id="614" w:author="Duan, Sean (MU-Student)" w:date="2024-09-12T12:21:00Z" w16du:dateUtc="2024-09-12T17:21:00Z"/>
                <w:highlight w:val="yellow"/>
              </w:rPr>
            </w:pPr>
            <w:ins w:id="615" w:author="Duan, Sean (MU-Student)" w:date="2024-09-12T12:21:00Z" w16du:dateUtc="2024-09-12T17:21:00Z">
              <w:r w:rsidRPr="00BA7081">
                <w:rPr>
                  <w:highlight w:val="yellow"/>
                </w:rPr>
                <w:t>-40</w:t>
              </w:r>
            </w:ins>
          </w:p>
        </w:tc>
        <w:tc>
          <w:tcPr>
            <w:tcW w:w="435" w:type="dxa"/>
          </w:tcPr>
          <w:p w14:paraId="7EB34A3E" w14:textId="77777777" w:rsidR="006612B1" w:rsidRPr="00BA7081" w:rsidRDefault="006612B1" w:rsidP="00834A3D">
            <w:pPr>
              <w:rPr>
                <w:ins w:id="616" w:author="Duan, Sean (MU-Student)" w:date="2024-09-12T12:21:00Z" w16du:dateUtc="2024-09-12T17:21:00Z"/>
                <w:highlight w:val="yellow"/>
              </w:rPr>
            </w:pPr>
            <w:ins w:id="617" w:author="Duan, Sean (MU-Student)" w:date="2024-09-12T12:21:00Z" w16du:dateUtc="2024-09-12T17:21:00Z">
              <w:r w:rsidRPr="00BA7081">
                <w:rPr>
                  <w:highlight w:val="yellow"/>
                </w:rPr>
                <w:t>-30</w:t>
              </w:r>
            </w:ins>
          </w:p>
        </w:tc>
        <w:tc>
          <w:tcPr>
            <w:tcW w:w="435" w:type="dxa"/>
          </w:tcPr>
          <w:p w14:paraId="3F3417BF" w14:textId="77777777" w:rsidR="006612B1" w:rsidRPr="00BA7081" w:rsidRDefault="006612B1" w:rsidP="00834A3D">
            <w:pPr>
              <w:rPr>
                <w:ins w:id="618" w:author="Duan, Sean (MU-Student)" w:date="2024-09-12T12:21:00Z" w16du:dateUtc="2024-09-12T17:21:00Z"/>
                <w:highlight w:val="yellow"/>
              </w:rPr>
            </w:pPr>
            <w:ins w:id="619" w:author="Duan, Sean (MU-Student)" w:date="2024-09-12T12:21:00Z" w16du:dateUtc="2024-09-12T17:21:00Z">
              <w:r w:rsidRPr="00BA7081">
                <w:rPr>
                  <w:highlight w:val="yellow"/>
                </w:rPr>
                <w:t>-20</w:t>
              </w:r>
            </w:ins>
          </w:p>
        </w:tc>
        <w:tc>
          <w:tcPr>
            <w:tcW w:w="435" w:type="dxa"/>
          </w:tcPr>
          <w:p w14:paraId="4C7FD187" w14:textId="77777777" w:rsidR="006612B1" w:rsidRPr="00BA7081" w:rsidRDefault="006612B1" w:rsidP="00834A3D">
            <w:pPr>
              <w:rPr>
                <w:ins w:id="620" w:author="Duan, Sean (MU-Student)" w:date="2024-09-12T12:21:00Z" w16du:dateUtc="2024-09-12T17:21:00Z"/>
                <w:highlight w:val="yellow"/>
              </w:rPr>
            </w:pPr>
            <w:ins w:id="621" w:author="Duan, Sean (MU-Student)" w:date="2024-09-12T12:21:00Z" w16du:dateUtc="2024-09-12T17:21:00Z">
              <w:r w:rsidRPr="00BA7081">
                <w:rPr>
                  <w:highlight w:val="yellow"/>
                </w:rPr>
                <w:t>-10</w:t>
              </w:r>
            </w:ins>
          </w:p>
        </w:tc>
        <w:tc>
          <w:tcPr>
            <w:tcW w:w="435" w:type="dxa"/>
          </w:tcPr>
          <w:p w14:paraId="5E960B65" w14:textId="77777777" w:rsidR="006612B1" w:rsidRPr="00BA7081" w:rsidRDefault="006612B1" w:rsidP="00834A3D">
            <w:pPr>
              <w:rPr>
                <w:ins w:id="622" w:author="Duan, Sean (MU-Student)" w:date="2024-09-12T12:21:00Z" w16du:dateUtc="2024-09-12T17:21:00Z"/>
                <w:highlight w:val="yellow"/>
              </w:rPr>
            </w:pPr>
            <w:ins w:id="623" w:author="Duan, Sean (MU-Student)" w:date="2024-09-12T12:21:00Z" w16du:dateUtc="2024-09-12T17:21:00Z">
              <w:r w:rsidRPr="00BA7081">
                <w:rPr>
                  <w:highlight w:val="yellow"/>
                </w:rPr>
                <w:t>0</w:t>
              </w:r>
            </w:ins>
          </w:p>
        </w:tc>
        <w:tc>
          <w:tcPr>
            <w:tcW w:w="435" w:type="dxa"/>
          </w:tcPr>
          <w:p w14:paraId="3D401C59" w14:textId="77777777" w:rsidR="006612B1" w:rsidRPr="00BA7081" w:rsidRDefault="006612B1" w:rsidP="00834A3D">
            <w:pPr>
              <w:rPr>
                <w:ins w:id="624" w:author="Duan, Sean (MU-Student)" w:date="2024-09-12T12:21:00Z" w16du:dateUtc="2024-09-12T17:21:00Z"/>
                <w:highlight w:val="yellow"/>
              </w:rPr>
            </w:pPr>
            <w:ins w:id="625" w:author="Duan, Sean (MU-Student)" w:date="2024-09-12T12:21:00Z" w16du:dateUtc="2024-09-12T17:21:00Z">
              <w:r w:rsidRPr="00BA7081">
                <w:rPr>
                  <w:highlight w:val="yellow"/>
                </w:rPr>
                <w:t>10</w:t>
              </w:r>
            </w:ins>
          </w:p>
        </w:tc>
        <w:tc>
          <w:tcPr>
            <w:tcW w:w="435" w:type="dxa"/>
          </w:tcPr>
          <w:p w14:paraId="5F8C696F" w14:textId="77777777" w:rsidR="006612B1" w:rsidRPr="00BA7081" w:rsidRDefault="006612B1" w:rsidP="00834A3D">
            <w:pPr>
              <w:rPr>
                <w:ins w:id="626" w:author="Duan, Sean (MU-Student)" w:date="2024-09-12T12:21:00Z" w16du:dateUtc="2024-09-12T17:21:00Z"/>
                <w:highlight w:val="yellow"/>
              </w:rPr>
            </w:pPr>
            <w:ins w:id="627" w:author="Duan, Sean (MU-Student)" w:date="2024-09-12T12:21:00Z" w16du:dateUtc="2024-09-12T17:21:00Z">
              <w:r w:rsidRPr="00BA7081">
                <w:rPr>
                  <w:highlight w:val="yellow"/>
                </w:rPr>
                <w:t>20</w:t>
              </w:r>
            </w:ins>
          </w:p>
        </w:tc>
        <w:tc>
          <w:tcPr>
            <w:tcW w:w="435" w:type="dxa"/>
          </w:tcPr>
          <w:p w14:paraId="28B59EC4" w14:textId="77777777" w:rsidR="006612B1" w:rsidRPr="00BA7081" w:rsidRDefault="006612B1" w:rsidP="00834A3D">
            <w:pPr>
              <w:rPr>
                <w:ins w:id="628" w:author="Duan, Sean (MU-Student)" w:date="2024-09-12T12:21:00Z" w16du:dateUtc="2024-09-12T17:21:00Z"/>
                <w:highlight w:val="yellow"/>
              </w:rPr>
            </w:pPr>
            <w:ins w:id="629" w:author="Duan, Sean (MU-Student)" w:date="2024-09-12T12:21:00Z" w16du:dateUtc="2024-09-12T17:21:00Z">
              <w:r w:rsidRPr="00BA7081">
                <w:rPr>
                  <w:highlight w:val="yellow"/>
                </w:rPr>
                <w:t>30</w:t>
              </w:r>
            </w:ins>
          </w:p>
        </w:tc>
        <w:tc>
          <w:tcPr>
            <w:tcW w:w="435" w:type="dxa"/>
          </w:tcPr>
          <w:p w14:paraId="5A989E11" w14:textId="77777777" w:rsidR="006612B1" w:rsidRPr="00BA7081" w:rsidRDefault="006612B1" w:rsidP="00834A3D">
            <w:pPr>
              <w:rPr>
                <w:ins w:id="630" w:author="Duan, Sean (MU-Student)" w:date="2024-09-12T12:21:00Z" w16du:dateUtc="2024-09-12T17:21:00Z"/>
                <w:highlight w:val="yellow"/>
              </w:rPr>
            </w:pPr>
            <w:ins w:id="631" w:author="Duan, Sean (MU-Student)" w:date="2024-09-12T12:21:00Z" w16du:dateUtc="2024-09-12T17:21:00Z">
              <w:r w:rsidRPr="00BA7081">
                <w:rPr>
                  <w:highlight w:val="yellow"/>
                </w:rPr>
                <w:t>40</w:t>
              </w:r>
            </w:ins>
          </w:p>
        </w:tc>
        <w:tc>
          <w:tcPr>
            <w:tcW w:w="435" w:type="dxa"/>
          </w:tcPr>
          <w:p w14:paraId="2BF4DC5A" w14:textId="77777777" w:rsidR="006612B1" w:rsidRPr="00BA7081" w:rsidRDefault="006612B1" w:rsidP="00834A3D">
            <w:pPr>
              <w:rPr>
                <w:ins w:id="632" w:author="Duan, Sean (MU-Student)" w:date="2024-09-12T12:21:00Z" w16du:dateUtc="2024-09-12T17:21:00Z"/>
                <w:highlight w:val="yellow"/>
              </w:rPr>
            </w:pPr>
            <w:ins w:id="633" w:author="Duan, Sean (MU-Student)" w:date="2024-09-12T12:21:00Z" w16du:dateUtc="2024-09-12T17:21:00Z">
              <w:r w:rsidRPr="00BA7081">
                <w:rPr>
                  <w:highlight w:val="yellow"/>
                </w:rPr>
                <w:t>50</w:t>
              </w:r>
            </w:ins>
          </w:p>
        </w:tc>
      </w:tr>
    </w:tbl>
    <w:p w14:paraId="4699DC2E" w14:textId="77777777" w:rsidR="006612B1" w:rsidRPr="00BA7081" w:rsidRDefault="006612B1" w:rsidP="006612B1">
      <w:pPr>
        <w:rPr>
          <w:ins w:id="634" w:author="Duan, Sean (MU-Student)" w:date="2024-09-12T12:21:00Z" w16du:dateUtc="2024-09-12T17:21:00Z"/>
          <w:highlight w:val="yellow"/>
        </w:rPr>
      </w:pPr>
    </w:p>
    <w:tbl>
      <w:tblPr>
        <w:tblStyle w:val="QStandardSliderTable"/>
        <w:tblW w:w="9576" w:type="auto"/>
        <w:tblLook w:val="07E0" w:firstRow="1" w:lastRow="1" w:firstColumn="1" w:lastColumn="1" w:noHBand="1" w:noVBand="1"/>
      </w:tblPr>
      <w:tblGrid>
        <w:gridCol w:w="4629"/>
        <w:gridCol w:w="4731"/>
      </w:tblGrid>
      <w:tr w:rsidR="006612B1" w14:paraId="18E32835" w14:textId="77777777" w:rsidTr="00834A3D">
        <w:trPr>
          <w:ins w:id="635" w:author="Duan, Sean (MU-Student)" w:date="2024-09-12T12:21:00Z" w16du:dateUtc="2024-09-12T17:21:00Z"/>
        </w:trPr>
        <w:tc>
          <w:tcPr>
            <w:cnfStyle w:val="001000000000" w:firstRow="0" w:lastRow="0" w:firstColumn="1" w:lastColumn="0" w:oddVBand="0" w:evenVBand="0" w:oddHBand="0" w:evenHBand="0" w:firstRowFirstColumn="0" w:firstRowLastColumn="0" w:lastRowFirstColumn="0" w:lastRowLastColumn="0"/>
            <w:tcW w:w="4788" w:type="dxa"/>
          </w:tcPr>
          <w:p w14:paraId="17A0A3F6" w14:textId="77777777" w:rsidR="006612B1" w:rsidRPr="00BA7081" w:rsidRDefault="006612B1" w:rsidP="00834A3D">
            <w:pPr>
              <w:keepNext/>
              <w:rPr>
                <w:ins w:id="636" w:author="Duan, Sean (MU-Student)" w:date="2024-09-12T12:21:00Z" w16du:dateUtc="2024-09-12T17:21:00Z"/>
                <w:highlight w:val="yellow"/>
              </w:rPr>
            </w:pPr>
            <w:ins w:id="637" w:author="Duan, Sean (MU-Student)" w:date="2024-09-12T12:21:00Z" w16du:dateUtc="2024-09-12T17:21:00Z">
              <w:r w:rsidRPr="00BA7081">
                <w:rPr>
                  <w:highlight w:val="yellow"/>
                </w:rPr>
                <w:t>  ()</w:t>
              </w:r>
            </w:ins>
          </w:p>
        </w:tc>
        <w:tc>
          <w:tcPr>
            <w:tcW w:w="4788" w:type="dxa"/>
          </w:tcPr>
          <w:p w14:paraId="08BEC047" w14:textId="77777777" w:rsidR="006612B1" w:rsidRDefault="006612B1" w:rsidP="00834A3D">
            <w:pPr>
              <w:keepNext/>
              <w:cnfStyle w:val="000000000000" w:firstRow="0" w:lastRow="0" w:firstColumn="0" w:lastColumn="0" w:oddVBand="0" w:evenVBand="0" w:oddHBand="0" w:evenHBand="0" w:firstRowFirstColumn="0" w:firstRowLastColumn="0" w:lastRowFirstColumn="0" w:lastRowLastColumn="0"/>
              <w:rPr>
                <w:ins w:id="638" w:author="Duan, Sean (MU-Student)" w:date="2024-09-12T12:21:00Z" w16du:dateUtc="2024-09-12T17:21:00Z"/>
              </w:rPr>
            </w:pPr>
            <w:ins w:id="639" w:author="Duan, Sean (MU-Student)" w:date="2024-09-12T12:21:00Z" w16du:dateUtc="2024-09-12T17:21:00Z">
              <w:r w:rsidRPr="00BA7081">
                <w:rPr>
                  <w:noProof/>
                  <w:highlight w:val="yellow"/>
                </w:rPr>
                <w:drawing>
                  <wp:inline distT="0" distB="0" distL="0" distR="0" wp14:anchorId="5D8A2682" wp14:editId="17F43E58">
                    <wp:extent cx="1905000" cy="304800"/>
                    <wp:effectExtent l="0" t="0" r="0" b="0"/>
                    <wp:docPr id="21160257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50850801" w14:textId="77777777" w:rsidR="007921A3" w:rsidRDefault="007921A3"/>
    <w:p w14:paraId="1A90FCCF" w14:textId="77777777" w:rsidR="007921A3" w:rsidRDefault="007921A3">
      <w:pPr>
        <w:pStyle w:val="QuestionSeparator"/>
      </w:pPr>
    </w:p>
    <w:p w14:paraId="473F60FF" w14:textId="77777777" w:rsidR="007921A3" w:rsidRDefault="007921A3"/>
    <w:p w14:paraId="657901A2" w14:textId="3DDAA0AC" w:rsidR="007921A3" w:rsidDel="007F4338" w:rsidRDefault="00000000">
      <w:pPr>
        <w:keepNext/>
        <w:rPr>
          <w:del w:id="640" w:author="Duan, Sean (MU-Student)" w:date="2024-09-12T12:19:00Z" w16du:dateUtc="2024-09-12T17:19:00Z"/>
        </w:rPr>
      </w:pPr>
      <w:del w:id="641" w:author="Duan, Sean (MU-Student)" w:date="2024-09-12T12:19:00Z" w16du:dateUtc="2024-09-12T17:19:00Z">
        <w:r w:rsidDel="007F4338">
          <w:delText>Q5 "Regular exercise is necessary for Americans"</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60E89556" w14:textId="3B0FA244">
        <w:trPr>
          <w:del w:id="642" w:author="Duan, Sean (MU-Student)" w:date="2024-09-12T12:19:00Z" w16du:dateUtc="2024-09-12T17:19:00Z"/>
        </w:trPr>
        <w:tc>
          <w:tcPr>
            <w:tcW w:w="4788" w:type="dxa"/>
          </w:tcPr>
          <w:p w14:paraId="6E408C60" w14:textId="0752BBD5" w:rsidR="007921A3" w:rsidDel="007F4338" w:rsidRDefault="007921A3">
            <w:pPr>
              <w:rPr>
                <w:del w:id="643" w:author="Duan, Sean (MU-Student)" w:date="2024-09-12T12:19:00Z" w16du:dateUtc="2024-09-12T17:19:00Z"/>
              </w:rPr>
            </w:pPr>
          </w:p>
        </w:tc>
        <w:tc>
          <w:tcPr>
            <w:tcW w:w="435" w:type="dxa"/>
          </w:tcPr>
          <w:p w14:paraId="3D5627A0" w14:textId="72370399" w:rsidR="007921A3" w:rsidDel="007F4338" w:rsidRDefault="00000000">
            <w:pPr>
              <w:rPr>
                <w:del w:id="644" w:author="Duan, Sean (MU-Student)" w:date="2024-09-12T12:19:00Z" w16du:dateUtc="2024-09-12T17:19:00Z"/>
              </w:rPr>
            </w:pPr>
            <w:del w:id="645" w:author="Duan, Sean (MU-Student)" w:date="2024-09-12T12:19:00Z" w16du:dateUtc="2024-09-12T17:19:00Z">
              <w:r w:rsidDel="007F4338">
                <w:delText>0</w:delText>
              </w:r>
            </w:del>
          </w:p>
        </w:tc>
        <w:tc>
          <w:tcPr>
            <w:tcW w:w="435" w:type="dxa"/>
          </w:tcPr>
          <w:p w14:paraId="2D3AFC91" w14:textId="54723D52" w:rsidR="007921A3" w:rsidDel="007F4338" w:rsidRDefault="00000000">
            <w:pPr>
              <w:rPr>
                <w:del w:id="646" w:author="Duan, Sean (MU-Student)" w:date="2024-09-12T12:19:00Z" w16du:dateUtc="2024-09-12T17:19:00Z"/>
              </w:rPr>
            </w:pPr>
            <w:del w:id="647" w:author="Duan, Sean (MU-Student)" w:date="2024-09-12T12:19:00Z" w16du:dateUtc="2024-09-12T17:19:00Z">
              <w:r w:rsidDel="007F4338">
                <w:delText>10</w:delText>
              </w:r>
            </w:del>
          </w:p>
        </w:tc>
        <w:tc>
          <w:tcPr>
            <w:tcW w:w="435" w:type="dxa"/>
          </w:tcPr>
          <w:p w14:paraId="4AF81F8A" w14:textId="556D3715" w:rsidR="007921A3" w:rsidDel="007F4338" w:rsidRDefault="00000000">
            <w:pPr>
              <w:rPr>
                <w:del w:id="648" w:author="Duan, Sean (MU-Student)" w:date="2024-09-12T12:19:00Z" w16du:dateUtc="2024-09-12T17:19:00Z"/>
              </w:rPr>
            </w:pPr>
            <w:del w:id="649" w:author="Duan, Sean (MU-Student)" w:date="2024-09-12T12:19:00Z" w16du:dateUtc="2024-09-12T17:19:00Z">
              <w:r w:rsidDel="007F4338">
                <w:delText>20</w:delText>
              </w:r>
            </w:del>
          </w:p>
        </w:tc>
        <w:tc>
          <w:tcPr>
            <w:tcW w:w="435" w:type="dxa"/>
          </w:tcPr>
          <w:p w14:paraId="2BDEDB4F" w14:textId="0F70E4C2" w:rsidR="007921A3" w:rsidDel="007F4338" w:rsidRDefault="00000000">
            <w:pPr>
              <w:rPr>
                <w:del w:id="650" w:author="Duan, Sean (MU-Student)" w:date="2024-09-12T12:19:00Z" w16du:dateUtc="2024-09-12T17:19:00Z"/>
              </w:rPr>
            </w:pPr>
            <w:del w:id="651" w:author="Duan, Sean (MU-Student)" w:date="2024-09-12T12:19:00Z" w16du:dateUtc="2024-09-12T17:19:00Z">
              <w:r w:rsidDel="007F4338">
                <w:delText>30</w:delText>
              </w:r>
            </w:del>
          </w:p>
        </w:tc>
        <w:tc>
          <w:tcPr>
            <w:tcW w:w="435" w:type="dxa"/>
          </w:tcPr>
          <w:p w14:paraId="1F9027F0" w14:textId="40621983" w:rsidR="007921A3" w:rsidDel="007F4338" w:rsidRDefault="00000000">
            <w:pPr>
              <w:rPr>
                <w:del w:id="652" w:author="Duan, Sean (MU-Student)" w:date="2024-09-12T12:19:00Z" w16du:dateUtc="2024-09-12T17:19:00Z"/>
              </w:rPr>
            </w:pPr>
            <w:del w:id="653" w:author="Duan, Sean (MU-Student)" w:date="2024-09-12T12:19:00Z" w16du:dateUtc="2024-09-12T17:19:00Z">
              <w:r w:rsidDel="007F4338">
                <w:delText>40</w:delText>
              </w:r>
            </w:del>
          </w:p>
        </w:tc>
        <w:tc>
          <w:tcPr>
            <w:tcW w:w="435" w:type="dxa"/>
          </w:tcPr>
          <w:p w14:paraId="7858EB8A" w14:textId="679869CA" w:rsidR="007921A3" w:rsidDel="007F4338" w:rsidRDefault="00000000">
            <w:pPr>
              <w:rPr>
                <w:del w:id="654" w:author="Duan, Sean (MU-Student)" w:date="2024-09-12T12:19:00Z" w16du:dateUtc="2024-09-12T17:19:00Z"/>
              </w:rPr>
            </w:pPr>
            <w:del w:id="655" w:author="Duan, Sean (MU-Student)" w:date="2024-09-12T12:19:00Z" w16du:dateUtc="2024-09-12T17:19:00Z">
              <w:r w:rsidDel="007F4338">
                <w:delText>50</w:delText>
              </w:r>
            </w:del>
          </w:p>
        </w:tc>
        <w:tc>
          <w:tcPr>
            <w:tcW w:w="435" w:type="dxa"/>
          </w:tcPr>
          <w:p w14:paraId="065106AC" w14:textId="14078AB1" w:rsidR="007921A3" w:rsidDel="007F4338" w:rsidRDefault="00000000">
            <w:pPr>
              <w:rPr>
                <w:del w:id="656" w:author="Duan, Sean (MU-Student)" w:date="2024-09-12T12:19:00Z" w16du:dateUtc="2024-09-12T17:19:00Z"/>
              </w:rPr>
            </w:pPr>
            <w:del w:id="657" w:author="Duan, Sean (MU-Student)" w:date="2024-09-12T12:19:00Z" w16du:dateUtc="2024-09-12T17:19:00Z">
              <w:r w:rsidDel="007F4338">
                <w:delText>60</w:delText>
              </w:r>
            </w:del>
          </w:p>
        </w:tc>
        <w:tc>
          <w:tcPr>
            <w:tcW w:w="435" w:type="dxa"/>
          </w:tcPr>
          <w:p w14:paraId="6D799992" w14:textId="0D2EE1A3" w:rsidR="007921A3" w:rsidDel="007F4338" w:rsidRDefault="00000000">
            <w:pPr>
              <w:rPr>
                <w:del w:id="658" w:author="Duan, Sean (MU-Student)" w:date="2024-09-12T12:19:00Z" w16du:dateUtc="2024-09-12T17:19:00Z"/>
              </w:rPr>
            </w:pPr>
            <w:del w:id="659" w:author="Duan, Sean (MU-Student)" w:date="2024-09-12T12:19:00Z" w16du:dateUtc="2024-09-12T17:19:00Z">
              <w:r w:rsidDel="007F4338">
                <w:delText>70</w:delText>
              </w:r>
            </w:del>
          </w:p>
        </w:tc>
        <w:tc>
          <w:tcPr>
            <w:tcW w:w="435" w:type="dxa"/>
          </w:tcPr>
          <w:p w14:paraId="6D0572DE" w14:textId="52B98809" w:rsidR="007921A3" w:rsidDel="007F4338" w:rsidRDefault="00000000">
            <w:pPr>
              <w:rPr>
                <w:del w:id="660" w:author="Duan, Sean (MU-Student)" w:date="2024-09-12T12:19:00Z" w16du:dateUtc="2024-09-12T17:19:00Z"/>
              </w:rPr>
            </w:pPr>
            <w:del w:id="661" w:author="Duan, Sean (MU-Student)" w:date="2024-09-12T12:19:00Z" w16du:dateUtc="2024-09-12T17:19:00Z">
              <w:r w:rsidDel="007F4338">
                <w:delText>80</w:delText>
              </w:r>
            </w:del>
          </w:p>
        </w:tc>
        <w:tc>
          <w:tcPr>
            <w:tcW w:w="435" w:type="dxa"/>
          </w:tcPr>
          <w:p w14:paraId="0514A02B" w14:textId="6EC59F84" w:rsidR="007921A3" w:rsidDel="007F4338" w:rsidRDefault="00000000">
            <w:pPr>
              <w:rPr>
                <w:del w:id="662" w:author="Duan, Sean (MU-Student)" w:date="2024-09-12T12:19:00Z" w16du:dateUtc="2024-09-12T17:19:00Z"/>
              </w:rPr>
            </w:pPr>
            <w:del w:id="663" w:author="Duan, Sean (MU-Student)" w:date="2024-09-12T12:19:00Z" w16du:dateUtc="2024-09-12T17:19:00Z">
              <w:r w:rsidDel="007F4338">
                <w:delText>90</w:delText>
              </w:r>
            </w:del>
          </w:p>
        </w:tc>
        <w:tc>
          <w:tcPr>
            <w:tcW w:w="435" w:type="dxa"/>
          </w:tcPr>
          <w:p w14:paraId="03514C4B" w14:textId="516F6F5A" w:rsidR="007921A3" w:rsidDel="007F4338" w:rsidRDefault="00000000">
            <w:pPr>
              <w:rPr>
                <w:del w:id="664" w:author="Duan, Sean (MU-Student)" w:date="2024-09-12T12:19:00Z" w16du:dateUtc="2024-09-12T17:19:00Z"/>
              </w:rPr>
            </w:pPr>
            <w:del w:id="665" w:author="Duan, Sean (MU-Student)" w:date="2024-09-12T12:19:00Z" w16du:dateUtc="2024-09-12T17:19:00Z">
              <w:r w:rsidDel="007F4338">
                <w:delText>100</w:delText>
              </w:r>
            </w:del>
          </w:p>
        </w:tc>
      </w:tr>
    </w:tbl>
    <w:p w14:paraId="55B5F802" w14:textId="61D0EAFC" w:rsidR="007921A3" w:rsidDel="007F4338" w:rsidRDefault="007921A3">
      <w:pPr>
        <w:rPr>
          <w:del w:id="666"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531F5C9A" w14:textId="2F144AA9" w:rsidTr="007921A3">
        <w:trPr>
          <w:del w:id="667"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40F8478F" w14:textId="21EF2F9C" w:rsidR="007921A3" w:rsidDel="007F4338" w:rsidRDefault="00000000">
            <w:pPr>
              <w:keepNext/>
              <w:rPr>
                <w:del w:id="668" w:author="Duan, Sean (MU-Student)" w:date="2024-09-12T12:19:00Z" w16du:dateUtc="2024-09-12T17:19:00Z"/>
              </w:rPr>
            </w:pPr>
            <w:del w:id="669" w:author="Duan, Sean (MU-Student)" w:date="2024-09-12T12:19:00Z" w16du:dateUtc="2024-09-12T17:19:00Z">
              <w:r w:rsidDel="007F4338">
                <w:delText>  ()</w:delText>
              </w:r>
            </w:del>
          </w:p>
        </w:tc>
        <w:tc>
          <w:tcPr>
            <w:tcW w:w="4788" w:type="dxa"/>
          </w:tcPr>
          <w:p w14:paraId="0FDE02D5" w14:textId="04A45317"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670" w:author="Duan, Sean (MU-Student)" w:date="2024-09-12T12:19:00Z" w16du:dateUtc="2024-09-12T17:19:00Z"/>
              </w:rPr>
            </w:pPr>
            <w:del w:id="671" w:author="Duan, Sean (MU-Student)" w:date="2024-09-12T12:19:00Z" w16du:dateUtc="2024-09-12T17:19:00Z">
              <w:r w:rsidDel="007F4338">
                <w:rPr>
                  <w:noProof/>
                </w:rPr>
                <w:drawing>
                  <wp:inline distT="0" distB="0" distL="0" distR="0" wp14:anchorId="4C694C6B" wp14:editId="7EA58CB8">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753054C3" w14:textId="3880FCCD" w:rsidR="007921A3" w:rsidDel="007F4338" w:rsidRDefault="007921A3">
      <w:pPr>
        <w:rPr>
          <w:del w:id="672" w:author="Duan, Sean (MU-Student)" w:date="2024-09-12T12:19:00Z" w16du:dateUtc="2024-09-12T17:19:00Z"/>
        </w:rPr>
      </w:pPr>
    </w:p>
    <w:p w14:paraId="5A30AE5B" w14:textId="476F2248" w:rsidR="007921A3" w:rsidDel="007F4338" w:rsidRDefault="007921A3">
      <w:pPr>
        <w:rPr>
          <w:del w:id="673" w:author="Duan, Sean (MU-Student)" w:date="2024-09-12T12:19:00Z" w16du:dateUtc="2024-09-12T17:19:00Z"/>
        </w:rPr>
      </w:pPr>
    </w:p>
    <w:p w14:paraId="189DBA18" w14:textId="0D830DE2" w:rsidR="007921A3" w:rsidDel="007F4338" w:rsidRDefault="007921A3">
      <w:pPr>
        <w:pStyle w:val="QuestionSeparator"/>
        <w:rPr>
          <w:del w:id="674" w:author="Duan, Sean (MU-Student)" w:date="2024-09-12T12:19:00Z" w16du:dateUtc="2024-09-12T17:19:00Z"/>
        </w:rPr>
      </w:pPr>
    </w:p>
    <w:p w14:paraId="75F8E6CF" w14:textId="77B855E3" w:rsidR="007921A3" w:rsidDel="007F4338" w:rsidRDefault="007921A3">
      <w:pPr>
        <w:rPr>
          <w:del w:id="675" w:author="Duan, Sean (MU-Student)" w:date="2024-09-12T12:19:00Z" w16du:dateUtc="2024-09-12T17:19:00Z"/>
        </w:rPr>
      </w:pPr>
    </w:p>
    <w:p w14:paraId="68BB86F6" w14:textId="010C7F0F" w:rsidR="007921A3" w:rsidDel="007F4338" w:rsidRDefault="00000000">
      <w:pPr>
        <w:keepNext/>
        <w:rPr>
          <w:del w:id="676" w:author="Duan, Sean (MU-Student)" w:date="2024-09-12T12:19:00Z" w16du:dateUtc="2024-09-12T17:19:00Z"/>
        </w:rPr>
      </w:pPr>
      <w:del w:id="677" w:author="Duan, Sean (MU-Student)" w:date="2024-09-12T12:19:00Z" w16du:dateUtc="2024-09-12T17:19:00Z">
        <w:r w:rsidDel="007F4338">
          <w:delText>Q323 "Trans athletes should only be allowed to play on sports teams that match their birth gender"</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7946A127" w14:textId="6C2ED1A7">
        <w:trPr>
          <w:del w:id="678" w:author="Duan, Sean (MU-Student)" w:date="2024-09-12T12:19:00Z" w16du:dateUtc="2024-09-12T17:19:00Z"/>
        </w:trPr>
        <w:tc>
          <w:tcPr>
            <w:tcW w:w="4788" w:type="dxa"/>
          </w:tcPr>
          <w:p w14:paraId="7D357DA1" w14:textId="57731014" w:rsidR="007921A3" w:rsidDel="007F4338" w:rsidRDefault="007921A3">
            <w:pPr>
              <w:rPr>
                <w:del w:id="679" w:author="Duan, Sean (MU-Student)" w:date="2024-09-12T12:19:00Z" w16du:dateUtc="2024-09-12T17:19:00Z"/>
              </w:rPr>
            </w:pPr>
          </w:p>
        </w:tc>
        <w:tc>
          <w:tcPr>
            <w:tcW w:w="435" w:type="dxa"/>
          </w:tcPr>
          <w:p w14:paraId="082189C5" w14:textId="59BF84F2" w:rsidR="007921A3" w:rsidDel="007F4338" w:rsidRDefault="00000000">
            <w:pPr>
              <w:rPr>
                <w:del w:id="680" w:author="Duan, Sean (MU-Student)" w:date="2024-09-12T12:19:00Z" w16du:dateUtc="2024-09-12T17:19:00Z"/>
              </w:rPr>
            </w:pPr>
            <w:del w:id="681" w:author="Duan, Sean (MU-Student)" w:date="2024-09-12T12:19:00Z" w16du:dateUtc="2024-09-12T17:19:00Z">
              <w:r w:rsidDel="007F4338">
                <w:delText>0</w:delText>
              </w:r>
            </w:del>
          </w:p>
        </w:tc>
        <w:tc>
          <w:tcPr>
            <w:tcW w:w="435" w:type="dxa"/>
          </w:tcPr>
          <w:p w14:paraId="09AEFCD9" w14:textId="224F3AAE" w:rsidR="007921A3" w:rsidDel="007F4338" w:rsidRDefault="00000000">
            <w:pPr>
              <w:rPr>
                <w:del w:id="682" w:author="Duan, Sean (MU-Student)" w:date="2024-09-12T12:19:00Z" w16du:dateUtc="2024-09-12T17:19:00Z"/>
              </w:rPr>
            </w:pPr>
            <w:del w:id="683" w:author="Duan, Sean (MU-Student)" w:date="2024-09-12T12:19:00Z" w16du:dateUtc="2024-09-12T17:19:00Z">
              <w:r w:rsidDel="007F4338">
                <w:delText>10</w:delText>
              </w:r>
            </w:del>
          </w:p>
        </w:tc>
        <w:tc>
          <w:tcPr>
            <w:tcW w:w="435" w:type="dxa"/>
          </w:tcPr>
          <w:p w14:paraId="1926BFBD" w14:textId="6DCFE7CC" w:rsidR="007921A3" w:rsidDel="007F4338" w:rsidRDefault="00000000">
            <w:pPr>
              <w:rPr>
                <w:del w:id="684" w:author="Duan, Sean (MU-Student)" w:date="2024-09-12T12:19:00Z" w16du:dateUtc="2024-09-12T17:19:00Z"/>
              </w:rPr>
            </w:pPr>
            <w:del w:id="685" w:author="Duan, Sean (MU-Student)" w:date="2024-09-12T12:19:00Z" w16du:dateUtc="2024-09-12T17:19:00Z">
              <w:r w:rsidDel="007F4338">
                <w:delText>20</w:delText>
              </w:r>
            </w:del>
          </w:p>
        </w:tc>
        <w:tc>
          <w:tcPr>
            <w:tcW w:w="435" w:type="dxa"/>
          </w:tcPr>
          <w:p w14:paraId="7E968442" w14:textId="7D6959F3" w:rsidR="007921A3" w:rsidDel="007F4338" w:rsidRDefault="00000000">
            <w:pPr>
              <w:rPr>
                <w:del w:id="686" w:author="Duan, Sean (MU-Student)" w:date="2024-09-12T12:19:00Z" w16du:dateUtc="2024-09-12T17:19:00Z"/>
              </w:rPr>
            </w:pPr>
            <w:del w:id="687" w:author="Duan, Sean (MU-Student)" w:date="2024-09-12T12:19:00Z" w16du:dateUtc="2024-09-12T17:19:00Z">
              <w:r w:rsidDel="007F4338">
                <w:delText>30</w:delText>
              </w:r>
            </w:del>
          </w:p>
        </w:tc>
        <w:tc>
          <w:tcPr>
            <w:tcW w:w="435" w:type="dxa"/>
          </w:tcPr>
          <w:p w14:paraId="6F5CC691" w14:textId="7485E2AC" w:rsidR="007921A3" w:rsidDel="007F4338" w:rsidRDefault="00000000">
            <w:pPr>
              <w:rPr>
                <w:del w:id="688" w:author="Duan, Sean (MU-Student)" w:date="2024-09-12T12:19:00Z" w16du:dateUtc="2024-09-12T17:19:00Z"/>
              </w:rPr>
            </w:pPr>
            <w:del w:id="689" w:author="Duan, Sean (MU-Student)" w:date="2024-09-12T12:19:00Z" w16du:dateUtc="2024-09-12T17:19:00Z">
              <w:r w:rsidDel="007F4338">
                <w:delText>40</w:delText>
              </w:r>
            </w:del>
          </w:p>
        </w:tc>
        <w:tc>
          <w:tcPr>
            <w:tcW w:w="435" w:type="dxa"/>
          </w:tcPr>
          <w:p w14:paraId="553AACC6" w14:textId="283B6412" w:rsidR="007921A3" w:rsidDel="007F4338" w:rsidRDefault="00000000">
            <w:pPr>
              <w:rPr>
                <w:del w:id="690" w:author="Duan, Sean (MU-Student)" w:date="2024-09-12T12:19:00Z" w16du:dateUtc="2024-09-12T17:19:00Z"/>
              </w:rPr>
            </w:pPr>
            <w:del w:id="691" w:author="Duan, Sean (MU-Student)" w:date="2024-09-12T12:19:00Z" w16du:dateUtc="2024-09-12T17:19:00Z">
              <w:r w:rsidDel="007F4338">
                <w:delText>50</w:delText>
              </w:r>
            </w:del>
          </w:p>
        </w:tc>
        <w:tc>
          <w:tcPr>
            <w:tcW w:w="435" w:type="dxa"/>
          </w:tcPr>
          <w:p w14:paraId="47030AC3" w14:textId="450B13F1" w:rsidR="007921A3" w:rsidDel="007F4338" w:rsidRDefault="00000000">
            <w:pPr>
              <w:rPr>
                <w:del w:id="692" w:author="Duan, Sean (MU-Student)" w:date="2024-09-12T12:19:00Z" w16du:dateUtc="2024-09-12T17:19:00Z"/>
              </w:rPr>
            </w:pPr>
            <w:del w:id="693" w:author="Duan, Sean (MU-Student)" w:date="2024-09-12T12:19:00Z" w16du:dateUtc="2024-09-12T17:19:00Z">
              <w:r w:rsidDel="007F4338">
                <w:delText>60</w:delText>
              </w:r>
            </w:del>
          </w:p>
        </w:tc>
        <w:tc>
          <w:tcPr>
            <w:tcW w:w="435" w:type="dxa"/>
          </w:tcPr>
          <w:p w14:paraId="5AC0A4B8" w14:textId="525C3C13" w:rsidR="007921A3" w:rsidDel="007F4338" w:rsidRDefault="00000000">
            <w:pPr>
              <w:rPr>
                <w:del w:id="694" w:author="Duan, Sean (MU-Student)" w:date="2024-09-12T12:19:00Z" w16du:dateUtc="2024-09-12T17:19:00Z"/>
              </w:rPr>
            </w:pPr>
            <w:del w:id="695" w:author="Duan, Sean (MU-Student)" w:date="2024-09-12T12:19:00Z" w16du:dateUtc="2024-09-12T17:19:00Z">
              <w:r w:rsidDel="007F4338">
                <w:delText>70</w:delText>
              </w:r>
            </w:del>
          </w:p>
        </w:tc>
        <w:tc>
          <w:tcPr>
            <w:tcW w:w="435" w:type="dxa"/>
          </w:tcPr>
          <w:p w14:paraId="2B7C046E" w14:textId="4BA9A911" w:rsidR="007921A3" w:rsidDel="007F4338" w:rsidRDefault="00000000">
            <w:pPr>
              <w:rPr>
                <w:del w:id="696" w:author="Duan, Sean (MU-Student)" w:date="2024-09-12T12:19:00Z" w16du:dateUtc="2024-09-12T17:19:00Z"/>
              </w:rPr>
            </w:pPr>
            <w:del w:id="697" w:author="Duan, Sean (MU-Student)" w:date="2024-09-12T12:19:00Z" w16du:dateUtc="2024-09-12T17:19:00Z">
              <w:r w:rsidDel="007F4338">
                <w:delText>80</w:delText>
              </w:r>
            </w:del>
          </w:p>
        </w:tc>
        <w:tc>
          <w:tcPr>
            <w:tcW w:w="435" w:type="dxa"/>
          </w:tcPr>
          <w:p w14:paraId="4FC2C4C7" w14:textId="77C1A145" w:rsidR="007921A3" w:rsidDel="007F4338" w:rsidRDefault="00000000">
            <w:pPr>
              <w:rPr>
                <w:del w:id="698" w:author="Duan, Sean (MU-Student)" w:date="2024-09-12T12:19:00Z" w16du:dateUtc="2024-09-12T17:19:00Z"/>
              </w:rPr>
            </w:pPr>
            <w:del w:id="699" w:author="Duan, Sean (MU-Student)" w:date="2024-09-12T12:19:00Z" w16du:dateUtc="2024-09-12T17:19:00Z">
              <w:r w:rsidDel="007F4338">
                <w:delText>90</w:delText>
              </w:r>
            </w:del>
          </w:p>
        </w:tc>
        <w:tc>
          <w:tcPr>
            <w:tcW w:w="435" w:type="dxa"/>
          </w:tcPr>
          <w:p w14:paraId="7E03F7CE" w14:textId="049F3E89" w:rsidR="007921A3" w:rsidDel="007F4338" w:rsidRDefault="00000000">
            <w:pPr>
              <w:rPr>
                <w:del w:id="700" w:author="Duan, Sean (MU-Student)" w:date="2024-09-12T12:19:00Z" w16du:dateUtc="2024-09-12T17:19:00Z"/>
              </w:rPr>
            </w:pPr>
            <w:del w:id="701" w:author="Duan, Sean (MU-Student)" w:date="2024-09-12T12:19:00Z" w16du:dateUtc="2024-09-12T17:19:00Z">
              <w:r w:rsidDel="007F4338">
                <w:delText>100</w:delText>
              </w:r>
            </w:del>
          </w:p>
        </w:tc>
      </w:tr>
    </w:tbl>
    <w:p w14:paraId="25A1572C" w14:textId="5B2DE33C" w:rsidR="007921A3" w:rsidDel="007F4338" w:rsidRDefault="007921A3">
      <w:pPr>
        <w:rPr>
          <w:del w:id="702"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2BC10D37" w14:textId="7FBCB179" w:rsidTr="007921A3">
        <w:trPr>
          <w:del w:id="703"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3999EC28" w14:textId="0748B61C" w:rsidR="007921A3" w:rsidDel="007F4338" w:rsidRDefault="00000000">
            <w:pPr>
              <w:keepNext/>
              <w:rPr>
                <w:del w:id="704" w:author="Duan, Sean (MU-Student)" w:date="2024-09-12T12:19:00Z" w16du:dateUtc="2024-09-12T17:19:00Z"/>
              </w:rPr>
            </w:pPr>
            <w:del w:id="705" w:author="Duan, Sean (MU-Student)" w:date="2024-09-12T12:19:00Z" w16du:dateUtc="2024-09-12T17:19:00Z">
              <w:r w:rsidDel="007F4338">
                <w:delText>  ()</w:delText>
              </w:r>
            </w:del>
          </w:p>
        </w:tc>
        <w:tc>
          <w:tcPr>
            <w:tcW w:w="4788" w:type="dxa"/>
          </w:tcPr>
          <w:p w14:paraId="610584B5" w14:textId="0CF3CAEE"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706" w:author="Duan, Sean (MU-Student)" w:date="2024-09-12T12:19:00Z" w16du:dateUtc="2024-09-12T17:19:00Z"/>
              </w:rPr>
            </w:pPr>
            <w:del w:id="707" w:author="Duan, Sean (MU-Student)" w:date="2024-09-12T12:19:00Z" w16du:dateUtc="2024-09-12T17:19:00Z">
              <w:r w:rsidDel="007F4338">
                <w:rPr>
                  <w:noProof/>
                </w:rPr>
                <w:drawing>
                  <wp:inline distT="0" distB="0" distL="0" distR="0" wp14:anchorId="3014659B" wp14:editId="198AC167">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2824BB51" w14:textId="04F164D3" w:rsidR="007921A3" w:rsidDel="007F4338" w:rsidRDefault="007921A3">
      <w:pPr>
        <w:rPr>
          <w:del w:id="708" w:author="Duan, Sean (MU-Student)" w:date="2024-09-12T12:19:00Z" w16du:dateUtc="2024-09-12T17:19:00Z"/>
        </w:rPr>
      </w:pPr>
    </w:p>
    <w:p w14:paraId="2432DF14" w14:textId="77777777" w:rsidR="007921A3" w:rsidRDefault="007921A3"/>
    <w:p w14:paraId="4EA4D523" w14:textId="77777777" w:rsidR="007921A3" w:rsidRDefault="007921A3">
      <w:pPr>
        <w:pStyle w:val="QuestionSeparator"/>
      </w:pPr>
    </w:p>
    <w:p w14:paraId="24917582" w14:textId="77777777" w:rsidR="007921A3" w:rsidRDefault="007921A3"/>
    <w:p w14:paraId="7B55D53D" w14:textId="77777777" w:rsidR="007921A3" w:rsidRDefault="00000000">
      <w:pPr>
        <w:keepNext/>
      </w:pPr>
      <w:r>
        <w:t>Q324 "Americans should be able to use AI for job applications"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34C1439E" w14:textId="77777777">
        <w:tc>
          <w:tcPr>
            <w:tcW w:w="4788" w:type="dxa"/>
          </w:tcPr>
          <w:p w14:paraId="26E27D46" w14:textId="77777777" w:rsidR="007921A3" w:rsidRDefault="007921A3"/>
        </w:tc>
        <w:tc>
          <w:tcPr>
            <w:tcW w:w="435" w:type="dxa"/>
          </w:tcPr>
          <w:p w14:paraId="59ECA07F" w14:textId="77777777" w:rsidR="007921A3" w:rsidRDefault="00000000">
            <w:r>
              <w:t>0</w:t>
            </w:r>
          </w:p>
        </w:tc>
        <w:tc>
          <w:tcPr>
            <w:tcW w:w="435" w:type="dxa"/>
          </w:tcPr>
          <w:p w14:paraId="65D61F92" w14:textId="77777777" w:rsidR="007921A3" w:rsidRDefault="00000000">
            <w:r>
              <w:t>10</w:t>
            </w:r>
          </w:p>
        </w:tc>
        <w:tc>
          <w:tcPr>
            <w:tcW w:w="435" w:type="dxa"/>
          </w:tcPr>
          <w:p w14:paraId="62861268" w14:textId="77777777" w:rsidR="007921A3" w:rsidRDefault="00000000">
            <w:r>
              <w:t>20</w:t>
            </w:r>
          </w:p>
        </w:tc>
        <w:tc>
          <w:tcPr>
            <w:tcW w:w="435" w:type="dxa"/>
          </w:tcPr>
          <w:p w14:paraId="4C7D0EF9" w14:textId="77777777" w:rsidR="007921A3" w:rsidRDefault="00000000">
            <w:r>
              <w:t>30</w:t>
            </w:r>
          </w:p>
        </w:tc>
        <w:tc>
          <w:tcPr>
            <w:tcW w:w="435" w:type="dxa"/>
          </w:tcPr>
          <w:p w14:paraId="74B45593" w14:textId="77777777" w:rsidR="007921A3" w:rsidRDefault="00000000">
            <w:r>
              <w:t>40</w:t>
            </w:r>
          </w:p>
        </w:tc>
        <w:tc>
          <w:tcPr>
            <w:tcW w:w="435" w:type="dxa"/>
          </w:tcPr>
          <w:p w14:paraId="4543D08D" w14:textId="77777777" w:rsidR="007921A3" w:rsidRDefault="00000000">
            <w:r>
              <w:t>50</w:t>
            </w:r>
          </w:p>
        </w:tc>
        <w:tc>
          <w:tcPr>
            <w:tcW w:w="435" w:type="dxa"/>
          </w:tcPr>
          <w:p w14:paraId="55A49DA5" w14:textId="77777777" w:rsidR="007921A3" w:rsidRDefault="00000000">
            <w:r>
              <w:t>60</w:t>
            </w:r>
          </w:p>
        </w:tc>
        <w:tc>
          <w:tcPr>
            <w:tcW w:w="435" w:type="dxa"/>
          </w:tcPr>
          <w:p w14:paraId="2740966A" w14:textId="77777777" w:rsidR="007921A3" w:rsidRDefault="00000000">
            <w:r>
              <w:t>70</w:t>
            </w:r>
          </w:p>
        </w:tc>
        <w:tc>
          <w:tcPr>
            <w:tcW w:w="435" w:type="dxa"/>
          </w:tcPr>
          <w:p w14:paraId="73D72151" w14:textId="77777777" w:rsidR="007921A3" w:rsidRDefault="00000000">
            <w:r>
              <w:t>80</w:t>
            </w:r>
          </w:p>
        </w:tc>
        <w:tc>
          <w:tcPr>
            <w:tcW w:w="435" w:type="dxa"/>
          </w:tcPr>
          <w:p w14:paraId="1F262533" w14:textId="77777777" w:rsidR="007921A3" w:rsidRDefault="00000000">
            <w:r>
              <w:t>90</w:t>
            </w:r>
          </w:p>
        </w:tc>
        <w:tc>
          <w:tcPr>
            <w:tcW w:w="435" w:type="dxa"/>
          </w:tcPr>
          <w:p w14:paraId="156DEA46" w14:textId="77777777" w:rsidR="007921A3" w:rsidRDefault="00000000">
            <w:r>
              <w:t>100</w:t>
            </w:r>
          </w:p>
        </w:tc>
      </w:tr>
    </w:tbl>
    <w:p w14:paraId="754BC31C"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44A5D17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6890AA5" w14:textId="77777777" w:rsidR="007921A3" w:rsidRDefault="00000000">
            <w:pPr>
              <w:keepNext/>
            </w:pPr>
            <w:r>
              <w:t>  ()</w:t>
            </w:r>
          </w:p>
        </w:tc>
        <w:tc>
          <w:tcPr>
            <w:tcW w:w="4788" w:type="dxa"/>
          </w:tcPr>
          <w:p w14:paraId="026A575A"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A5AF1" wp14:editId="22EFB72E">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8619DCC" w14:textId="77777777" w:rsidR="007921A3" w:rsidRDefault="007921A3"/>
    <w:p w14:paraId="43EF643D" w14:textId="77777777" w:rsidR="007921A3" w:rsidRDefault="007921A3"/>
    <w:p w14:paraId="51E55CCA"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08A4F2CD" w14:textId="77777777">
        <w:trPr>
          <w:trHeight w:val="300"/>
        </w:trPr>
        <w:tc>
          <w:tcPr>
            <w:tcW w:w="1368" w:type="dxa"/>
            <w:tcBorders>
              <w:top w:val="nil"/>
              <w:left w:val="nil"/>
              <w:bottom w:val="nil"/>
              <w:right w:val="nil"/>
            </w:tcBorders>
          </w:tcPr>
          <w:p w14:paraId="6725890C"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6077F22" w14:textId="77777777" w:rsidR="007921A3" w:rsidRDefault="007921A3">
            <w:pPr>
              <w:pBdr>
                <w:top w:val="single" w:sz="8" w:space="0" w:color="CCCCCC"/>
              </w:pBdr>
              <w:spacing w:before="120" w:after="120" w:line="120" w:lineRule="auto"/>
              <w:jc w:val="center"/>
              <w:rPr>
                <w:color w:val="CCCCCC"/>
              </w:rPr>
            </w:pPr>
          </w:p>
        </w:tc>
      </w:tr>
    </w:tbl>
    <w:p w14:paraId="3B0365D5" w14:textId="77777777" w:rsidR="007921A3" w:rsidRDefault="00000000">
      <w:r>
        <w:br w:type="page"/>
      </w:r>
    </w:p>
    <w:p w14:paraId="0C668189" w14:textId="77777777" w:rsidR="007921A3" w:rsidRDefault="007921A3"/>
    <w:p w14:paraId="5384207D" w14:textId="77777777" w:rsidR="007921A3" w:rsidRDefault="00000000">
      <w:pPr>
        <w:keepNext/>
      </w:pPr>
      <w:r>
        <w:t xml:space="preserve">Q7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0EDF2C56" w14:textId="77777777" w:rsidR="007921A3" w:rsidRDefault="007921A3"/>
    <w:p w14:paraId="22B49950" w14:textId="77777777" w:rsidR="007921A3" w:rsidRDefault="007921A3">
      <w:pPr>
        <w:pStyle w:val="QuestionSeparator"/>
      </w:pPr>
    </w:p>
    <w:p w14:paraId="056A6324" w14:textId="77777777" w:rsidR="007921A3" w:rsidRDefault="007921A3"/>
    <w:p w14:paraId="55FFCB99" w14:textId="77777777" w:rsidR="006612B1" w:rsidRDefault="00000000">
      <w:pPr>
        <w:keepNext/>
        <w:rPr>
          <w:ins w:id="709" w:author="Duan, Sean (MU-Student)" w:date="2024-09-12T12:21:00Z" w16du:dateUtc="2024-09-12T17:21:00Z"/>
        </w:rPr>
      </w:pPr>
      <w:r>
        <w:t xml:space="preserve">Q8 </w:t>
      </w:r>
      <w:r>
        <w:rPr>
          <w:b/>
        </w:rPr>
        <w:t xml:space="preserve">83% </w:t>
      </w:r>
      <w:r>
        <w:t>of the American Public agrees that the US government needs to implement Universal Health Care because basic population needs are not being met.</w:t>
      </w:r>
      <w:r>
        <w:br/>
        <w:t xml:space="preserve"> </w:t>
      </w:r>
      <w:r>
        <w:br/>
      </w:r>
      <w:del w:id="710" w:author="Duan, Sean (MU-Student)" w:date="2024-09-12T12:19:00Z" w16du:dateUtc="2024-09-12T17:19:00Z">
        <w:r w:rsidDel="007F4338">
          <w:delText xml:space="preserve"> </w:delText>
        </w:r>
        <w:r w:rsidDel="007F4338">
          <w:rPr>
            <w:b/>
          </w:rPr>
          <w:delText>64%</w:delText>
        </w:r>
        <w:r w:rsidDel="007F4338">
          <w:delText> of the American Public agrees that regular exercise is necessary for Americans.</w:delText>
        </w:r>
        <w:r w:rsidDel="007F4338">
          <w:br/>
          <w:delText xml:space="preserve"> </w:delText>
        </w:r>
        <w:r w:rsidDel="007F4338">
          <w:br/>
          <w:delText xml:space="preserve"> </w:delText>
        </w:r>
        <w:r w:rsidDel="007F4338">
          <w:rPr>
            <w:b/>
          </w:rPr>
          <w:delText>89%</w:delText>
        </w:r>
        <w:r w:rsidDel="007F4338">
          <w:delText xml:space="preserve"> of the American Public agrees that trans athletes should only be allowed to play on sports teams that match their birth gender</w:delText>
        </w:r>
        <w:r w:rsidDel="007F4338">
          <w:br/>
        </w:r>
      </w:del>
      <w:r>
        <w:t xml:space="preserve"> </w:t>
      </w:r>
      <w:ins w:id="711" w:author="Duan, Sean (MU-Student)" w:date="2024-09-12T12:21:00Z" w16du:dateUtc="2024-09-12T17:21:00Z">
        <w:r w:rsidR="006612B1" w:rsidRPr="00BA7081">
          <w:rPr>
            <w:b/>
            <w:highlight w:val="yellow"/>
          </w:rPr>
          <w:t>80%</w:t>
        </w:r>
        <w:r w:rsidR="006612B1" w:rsidRPr="00BA7081">
          <w:rPr>
            <w:highlight w:val="yellow"/>
          </w:rPr>
          <w:t xml:space="preserve"> of the American Public agrees that Capital Punishment (the Death Penalty) is necessary in the US.</w:t>
        </w:r>
      </w:ins>
    </w:p>
    <w:p w14:paraId="5D69FDB8" w14:textId="04E811CE" w:rsidR="007921A3" w:rsidRDefault="00000000">
      <w:pPr>
        <w:keepNext/>
      </w:pPr>
      <w:r>
        <w:br/>
        <w:t xml:space="preserve"> </w:t>
      </w:r>
      <w:r>
        <w:rPr>
          <w:b/>
        </w:rPr>
        <w:t>78%</w:t>
      </w:r>
      <w:r>
        <w:t xml:space="preserve"> of the American Public agree that Americans should be able to use AI for job applications</w:t>
      </w:r>
    </w:p>
    <w:p w14:paraId="46376B0A" w14:textId="77777777" w:rsidR="007921A3" w:rsidRDefault="007921A3"/>
    <w:p w14:paraId="57122763" w14:textId="77777777" w:rsidR="007921A3" w:rsidRDefault="007921A3">
      <w:pPr>
        <w:pStyle w:val="QuestionSeparator"/>
      </w:pPr>
    </w:p>
    <w:p w14:paraId="6E7DE91D" w14:textId="77777777" w:rsidR="007921A3" w:rsidRDefault="007921A3"/>
    <w:p w14:paraId="6F64E9CE" w14:textId="77777777" w:rsidR="007921A3" w:rsidRDefault="00000000">
      <w:pPr>
        <w:keepNext/>
      </w:pPr>
      <w:r>
        <w:lastRenderedPageBreak/>
        <w:t xml:space="preserve">Q9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09"/>
        <w:gridCol w:w="1569"/>
        <w:gridCol w:w="1569"/>
        <w:gridCol w:w="1575"/>
        <w:gridCol w:w="1569"/>
        <w:gridCol w:w="1569"/>
      </w:tblGrid>
      <w:tr w:rsidR="007921A3" w14:paraId="1037A681"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D6A6FD0" w14:textId="77777777" w:rsidR="007921A3" w:rsidRDefault="007921A3">
            <w:pPr>
              <w:keepNext/>
            </w:pPr>
          </w:p>
        </w:tc>
        <w:tc>
          <w:tcPr>
            <w:tcW w:w="1596" w:type="dxa"/>
          </w:tcPr>
          <w:p w14:paraId="4750284C" w14:textId="77777777" w:rsidR="007921A3"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6926CC1D" w14:textId="77777777" w:rsidR="007921A3"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107172F1" w14:textId="77777777" w:rsidR="007921A3"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6B534B6F" w14:textId="77777777" w:rsidR="007921A3"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7581D0E4" w14:textId="77777777" w:rsidR="007921A3" w:rsidRDefault="00000000">
            <w:pPr>
              <w:cnfStyle w:val="100000000000" w:firstRow="1" w:lastRow="0" w:firstColumn="0" w:lastColumn="0" w:oddVBand="0" w:evenVBand="0" w:oddHBand="0" w:evenHBand="0" w:firstRowFirstColumn="0" w:firstRowLastColumn="0" w:lastRowFirstColumn="0" w:lastRowLastColumn="0"/>
            </w:pPr>
            <w:r>
              <w:t>Very Surprised (5)</w:t>
            </w:r>
          </w:p>
        </w:tc>
      </w:tr>
    </w:tbl>
    <w:tbl>
      <w:tblPr>
        <w:tblStyle w:val="QQuestionTable0"/>
        <w:tblW w:w="0" w:type="auto"/>
        <w:tblLook w:val="07E0" w:firstRow="1" w:lastRow="1" w:firstColumn="1" w:lastColumn="1" w:noHBand="1" w:noVBand="1"/>
      </w:tblPr>
      <w:tblGrid>
        <w:gridCol w:w="1584"/>
        <w:gridCol w:w="1554"/>
        <w:gridCol w:w="1553"/>
        <w:gridCol w:w="1563"/>
        <w:gridCol w:w="1553"/>
        <w:gridCol w:w="1553"/>
      </w:tblGrid>
      <w:tr w:rsidR="006612B1" w:rsidRPr="00BA7081" w14:paraId="31B3C741" w14:textId="77777777" w:rsidTr="006612B1">
        <w:trPr>
          <w:cnfStyle w:val="100000000000" w:firstRow="1" w:lastRow="0" w:firstColumn="0" w:lastColumn="0" w:oddVBand="0" w:evenVBand="0" w:oddHBand="0" w:evenHBand="0" w:firstRowFirstColumn="0" w:firstRowLastColumn="0" w:lastRowFirstColumn="0" w:lastRowLastColumn="0"/>
          <w:ins w:id="712" w:author="Duan, Sean (MU-Student)" w:date="2024-09-12T12:22:00Z" w16du:dateUtc="2024-09-12T17:22:00Z"/>
        </w:trPr>
        <w:tc>
          <w:tcPr>
            <w:tcW w:w="1584" w:type="dxa"/>
          </w:tcPr>
          <w:p w14:paraId="43DC5348" w14:textId="77777777" w:rsidR="006612B1" w:rsidRPr="00BA7081" w:rsidRDefault="006612B1" w:rsidP="00834A3D">
            <w:pPr>
              <w:keepNext/>
              <w:rPr>
                <w:ins w:id="713" w:author="Duan, Sean (MU-Student)" w:date="2024-09-12T12:22:00Z" w16du:dateUtc="2024-09-12T17:22:00Z"/>
                <w:highlight w:val="yellow"/>
              </w:rPr>
            </w:pPr>
            <w:ins w:id="714" w:author="Duan, Sean (MU-Student)" w:date="2024-09-12T12:22:00Z" w16du:dateUtc="2024-09-12T17:22:00Z">
              <w:r w:rsidRPr="00BA7081">
                <w:rPr>
                  <w:highlight w:val="yellow"/>
                </w:rPr>
                <w:t xml:space="preserve">"Capital Punishment (the Death Penalty) is necessary in America" (3) </w:t>
              </w:r>
            </w:ins>
          </w:p>
        </w:tc>
        <w:tc>
          <w:tcPr>
            <w:tcW w:w="1554" w:type="dxa"/>
          </w:tcPr>
          <w:p w14:paraId="7673D196" w14:textId="77777777" w:rsidR="006612B1" w:rsidRPr="00BA7081" w:rsidRDefault="006612B1" w:rsidP="00834A3D">
            <w:pPr>
              <w:pStyle w:val="ListParagraph"/>
              <w:keepNext/>
              <w:numPr>
                <w:ilvl w:val="0"/>
                <w:numId w:val="4"/>
              </w:numPr>
              <w:rPr>
                <w:ins w:id="715" w:author="Duan, Sean (MU-Student)" w:date="2024-09-12T12:22:00Z" w16du:dateUtc="2024-09-12T17:22:00Z"/>
                <w:highlight w:val="yellow"/>
              </w:rPr>
            </w:pPr>
          </w:p>
        </w:tc>
        <w:tc>
          <w:tcPr>
            <w:tcW w:w="1553" w:type="dxa"/>
          </w:tcPr>
          <w:p w14:paraId="543C5EED" w14:textId="77777777" w:rsidR="006612B1" w:rsidRPr="00BA7081" w:rsidRDefault="006612B1" w:rsidP="00834A3D">
            <w:pPr>
              <w:pStyle w:val="ListParagraph"/>
              <w:keepNext/>
              <w:numPr>
                <w:ilvl w:val="0"/>
                <w:numId w:val="4"/>
              </w:numPr>
              <w:rPr>
                <w:ins w:id="716" w:author="Duan, Sean (MU-Student)" w:date="2024-09-12T12:22:00Z" w16du:dateUtc="2024-09-12T17:22:00Z"/>
                <w:highlight w:val="yellow"/>
              </w:rPr>
            </w:pPr>
          </w:p>
        </w:tc>
        <w:tc>
          <w:tcPr>
            <w:tcW w:w="1563" w:type="dxa"/>
          </w:tcPr>
          <w:p w14:paraId="2B12989E" w14:textId="77777777" w:rsidR="006612B1" w:rsidRPr="00BA7081" w:rsidRDefault="006612B1" w:rsidP="00834A3D">
            <w:pPr>
              <w:pStyle w:val="ListParagraph"/>
              <w:keepNext/>
              <w:numPr>
                <w:ilvl w:val="0"/>
                <w:numId w:val="4"/>
              </w:numPr>
              <w:rPr>
                <w:ins w:id="717" w:author="Duan, Sean (MU-Student)" w:date="2024-09-12T12:22:00Z" w16du:dateUtc="2024-09-12T17:22:00Z"/>
                <w:highlight w:val="yellow"/>
              </w:rPr>
            </w:pPr>
          </w:p>
        </w:tc>
        <w:tc>
          <w:tcPr>
            <w:tcW w:w="1553" w:type="dxa"/>
          </w:tcPr>
          <w:p w14:paraId="0375BC2B" w14:textId="77777777" w:rsidR="006612B1" w:rsidRPr="00BA7081" w:rsidRDefault="006612B1" w:rsidP="00834A3D">
            <w:pPr>
              <w:pStyle w:val="ListParagraph"/>
              <w:keepNext/>
              <w:numPr>
                <w:ilvl w:val="0"/>
                <w:numId w:val="4"/>
              </w:numPr>
              <w:rPr>
                <w:ins w:id="718" w:author="Duan, Sean (MU-Student)" w:date="2024-09-12T12:22:00Z" w16du:dateUtc="2024-09-12T17:22:00Z"/>
                <w:highlight w:val="yellow"/>
              </w:rPr>
            </w:pPr>
          </w:p>
        </w:tc>
        <w:tc>
          <w:tcPr>
            <w:cnfStyle w:val="000100000000" w:firstRow="0" w:lastRow="0" w:firstColumn="0" w:lastColumn="1" w:oddVBand="0" w:evenVBand="0" w:oddHBand="0" w:evenHBand="0" w:firstRowFirstColumn="0" w:firstRowLastColumn="0" w:lastRowFirstColumn="0" w:lastRowLastColumn="0"/>
            <w:tcW w:w="1553" w:type="dxa"/>
          </w:tcPr>
          <w:p w14:paraId="56C07E22" w14:textId="77777777" w:rsidR="006612B1" w:rsidRPr="00BA7081" w:rsidRDefault="006612B1" w:rsidP="00834A3D">
            <w:pPr>
              <w:pStyle w:val="ListParagraph"/>
              <w:keepNext/>
              <w:numPr>
                <w:ilvl w:val="0"/>
                <w:numId w:val="4"/>
              </w:numPr>
              <w:rPr>
                <w:ins w:id="719" w:author="Duan, Sean (MU-Student)" w:date="2024-09-12T12:22:00Z" w16du:dateUtc="2024-09-12T17:22:00Z"/>
                <w:highlight w:val="yellow"/>
              </w:rPr>
            </w:pPr>
          </w:p>
        </w:tc>
      </w:tr>
    </w:tbl>
    <w:tbl>
      <w:tblPr>
        <w:tblStyle w:val="QQuestionTable"/>
        <w:tblW w:w="9576" w:type="auto"/>
        <w:tblLook w:val="07E0" w:firstRow="1" w:lastRow="1" w:firstColumn="1" w:lastColumn="1" w:noHBand="1" w:noVBand="1"/>
      </w:tblPr>
      <w:tblGrid>
        <w:gridCol w:w="1591"/>
        <w:gridCol w:w="1553"/>
        <w:gridCol w:w="1554"/>
        <w:gridCol w:w="1554"/>
        <w:gridCol w:w="1554"/>
        <w:gridCol w:w="1554"/>
      </w:tblGrid>
      <w:tr w:rsidR="007921A3" w14:paraId="5187A849"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1FB5717" w14:textId="77777777" w:rsidR="007921A3" w:rsidRDefault="00000000">
            <w:pPr>
              <w:keepNext/>
            </w:pPr>
            <w:r>
              <w:t xml:space="preserve">"The US government needs to implement Universal Health Care because basic population needs are not being met." (1) </w:t>
            </w:r>
          </w:p>
        </w:tc>
        <w:tc>
          <w:tcPr>
            <w:tcW w:w="1596" w:type="dxa"/>
          </w:tcPr>
          <w:p w14:paraId="6248D7FB"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1F92B517"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5A3A0553"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7EEB3669"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2093649D"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r>
      <w:tr w:rsidR="007921A3" w14:paraId="789F6870"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C4FDCC6" w14:textId="0C96DBCD" w:rsidR="007921A3" w:rsidRDefault="00000000">
            <w:pPr>
              <w:keepNext/>
            </w:pPr>
            <w:del w:id="720" w:author="Duan, Sean (MU-Student)" w:date="2024-09-12T12:19:00Z" w16du:dateUtc="2024-09-12T17:19:00Z">
              <w:r w:rsidDel="007F4338">
                <w:delText xml:space="preserve">"Regular exercise is necessary for Americans" (3) </w:delText>
              </w:r>
            </w:del>
          </w:p>
        </w:tc>
        <w:tc>
          <w:tcPr>
            <w:tcW w:w="1596" w:type="dxa"/>
          </w:tcPr>
          <w:p w14:paraId="7ED5731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E21E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7C39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7001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B985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5FF16F2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16768B0C" w14:textId="127AEDFD" w:rsidR="007921A3" w:rsidRDefault="00000000">
            <w:pPr>
              <w:keepNext/>
            </w:pPr>
            <w:del w:id="721" w:author="Duan, Sean (MU-Student)" w:date="2024-09-12T12:19:00Z" w16du:dateUtc="2024-09-12T17:19:00Z">
              <w:r w:rsidDel="007F4338">
                <w:delText xml:space="preserve">"Trans athletes should only be allowed to play on sports teams that match their birth gender" (7) </w:delText>
              </w:r>
            </w:del>
          </w:p>
        </w:tc>
        <w:tc>
          <w:tcPr>
            <w:tcW w:w="1596" w:type="dxa"/>
          </w:tcPr>
          <w:p w14:paraId="5CC116A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F404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22A2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7065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ADCB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61F4BA6"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4C41365B" w14:textId="77777777" w:rsidR="007921A3" w:rsidRDefault="00000000">
            <w:pPr>
              <w:keepNext/>
            </w:pPr>
            <w:r>
              <w:t xml:space="preserve">"Americans should be able to use AI for job applications" (8) </w:t>
            </w:r>
          </w:p>
        </w:tc>
        <w:tc>
          <w:tcPr>
            <w:tcW w:w="1596" w:type="dxa"/>
          </w:tcPr>
          <w:p w14:paraId="7CCF141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226F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ED57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0CF8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5A9C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A61206" w14:textId="77777777" w:rsidR="007921A3" w:rsidRDefault="007921A3"/>
    <w:p w14:paraId="630E2740" w14:textId="77777777" w:rsidR="007921A3" w:rsidRDefault="007921A3"/>
    <w:p w14:paraId="3104AF7F"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76606490" w14:textId="77777777">
        <w:trPr>
          <w:trHeight w:val="300"/>
        </w:trPr>
        <w:tc>
          <w:tcPr>
            <w:tcW w:w="1368" w:type="dxa"/>
            <w:tcBorders>
              <w:top w:val="nil"/>
              <w:left w:val="nil"/>
              <w:bottom w:val="nil"/>
              <w:right w:val="nil"/>
            </w:tcBorders>
          </w:tcPr>
          <w:p w14:paraId="1BCD6E89" w14:textId="77777777" w:rsidR="007921A3" w:rsidRDefault="00000000">
            <w:pPr>
              <w:rPr>
                <w:color w:val="CCCCCC"/>
              </w:rPr>
            </w:pPr>
            <w:r>
              <w:rPr>
                <w:color w:val="CCCCCC"/>
              </w:rPr>
              <w:lastRenderedPageBreak/>
              <w:t>Page Break</w:t>
            </w:r>
          </w:p>
        </w:tc>
        <w:tc>
          <w:tcPr>
            <w:tcW w:w="8208" w:type="dxa"/>
            <w:tcBorders>
              <w:top w:val="nil"/>
              <w:left w:val="nil"/>
              <w:bottom w:val="nil"/>
              <w:right w:val="nil"/>
            </w:tcBorders>
          </w:tcPr>
          <w:p w14:paraId="3316379E" w14:textId="77777777" w:rsidR="007921A3" w:rsidRDefault="007921A3">
            <w:pPr>
              <w:pBdr>
                <w:top w:val="single" w:sz="8" w:space="0" w:color="CCCCCC"/>
              </w:pBdr>
              <w:spacing w:before="120" w:after="120" w:line="120" w:lineRule="auto"/>
              <w:jc w:val="center"/>
              <w:rPr>
                <w:color w:val="CCCCCC"/>
              </w:rPr>
            </w:pPr>
          </w:p>
        </w:tc>
      </w:tr>
    </w:tbl>
    <w:p w14:paraId="6AFEE30B" w14:textId="77777777" w:rsidR="007921A3" w:rsidRDefault="00000000">
      <w:r>
        <w:br w:type="page"/>
      </w:r>
    </w:p>
    <w:p w14:paraId="4F590B37" w14:textId="77777777" w:rsidR="007921A3" w:rsidRDefault="007921A3"/>
    <w:p w14:paraId="26101E50" w14:textId="77777777" w:rsidR="007921A3" w:rsidRDefault="00000000">
      <w:pPr>
        <w:keepNext/>
      </w:pPr>
      <w:r>
        <w:t xml:space="preserve">Q10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5367BB07" w14:textId="77777777" w:rsidR="007921A3" w:rsidRDefault="007921A3"/>
    <w:p w14:paraId="4D7EDED3" w14:textId="77777777" w:rsidR="007921A3" w:rsidRDefault="007921A3">
      <w:pPr>
        <w:pStyle w:val="QuestionSeparator"/>
      </w:pPr>
    </w:p>
    <w:p w14:paraId="173711FB" w14:textId="77777777" w:rsidR="007921A3" w:rsidRDefault="007921A3"/>
    <w:p w14:paraId="36B98F0B" w14:textId="77777777" w:rsidR="007921A3" w:rsidRDefault="00000000">
      <w:pPr>
        <w:keepNext/>
      </w:pPr>
      <w:r>
        <w:t>Q12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3791046C" w14:textId="77777777">
        <w:tc>
          <w:tcPr>
            <w:tcW w:w="4788" w:type="dxa"/>
          </w:tcPr>
          <w:p w14:paraId="07B17011" w14:textId="77777777" w:rsidR="007921A3" w:rsidRDefault="007921A3"/>
        </w:tc>
        <w:tc>
          <w:tcPr>
            <w:tcW w:w="435" w:type="dxa"/>
          </w:tcPr>
          <w:p w14:paraId="3D24F233" w14:textId="77777777" w:rsidR="007921A3" w:rsidRDefault="00000000">
            <w:r>
              <w:t>0</w:t>
            </w:r>
          </w:p>
        </w:tc>
        <w:tc>
          <w:tcPr>
            <w:tcW w:w="435" w:type="dxa"/>
          </w:tcPr>
          <w:p w14:paraId="4D6C66F1" w14:textId="77777777" w:rsidR="007921A3" w:rsidRDefault="00000000">
            <w:r>
              <w:t>10</w:t>
            </w:r>
          </w:p>
        </w:tc>
        <w:tc>
          <w:tcPr>
            <w:tcW w:w="435" w:type="dxa"/>
          </w:tcPr>
          <w:p w14:paraId="52B61247" w14:textId="77777777" w:rsidR="007921A3" w:rsidRDefault="00000000">
            <w:r>
              <w:t>20</w:t>
            </w:r>
          </w:p>
        </w:tc>
        <w:tc>
          <w:tcPr>
            <w:tcW w:w="435" w:type="dxa"/>
          </w:tcPr>
          <w:p w14:paraId="2DE808C2" w14:textId="77777777" w:rsidR="007921A3" w:rsidRDefault="00000000">
            <w:r>
              <w:t>30</w:t>
            </w:r>
          </w:p>
        </w:tc>
        <w:tc>
          <w:tcPr>
            <w:tcW w:w="435" w:type="dxa"/>
          </w:tcPr>
          <w:p w14:paraId="39A4C196" w14:textId="77777777" w:rsidR="007921A3" w:rsidRDefault="00000000">
            <w:r>
              <w:t>40</w:t>
            </w:r>
          </w:p>
        </w:tc>
        <w:tc>
          <w:tcPr>
            <w:tcW w:w="435" w:type="dxa"/>
          </w:tcPr>
          <w:p w14:paraId="00A3596F" w14:textId="77777777" w:rsidR="007921A3" w:rsidRDefault="00000000">
            <w:r>
              <w:t>50</w:t>
            </w:r>
          </w:p>
        </w:tc>
        <w:tc>
          <w:tcPr>
            <w:tcW w:w="435" w:type="dxa"/>
          </w:tcPr>
          <w:p w14:paraId="15AAA4CF" w14:textId="77777777" w:rsidR="007921A3" w:rsidRDefault="00000000">
            <w:r>
              <w:t>60</w:t>
            </w:r>
          </w:p>
        </w:tc>
        <w:tc>
          <w:tcPr>
            <w:tcW w:w="435" w:type="dxa"/>
          </w:tcPr>
          <w:p w14:paraId="4E81567E" w14:textId="77777777" w:rsidR="007921A3" w:rsidRDefault="00000000">
            <w:r>
              <w:t>70</w:t>
            </w:r>
          </w:p>
        </w:tc>
        <w:tc>
          <w:tcPr>
            <w:tcW w:w="435" w:type="dxa"/>
          </w:tcPr>
          <w:p w14:paraId="52DFF514" w14:textId="77777777" w:rsidR="007921A3" w:rsidRDefault="00000000">
            <w:r>
              <w:t>80</w:t>
            </w:r>
          </w:p>
        </w:tc>
        <w:tc>
          <w:tcPr>
            <w:tcW w:w="435" w:type="dxa"/>
          </w:tcPr>
          <w:p w14:paraId="74C9E591" w14:textId="77777777" w:rsidR="007921A3" w:rsidRDefault="00000000">
            <w:r>
              <w:t>90</w:t>
            </w:r>
          </w:p>
        </w:tc>
        <w:tc>
          <w:tcPr>
            <w:tcW w:w="435" w:type="dxa"/>
          </w:tcPr>
          <w:p w14:paraId="0078DBB3" w14:textId="77777777" w:rsidR="007921A3" w:rsidRDefault="00000000">
            <w:r>
              <w:t>100</w:t>
            </w:r>
          </w:p>
        </w:tc>
      </w:tr>
    </w:tbl>
    <w:p w14:paraId="51636506"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66E33D3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D27688D" w14:textId="77777777" w:rsidR="007921A3" w:rsidRDefault="00000000">
            <w:pPr>
              <w:keepNext/>
            </w:pPr>
            <w:r>
              <w:t>  ()</w:t>
            </w:r>
          </w:p>
        </w:tc>
        <w:tc>
          <w:tcPr>
            <w:tcW w:w="4788" w:type="dxa"/>
          </w:tcPr>
          <w:p w14:paraId="1BE2CD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531B47" wp14:editId="4C4A5C24">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B0D1A8" w14:textId="77777777" w:rsidR="007921A3" w:rsidRDefault="007921A3"/>
    <w:p w14:paraId="7AB72D8A" w14:textId="77777777" w:rsidR="006612B1" w:rsidRPr="00BA7081" w:rsidRDefault="006612B1" w:rsidP="006612B1">
      <w:pPr>
        <w:keepNext/>
        <w:rPr>
          <w:ins w:id="722" w:author="Duan, Sean (MU-Student)" w:date="2024-09-12T12:22:00Z" w16du:dateUtc="2024-09-12T17:22:00Z"/>
          <w:highlight w:val="yellow"/>
        </w:rPr>
      </w:pPr>
      <w:ins w:id="723" w:author="Duan, Sean (MU-Student)" w:date="2024-09-12T12:22:00Z" w16du:dateUtc="2024-09-12T17:22:00Z">
        <w:r w:rsidRPr="00BA7081">
          <w:rPr>
            <w:highlight w:val="yellow"/>
          </w:rPr>
          <w:t>Q13 "Capital Punishment (the Death Penalty) is necessary in America"</w:t>
        </w:r>
      </w:ins>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322A8440" w14:textId="77777777" w:rsidTr="00834A3D">
        <w:trPr>
          <w:ins w:id="724" w:author="Duan, Sean (MU-Student)" w:date="2024-09-12T12:22:00Z" w16du:dateUtc="2024-09-12T17:22:00Z"/>
        </w:trPr>
        <w:tc>
          <w:tcPr>
            <w:tcW w:w="4788" w:type="dxa"/>
          </w:tcPr>
          <w:p w14:paraId="605B0C5B" w14:textId="77777777" w:rsidR="006612B1" w:rsidRPr="00BA7081" w:rsidRDefault="006612B1" w:rsidP="00834A3D">
            <w:pPr>
              <w:rPr>
                <w:ins w:id="725" w:author="Duan, Sean (MU-Student)" w:date="2024-09-12T12:22:00Z" w16du:dateUtc="2024-09-12T17:22:00Z"/>
                <w:highlight w:val="yellow"/>
              </w:rPr>
            </w:pPr>
          </w:p>
        </w:tc>
        <w:tc>
          <w:tcPr>
            <w:tcW w:w="435" w:type="dxa"/>
          </w:tcPr>
          <w:p w14:paraId="1FF5D767" w14:textId="77777777" w:rsidR="006612B1" w:rsidRPr="00BA7081" w:rsidRDefault="006612B1" w:rsidP="00834A3D">
            <w:pPr>
              <w:rPr>
                <w:ins w:id="726" w:author="Duan, Sean (MU-Student)" w:date="2024-09-12T12:22:00Z" w16du:dateUtc="2024-09-12T17:22:00Z"/>
                <w:highlight w:val="yellow"/>
              </w:rPr>
            </w:pPr>
            <w:ins w:id="727" w:author="Duan, Sean (MU-Student)" w:date="2024-09-12T12:22:00Z" w16du:dateUtc="2024-09-12T17:22:00Z">
              <w:r w:rsidRPr="00BA7081">
                <w:rPr>
                  <w:highlight w:val="yellow"/>
                </w:rPr>
                <w:t>-50</w:t>
              </w:r>
            </w:ins>
          </w:p>
        </w:tc>
        <w:tc>
          <w:tcPr>
            <w:tcW w:w="435" w:type="dxa"/>
          </w:tcPr>
          <w:p w14:paraId="355543D0" w14:textId="77777777" w:rsidR="006612B1" w:rsidRPr="00BA7081" w:rsidRDefault="006612B1" w:rsidP="00834A3D">
            <w:pPr>
              <w:rPr>
                <w:ins w:id="728" w:author="Duan, Sean (MU-Student)" w:date="2024-09-12T12:22:00Z" w16du:dateUtc="2024-09-12T17:22:00Z"/>
                <w:highlight w:val="yellow"/>
              </w:rPr>
            </w:pPr>
            <w:ins w:id="729" w:author="Duan, Sean (MU-Student)" w:date="2024-09-12T12:22:00Z" w16du:dateUtc="2024-09-12T17:22:00Z">
              <w:r w:rsidRPr="00BA7081">
                <w:rPr>
                  <w:highlight w:val="yellow"/>
                </w:rPr>
                <w:t>-40</w:t>
              </w:r>
            </w:ins>
          </w:p>
        </w:tc>
        <w:tc>
          <w:tcPr>
            <w:tcW w:w="435" w:type="dxa"/>
          </w:tcPr>
          <w:p w14:paraId="231761A6" w14:textId="77777777" w:rsidR="006612B1" w:rsidRPr="00BA7081" w:rsidRDefault="006612B1" w:rsidP="00834A3D">
            <w:pPr>
              <w:rPr>
                <w:ins w:id="730" w:author="Duan, Sean (MU-Student)" w:date="2024-09-12T12:22:00Z" w16du:dateUtc="2024-09-12T17:22:00Z"/>
                <w:highlight w:val="yellow"/>
              </w:rPr>
            </w:pPr>
            <w:ins w:id="731" w:author="Duan, Sean (MU-Student)" w:date="2024-09-12T12:22:00Z" w16du:dateUtc="2024-09-12T17:22:00Z">
              <w:r w:rsidRPr="00BA7081">
                <w:rPr>
                  <w:highlight w:val="yellow"/>
                </w:rPr>
                <w:t>-30</w:t>
              </w:r>
            </w:ins>
          </w:p>
        </w:tc>
        <w:tc>
          <w:tcPr>
            <w:tcW w:w="435" w:type="dxa"/>
          </w:tcPr>
          <w:p w14:paraId="5309E409" w14:textId="77777777" w:rsidR="006612B1" w:rsidRPr="00BA7081" w:rsidRDefault="006612B1" w:rsidP="00834A3D">
            <w:pPr>
              <w:rPr>
                <w:ins w:id="732" w:author="Duan, Sean (MU-Student)" w:date="2024-09-12T12:22:00Z" w16du:dateUtc="2024-09-12T17:22:00Z"/>
                <w:highlight w:val="yellow"/>
              </w:rPr>
            </w:pPr>
            <w:ins w:id="733" w:author="Duan, Sean (MU-Student)" w:date="2024-09-12T12:22:00Z" w16du:dateUtc="2024-09-12T17:22:00Z">
              <w:r w:rsidRPr="00BA7081">
                <w:rPr>
                  <w:highlight w:val="yellow"/>
                </w:rPr>
                <w:t>-20</w:t>
              </w:r>
            </w:ins>
          </w:p>
        </w:tc>
        <w:tc>
          <w:tcPr>
            <w:tcW w:w="435" w:type="dxa"/>
          </w:tcPr>
          <w:p w14:paraId="3D7E1918" w14:textId="77777777" w:rsidR="006612B1" w:rsidRPr="00BA7081" w:rsidRDefault="006612B1" w:rsidP="00834A3D">
            <w:pPr>
              <w:rPr>
                <w:ins w:id="734" w:author="Duan, Sean (MU-Student)" w:date="2024-09-12T12:22:00Z" w16du:dateUtc="2024-09-12T17:22:00Z"/>
                <w:highlight w:val="yellow"/>
              </w:rPr>
            </w:pPr>
            <w:ins w:id="735" w:author="Duan, Sean (MU-Student)" w:date="2024-09-12T12:22:00Z" w16du:dateUtc="2024-09-12T17:22:00Z">
              <w:r w:rsidRPr="00BA7081">
                <w:rPr>
                  <w:highlight w:val="yellow"/>
                </w:rPr>
                <w:t>-10</w:t>
              </w:r>
            </w:ins>
          </w:p>
        </w:tc>
        <w:tc>
          <w:tcPr>
            <w:tcW w:w="435" w:type="dxa"/>
          </w:tcPr>
          <w:p w14:paraId="29956FCF" w14:textId="77777777" w:rsidR="006612B1" w:rsidRPr="00BA7081" w:rsidRDefault="006612B1" w:rsidP="00834A3D">
            <w:pPr>
              <w:rPr>
                <w:ins w:id="736" w:author="Duan, Sean (MU-Student)" w:date="2024-09-12T12:22:00Z" w16du:dateUtc="2024-09-12T17:22:00Z"/>
                <w:highlight w:val="yellow"/>
              </w:rPr>
            </w:pPr>
            <w:ins w:id="737" w:author="Duan, Sean (MU-Student)" w:date="2024-09-12T12:22:00Z" w16du:dateUtc="2024-09-12T17:22:00Z">
              <w:r w:rsidRPr="00BA7081">
                <w:rPr>
                  <w:highlight w:val="yellow"/>
                </w:rPr>
                <w:t>0</w:t>
              </w:r>
            </w:ins>
          </w:p>
        </w:tc>
        <w:tc>
          <w:tcPr>
            <w:tcW w:w="435" w:type="dxa"/>
          </w:tcPr>
          <w:p w14:paraId="64EF139E" w14:textId="77777777" w:rsidR="006612B1" w:rsidRPr="00BA7081" w:rsidRDefault="006612B1" w:rsidP="00834A3D">
            <w:pPr>
              <w:rPr>
                <w:ins w:id="738" w:author="Duan, Sean (MU-Student)" w:date="2024-09-12T12:22:00Z" w16du:dateUtc="2024-09-12T17:22:00Z"/>
                <w:highlight w:val="yellow"/>
              </w:rPr>
            </w:pPr>
            <w:ins w:id="739" w:author="Duan, Sean (MU-Student)" w:date="2024-09-12T12:22:00Z" w16du:dateUtc="2024-09-12T17:22:00Z">
              <w:r w:rsidRPr="00BA7081">
                <w:rPr>
                  <w:highlight w:val="yellow"/>
                </w:rPr>
                <w:t>10</w:t>
              </w:r>
            </w:ins>
          </w:p>
        </w:tc>
        <w:tc>
          <w:tcPr>
            <w:tcW w:w="435" w:type="dxa"/>
          </w:tcPr>
          <w:p w14:paraId="42D06FD0" w14:textId="77777777" w:rsidR="006612B1" w:rsidRPr="00BA7081" w:rsidRDefault="006612B1" w:rsidP="00834A3D">
            <w:pPr>
              <w:rPr>
                <w:ins w:id="740" w:author="Duan, Sean (MU-Student)" w:date="2024-09-12T12:22:00Z" w16du:dateUtc="2024-09-12T17:22:00Z"/>
                <w:highlight w:val="yellow"/>
              </w:rPr>
            </w:pPr>
            <w:ins w:id="741" w:author="Duan, Sean (MU-Student)" w:date="2024-09-12T12:22:00Z" w16du:dateUtc="2024-09-12T17:22:00Z">
              <w:r w:rsidRPr="00BA7081">
                <w:rPr>
                  <w:highlight w:val="yellow"/>
                </w:rPr>
                <w:t>20</w:t>
              </w:r>
            </w:ins>
          </w:p>
        </w:tc>
        <w:tc>
          <w:tcPr>
            <w:tcW w:w="435" w:type="dxa"/>
          </w:tcPr>
          <w:p w14:paraId="515E491E" w14:textId="77777777" w:rsidR="006612B1" w:rsidRPr="00BA7081" w:rsidRDefault="006612B1" w:rsidP="00834A3D">
            <w:pPr>
              <w:rPr>
                <w:ins w:id="742" w:author="Duan, Sean (MU-Student)" w:date="2024-09-12T12:22:00Z" w16du:dateUtc="2024-09-12T17:22:00Z"/>
                <w:highlight w:val="yellow"/>
              </w:rPr>
            </w:pPr>
            <w:ins w:id="743" w:author="Duan, Sean (MU-Student)" w:date="2024-09-12T12:22:00Z" w16du:dateUtc="2024-09-12T17:22:00Z">
              <w:r w:rsidRPr="00BA7081">
                <w:rPr>
                  <w:highlight w:val="yellow"/>
                </w:rPr>
                <w:t>30</w:t>
              </w:r>
            </w:ins>
          </w:p>
        </w:tc>
        <w:tc>
          <w:tcPr>
            <w:tcW w:w="435" w:type="dxa"/>
          </w:tcPr>
          <w:p w14:paraId="2927D379" w14:textId="77777777" w:rsidR="006612B1" w:rsidRPr="00BA7081" w:rsidRDefault="006612B1" w:rsidP="00834A3D">
            <w:pPr>
              <w:rPr>
                <w:ins w:id="744" w:author="Duan, Sean (MU-Student)" w:date="2024-09-12T12:22:00Z" w16du:dateUtc="2024-09-12T17:22:00Z"/>
                <w:highlight w:val="yellow"/>
              </w:rPr>
            </w:pPr>
            <w:ins w:id="745" w:author="Duan, Sean (MU-Student)" w:date="2024-09-12T12:22:00Z" w16du:dateUtc="2024-09-12T17:22:00Z">
              <w:r w:rsidRPr="00BA7081">
                <w:rPr>
                  <w:highlight w:val="yellow"/>
                </w:rPr>
                <w:t>40</w:t>
              </w:r>
            </w:ins>
          </w:p>
        </w:tc>
        <w:tc>
          <w:tcPr>
            <w:tcW w:w="435" w:type="dxa"/>
          </w:tcPr>
          <w:p w14:paraId="77E89F0C" w14:textId="77777777" w:rsidR="006612B1" w:rsidRPr="00BA7081" w:rsidRDefault="006612B1" w:rsidP="00834A3D">
            <w:pPr>
              <w:rPr>
                <w:ins w:id="746" w:author="Duan, Sean (MU-Student)" w:date="2024-09-12T12:22:00Z" w16du:dateUtc="2024-09-12T17:22:00Z"/>
                <w:highlight w:val="yellow"/>
              </w:rPr>
            </w:pPr>
            <w:ins w:id="747" w:author="Duan, Sean (MU-Student)" w:date="2024-09-12T12:22:00Z" w16du:dateUtc="2024-09-12T17:22:00Z">
              <w:r w:rsidRPr="00BA7081">
                <w:rPr>
                  <w:highlight w:val="yellow"/>
                </w:rPr>
                <w:t>50</w:t>
              </w:r>
            </w:ins>
          </w:p>
        </w:tc>
      </w:tr>
    </w:tbl>
    <w:p w14:paraId="24204C84" w14:textId="77777777" w:rsidR="006612B1" w:rsidRPr="00BA7081" w:rsidRDefault="006612B1" w:rsidP="006612B1">
      <w:pPr>
        <w:rPr>
          <w:ins w:id="748" w:author="Duan, Sean (MU-Student)" w:date="2024-09-12T12:22:00Z" w16du:dateUtc="2024-09-12T17:22:00Z"/>
          <w:highlight w:val="yellow"/>
        </w:rPr>
      </w:pPr>
    </w:p>
    <w:tbl>
      <w:tblPr>
        <w:tblStyle w:val="QStandardSliderTable"/>
        <w:tblW w:w="9576" w:type="auto"/>
        <w:tblLook w:val="07E0" w:firstRow="1" w:lastRow="1" w:firstColumn="1" w:lastColumn="1" w:noHBand="1" w:noVBand="1"/>
      </w:tblPr>
      <w:tblGrid>
        <w:gridCol w:w="4629"/>
        <w:gridCol w:w="4731"/>
      </w:tblGrid>
      <w:tr w:rsidR="006612B1" w14:paraId="05F76A8C" w14:textId="77777777" w:rsidTr="00834A3D">
        <w:trPr>
          <w:ins w:id="749" w:author="Duan, Sean (MU-Student)" w:date="2024-09-12T12:22:00Z" w16du:dateUtc="2024-09-12T17:22:00Z"/>
        </w:trPr>
        <w:tc>
          <w:tcPr>
            <w:cnfStyle w:val="001000000000" w:firstRow="0" w:lastRow="0" w:firstColumn="1" w:lastColumn="0" w:oddVBand="0" w:evenVBand="0" w:oddHBand="0" w:evenHBand="0" w:firstRowFirstColumn="0" w:firstRowLastColumn="0" w:lastRowFirstColumn="0" w:lastRowLastColumn="0"/>
            <w:tcW w:w="4788" w:type="dxa"/>
          </w:tcPr>
          <w:p w14:paraId="06241F73" w14:textId="77777777" w:rsidR="006612B1" w:rsidRPr="00BA7081" w:rsidRDefault="006612B1" w:rsidP="00834A3D">
            <w:pPr>
              <w:keepNext/>
              <w:rPr>
                <w:ins w:id="750" w:author="Duan, Sean (MU-Student)" w:date="2024-09-12T12:22:00Z" w16du:dateUtc="2024-09-12T17:22:00Z"/>
                <w:highlight w:val="yellow"/>
              </w:rPr>
            </w:pPr>
            <w:ins w:id="751" w:author="Duan, Sean (MU-Student)" w:date="2024-09-12T12:22:00Z" w16du:dateUtc="2024-09-12T17:22:00Z">
              <w:r w:rsidRPr="00BA7081">
                <w:rPr>
                  <w:highlight w:val="yellow"/>
                </w:rPr>
                <w:t>  ()</w:t>
              </w:r>
            </w:ins>
          </w:p>
        </w:tc>
        <w:tc>
          <w:tcPr>
            <w:tcW w:w="4788" w:type="dxa"/>
          </w:tcPr>
          <w:p w14:paraId="32D73ACC" w14:textId="77777777" w:rsidR="006612B1" w:rsidRDefault="006612B1" w:rsidP="00834A3D">
            <w:pPr>
              <w:keepNext/>
              <w:cnfStyle w:val="000000000000" w:firstRow="0" w:lastRow="0" w:firstColumn="0" w:lastColumn="0" w:oddVBand="0" w:evenVBand="0" w:oddHBand="0" w:evenHBand="0" w:firstRowFirstColumn="0" w:firstRowLastColumn="0" w:lastRowFirstColumn="0" w:lastRowLastColumn="0"/>
              <w:rPr>
                <w:ins w:id="752" w:author="Duan, Sean (MU-Student)" w:date="2024-09-12T12:22:00Z" w16du:dateUtc="2024-09-12T17:22:00Z"/>
              </w:rPr>
            </w:pPr>
            <w:ins w:id="753" w:author="Duan, Sean (MU-Student)" w:date="2024-09-12T12:22:00Z" w16du:dateUtc="2024-09-12T17:22:00Z">
              <w:r w:rsidRPr="00BA7081">
                <w:rPr>
                  <w:noProof/>
                  <w:highlight w:val="yellow"/>
                </w:rPr>
                <w:drawing>
                  <wp:inline distT="0" distB="0" distL="0" distR="0" wp14:anchorId="7FBF2671" wp14:editId="6332B5FC">
                    <wp:extent cx="1905000" cy="304800"/>
                    <wp:effectExtent l="0" t="0" r="0" b="0"/>
                    <wp:docPr id="18505280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3867EFFA" w14:textId="77777777" w:rsidR="007921A3" w:rsidRDefault="007921A3"/>
    <w:p w14:paraId="066E0A6A" w14:textId="77777777" w:rsidR="007921A3" w:rsidRDefault="007921A3">
      <w:pPr>
        <w:pStyle w:val="QuestionSeparator"/>
      </w:pPr>
    </w:p>
    <w:p w14:paraId="469227A6" w14:textId="77777777" w:rsidR="007921A3" w:rsidRDefault="007921A3"/>
    <w:p w14:paraId="7007EC69" w14:textId="10F9E635" w:rsidR="007921A3" w:rsidDel="007F4338" w:rsidRDefault="00000000">
      <w:pPr>
        <w:keepNext/>
        <w:rPr>
          <w:del w:id="754" w:author="Duan, Sean (MU-Student)" w:date="2024-09-12T12:19:00Z" w16du:dateUtc="2024-09-12T17:19:00Z"/>
        </w:rPr>
      </w:pPr>
      <w:del w:id="755" w:author="Duan, Sean (MU-Student)" w:date="2024-09-12T12:19:00Z" w16du:dateUtc="2024-09-12T17:19:00Z">
        <w:r w:rsidDel="007F4338">
          <w:delText>Q13 "Regular exercise is necessary for Americans"</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59AEC113" w14:textId="1FF38E8B">
        <w:trPr>
          <w:del w:id="756" w:author="Duan, Sean (MU-Student)" w:date="2024-09-12T12:19:00Z" w16du:dateUtc="2024-09-12T17:19:00Z"/>
        </w:trPr>
        <w:tc>
          <w:tcPr>
            <w:tcW w:w="4788" w:type="dxa"/>
          </w:tcPr>
          <w:p w14:paraId="7B056191" w14:textId="5E0146CF" w:rsidR="007921A3" w:rsidDel="007F4338" w:rsidRDefault="007921A3">
            <w:pPr>
              <w:rPr>
                <w:del w:id="757" w:author="Duan, Sean (MU-Student)" w:date="2024-09-12T12:19:00Z" w16du:dateUtc="2024-09-12T17:19:00Z"/>
              </w:rPr>
            </w:pPr>
          </w:p>
        </w:tc>
        <w:tc>
          <w:tcPr>
            <w:tcW w:w="435" w:type="dxa"/>
          </w:tcPr>
          <w:p w14:paraId="187CE766" w14:textId="79754B65" w:rsidR="007921A3" w:rsidDel="007F4338" w:rsidRDefault="00000000">
            <w:pPr>
              <w:rPr>
                <w:del w:id="758" w:author="Duan, Sean (MU-Student)" w:date="2024-09-12T12:19:00Z" w16du:dateUtc="2024-09-12T17:19:00Z"/>
              </w:rPr>
            </w:pPr>
            <w:del w:id="759" w:author="Duan, Sean (MU-Student)" w:date="2024-09-12T12:19:00Z" w16du:dateUtc="2024-09-12T17:19:00Z">
              <w:r w:rsidDel="007F4338">
                <w:delText>0</w:delText>
              </w:r>
            </w:del>
          </w:p>
        </w:tc>
        <w:tc>
          <w:tcPr>
            <w:tcW w:w="435" w:type="dxa"/>
          </w:tcPr>
          <w:p w14:paraId="0AC5E0F1" w14:textId="07FC4D35" w:rsidR="007921A3" w:rsidDel="007F4338" w:rsidRDefault="00000000">
            <w:pPr>
              <w:rPr>
                <w:del w:id="760" w:author="Duan, Sean (MU-Student)" w:date="2024-09-12T12:19:00Z" w16du:dateUtc="2024-09-12T17:19:00Z"/>
              </w:rPr>
            </w:pPr>
            <w:del w:id="761" w:author="Duan, Sean (MU-Student)" w:date="2024-09-12T12:19:00Z" w16du:dateUtc="2024-09-12T17:19:00Z">
              <w:r w:rsidDel="007F4338">
                <w:delText>10</w:delText>
              </w:r>
            </w:del>
          </w:p>
        </w:tc>
        <w:tc>
          <w:tcPr>
            <w:tcW w:w="435" w:type="dxa"/>
          </w:tcPr>
          <w:p w14:paraId="64532975" w14:textId="7D9BCFFE" w:rsidR="007921A3" w:rsidDel="007F4338" w:rsidRDefault="00000000">
            <w:pPr>
              <w:rPr>
                <w:del w:id="762" w:author="Duan, Sean (MU-Student)" w:date="2024-09-12T12:19:00Z" w16du:dateUtc="2024-09-12T17:19:00Z"/>
              </w:rPr>
            </w:pPr>
            <w:del w:id="763" w:author="Duan, Sean (MU-Student)" w:date="2024-09-12T12:19:00Z" w16du:dateUtc="2024-09-12T17:19:00Z">
              <w:r w:rsidDel="007F4338">
                <w:delText>20</w:delText>
              </w:r>
            </w:del>
          </w:p>
        </w:tc>
        <w:tc>
          <w:tcPr>
            <w:tcW w:w="435" w:type="dxa"/>
          </w:tcPr>
          <w:p w14:paraId="656A5846" w14:textId="27E70012" w:rsidR="007921A3" w:rsidDel="007F4338" w:rsidRDefault="00000000">
            <w:pPr>
              <w:rPr>
                <w:del w:id="764" w:author="Duan, Sean (MU-Student)" w:date="2024-09-12T12:19:00Z" w16du:dateUtc="2024-09-12T17:19:00Z"/>
              </w:rPr>
            </w:pPr>
            <w:del w:id="765" w:author="Duan, Sean (MU-Student)" w:date="2024-09-12T12:19:00Z" w16du:dateUtc="2024-09-12T17:19:00Z">
              <w:r w:rsidDel="007F4338">
                <w:delText>30</w:delText>
              </w:r>
            </w:del>
          </w:p>
        </w:tc>
        <w:tc>
          <w:tcPr>
            <w:tcW w:w="435" w:type="dxa"/>
          </w:tcPr>
          <w:p w14:paraId="3BC96F6A" w14:textId="1BC8EF5B" w:rsidR="007921A3" w:rsidDel="007F4338" w:rsidRDefault="00000000">
            <w:pPr>
              <w:rPr>
                <w:del w:id="766" w:author="Duan, Sean (MU-Student)" w:date="2024-09-12T12:19:00Z" w16du:dateUtc="2024-09-12T17:19:00Z"/>
              </w:rPr>
            </w:pPr>
            <w:del w:id="767" w:author="Duan, Sean (MU-Student)" w:date="2024-09-12T12:19:00Z" w16du:dateUtc="2024-09-12T17:19:00Z">
              <w:r w:rsidDel="007F4338">
                <w:delText>40</w:delText>
              </w:r>
            </w:del>
          </w:p>
        </w:tc>
        <w:tc>
          <w:tcPr>
            <w:tcW w:w="435" w:type="dxa"/>
          </w:tcPr>
          <w:p w14:paraId="39C40442" w14:textId="58598B2C" w:rsidR="007921A3" w:rsidDel="007F4338" w:rsidRDefault="00000000">
            <w:pPr>
              <w:rPr>
                <w:del w:id="768" w:author="Duan, Sean (MU-Student)" w:date="2024-09-12T12:19:00Z" w16du:dateUtc="2024-09-12T17:19:00Z"/>
              </w:rPr>
            </w:pPr>
            <w:del w:id="769" w:author="Duan, Sean (MU-Student)" w:date="2024-09-12T12:19:00Z" w16du:dateUtc="2024-09-12T17:19:00Z">
              <w:r w:rsidDel="007F4338">
                <w:delText>50</w:delText>
              </w:r>
            </w:del>
          </w:p>
        </w:tc>
        <w:tc>
          <w:tcPr>
            <w:tcW w:w="435" w:type="dxa"/>
          </w:tcPr>
          <w:p w14:paraId="2FE42E25" w14:textId="02D5C17E" w:rsidR="007921A3" w:rsidDel="007F4338" w:rsidRDefault="00000000">
            <w:pPr>
              <w:rPr>
                <w:del w:id="770" w:author="Duan, Sean (MU-Student)" w:date="2024-09-12T12:19:00Z" w16du:dateUtc="2024-09-12T17:19:00Z"/>
              </w:rPr>
            </w:pPr>
            <w:del w:id="771" w:author="Duan, Sean (MU-Student)" w:date="2024-09-12T12:19:00Z" w16du:dateUtc="2024-09-12T17:19:00Z">
              <w:r w:rsidDel="007F4338">
                <w:delText>60</w:delText>
              </w:r>
            </w:del>
          </w:p>
        </w:tc>
        <w:tc>
          <w:tcPr>
            <w:tcW w:w="435" w:type="dxa"/>
          </w:tcPr>
          <w:p w14:paraId="5FCB16EF" w14:textId="2DBFD5C5" w:rsidR="007921A3" w:rsidDel="007F4338" w:rsidRDefault="00000000">
            <w:pPr>
              <w:rPr>
                <w:del w:id="772" w:author="Duan, Sean (MU-Student)" w:date="2024-09-12T12:19:00Z" w16du:dateUtc="2024-09-12T17:19:00Z"/>
              </w:rPr>
            </w:pPr>
            <w:del w:id="773" w:author="Duan, Sean (MU-Student)" w:date="2024-09-12T12:19:00Z" w16du:dateUtc="2024-09-12T17:19:00Z">
              <w:r w:rsidDel="007F4338">
                <w:delText>70</w:delText>
              </w:r>
            </w:del>
          </w:p>
        </w:tc>
        <w:tc>
          <w:tcPr>
            <w:tcW w:w="435" w:type="dxa"/>
          </w:tcPr>
          <w:p w14:paraId="0D3BB255" w14:textId="3A324AB0" w:rsidR="007921A3" w:rsidDel="007F4338" w:rsidRDefault="00000000">
            <w:pPr>
              <w:rPr>
                <w:del w:id="774" w:author="Duan, Sean (MU-Student)" w:date="2024-09-12T12:19:00Z" w16du:dateUtc="2024-09-12T17:19:00Z"/>
              </w:rPr>
            </w:pPr>
            <w:del w:id="775" w:author="Duan, Sean (MU-Student)" w:date="2024-09-12T12:19:00Z" w16du:dateUtc="2024-09-12T17:19:00Z">
              <w:r w:rsidDel="007F4338">
                <w:delText>80</w:delText>
              </w:r>
            </w:del>
          </w:p>
        </w:tc>
        <w:tc>
          <w:tcPr>
            <w:tcW w:w="435" w:type="dxa"/>
          </w:tcPr>
          <w:p w14:paraId="463522BF" w14:textId="511E6890" w:rsidR="007921A3" w:rsidDel="007F4338" w:rsidRDefault="00000000">
            <w:pPr>
              <w:rPr>
                <w:del w:id="776" w:author="Duan, Sean (MU-Student)" w:date="2024-09-12T12:19:00Z" w16du:dateUtc="2024-09-12T17:19:00Z"/>
              </w:rPr>
            </w:pPr>
            <w:del w:id="777" w:author="Duan, Sean (MU-Student)" w:date="2024-09-12T12:19:00Z" w16du:dateUtc="2024-09-12T17:19:00Z">
              <w:r w:rsidDel="007F4338">
                <w:delText>90</w:delText>
              </w:r>
            </w:del>
          </w:p>
        </w:tc>
        <w:tc>
          <w:tcPr>
            <w:tcW w:w="435" w:type="dxa"/>
          </w:tcPr>
          <w:p w14:paraId="7F82D83E" w14:textId="4E25ECA0" w:rsidR="007921A3" w:rsidDel="007F4338" w:rsidRDefault="00000000">
            <w:pPr>
              <w:rPr>
                <w:del w:id="778" w:author="Duan, Sean (MU-Student)" w:date="2024-09-12T12:19:00Z" w16du:dateUtc="2024-09-12T17:19:00Z"/>
              </w:rPr>
            </w:pPr>
            <w:del w:id="779" w:author="Duan, Sean (MU-Student)" w:date="2024-09-12T12:19:00Z" w16du:dateUtc="2024-09-12T17:19:00Z">
              <w:r w:rsidDel="007F4338">
                <w:delText>100</w:delText>
              </w:r>
            </w:del>
          </w:p>
        </w:tc>
      </w:tr>
    </w:tbl>
    <w:p w14:paraId="2031EE2A" w14:textId="5DB02ADC" w:rsidR="007921A3" w:rsidDel="007F4338" w:rsidRDefault="007921A3">
      <w:pPr>
        <w:rPr>
          <w:del w:id="780"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3E13ECA2" w14:textId="65CC5765" w:rsidTr="007921A3">
        <w:trPr>
          <w:del w:id="781"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368A8931" w14:textId="3C530F93" w:rsidR="007921A3" w:rsidDel="007F4338" w:rsidRDefault="00000000">
            <w:pPr>
              <w:keepNext/>
              <w:rPr>
                <w:del w:id="782" w:author="Duan, Sean (MU-Student)" w:date="2024-09-12T12:19:00Z" w16du:dateUtc="2024-09-12T17:19:00Z"/>
              </w:rPr>
            </w:pPr>
            <w:del w:id="783" w:author="Duan, Sean (MU-Student)" w:date="2024-09-12T12:19:00Z" w16du:dateUtc="2024-09-12T17:19:00Z">
              <w:r w:rsidDel="007F4338">
                <w:delText>  ()</w:delText>
              </w:r>
            </w:del>
          </w:p>
        </w:tc>
        <w:tc>
          <w:tcPr>
            <w:tcW w:w="4788" w:type="dxa"/>
          </w:tcPr>
          <w:p w14:paraId="7BBDDEA9" w14:textId="2EAAB41C"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784" w:author="Duan, Sean (MU-Student)" w:date="2024-09-12T12:19:00Z" w16du:dateUtc="2024-09-12T17:19:00Z"/>
              </w:rPr>
            </w:pPr>
            <w:del w:id="785" w:author="Duan, Sean (MU-Student)" w:date="2024-09-12T12:19:00Z" w16du:dateUtc="2024-09-12T17:19:00Z">
              <w:r w:rsidDel="007F4338">
                <w:rPr>
                  <w:noProof/>
                </w:rPr>
                <w:drawing>
                  <wp:inline distT="0" distB="0" distL="0" distR="0" wp14:anchorId="5BBDB9C0" wp14:editId="188BF17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1D69EAC8" w14:textId="6B41AF3E" w:rsidR="007921A3" w:rsidDel="007F4338" w:rsidRDefault="007921A3">
      <w:pPr>
        <w:rPr>
          <w:del w:id="786" w:author="Duan, Sean (MU-Student)" w:date="2024-09-12T12:19:00Z" w16du:dateUtc="2024-09-12T17:19:00Z"/>
        </w:rPr>
      </w:pPr>
    </w:p>
    <w:p w14:paraId="0360ABAA" w14:textId="51ECD51C" w:rsidR="007921A3" w:rsidDel="007F4338" w:rsidRDefault="007921A3">
      <w:pPr>
        <w:rPr>
          <w:del w:id="787" w:author="Duan, Sean (MU-Student)" w:date="2024-09-12T12:19:00Z" w16du:dateUtc="2024-09-12T17:19:00Z"/>
        </w:rPr>
      </w:pPr>
    </w:p>
    <w:p w14:paraId="2EA6444B" w14:textId="05B8691E" w:rsidR="007921A3" w:rsidDel="007F4338" w:rsidRDefault="007921A3">
      <w:pPr>
        <w:pStyle w:val="QuestionSeparator"/>
        <w:rPr>
          <w:del w:id="788" w:author="Duan, Sean (MU-Student)" w:date="2024-09-12T12:19:00Z" w16du:dateUtc="2024-09-12T17:19:00Z"/>
        </w:rPr>
      </w:pPr>
    </w:p>
    <w:p w14:paraId="3B96B92E" w14:textId="0EA5647D" w:rsidR="007921A3" w:rsidDel="007F4338" w:rsidRDefault="007921A3">
      <w:pPr>
        <w:rPr>
          <w:del w:id="789" w:author="Duan, Sean (MU-Student)" w:date="2024-09-12T12:19:00Z" w16du:dateUtc="2024-09-12T17:19:00Z"/>
        </w:rPr>
      </w:pPr>
    </w:p>
    <w:p w14:paraId="204ADB93" w14:textId="59EA6A1D" w:rsidR="007921A3" w:rsidDel="007F4338" w:rsidRDefault="00000000">
      <w:pPr>
        <w:keepNext/>
        <w:rPr>
          <w:del w:id="790" w:author="Duan, Sean (MU-Student)" w:date="2024-09-12T12:19:00Z" w16du:dateUtc="2024-09-12T17:19:00Z"/>
        </w:rPr>
      </w:pPr>
      <w:del w:id="791" w:author="Duan, Sean (MU-Student)" w:date="2024-09-12T12:19:00Z" w16du:dateUtc="2024-09-12T17:19:00Z">
        <w:r w:rsidDel="007F4338">
          <w:delText>Q325 "Trans athletes should only be allowed to play on sports teams that match their birth gender"</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387662A7" w14:textId="3F395B77">
        <w:trPr>
          <w:del w:id="792" w:author="Duan, Sean (MU-Student)" w:date="2024-09-12T12:19:00Z" w16du:dateUtc="2024-09-12T17:19:00Z"/>
        </w:trPr>
        <w:tc>
          <w:tcPr>
            <w:tcW w:w="4788" w:type="dxa"/>
          </w:tcPr>
          <w:p w14:paraId="72D66347" w14:textId="10F5C3F6" w:rsidR="007921A3" w:rsidDel="007F4338" w:rsidRDefault="007921A3">
            <w:pPr>
              <w:rPr>
                <w:del w:id="793" w:author="Duan, Sean (MU-Student)" w:date="2024-09-12T12:19:00Z" w16du:dateUtc="2024-09-12T17:19:00Z"/>
              </w:rPr>
            </w:pPr>
          </w:p>
        </w:tc>
        <w:tc>
          <w:tcPr>
            <w:tcW w:w="435" w:type="dxa"/>
          </w:tcPr>
          <w:p w14:paraId="25AB8292" w14:textId="19C01582" w:rsidR="007921A3" w:rsidDel="007F4338" w:rsidRDefault="00000000">
            <w:pPr>
              <w:rPr>
                <w:del w:id="794" w:author="Duan, Sean (MU-Student)" w:date="2024-09-12T12:19:00Z" w16du:dateUtc="2024-09-12T17:19:00Z"/>
              </w:rPr>
            </w:pPr>
            <w:del w:id="795" w:author="Duan, Sean (MU-Student)" w:date="2024-09-12T12:19:00Z" w16du:dateUtc="2024-09-12T17:19:00Z">
              <w:r w:rsidDel="007F4338">
                <w:delText>0</w:delText>
              </w:r>
            </w:del>
          </w:p>
        </w:tc>
        <w:tc>
          <w:tcPr>
            <w:tcW w:w="435" w:type="dxa"/>
          </w:tcPr>
          <w:p w14:paraId="3FBCE48B" w14:textId="732E2DD2" w:rsidR="007921A3" w:rsidDel="007F4338" w:rsidRDefault="00000000">
            <w:pPr>
              <w:rPr>
                <w:del w:id="796" w:author="Duan, Sean (MU-Student)" w:date="2024-09-12T12:19:00Z" w16du:dateUtc="2024-09-12T17:19:00Z"/>
              </w:rPr>
            </w:pPr>
            <w:del w:id="797" w:author="Duan, Sean (MU-Student)" w:date="2024-09-12T12:19:00Z" w16du:dateUtc="2024-09-12T17:19:00Z">
              <w:r w:rsidDel="007F4338">
                <w:delText>10</w:delText>
              </w:r>
            </w:del>
          </w:p>
        </w:tc>
        <w:tc>
          <w:tcPr>
            <w:tcW w:w="435" w:type="dxa"/>
          </w:tcPr>
          <w:p w14:paraId="4C98899A" w14:textId="2D1EA5B2" w:rsidR="007921A3" w:rsidDel="007F4338" w:rsidRDefault="00000000">
            <w:pPr>
              <w:rPr>
                <w:del w:id="798" w:author="Duan, Sean (MU-Student)" w:date="2024-09-12T12:19:00Z" w16du:dateUtc="2024-09-12T17:19:00Z"/>
              </w:rPr>
            </w:pPr>
            <w:del w:id="799" w:author="Duan, Sean (MU-Student)" w:date="2024-09-12T12:19:00Z" w16du:dateUtc="2024-09-12T17:19:00Z">
              <w:r w:rsidDel="007F4338">
                <w:delText>20</w:delText>
              </w:r>
            </w:del>
          </w:p>
        </w:tc>
        <w:tc>
          <w:tcPr>
            <w:tcW w:w="435" w:type="dxa"/>
          </w:tcPr>
          <w:p w14:paraId="12E3C25F" w14:textId="7B2FA4D6" w:rsidR="007921A3" w:rsidDel="007F4338" w:rsidRDefault="00000000">
            <w:pPr>
              <w:rPr>
                <w:del w:id="800" w:author="Duan, Sean (MU-Student)" w:date="2024-09-12T12:19:00Z" w16du:dateUtc="2024-09-12T17:19:00Z"/>
              </w:rPr>
            </w:pPr>
            <w:del w:id="801" w:author="Duan, Sean (MU-Student)" w:date="2024-09-12T12:19:00Z" w16du:dateUtc="2024-09-12T17:19:00Z">
              <w:r w:rsidDel="007F4338">
                <w:delText>30</w:delText>
              </w:r>
            </w:del>
          </w:p>
        </w:tc>
        <w:tc>
          <w:tcPr>
            <w:tcW w:w="435" w:type="dxa"/>
          </w:tcPr>
          <w:p w14:paraId="46A47FCB" w14:textId="6D60D1C3" w:rsidR="007921A3" w:rsidDel="007F4338" w:rsidRDefault="00000000">
            <w:pPr>
              <w:rPr>
                <w:del w:id="802" w:author="Duan, Sean (MU-Student)" w:date="2024-09-12T12:19:00Z" w16du:dateUtc="2024-09-12T17:19:00Z"/>
              </w:rPr>
            </w:pPr>
            <w:del w:id="803" w:author="Duan, Sean (MU-Student)" w:date="2024-09-12T12:19:00Z" w16du:dateUtc="2024-09-12T17:19:00Z">
              <w:r w:rsidDel="007F4338">
                <w:delText>40</w:delText>
              </w:r>
            </w:del>
          </w:p>
        </w:tc>
        <w:tc>
          <w:tcPr>
            <w:tcW w:w="435" w:type="dxa"/>
          </w:tcPr>
          <w:p w14:paraId="2FC75AF3" w14:textId="066BD9EC" w:rsidR="007921A3" w:rsidDel="007F4338" w:rsidRDefault="00000000">
            <w:pPr>
              <w:rPr>
                <w:del w:id="804" w:author="Duan, Sean (MU-Student)" w:date="2024-09-12T12:19:00Z" w16du:dateUtc="2024-09-12T17:19:00Z"/>
              </w:rPr>
            </w:pPr>
            <w:del w:id="805" w:author="Duan, Sean (MU-Student)" w:date="2024-09-12T12:19:00Z" w16du:dateUtc="2024-09-12T17:19:00Z">
              <w:r w:rsidDel="007F4338">
                <w:delText>50</w:delText>
              </w:r>
            </w:del>
          </w:p>
        </w:tc>
        <w:tc>
          <w:tcPr>
            <w:tcW w:w="435" w:type="dxa"/>
          </w:tcPr>
          <w:p w14:paraId="0DF8EBB4" w14:textId="2E891C13" w:rsidR="007921A3" w:rsidDel="007F4338" w:rsidRDefault="00000000">
            <w:pPr>
              <w:rPr>
                <w:del w:id="806" w:author="Duan, Sean (MU-Student)" w:date="2024-09-12T12:19:00Z" w16du:dateUtc="2024-09-12T17:19:00Z"/>
              </w:rPr>
            </w:pPr>
            <w:del w:id="807" w:author="Duan, Sean (MU-Student)" w:date="2024-09-12T12:19:00Z" w16du:dateUtc="2024-09-12T17:19:00Z">
              <w:r w:rsidDel="007F4338">
                <w:delText>60</w:delText>
              </w:r>
            </w:del>
          </w:p>
        </w:tc>
        <w:tc>
          <w:tcPr>
            <w:tcW w:w="435" w:type="dxa"/>
          </w:tcPr>
          <w:p w14:paraId="2177208C" w14:textId="6B683305" w:rsidR="007921A3" w:rsidDel="007F4338" w:rsidRDefault="00000000">
            <w:pPr>
              <w:rPr>
                <w:del w:id="808" w:author="Duan, Sean (MU-Student)" w:date="2024-09-12T12:19:00Z" w16du:dateUtc="2024-09-12T17:19:00Z"/>
              </w:rPr>
            </w:pPr>
            <w:del w:id="809" w:author="Duan, Sean (MU-Student)" w:date="2024-09-12T12:19:00Z" w16du:dateUtc="2024-09-12T17:19:00Z">
              <w:r w:rsidDel="007F4338">
                <w:delText>70</w:delText>
              </w:r>
            </w:del>
          </w:p>
        </w:tc>
        <w:tc>
          <w:tcPr>
            <w:tcW w:w="435" w:type="dxa"/>
          </w:tcPr>
          <w:p w14:paraId="722871A0" w14:textId="489061BC" w:rsidR="007921A3" w:rsidDel="007F4338" w:rsidRDefault="00000000">
            <w:pPr>
              <w:rPr>
                <w:del w:id="810" w:author="Duan, Sean (MU-Student)" w:date="2024-09-12T12:19:00Z" w16du:dateUtc="2024-09-12T17:19:00Z"/>
              </w:rPr>
            </w:pPr>
            <w:del w:id="811" w:author="Duan, Sean (MU-Student)" w:date="2024-09-12T12:19:00Z" w16du:dateUtc="2024-09-12T17:19:00Z">
              <w:r w:rsidDel="007F4338">
                <w:delText>80</w:delText>
              </w:r>
            </w:del>
          </w:p>
        </w:tc>
        <w:tc>
          <w:tcPr>
            <w:tcW w:w="435" w:type="dxa"/>
          </w:tcPr>
          <w:p w14:paraId="149BEE01" w14:textId="0285687B" w:rsidR="007921A3" w:rsidDel="007F4338" w:rsidRDefault="00000000">
            <w:pPr>
              <w:rPr>
                <w:del w:id="812" w:author="Duan, Sean (MU-Student)" w:date="2024-09-12T12:19:00Z" w16du:dateUtc="2024-09-12T17:19:00Z"/>
              </w:rPr>
            </w:pPr>
            <w:del w:id="813" w:author="Duan, Sean (MU-Student)" w:date="2024-09-12T12:19:00Z" w16du:dateUtc="2024-09-12T17:19:00Z">
              <w:r w:rsidDel="007F4338">
                <w:delText>90</w:delText>
              </w:r>
            </w:del>
          </w:p>
        </w:tc>
        <w:tc>
          <w:tcPr>
            <w:tcW w:w="435" w:type="dxa"/>
          </w:tcPr>
          <w:p w14:paraId="3D065EFA" w14:textId="26C3C3C0" w:rsidR="007921A3" w:rsidDel="007F4338" w:rsidRDefault="00000000">
            <w:pPr>
              <w:rPr>
                <w:del w:id="814" w:author="Duan, Sean (MU-Student)" w:date="2024-09-12T12:19:00Z" w16du:dateUtc="2024-09-12T17:19:00Z"/>
              </w:rPr>
            </w:pPr>
            <w:del w:id="815" w:author="Duan, Sean (MU-Student)" w:date="2024-09-12T12:19:00Z" w16du:dateUtc="2024-09-12T17:19:00Z">
              <w:r w:rsidDel="007F4338">
                <w:delText>100</w:delText>
              </w:r>
            </w:del>
          </w:p>
        </w:tc>
      </w:tr>
    </w:tbl>
    <w:p w14:paraId="30B38599" w14:textId="1676BF59" w:rsidR="007921A3" w:rsidDel="007F4338" w:rsidRDefault="007921A3">
      <w:pPr>
        <w:rPr>
          <w:del w:id="816"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7AA88E38" w14:textId="1F8A800D" w:rsidTr="007921A3">
        <w:trPr>
          <w:del w:id="817"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72190BC1" w14:textId="1F7E1B26" w:rsidR="007921A3" w:rsidDel="007F4338" w:rsidRDefault="00000000">
            <w:pPr>
              <w:keepNext/>
              <w:rPr>
                <w:del w:id="818" w:author="Duan, Sean (MU-Student)" w:date="2024-09-12T12:19:00Z" w16du:dateUtc="2024-09-12T17:19:00Z"/>
              </w:rPr>
            </w:pPr>
            <w:del w:id="819" w:author="Duan, Sean (MU-Student)" w:date="2024-09-12T12:19:00Z" w16du:dateUtc="2024-09-12T17:19:00Z">
              <w:r w:rsidDel="007F4338">
                <w:delText>  ()</w:delText>
              </w:r>
            </w:del>
          </w:p>
        </w:tc>
        <w:tc>
          <w:tcPr>
            <w:tcW w:w="4788" w:type="dxa"/>
          </w:tcPr>
          <w:p w14:paraId="45E4EEC3" w14:textId="3D5FCEBA"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820" w:author="Duan, Sean (MU-Student)" w:date="2024-09-12T12:19:00Z" w16du:dateUtc="2024-09-12T17:19:00Z"/>
              </w:rPr>
            </w:pPr>
            <w:del w:id="821" w:author="Duan, Sean (MU-Student)" w:date="2024-09-12T12:19:00Z" w16du:dateUtc="2024-09-12T17:19:00Z">
              <w:r w:rsidDel="007F4338">
                <w:rPr>
                  <w:noProof/>
                </w:rPr>
                <w:drawing>
                  <wp:inline distT="0" distB="0" distL="0" distR="0" wp14:anchorId="4BBA24BD" wp14:editId="3F203257">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2F650350" w14:textId="77777777" w:rsidR="007921A3" w:rsidRDefault="007921A3"/>
    <w:p w14:paraId="513CEF66" w14:textId="77777777" w:rsidR="007921A3" w:rsidRDefault="007921A3"/>
    <w:p w14:paraId="29B90601" w14:textId="77777777" w:rsidR="007921A3" w:rsidRDefault="007921A3">
      <w:pPr>
        <w:pStyle w:val="QuestionSeparator"/>
      </w:pPr>
    </w:p>
    <w:p w14:paraId="3A28280F" w14:textId="77777777" w:rsidR="007921A3" w:rsidRDefault="007921A3"/>
    <w:p w14:paraId="31959D2B" w14:textId="77777777" w:rsidR="007921A3" w:rsidRDefault="00000000">
      <w:pPr>
        <w:keepNext/>
      </w:pPr>
      <w:r>
        <w:t>Q326 "Americans should be able to use AI for job applications"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A6CABF7" w14:textId="77777777">
        <w:tc>
          <w:tcPr>
            <w:tcW w:w="4788" w:type="dxa"/>
          </w:tcPr>
          <w:p w14:paraId="53BB4CAB" w14:textId="77777777" w:rsidR="007921A3" w:rsidRDefault="007921A3"/>
        </w:tc>
        <w:tc>
          <w:tcPr>
            <w:tcW w:w="435" w:type="dxa"/>
          </w:tcPr>
          <w:p w14:paraId="537911FD" w14:textId="77777777" w:rsidR="007921A3" w:rsidRDefault="00000000">
            <w:r>
              <w:t>0</w:t>
            </w:r>
          </w:p>
        </w:tc>
        <w:tc>
          <w:tcPr>
            <w:tcW w:w="435" w:type="dxa"/>
          </w:tcPr>
          <w:p w14:paraId="66B3F6E4" w14:textId="77777777" w:rsidR="007921A3" w:rsidRDefault="00000000">
            <w:r>
              <w:t>10</w:t>
            </w:r>
          </w:p>
        </w:tc>
        <w:tc>
          <w:tcPr>
            <w:tcW w:w="435" w:type="dxa"/>
          </w:tcPr>
          <w:p w14:paraId="21137CD2" w14:textId="77777777" w:rsidR="007921A3" w:rsidRDefault="00000000">
            <w:r>
              <w:t>20</w:t>
            </w:r>
          </w:p>
        </w:tc>
        <w:tc>
          <w:tcPr>
            <w:tcW w:w="435" w:type="dxa"/>
          </w:tcPr>
          <w:p w14:paraId="03A83EAA" w14:textId="77777777" w:rsidR="007921A3" w:rsidRDefault="00000000">
            <w:r>
              <w:t>30</w:t>
            </w:r>
          </w:p>
        </w:tc>
        <w:tc>
          <w:tcPr>
            <w:tcW w:w="435" w:type="dxa"/>
          </w:tcPr>
          <w:p w14:paraId="68789FFA" w14:textId="77777777" w:rsidR="007921A3" w:rsidRDefault="00000000">
            <w:r>
              <w:t>40</w:t>
            </w:r>
          </w:p>
        </w:tc>
        <w:tc>
          <w:tcPr>
            <w:tcW w:w="435" w:type="dxa"/>
          </w:tcPr>
          <w:p w14:paraId="769E17B4" w14:textId="77777777" w:rsidR="007921A3" w:rsidRDefault="00000000">
            <w:r>
              <w:t>50</w:t>
            </w:r>
          </w:p>
        </w:tc>
        <w:tc>
          <w:tcPr>
            <w:tcW w:w="435" w:type="dxa"/>
          </w:tcPr>
          <w:p w14:paraId="2A004516" w14:textId="77777777" w:rsidR="007921A3" w:rsidRDefault="00000000">
            <w:r>
              <w:t>60</w:t>
            </w:r>
          </w:p>
        </w:tc>
        <w:tc>
          <w:tcPr>
            <w:tcW w:w="435" w:type="dxa"/>
          </w:tcPr>
          <w:p w14:paraId="676717A9" w14:textId="77777777" w:rsidR="007921A3" w:rsidRDefault="00000000">
            <w:r>
              <w:t>70</w:t>
            </w:r>
          </w:p>
        </w:tc>
        <w:tc>
          <w:tcPr>
            <w:tcW w:w="435" w:type="dxa"/>
          </w:tcPr>
          <w:p w14:paraId="790390D9" w14:textId="77777777" w:rsidR="007921A3" w:rsidRDefault="00000000">
            <w:r>
              <w:t>80</w:t>
            </w:r>
          </w:p>
        </w:tc>
        <w:tc>
          <w:tcPr>
            <w:tcW w:w="435" w:type="dxa"/>
          </w:tcPr>
          <w:p w14:paraId="18D8C899" w14:textId="77777777" w:rsidR="007921A3" w:rsidRDefault="00000000">
            <w:r>
              <w:t>90</w:t>
            </w:r>
          </w:p>
        </w:tc>
        <w:tc>
          <w:tcPr>
            <w:tcW w:w="435" w:type="dxa"/>
          </w:tcPr>
          <w:p w14:paraId="4F94617C" w14:textId="77777777" w:rsidR="007921A3" w:rsidRDefault="00000000">
            <w:r>
              <w:t>100</w:t>
            </w:r>
          </w:p>
        </w:tc>
      </w:tr>
    </w:tbl>
    <w:p w14:paraId="060DD503"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18B5CF65"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BB182FE" w14:textId="77777777" w:rsidR="007921A3" w:rsidRDefault="00000000">
            <w:pPr>
              <w:keepNext/>
            </w:pPr>
            <w:r>
              <w:lastRenderedPageBreak/>
              <w:t>  ()</w:t>
            </w:r>
          </w:p>
        </w:tc>
        <w:tc>
          <w:tcPr>
            <w:tcW w:w="4788" w:type="dxa"/>
          </w:tcPr>
          <w:p w14:paraId="43FB3F3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7F89D" wp14:editId="6B498409">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1E20D11" w14:textId="77777777" w:rsidR="007921A3" w:rsidRDefault="007921A3"/>
    <w:p w14:paraId="281C0192" w14:textId="77777777" w:rsidR="007921A3" w:rsidRDefault="007921A3"/>
    <w:p w14:paraId="557500F3"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45599CF3" w14:textId="77777777">
        <w:trPr>
          <w:trHeight w:val="300"/>
        </w:trPr>
        <w:tc>
          <w:tcPr>
            <w:tcW w:w="1368" w:type="dxa"/>
            <w:tcBorders>
              <w:top w:val="nil"/>
              <w:left w:val="nil"/>
              <w:bottom w:val="nil"/>
              <w:right w:val="nil"/>
            </w:tcBorders>
          </w:tcPr>
          <w:p w14:paraId="04B24BFD" w14:textId="77777777" w:rsidR="007921A3" w:rsidRDefault="00000000">
            <w:pPr>
              <w:rPr>
                <w:color w:val="CCCCCC"/>
              </w:rPr>
            </w:pPr>
            <w:r>
              <w:rPr>
                <w:color w:val="CCCCCC"/>
              </w:rPr>
              <w:t>Page Break</w:t>
            </w:r>
          </w:p>
        </w:tc>
        <w:tc>
          <w:tcPr>
            <w:tcW w:w="8208" w:type="dxa"/>
            <w:tcBorders>
              <w:top w:val="nil"/>
              <w:left w:val="nil"/>
              <w:bottom w:val="nil"/>
              <w:right w:val="nil"/>
            </w:tcBorders>
          </w:tcPr>
          <w:p w14:paraId="4719D6FE" w14:textId="77777777" w:rsidR="007921A3" w:rsidRDefault="007921A3">
            <w:pPr>
              <w:pBdr>
                <w:top w:val="single" w:sz="8" w:space="0" w:color="CCCCCC"/>
              </w:pBdr>
              <w:spacing w:before="120" w:after="120" w:line="120" w:lineRule="auto"/>
              <w:jc w:val="center"/>
              <w:rPr>
                <w:color w:val="CCCCCC"/>
              </w:rPr>
            </w:pPr>
          </w:p>
        </w:tc>
      </w:tr>
    </w:tbl>
    <w:p w14:paraId="19E6E57B" w14:textId="77777777" w:rsidR="007921A3" w:rsidRDefault="00000000">
      <w:r>
        <w:br w:type="page"/>
      </w:r>
    </w:p>
    <w:p w14:paraId="49FE52EF" w14:textId="77777777" w:rsidR="007921A3" w:rsidRDefault="00000000">
      <w:pPr>
        <w:pStyle w:val="BlockEndLabel"/>
      </w:pPr>
      <w:r>
        <w:lastRenderedPageBreak/>
        <w:t>End of Block: Social Consensus - High</w:t>
      </w:r>
    </w:p>
    <w:p w14:paraId="3CC07DF4" w14:textId="77777777" w:rsidR="007921A3" w:rsidRDefault="007921A3">
      <w:pPr>
        <w:pStyle w:val="BlockSeparator"/>
      </w:pPr>
    </w:p>
    <w:p w14:paraId="3FACDF65" w14:textId="77777777" w:rsidR="007921A3" w:rsidRDefault="00000000">
      <w:pPr>
        <w:pStyle w:val="BlockStartLabel"/>
      </w:pPr>
      <w:r>
        <w:t>Start of Block: Social Consensus - Low</w:t>
      </w:r>
    </w:p>
    <w:p w14:paraId="6602F2CA" w14:textId="77777777" w:rsidR="007921A3" w:rsidRDefault="007921A3"/>
    <w:p w14:paraId="1A292C11" w14:textId="77777777" w:rsidR="007921A3" w:rsidRDefault="00000000">
      <w:pPr>
        <w:keepNext/>
      </w:pPr>
      <w:r>
        <w:t xml:space="preserve">Q339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388C453E" w14:textId="77777777" w:rsidR="007921A3" w:rsidRDefault="007921A3"/>
    <w:p w14:paraId="784936C8"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779FC223" w14:textId="77777777">
        <w:trPr>
          <w:trHeight w:val="300"/>
        </w:trPr>
        <w:tc>
          <w:tcPr>
            <w:tcW w:w="1368" w:type="dxa"/>
            <w:tcBorders>
              <w:top w:val="nil"/>
              <w:left w:val="nil"/>
              <w:bottom w:val="nil"/>
              <w:right w:val="nil"/>
            </w:tcBorders>
          </w:tcPr>
          <w:p w14:paraId="2BC7A000"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451F7E5" w14:textId="77777777" w:rsidR="007921A3" w:rsidRDefault="007921A3">
            <w:pPr>
              <w:pBdr>
                <w:top w:val="single" w:sz="8" w:space="0" w:color="CCCCCC"/>
              </w:pBdr>
              <w:spacing w:before="120" w:after="120" w:line="120" w:lineRule="auto"/>
              <w:jc w:val="center"/>
              <w:rPr>
                <w:color w:val="CCCCCC"/>
              </w:rPr>
            </w:pPr>
          </w:p>
        </w:tc>
      </w:tr>
    </w:tbl>
    <w:p w14:paraId="46E7B086" w14:textId="77777777" w:rsidR="007921A3" w:rsidRDefault="00000000">
      <w:r>
        <w:br w:type="page"/>
      </w:r>
    </w:p>
    <w:p w14:paraId="416BEF9A" w14:textId="77777777" w:rsidR="007921A3" w:rsidRDefault="007921A3"/>
    <w:p w14:paraId="64D3C880" w14:textId="77777777" w:rsidR="007921A3" w:rsidRDefault="00000000">
      <w:pPr>
        <w:keepNext/>
      </w:pPr>
      <w:r>
        <w:t xml:space="preserve">Q340 For the items below, please estimate what percentage of the general American public </w:t>
      </w:r>
      <w:r>
        <w:rPr>
          <w:b/>
        </w:rPr>
        <w:t>(from the 2018 survey)</w:t>
      </w:r>
      <w:r>
        <w:t xml:space="preserve"> would </w:t>
      </w:r>
      <w:r>
        <w:rPr>
          <w:b/>
        </w:rPr>
        <w:t>agree</w:t>
      </w:r>
      <w:r>
        <w:t xml:space="preserve"> on each of the following:</w:t>
      </w:r>
    </w:p>
    <w:p w14:paraId="2BBFC35F" w14:textId="77777777" w:rsidR="007921A3" w:rsidRDefault="007921A3"/>
    <w:p w14:paraId="76B6EA6D" w14:textId="77777777" w:rsidR="007921A3" w:rsidRDefault="007921A3">
      <w:pPr>
        <w:pStyle w:val="QuestionSeparator"/>
      </w:pPr>
    </w:p>
    <w:p w14:paraId="624C4C69" w14:textId="77777777" w:rsidR="007921A3" w:rsidRDefault="007921A3"/>
    <w:p w14:paraId="241C38E1" w14:textId="77777777" w:rsidR="007921A3" w:rsidRDefault="00000000">
      <w:pPr>
        <w:keepNext/>
      </w:pPr>
      <w:r>
        <w:t>Q341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FF3B9E9" w14:textId="77777777">
        <w:tc>
          <w:tcPr>
            <w:tcW w:w="4788" w:type="dxa"/>
          </w:tcPr>
          <w:p w14:paraId="69BED652" w14:textId="77777777" w:rsidR="007921A3" w:rsidRDefault="007921A3"/>
        </w:tc>
        <w:tc>
          <w:tcPr>
            <w:tcW w:w="435" w:type="dxa"/>
          </w:tcPr>
          <w:p w14:paraId="5930E5AC" w14:textId="77777777" w:rsidR="007921A3" w:rsidRDefault="00000000">
            <w:r>
              <w:t>0</w:t>
            </w:r>
          </w:p>
        </w:tc>
        <w:tc>
          <w:tcPr>
            <w:tcW w:w="435" w:type="dxa"/>
          </w:tcPr>
          <w:p w14:paraId="43E7E82D" w14:textId="77777777" w:rsidR="007921A3" w:rsidRDefault="00000000">
            <w:r>
              <w:t>10</w:t>
            </w:r>
          </w:p>
        </w:tc>
        <w:tc>
          <w:tcPr>
            <w:tcW w:w="435" w:type="dxa"/>
          </w:tcPr>
          <w:p w14:paraId="32C2E762" w14:textId="77777777" w:rsidR="007921A3" w:rsidRDefault="00000000">
            <w:r>
              <w:t>20</w:t>
            </w:r>
          </w:p>
        </w:tc>
        <w:tc>
          <w:tcPr>
            <w:tcW w:w="435" w:type="dxa"/>
          </w:tcPr>
          <w:p w14:paraId="7A3356B1" w14:textId="77777777" w:rsidR="007921A3" w:rsidRDefault="00000000">
            <w:r>
              <w:t>30</w:t>
            </w:r>
          </w:p>
        </w:tc>
        <w:tc>
          <w:tcPr>
            <w:tcW w:w="435" w:type="dxa"/>
          </w:tcPr>
          <w:p w14:paraId="1E91B811" w14:textId="77777777" w:rsidR="007921A3" w:rsidRDefault="00000000">
            <w:r>
              <w:t>40</w:t>
            </w:r>
          </w:p>
        </w:tc>
        <w:tc>
          <w:tcPr>
            <w:tcW w:w="435" w:type="dxa"/>
          </w:tcPr>
          <w:p w14:paraId="574F3014" w14:textId="77777777" w:rsidR="007921A3" w:rsidRDefault="00000000">
            <w:r>
              <w:t>50</w:t>
            </w:r>
          </w:p>
        </w:tc>
        <w:tc>
          <w:tcPr>
            <w:tcW w:w="435" w:type="dxa"/>
          </w:tcPr>
          <w:p w14:paraId="13F4492F" w14:textId="77777777" w:rsidR="007921A3" w:rsidRDefault="00000000">
            <w:r>
              <w:t>60</w:t>
            </w:r>
          </w:p>
        </w:tc>
        <w:tc>
          <w:tcPr>
            <w:tcW w:w="435" w:type="dxa"/>
          </w:tcPr>
          <w:p w14:paraId="1DA8425B" w14:textId="77777777" w:rsidR="007921A3" w:rsidRDefault="00000000">
            <w:r>
              <w:t>70</w:t>
            </w:r>
          </w:p>
        </w:tc>
        <w:tc>
          <w:tcPr>
            <w:tcW w:w="435" w:type="dxa"/>
          </w:tcPr>
          <w:p w14:paraId="5B064BF6" w14:textId="77777777" w:rsidR="007921A3" w:rsidRDefault="00000000">
            <w:r>
              <w:t>80</w:t>
            </w:r>
          </w:p>
        </w:tc>
        <w:tc>
          <w:tcPr>
            <w:tcW w:w="435" w:type="dxa"/>
          </w:tcPr>
          <w:p w14:paraId="1B9D1155" w14:textId="77777777" w:rsidR="007921A3" w:rsidRDefault="00000000">
            <w:r>
              <w:t>90</w:t>
            </w:r>
          </w:p>
        </w:tc>
        <w:tc>
          <w:tcPr>
            <w:tcW w:w="435" w:type="dxa"/>
          </w:tcPr>
          <w:p w14:paraId="73AEB21B" w14:textId="77777777" w:rsidR="007921A3" w:rsidRDefault="00000000">
            <w:r>
              <w:t>100</w:t>
            </w:r>
          </w:p>
        </w:tc>
      </w:tr>
    </w:tbl>
    <w:p w14:paraId="142FDC1D"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1A5F2B8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B1C0E6B" w14:textId="77777777" w:rsidR="007921A3" w:rsidRDefault="00000000">
            <w:pPr>
              <w:keepNext/>
            </w:pPr>
            <w:r>
              <w:t>  ()</w:t>
            </w:r>
          </w:p>
        </w:tc>
        <w:tc>
          <w:tcPr>
            <w:tcW w:w="4788" w:type="dxa"/>
          </w:tcPr>
          <w:p w14:paraId="4E61D61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5B47C6" wp14:editId="0EDD7689">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0161849" w14:textId="77777777" w:rsidR="007921A3" w:rsidRDefault="007921A3"/>
    <w:p w14:paraId="5CDBDBD4" w14:textId="77777777" w:rsidR="006612B1" w:rsidRPr="00BA7081" w:rsidRDefault="006612B1" w:rsidP="006612B1">
      <w:pPr>
        <w:keepNext/>
        <w:rPr>
          <w:ins w:id="822" w:author="Duan, Sean (MU-Student)" w:date="2024-09-12T12:22:00Z" w16du:dateUtc="2024-09-12T17:22:00Z"/>
          <w:highlight w:val="yellow"/>
        </w:rPr>
      </w:pPr>
      <w:ins w:id="823" w:author="Duan, Sean (MU-Student)" w:date="2024-09-12T12:22:00Z" w16du:dateUtc="2024-09-12T17:22:00Z">
        <w:r w:rsidRPr="00BA7081">
          <w:rPr>
            <w:highlight w:val="yellow"/>
          </w:rPr>
          <w:t>Q449 "Capital Punishment (the Death Penalty) is necessary in America."</w:t>
        </w:r>
      </w:ins>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48CF8B56" w14:textId="77777777" w:rsidTr="00834A3D">
        <w:trPr>
          <w:ins w:id="824" w:author="Duan, Sean (MU-Student)" w:date="2024-09-12T12:22:00Z" w16du:dateUtc="2024-09-12T17:22:00Z"/>
        </w:trPr>
        <w:tc>
          <w:tcPr>
            <w:tcW w:w="4788" w:type="dxa"/>
          </w:tcPr>
          <w:p w14:paraId="798D3917" w14:textId="77777777" w:rsidR="006612B1" w:rsidRPr="00BA7081" w:rsidRDefault="006612B1" w:rsidP="00834A3D">
            <w:pPr>
              <w:rPr>
                <w:ins w:id="825" w:author="Duan, Sean (MU-Student)" w:date="2024-09-12T12:22:00Z" w16du:dateUtc="2024-09-12T17:22:00Z"/>
                <w:highlight w:val="yellow"/>
              </w:rPr>
            </w:pPr>
          </w:p>
        </w:tc>
        <w:tc>
          <w:tcPr>
            <w:tcW w:w="435" w:type="dxa"/>
          </w:tcPr>
          <w:p w14:paraId="39D428D5" w14:textId="77777777" w:rsidR="006612B1" w:rsidRPr="00BA7081" w:rsidRDefault="006612B1" w:rsidP="00834A3D">
            <w:pPr>
              <w:rPr>
                <w:ins w:id="826" w:author="Duan, Sean (MU-Student)" w:date="2024-09-12T12:22:00Z" w16du:dateUtc="2024-09-12T17:22:00Z"/>
                <w:highlight w:val="yellow"/>
              </w:rPr>
            </w:pPr>
            <w:ins w:id="827" w:author="Duan, Sean (MU-Student)" w:date="2024-09-12T12:22:00Z" w16du:dateUtc="2024-09-12T17:22:00Z">
              <w:r w:rsidRPr="00BA7081">
                <w:rPr>
                  <w:highlight w:val="yellow"/>
                </w:rPr>
                <w:t>-50</w:t>
              </w:r>
            </w:ins>
          </w:p>
        </w:tc>
        <w:tc>
          <w:tcPr>
            <w:tcW w:w="435" w:type="dxa"/>
          </w:tcPr>
          <w:p w14:paraId="1B2F486D" w14:textId="77777777" w:rsidR="006612B1" w:rsidRPr="00BA7081" w:rsidRDefault="006612B1" w:rsidP="00834A3D">
            <w:pPr>
              <w:rPr>
                <w:ins w:id="828" w:author="Duan, Sean (MU-Student)" w:date="2024-09-12T12:22:00Z" w16du:dateUtc="2024-09-12T17:22:00Z"/>
                <w:highlight w:val="yellow"/>
              </w:rPr>
            </w:pPr>
            <w:ins w:id="829" w:author="Duan, Sean (MU-Student)" w:date="2024-09-12T12:22:00Z" w16du:dateUtc="2024-09-12T17:22:00Z">
              <w:r w:rsidRPr="00BA7081">
                <w:rPr>
                  <w:highlight w:val="yellow"/>
                </w:rPr>
                <w:t>-40</w:t>
              </w:r>
            </w:ins>
          </w:p>
        </w:tc>
        <w:tc>
          <w:tcPr>
            <w:tcW w:w="435" w:type="dxa"/>
          </w:tcPr>
          <w:p w14:paraId="7FFA374A" w14:textId="77777777" w:rsidR="006612B1" w:rsidRPr="00BA7081" w:rsidRDefault="006612B1" w:rsidP="00834A3D">
            <w:pPr>
              <w:rPr>
                <w:ins w:id="830" w:author="Duan, Sean (MU-Student)" w:date="2024-09-12T12:22:00Z" w16du:dateUtc="2024-09-12T17:22:00Z"/>
                <w:highlight w:val="yellow"/>
              </w:rPr>
            </w:pPr>
            <w:ins w:id="831" w:author="Duan, Sean (MU-Student)" w:date="2024-09-12T12:22:00Z" w16du:dateUtc="2024-09-12T17:22:00Z">
              <w:r w:rsidRPr="00BA7081">
                <w:rPr>
                  <w:highlight w:val="yellow"/>
                </w:rPr>
                <w:t>-30</w:t>
              </w:r>
            </w:ins>
          </w:p>
        </w:tc>
        <w:tc>
          <w:tcPr>
            <w:tcW w:w="435" w:type="dxa"/>
          </w:tcPr>
          <w:p w14:paraId="3D280CD7" w14:textId="77777777" w:rsidR="006612B1" w:rsidRPr="00BA7081" w:rsidRDefault="006612B1" w:rsidP="00834A3D">
            <w:pPr>
              <w:rPr>
                <w:ins w:id="832" w:author="Duan, Sean (MU-Student)" w:date="2024-09-12T12:22:00Z" w16du:dateUtc="2024-09-12T17:22:00Z"/>
                <w:highlight w:val="yellow"/>
              </w:rPr>
            </w:pPr>
            <w:ins w:id="833" w:author="Duan, Sean (MU-Student)" w:date="2024-09-12T12:22:00Z" w16du:dateUtc="2024-09-12T17:22:00Z">
              <w:r w:rsidRPr="00BA7081">
                <w:rPr>
                  <w:highlight w:val="yellow"/>
                </w:rPr>
                <w:t>-20</w:t>
              </w:r>
            </w:ins>
          </w:p>
        </w:tc>
        <w:tc>
          <w:tcPr>
            <w:tcW w:w="435" w:type="dxa"/>
          </w:tcPr>
          <w:p w14:paraId="448170CB" w14:textId="77777777" w:rsidR="006612B1" w:rsidRPr="00BA7081" w:rsidRDefault="006612B1" w:rsidP="00834A3D">
            <w:pPr>
              <w:rPr>
                <w:ins w:id="834" w:author="Duan, Sean (MU-Student)" w:date="2024-09-12T12:22:00Z" w16du:dateUtc="2024-09-12T17:22:00Z"/>
                <w:highlight w:val="yellow"/>
              </w:rPr>
            </w:pPr>
            <w:ins w:id="835" w:author="Duan, Sean (MU-Student)" w:date="2024-09-12T12:22:00Z" w16du:dateUtc="2024-09-12T17:22:00Z">
              <w:r w:rsidRPr="00BA7081">
                <w:rPr>
                  <w:highlight w:val="yellow"/>
                </w:rPr>
                <w:t>-10</w:t>
              </w:r>
            </w:ins>
          </w:p>
        </w:tc>
        <w:tc>
          <w:tcPr>
            <w:tcW w:w="435" w:type="dxa"/>
          </w:tcPr>
          <w:p w14:paraId="34D0E9AC" w14:textId="77777777" w:rsidR="006612B1" w:rsidRPr="00BA7081" w:rsidRDefault="006612B1" w:rsidP="00834A3D">
            <w:pPr>
              <w:rPr>
                <w:ins w:id="836" w:author="Duan, Sean (MU-Student)" w:date="2024-09-12T12:22:00Z" w16du:dateUtc="2024-09-12T17:22:00Z"/>
                <w:highlight w:val="yellow"/>
              </w:rPr>
            </w:pPr>
            <w:ins w:id="837" w:author="Duan, Sean (MU-Student)" w:date="2024-09-12T12:22:00Z" w16du:dateUtc="2024-09-12T17:22:00Z">
              <w:r w:rsidRPr="00BA7081">
                <w:rPr>
                  <w:highlight w:val="yellow"/>
                </w:rPr>
                <w:t>0</w:t>
              </w:r>
            </w:ins>
          </w:p>
        </w:tc>
        <w:tc>
          <w:tcPr>
            <w:tcW w:w="435" w:type="dxa"/>
          </w:tcPr>
          <w:p w14:paraId="4DA141BA" w14:textId="77777777" w:rsidR="006612B1" w:rsidRPr="00BA7081" w:rsidRDefault="006612B1" w:rsidP="00834A3D">
            <w:pPr>
              <w:rPr>
                <w:ins w:id="838" w:author="Duan, Sean (MU-Student)" w:date="2024-09-12T12:22:00Z" w16du:dateUtc="2024-09-12T17:22:00Z"/>
                <w:highlight w:val="yellow"/>
              </w:rPr>
            </w:pPr>
            <w:ins w:id="839" w:author="Duan, Sean (MU-Student)" w:date="2024-09-12T12:22:00Z" w16du:dateUtc="2024-09-12T17:22:00Z">
              <w:r w:rsidRPr="00BA7081">
                <w:rPr>
                  <w:highlight w:val="yellow"/>
                </w:rPr>
                <w:t>10</w:t>
              </w:r>
            </w:ins>
          </w:p>
        </w:tc>
        <w:tc>
          <w:tcPr>
            <w:tcW w:w="435" w:type="dxa"/>
          </w:tcPr>
          <w:p w14:paraId="3E635908" w14:textId="77777777" w:rsidR="006612B1" w:rsidRPr="00BA7081" w:rsidRDefault="006612B1" w:rsidP="00834A3D">
            <w:pPr>
              <w:rPr>
                <w:ins w:id="840" w:author="Duan, Sean (MU-Student)" w:date="2024-09-12T12:22:00Z" w16du:dateUtc="2024-09-12T17:22:00Z"/>
                <w:highlight w:val="yellow"/>
              </w:rPr>
            </w:pPr>
            <w:ins w:id="841" w:author="Duan, Sean (MU-Student)" w:date="2024-09-12T12:22:00Z" w16du:dateUtc="2024-09-12T17:22:00Z">
              <w:r w:rsidRPr="00BA7081">
                <w:rPr>
                  <w:highlight w:val="yellow"/>
                </w:rPr>
                <w:t>20</w:t>
              </w:r>
            </w:ins>
          </w:p>
        </w:tc>
        <w:tc>
          <w:tcPr>
            <w:tcW w:w="435" w:type="dxa"/>
          </w:tcPr>
          <w:p w14:paraId="045B674B" w14:textId="77777777" w:rsidR="006612B1" w:rsidRPr="00BA7081" w:rsidRDefault="006612B1" w:rsidP="00834A3D">
            <w:pPr>
              <w:rPr>
                <w:ins w:id="842" w:author="Duan, Sean (MU-Student)" w:date="2024-09-12T12:22:00Z" w16du:dateUtc="2024-09-12T17:22:00Z"/>
                <w:highlight w:val="yellow"/>
              </w:rPr>
            </w:pPr>
            <w:ins w:id="843" w:author="Duan, Sean (MU-Student)" w:date="2024-09-12T12:22:00Z" w16du:dateUtc="2024-09-12T17:22:00Z">
              <w:r w:rsidRPr="00BA7081">
                <w:rPr>
                  <w:highlight w:val="yellow"/>
                </w:rPr>
                <w:t>30</w:t>
              </w:r>
            </w:ins>
          </w:p>
        </w:tc>
        <w:tc>
          <w:tcPr>
            <w:tcW w:w="435" w:type="dxa"/>
          </w:tcPr>
          <w:p w14:paraId="4196647D" w14:textId="77777777" w:rsidR="006612B1" w:rsidRPr="00BA7081" w:rsidRDefault="006612B1" w:rsidP="00834A3D">
            <w:pPr>
              <w:rPr>
                <w:ins w:id="844" w:author="Duan, Sean (MU-Student)" w:date="2024-09-12T12:22:00Z" w16du:dateUtc="2024-09-12T17:22:00Z"/>
                <w:highlight w:val="yellow"/>
              </w:rPr>
            </w:pPr>
            <w:ins w:id="845" w:author="Duan, Sean (MU-Student)" w:date="2024-09-12T12:22:00Z" w16du:dateUtc="2024-09-12T17:22:00Z">
              <w:r w:rsidRPr="00BA7081">
                <w:rPr>
                  <w:highlight w:val="yellow"/>
                </w:rPr>
                <w:t>40</w:t>
              </w:r>
            </w:ins>
          </w:p>
        </w:tc>
        <w:tc>
          <w:tcPr>
            <w:tcW w:w="435" w:type="dxa"/>
          </w:tcPr>
          <w:p w14:paraId="4199EABF" w14:textId="77777777" w:rsidR="006612B1" w:rsidRPr="00BA7081" w:rsidRDefault="006612B1" w:rsidP="00834A3D">
            <w:pPr>
              <w:rPr>
                <w:ins w:id="846" w:author="Duan, Sean (MU-Student)" w:date="2024-09-12T12:22:00Z" w16du:dateUtc="2024-09-12T17:22:00Z"/>
                <w:highlight w:val="yellow"/>
              </w:rPr>
            </w:pPr>
            <w:ins w:id="847" w:author="Duan, Sean (MU-Student)" w:date="2024-09-12T12:22:00Z" w16du:dateUtc="2024-09-12T17:22:00Z">
              <w:r w:rsidRPr="00BA7081">
                <w:rPr>
                  <w:highlight w:val="yellow"/>
                </w:rPr>
                <w:t>50</w:t>
              </w:r>
            </w:ins>
          </w:p>
        </w:tc>
      </w:tr>
    </w:tbl>
    <w:p w14:paraId="5D2135F0" w14:textId="77777777" w:rsidR="006612B1" w:rsidRPr="00BA7081" w:rsidRDefault="006612B1" w:rsidP="006612B1">
      <w:pPr>
        <w:rPr>
          <w:ins w:id="848" w:author="Duan, Sean (MU-Student)" w:date="2024-09-12T12:22:00Z" w16du:dateUtc="2024-09-12T17:22:00Z"/>
          <w:highlight w:val="yellow"/>
        </w:rPr>
      </w:pPr>
    </w:p>
    <w:tbl>
      <w:tblPr>
        <w:tblStyle w:val="QStandardSliderTable"/>
        <w:tblW w:w="9576" w:type="auto"/>
        <w:tblLook w:val="07E0" w:firstRow="1" w:lastRow="1" w:firstColumn="1" w:lastColumn="1" w:noHBand="1" w:noVBand="1"/>
      </w:tblPr>
      <w:tblGrid>
        <w:gridCol w:w="4629"/>
        <w:gridCol w:w="4731"/>
      </w:tblGrid>
      <w:tr w:rsidR="006612B1" w14:paraId="11A11F63" w14:textId="77777777" w:rsidTr="00834A3D">
        <w:trPr>
          <w:ins w:id="849" w:author="Duan, Sean (MU-Student)" w:date="2024-09-12T12:22:00Z" w16du:dateUtc="2024-09-12T17:22:00Z"/>
        </w:trPr>
        <w:tc>
          <w:tcPr>
            <w:cnfStyle w:val="001000000000" w:firstRow="0" w:lastRow="0" w:firstColumn="1" w:lastColumn="0" w:oddVBand="0" w:evenVBand="0" w:oddHBand="0" w:evenHBand="0" w:firstRowFirstColumn="0" w:firstRowLastColumn="0" w:lastRowFirstColumn="0" w:lastRowLastColumn="0"/>
            <w:tcW w:w="4788" w:type="dxa"/>
          </w:tcPr>
          <w:p w14:paraId="5E1F0DE7" w14:textId="77777777" w:rsidR="006612B1" w:rsidRPr="00BA7081" w:rsidRDefault="006612B1" w:rsidP="00834A3D">
            <w:pPr>
              <w:keepNext/>
              <w:rPr>
                <w:ins w:id="850" w:author="Duan, Sean (MU-Student)" w:date="2024-09-12T12:22:00Z" w16du:dateUtc="2024-09-12T17:22:00Z"/>
                <w:highlight w:val="yellow"/>
              </w:rPr>
            </w:pPr>
            <w:ins w:id="851" w:author="Duan, Sean (MU-Student)" w:date="2024-09-12T12:22:00Z" w16du:dateUtc="2024-09-12T17:22:00Z">
              <w:r w:rsidRPr="00BA7081">
                <w:rPr>
                  <w:highlight w:val="yellow"/>
                </w:rPr>
                <w:t>  ()</w:t>
              </w:r>
            </w:ins>
          </w:p>
        </w:tc>
        <w:tc>
          <w:tcPr>
            <w:tcW w:w="4788" w:type="dxa"/>
          </w:tcPr>
          <w:p w14:paraId="68654F53" w14:textId="77777777" w:rsidR="006612B1" w:rsidRDefault="006612B1" w:rsidP="00834A3D">
            <w:pPr>
              <w:keepNext/>
              <w:cnfStyle w:val="000000000000" w:firstRow="0" w:lastRow="0" w:firstColumn="0" w:lastColumn="0" w:oddVBand="0" w:evenVBand="0" w:oddHBand="0" w:evenHBand="0" w:firstRowFirstColumn="0" w:firstRowLastColumn="0" w:lastRowFirstColumn="0" w:lastRowLastColumn="0"/>
              <w:rPr>
                <w:ins w:id="852" w:author="Duan, Sean (MU-Student)" w:date="2024-09-12T12:22:00Z" w16du:dateUtc="2024-09-12T17:22:00Z"/>
              </w:rPr>
            </w:pPr>
            <w:ins w:id="853" w:author="Duan, Sean (MU-Student)" w:date="2024-09-12T12:22:00Z" w16du:dateUtc="2024-09-12T17:22:00Z">
              <w:r w:rsidRPr="00BA7081">
                <w:rPr>
                  <w:noProof/>
                  <w:highlight w:val="yellow"/>
                </w:rPr>
                <w:drawing>
                  <wp:inline distT="0" distB="0" distL="0" distR="0" wp14:anchorId="6D3DD295" wp14:editId="77C4921D">
                    <wp:extent cx="1905000" cy="304800"/>
                    <wp:effectExtent l="0" t="0" r="0" b="0"/>
                    <wp:docPr id="10417643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7AAE8979" w14:textId="77777777" w:rsidR="007921A3" w:rsidRDefault="007921A3"/>
    <w:p w14:paraId="14DCE8D0" w14:textId="77777777" w:rsidR="007921A3" w:rsidRDefault="007921A3">
      <w:pPr>
        <w:pStyle w:val="QuestionSeparator"/>
      </w:pPr>
    </w:p>
    <w:p w14:paraId="79DC1ECB" w14:textId="3335A327" w:rsidR="007921A3" w:rsidDel="007F4338" w:rsidRDefault="007921A3">
      <w:pPr>
        <w:rPr>
          <w:del w:id="854" w:author="Duan, Sean (MU-Student)" w:date="2024-09-12T12:19:00Z" w16du:dateUtc="2024-09-12T17:19:00Z"/>
        </w:rPr>
      </w:pPr>
    </w:p>
    <w:p w14:paraId="0C964A89" w14:textId="210B76AC" w:rsidR="007921A3" w:rsidDel="007F4338" w:rsidRDefault="00000000">
      <w:pPr>
        <w:keepNext/>
        <w:rPr>
          <w:del w:id="855" w:author="Duan, Sean (MU-Student)" w:date="2024-09-12T12:19:00Z" w16du:dateUtc="2024-09-12T17:19:00Z"/>
        </w:rPr>
      </w:pPr>
      <w:del w:id="856" w:author="Duan, Sean (MU-Student)" w:date="2024-09-12T12:19:00Z" w16du:dateUtc="2024-09-12T17:19:00Z">
        <w:r w:rsidDel="007F4338">
          <w:delText>Q342 "Regular exercise is necessary for Americans"</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445F80F2" w14:textId="2A48C59C">
        <w:trPr>
          <w:del w:id="857" w:author="Duan, Sean (MU-Student)" w:date="2024-09-12T12:19:00Z" w16du:dateUtc="2024-09-12T17:19:00Z"/>
        </w:trPr>
        <w:tc>
          <w:tcPr>
            <w:tcW w:w="4788" w:type="dxa"/>
          </w:tcPr>
          <w:p w14:paraId="7CB615C0" w14:textId="4FD457BC" w:rsidR="007921A3" w:rsidDel="007F4338" w:rsidRDefault="007921A3">
            <w:pPr>
              <w:rPr>
                <w:del w:id="858" w:author="Duan, Sean (MU-Student)" w:date="2024-09-12T12:19:00Z" w16du:dateUtc="2024-09-12T17:19:00Z"/>
              </w:rPr>
            </w:pPr>
          </w:p>
        </w:tc>
        <w:tc>
          <w:tcPr>
            <w:tcW w:w="435" w:type="dxa"/>
          </w:tcPr>
          <w:p w14:paraId="706D587D" w14:textId="6C34FD59" w:rsidR="007921A3" w:rsidDel="007F4338" w:rsidRDefault="00000000">
            <w:pPr>
              <w:rPr>
                <w:del w:id="859" w:author="Duan, Sean (MU-Student)" w:date="2024-09-12T12:19:00Z" w16du:dateUtc="2024-09-12T17:19:00Z"/>
              </w:rPr>
            </w:pPr>
            <w:del w:id="860" w:author="Duan, Sean (MU-Student)" w:date="2024-09-12T12:19:00Z" w16du:dateUtc="2024-09-12T17:19:00Z">
              <w:r w:rsidDel="007F4338">
                <w:delText>0</w:delText>
              </w:r>
            </w:del>
          </w:p>
        </w:tc>
        <w:tc>
          <w:tcPr>
            <w:tcW w:w="435" w:type="dxa"/>
          </w:tcPr>
          <w:p w14:paraId="2DE8A96C" w14:textId="31F19281" w:rsidR="007921A3" w:rsidDel="007F4338" w:rsidRDefault="00000000">
            <w:pPr>
              <w:rPr>
                <w:del w:id="861" w:author="Duan, Sean (MU-Student)" w:date="2024-09-12T12:19:00Z" w16du:dateUtc="2024-09-12T17:19:00Z"/>
              </w:rPr>
            </w:pPr>
            <w:del w:id="862" w:author="Duan, Sean (MU-Student)" w:date="2024-09-12T12:19:00Z" w16du:dateUtc="2024-09-12T17:19:00Z">
              <w:r w:rsidDel="007F4338">
                <w:delText>10</w:delText>
              </w:r>
            </w:del>
          </w:p>
        </w:tc>
        <w:tc>
          <w:tcPr>
            <w:tcW w:w="435" w:type="dxa"/>
          </w:tcPr>
          <w:p w14:paraId="51B8715F" w14:textId="36DDA8B2" w:rsidR="007921A3" w:rsidDel="007F4338" w:rsidRDefault="00000000">
            <w:pPr>
              <w:rPr>
                <w:del w:id="863" w:author="Duan, Sean (MU-Student)" w:date="2024-09-12T12:19:00Z" w16du:dateUtc="2024-09-12T17:19:00Z"/>
              </w:rPr>
            </w:pPr>
            <w:del w:id="864" w:author="Duan, Sean (MU-Student)" w:date="2024-09-12T12:19:00Z" w16du:dateUtc="2024-09-12T17:19:00Z">
              <w:r w:rsidDel="007F4338">
                <w:delText>20</w:delText>
              </w:r>
            </w:del>
          </w:p>
        </w:tc>
        <w:tc>
          <w:tcPr>
            <w:tcW w:w="435" w:type="dxa"/>
          </w:tcPr>
          <w:p w14:paraId="2BE21AE3" w14:textId="68DDCC1C" w:rsidR="007921A3" w:rsidDel="007F4338" w:rsidRDefault="00000000">
            <w:pPr>
              <w:rPr>
                <w:del w:id="865" w:author="Duan, Sean (MU-Student)" w:date="2024-09-12T12:19:00Z" w16du:dateUtc="2024-09-12T17:19:00Z"/>
              </w:rPr>
            </w:pPr>
            <w:del w:id="866" w:author="Duan, Sean (MU-Student)" w:date="2024-09-12T12:19:00Z" w16du:dateUtc="2024-09-12T17:19:00Z">
              <w:r w:rsidDel="007F4338">
                <w:delText>30</w:delText>
              </w:r>
            </w:del>
          </w:p>
        </w:tc>
        <w:tc>
          <w:tcPr>
            <w:tcW w:w="435" w:type="dxa"/>
          </w:tcPr>
          <w:p w14:paraId="1C2E33FC" w14:textId="43C775BE" w:rsidR="007921A3" w:rsidDel="007F4338" w:rsidRDefault="00000000">
            <w:pPr>
              <w:rPr>
                <w:del w:id="867" w:author="Duan, Sean (MU-Student)" w:date="2024-09-12T12:19:00Z" w16du:dateUtc="2024-09-12T17:19:00Z"/>
              </w:rPr>
            </w:pPr>
            <w:del w:id="868" w:author="Duan, Sean (MU-Student)" w:date="2024-09-12T12:19:00Z" w16du:dateUtc="2024-09-12T17:19:00Z">
              <w:r w:rsidDel="007F4338">
                <w:delText>40</w:delText>
              </w:r>
            </w:del>
          </w:p>
        </w:tc>
        <w:tc>
          <w:tcPr>
            <w:tcW w:w="435" w:type="dxa"/>
          </w:tcPr>
          <w:p w14:paraId="338D02E5" w14:textId="5E951FC0" w:rsidR="007921A3" w:rsidDel="007F4338" w:rsidRDefault="00000000">
            <w:pPr>
              <w:rPr>
                <w:del w:id="869" w:author="Duan, Sean (MU-Student)" w:date="2024-09-12T12:19:00Z" w16du:dateUtc="2024-09-12T17:19:00Z"/>
              </w:rPr>
            </w:pPr>
            <w:del w:id="870" w:author="Duan, Sean (MU-Student)" w:date="2024-09-12T12:19:00Z" w16du:dateUtc="2024-09-12T17:19:00Z">
              <w:r w:rsidDel="007F4338">
                <w:delText>50</w:delText>
              </w:r>
            </w:del>
          </w:p>
        </w:tc>
        <w:tc>
          <w:tcPr>
            <w:tcW w:w="435" w:type="dxa"/>
          </w:tcPr>
          <w:p w14:paraId="43B4D572" w14:textId="2483B921" w:rsidR="007921A3" w:rsidDel="007F4338" w:rsidRDefault="00000000">
            <w:pPr>
              <w:rPr>
                <w:del w:id="871" w:author="Duan, Sean (MU-Student)" w:date="2024-09-12T12:19:00Z" w16du:dateUtc="2024-09-12T17:19:00Z"/>
              </w:rPr>
            </w:pPr>
            <w:del w:id="872" w:author="Duan, Sean (MU-Student)" w:date="2024-09-12T12:19:00Z" w16du:dateUtc="2024-09-12T17:19:00Z">
              <w:r w:rsidDel="007F4338">
                <w:delText>60</w:delText>
              </w:r>
            </w:del>
          </w:p>
        </w:tc>
        <w:tc>
          <w:tcPr>
            <w:tcW w:w="435" w:type="dxa"/>
          </w:tcPr>
          <w:p w14:paraId="0B6D507B" w14:textId="060E9EF8" w:rsidR="007921A3" w:rsidDel="007F4338" w:rsidRDefault="00000000">
            <w:pPr>
              <w:rPr>
                <w:del w:id="873" w:author="Duan, Sean (MU-Student)" w:date="2024-09-12T12:19:00Z" w16du:dateUtc="2024-09-12T17:19:00Z"/>
              </w:rPr>
            </w:pPr>
            <w:del w:id="874" w:author="Duan, Sean (MU-Student)" w:date="2024-09-12T12:19:00Z" w16du:dateUtc="2024-09-12T17:19:00Z">
              <w:r w:rsidDel="007F4338">
                <w:delText>70</w:delText>
              </w:r>
            </w:del>
          </w:p>
        </w:tc>
        <w:tc>
          <w:tcPr>
            <w:tcW w:w="435" w:type="dxa"/>
          </w:tcPr>
          <w:p w14:paraId="7BB53EE5" w14:textId="506A9281" w:rsidR="007921A3" w:rsidDel="007F4338" w:rsidRDefault="00000000">
            <w:pPr>
              <w:rPr>
                <w:del w:id="875" w:author="Duan, Sean (MU-Student)" w:date="2024-09-12T12:19:00Z" w16du:dateUtc="2024-09-12T17:19:00Z"/>
              </w:rPr>
            </w:pPr>
            <w:del w:id="876" w:author="Duan, Sean (MU-Student)" w:date="2024-09-12T12:19:00Z" w16du:dateUtc="2024-09-12T17:19:00Z">
              <w:r w:rsidDel="007F4338">
                <w:delText>80</w:delText>
              </w:r>
            </w:del>
          </w:p>
        </w:tc>
        <w:tc>
          <w:tcPr>
            <w:tcW w:w="435" w:type="dxa"/>
          </w:tcPr>
          <w:p w14:paraId="733ACA94" w14:textId="7DD80F67" w:rsidR="007921A3" w:rsidDel="007F4338" w:rsidRDefault="00000000">
            <w:pPr>
              <w:rPr>
                <w:del w:id="877" w:author="Duan, Sean (MU-Student)" w:date="2024-09-12T12:19:00Z" w16du:dateUtc="2024-09-12T17:19:00Z"/>
              </w:rPr>
            </w:pPr>
            <w:del w:id="878" w:author="Duan, Sean (MU-Student)" w:date="2024-09-12T12:19:00Z" w16du:dateUtc="2024-09-12T17:19:00Z">
              <w:r w:rsidDel="007F4338">
                <w:delText>90</w:delText>
              </w:r>
            </w:del>
          </w:p>
        </w:tc>
        <w:tc>
          <w:tcPr>
            <w:tcW w:w="435" w:type="dxa"/>
          </w:tcPr>
          <w:p w14:paraId="317A857B" w14:textId="2DB59603" w:rsidR="007921A3" w:rsidDel="007F4338" w:rsidRDefault="00000000">
            <w:pPr>
              <w:rPr>
                <w:del w:id="879" w:author="Duan, Sean (MU-Student)" w:date="2024-09-12T12:19:00Z" w16du:dateUtc="2024-09-12T17:19:00Z"/>
              </w:rPr>
            </w:pPr>
            <w:del w:id="880" w:author="Duan, Sean (MU-Student)" w:date="2024-09-12T12:19:00Z" w16du:dateUtc="2024-09-12T17:19:00Z">
              <w:r w:rsidDel="007F4338">
                <w:delText>100</w:delText>
              </w:r>
            </w:del>
          </w:p>
        </w:tc>
      </w:tr>
    </w:tbl>
    <w:p w14:paraId="1EE2A5C6" w14:textId="44D1C751" w:rsidR="007921A3" w:rsidDel="007F4338" w:rsidRDefault="007921A3">
      <w:pPr>
        <w:rPr>
          <w:del w:id="881"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6ED19E10" w14:textId="02EB0523" w:rsidTr="007921A3">
        <w:trPr>
          <w:del w:id="882"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77FE58F2" w14:textId="0822E3DB" w:rsidR="007921A3" w:rsidDel="007F4338" w:rsidRDefault="00000000">
            <w:pPr>
              <w:keepNext/>
              <w:rPr>
                <w:del w:id="883" w:author="Duan, Sean (MU-Student)" w:date="2024-09-12T12:19:00Z" w16du:dateUtc="2024-09-12T17:19:00Z"/>
              </w:rPr>
            </w:pPr>
            <w:del w:id="884" w:author="Duan, Sean (MU-Student)" w:date="2024-09-12T12:19:00Z" w16du:dateUtc="2024-09-12T17:19:00Z">
              <w:r w:rsidDel="007F4338">
                <w:delText>  ()</w:delText>
              </w:r>
            </w:del>
          </w:p>
        </w:tc>
        <w:tc>
          <w:tcPr>
            <w:tcW w:w="4788" w:type="dxa"/>
          </w:tcPr>
          <w:p w14:paraId="73A728B5" w14:textId="0E057876"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885" w:author="Duan, Sean (MU-Student)" w:date="2024-09-12T12:19:00Z" w16du:dateUtc="2024-09-12T17:19:00Z"/>
              </w:rPr>
            </w:pPr>
            <w:del w:id="886" w:author="Duan, Sean (MU-Student)" w:date="2024-09-12T12:19:00Z" w16du:dateUtc="2024-09-12T17:19:00Z">
              <w:r w:rsidDel="007F4338">
                <w:rPr>
                  <w:noProof/>
                </w:rPr>
                <w:drawing>
                  <wp:inline distT="0" distB="0" distL="0" distR="0" wp14:anchorId="61192622" wp14:editId="1CD8C151">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7AA9C4D2" w14:textId="0D30C105" w:rsidR="007921A3" w:rsidDel="007F4338" w:rsidRDefault="007921A3">
      <w:pPr>
        <w:rPr>
          <w:del w:id="887" w:author="Duan, Sean (MU-Student)" w:date="2024-09-12T12:19:00Z" w16du:dateUtc="2024-09-12T17:19:00Z"/>
        </w:rPr>
      </w:pPr>
    </w:p>
    <w:p w14:paraId="5DF0939D" w14:textId="2269A43A" w:rsidR="007921A3" w:rsidDel="007F4338" w:rsidRDefault="007921A3">
      <w:pPr>
        <w:rPr>
          <w:del w:id="888" w:author="Duan, Sean (MU-Student)" w:date="2024-09-12T12:19:00Z" w16du:dateUtc="2024-09-12T17:19:00Z"/>
        </w:rPr>
      </w:pPr>
    </w:p>
    <w:p w14:paraId="715BDA74" w14:textId="49CE1383" w:rsidR="007921A3" w:rsidDel="007F4338" w:rsidRDefault="007921A3">
      <w:pPr>
        <w:pStyle w:val="QuestionSeparator"/>
        <w:rPr>
          <w:del w:id="889" w:author="Duan, Sean (MU-Student)" w:date="2024-09-12T12:19:00Z" w16du:dateUtc="2024-09-12T17:19:00Z"/>
        </w:rPr>
      </w:pPr>
    </w:p>
    <w:p w14:paraId="6BD88DF9" w14:textId="01CF5A01" w:rsidR="007921A3" w:rsidDel="007F4338" w:rsidRDefault="007921A3">
      <w:pPr>
        <w:rPr>
          <w:del w:id="890" w:author="Duan, Sean (MU-Student)" w:date="2024-09-12T12:19:00Z" w16du:dateUtc="2024-09-12T17:19:00Z"/>
        </w:rPr>
      </w:pPr>
    </w:p>
    <w:p w14:paraId="6DCB70C8" w14:textId="30E424E1" w:rsidR="007921A3" w:rsidDel="007F4338" w:rsidRDefault="00000000">
      <w:pPr>
        <w:keepNext/>
        <w:rPr>
          <w:del w:id="891" w:author="Duan, Sean (MU-Student)" w:date="2024-09-12T12:19:00Z" w16du:dateUtc="2024-09-12T17:19:00Z"/>
        </w:rPr>
      </w:pPr>
      <w:del w:id="892" w:author="Duan, Sean (MU-Student)" w:date="2024-09-12T12:19:00Z" w16du:dateUtc="2024-09-12T17:19:00Z">
        <w:r w:rsidDel="007F4338">
          <w:delText>Q327 "Trans athletes should only be allowed to play on sports teams that match their birth gender"</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282172F9" w14:textId="3C0E2A26">
        <w:trPr>
          <w:del w:id="893" w:author="Duan, Sean (MU-Student)" w:date="2024-09-12T12:19:00Z" w16du:dateUtc="2024-09-12T17:19:00Z"/>
        </w:trPr>
        <w:tc>
          <w:tcPr>
            <w:tcW w:w="4788" w:type="dxa"/>
          </w:tcPr>
          <w:p w14:paraId="30B29514" w14:textId="3B678BF4" w:rsidR="007921A3" w:rsidDel="007F4338" w:rsidRDefault="007921A3">
            <w:pPr>
              <w:rPr>
                <w:del w:id="894" w:author="Duan, Sean (MU-Student)" w:date="2024-09-12T12:19:00Z" w16du:dateUtc="2024-09-12T17:19:00Z"/>
              </w:rPr>
            </w:pPr>
          </w:p>
        </w:tc>
        <w:tc>
          <w:tcPr>
            <w:tcW w:w="435" w:type="dxa"/>
          </w:tcPr>
          <w:p w14:paraId="4E0DF3CF" w14:textId="1ACE5B79" w:rsidR="007921A3" w:rsidDel="007F4338" w:rsidRDefault="00000000">
            <w:pPr>
              <w:rPr>
                <w:del w:id="895" w:author="Duan, Sean (MU-Student)" w:date="2024-09-12T12:19:00Z" w16du:dateUtc="2024-09-12T17:19:00Z"/>
              </w:rPr>
            </w:pPr>
            <w:del w:id="896" w:author="Duan, Sean (MU-Student)" w:date="2024-09-12T12:19:00Z" w16du:dateUtc="2024-09-12T17:19:00Z">
              <w:r w:rsidDel="007F4338">
                <w:delText>0</w:delText>
              </w:r>
            </w:del>
          </w:p>
        </w:tc>
        <w:tc>
          <w:tcPr>
            <w:tcW w:w="435" w:type="dxa"/>
          </w:tcPr>
          <w:p w14:paraId="084F3A59" w14:textId="55315054" w:rsidR="007921A3" w:rsidDel="007F4338" w:rsidRDefault="00000000">
            <w:pPr>
              <w:rPr>
                <w:del w:id="897" w:author="Duan, Sean (MU-Student)" w:date="2024-09-12T12:19:00Z" w16du:dateUtc="2024-09-12T17:19:00Z"/>
              </w:rPr>
            </w:pPr>
            <w:del w:id="898" w:author="Duan, Sean (MU-Student)" w:date="2024-09-12T12:19:00Z" w16du:dateUtc="2024-09-12T17:19:00Z">
              <w:r w:rsidDel="007F4338">
                <w:delText>10</w:delText>
              </w:r>
            </w:del>
          </w:p>
        </w:tc>
        <w:tc>
          <w:tcPr>
            <w:tcW w:w="435" w:type="dxa"/>
          </w:tcPr>
          <w:p w14:paraId="627E1C41" w14:textId="37A89EBF" w:rsidR="007921A3" w:rsidDel="007F4338" w:rsidRDefault="00000000">
            <w:pPr>
              <w:rPr>
                <w:del w:id="899" w:author="Duan, Sean (MU-Student)" w:date="2024-09-12T12:19:00Z" w16du:dateUtc="2024-09-12T17:19:00Z"/>
              </w:rPr>
            </w:pPr>
            <w:del w:id="900" w:author="Duan, Sean (MU-Student)" w:date="2024-09-12T12:19:00Z" w16du:dateUtc="2024-09-12T17:19:00Z">
              <w:r w:rsidDel="007F4338">
                <w:delText>20</w:delText>
              </w:r>
            </w:del>
          </w:p>
        </w:tc>
        <w:tc>
          <w:tcPr>
            <w:tcW w:w="435" w:type="dxa"/>
          </w:tcPr>
          <w:p w14:paraId="1B0EE519" w14:textId="319417D9" w:rsidR="007921A3" w:rsidDel="007F4338" w:rsidRDefault="00000000">
            <w:pPr>
              <w:rPr>
                <w:del w:id="901" w:author="Duan, Sean (MU-Student)" w:date="2024-09-12T12:19:00Z" w16du:dateUtc="2024-09-12T17:19:00Z"/>
              </w:rPr>
            </w:pPr>
            <w:del w:id="902" w:author="Duan, Sean (MU-Student)" w:date="2024-09-12T12:19:00Z" w16du:dateUtc="2024-09-12T17:19:00Z">
              <w:r w:rsidDel="007F4338">
                <w:delText>30</w:delText>
              </w:r>
            </w:del>
          </w:p>
        </w:tc>
        <w:tc>
          <w:tcPr>
            <w:tcW w:w="435" w:type="dxa"/>
          </w:tcPr>
          <w:p w14:paraId="2577B0BF" w14:textId="21FF0B59" w:rsidR="007921A3" w:rsidDel="007F4338" w:rsidRDefault="00000000">
            <w:pPr>
              <w:rPr>
                <w:del w:id="903" w:author="Duan, Sean (MU-Student)" w:date="2024-09-12T12:19:00Z" w16du:dateUtc="2024-09-12T17:19:00Z"/>
              </w:rPr>
            </w:pPr>
            <w:del w:id="904" w:author="Duan, Sean (MU-Student)" w:date="2024-09-12T12:19:00Z" w16du:dateUtc="2024-09-12T17:19:00Z">
              <w:r w:rsidDel="007F4338">
                <w:delText>40</w:delText>
              </w:r>
            </w:del>
          </w:p>
        </w:tc>
        <w:tc>
          <w:tcPr>
            <w:tcW w:w="435" w:type="dxa"/>
          </w:tcPr>
          <w:p w14:paraId="7BC45FDB" w14:textId="051E9ECD" w:rsidR="007921A3" w:rsidDel="007F4338" w:rsidRDefault="00000000">
            <w:pPr>
              <w:rPr>
                <w:del w:id="905" w:author="Duan, Sean (MU-Student)" w:date="2024-09-12T12:19:00Z" w16du:dateUtc="2024-09-12T17:19:00Z"/>
              </w:rPr>
            </w:pPr>
            <w:del w:id="906" w:author="Duan, Sean (MU-Student)" w:date="2024-09-12T12:19:00Z" w16du:dateUtc="2024-09-12T17:19:00Z">
              <w:r w:rsidDel="007F4338">
                <w:delText>50</w:delText>
              </w:r>
            </w:del>
          </w:p>
        </w:tc>
        <w:tc>
          <w:tcPr>
            <w:tcW w:w="435" w:type="dxa"/>
          </w:tcPr>
          <w:p w14:paraId="379E57E9" w14:textId="6F88D1ED" w:rsidR="007921A3" w:rsidDel="007F4338" w:rsidRDefault="00000000">
            <w:pPr>
              <w:rPr>
                <w:del w:id="907" w:author="Duan, Sean (MU-Student)" w:date="2024-09-12T12:19:00Z" w16du:dateUtc="2024-09-12T17:19:00Z"/>
              </w:rPr>
            </w:pPr>
            <w:del w:id="908" w:author="Duan, Sean (MU-Student)" w:date="2024-09-12T12:19:00Z" w16du:dateUtc="2024-09-12T17:19:00Z">
              <w:r w:rsidDel="007F4338">
                <w:delText>60</w:delText>
              </w:r>
            </w:del>
          </w:p>
        </w:tc>
        <w:tc>
          <w:tcPr>
            <w:tcW w:w="435" w:type="dxa"/>
          </w:tcPr>
          <w:p w14:paraId="509F4927" w14:textId="32460871" w:rsidR="007921A3" w:rsidDel="007F4338" w:rsidRDefault="00000000">
            <w:pPr>
              <w:rPr>
                <w:del w:id="909" w:author="Duan, Sean (MU-Student)" w:date="2024-09-12T12:19:00Z" w16du:dateUtc="2024-09-12T17:19:00Z"/>
              </w:rPr>
            </w:pPr>
            <w:del w:id="910" w:author="Duan, Sean (MU-Student)" w:date="2024-09-12T12:19:00Z" w16du:dateUtc="2024-09-12T17:19:00Z">
              <w:r w:rsidDel="007F4338">
                <w:delText>70</w:delText>
              </w:r>
            </w:del>
          </w:p>
        </w:tc>
        <w:tc>
          <w:tcPr>
            <w:tcW w:w="435" w:type="dxa"/>
          </w:tcPr>
          <w:p w14:paraId="09C65043" w14:textId="05EB28A0" w:rsidR="007921A3" w:rsidDel="007F4338" w:rsidRDefault="00000000">
            <w:pPr>
              <w:rPr>
                <w:del w:id="911" w:author="Duan, Sean (MU-Student)" w:date="2024-09-12T12:19:00Z" w16du:dateUtc="2024-09-12T17:19:00Z"/>
              </w:rPr>
            </w:pPr>
            <w:del w:id="912" w:author="Duan, Sean (MU-Student)" w:date="2024-09-12T12:19:00Z" w16du:dateUtc="2024-09-12T17:19:00Z">
              <w:r w:rsidDel="007F4338">
                <w:delText>80</w:delText>
              </w:r>
            </w:del>
          </w:p>
        </w:tc>
        <w:tc>
          <w:tcPr>
            <w:tcW w:w="435" w:type="dxa"/>
          </w:tcPr>
          <w:p w14:paraId="1801CDD1" w14:textId="01F63624" w:rsidR="007921A3" w:rsidDel="007F4338" w:rsidRDefault="00000000">
            <w:pPr>
              <w:rPr>
                <w:del w:id="913" w:author="Duan, Sean (MU-Student)" w:date="2024-09-12T12:19:00Z" w16du:dateUtc="2024-09-12T17:19:00Z"/>
              </w:rPr>
            </w:pPr>
            <w:del w:id="914" w:author="Duan, Sean (MU-Student)" w:date="2024-09-12T12:19:00Z" w16du:dateUtc="2024-09-12T17:19:00Z">
              <w:r w:rsidDel="007F4338">
                <w:delText>90</w:delText>
              </w:r>
            </w:del>
          </w:p>
        </w:tc>
        <w:tc>
          <w:tcPr>
            <w:tcW w:w="435" w:type="dxa"/>
          </w:tcPr>
          <w:p w14:paraId="18419C9A" w14:textId="39C0FF47" w:rsidR="007921A3" w:rsidDel="007F4338" w:rsidRDefault="00000000">
            <w:pPr>
              <w:rPr>
                <w:del w:id="915" w:author="Duan, Sean (MU-Student)" w:date="2024-09-12T12:19:00Z" w16du:dateUtc="2024-09-12T17:19:00Z"/>
              </w:rPr>
            </w:pPr>
            <w:del w:id="916" w:author="Duan, Sean (MU-Student)" w:date="2024-09-12T12:19:00Z" w16du:dateUtc="2024-09-12T17:19:00Z">
              <w:r w:rsidDel="007F4338">
                <w:delText>100</w:delText>
              </w:r>
            </w:del>
          </w:p>
        </w:tc>
      </w:tr>
    </w:tbl>
    <w:p w14:paraId="264488AF" w14:textId="0673C81A" w:rsidR="007921A3" w:rsidDel="007F4338" w:rsidRDefault="007921A3">
      <w:pPr>
        <w:rPr>
          <w:del w:id="917"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74CEF1A7" w14:textId="20E4E428" w:rsidTr="007921A3">
        <w:trPr>
          <w:del w:id="918"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2E3C6D54" w14:textId="2C543884" w:rsidR="007921A3" w:rsidDel="007F4338" w:rsidRDefault="00000000">
            <w:pPr>
              <w:keepNext/>
              <w:rPr>
                <w:del w:id="919" w:author="Duan, Sean (MU-Student)" w:date="2024-09-12T12:19:00Z" w16du:dateUtc="2024-09-12T17:19:00Z"/>
              </w:rPr>
            </w:pPr>
            <w:del w:id="920" w:author="Duan, Sean (MU-Student)" w:date="2024-09-12T12:19:00Z" w16du:dateUtc="2024-09-12T17:19:00Z">
              <w:r w:rsidDel="007F4338">
                <w:delText>  ()</w:delText>
              </w:r>
            </w:del>
          </w:p>
        </w:tc>
        <w:tc>
          <w:tcPr>
            <w:tcW w:w="4788" w:type="dxa"/>
          </w:tcPr>
          <w:p w14:paraId="5F3AFB7E" w14:textId="2ADDFAA2"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921" w:author="Duan, Sean (MU-Student)" w:date="2024-09-12T12:19:00Z" w16du:dateUtc="2024-09-12T17:19:00Z"/>
              </w:rPr>
            </w:pPr>
            <w:del w:id="922" w:author="Duan, Sean (MU-Student)" w:date="2024-09-12T12:19:00Z" w16du:dateUtc="2024-09-12T17:19:00Z">
              <w:r w:rsidDel="007F4338">
                <w:rPr>
                  <w:noProof/>
                </w:rPr>
                <w:drawing>
                  <wp:inline distT="0" distB="0" distL="0" distR="0" wp14:anchorId="427D0788" wp14:editId="5196D4B5">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42198E8D" w14:textId="77777777" w:rsidR="007921A3" w:rsidRDefault="007921A3"/>
    <w:p w14:paraId="697E8CDD" w14:textId="77777777" w:rsidR="007921A3" w:rsidRDefault="007921A3"/>
    <w:p w14:paraId="36EEEBBA" w14:textId="77777777" w:rsidR="007921A3" w:rsidRDefault="007921A3">
      <w:pPr>
        <w:pStyle w:val="QuestionSeparator"/>
      </w:pPr>
    </w:p>
    <w:p w14:paraId="06D61890" w14:textId="77777777" w:rsidR="007921A3" w:rsidRDefault="007921A3"/>
    <w:p w14:paraId="5E79058E" w14:textId="77777777" w:rsidR="007921A3" w:rsidRDefault="00000000">
      <w:pPr>
        <w:keepNext/>
      </w:pPr>
      <w:r>
        <w:t>Q328 "Americans should be able to use AI for job applications"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27527275" w14:textId="77777777">
        <w:tc>
          <w:tcPr>
            <w:tcW w:w="4788" w:type="dxa"/>
          </w:tcPr>
          <w:p w14:paraId="63D71018" w14:textId="77777777" w:rsidR="007921A3" w:rsidRDefault="007921A3"/>
        </w:tc>
        <w:tc>
          <w:tcPr>
            <w:tcW w:w="435" w:type="dxa"/>
          </w:tcPr>
          <w:p w14:paraId="4C915E0E" w14:textId="77777777" w:rsidR="007921A3" w:rsidRDefault="00000000">
            <w:r>
              <w:t>0</w:t>
            </w:r>
          </w:p>
        </w:tc>
        <w:tc>
          <w:tcPr>
            <w:tcW w:w="435" w:type="dxa"/>
          </w:tcPr>
          <w:p w14:paraId="7FD22A28" w14:textId="77777777" w:rsidR="007921A3" w:rsidRDefault="00000000">
            <w:r>
              <w:t>10</w:t>
            </w:r>
          </w:p>
        </w:tc>
        <w:tc>
          <w:tcPr>
            <w:tcW w:w="435" w:type="dxa"/>
          </w:tcPr>
          <w:p w14:paraId="3CA83006" w14:textId="77777777" w:rsidR="007921A3" w:rsidRDefault="00000000">
            <w:r>
              <w:t>20</w:t>
            </w:r>
          </w:p>
        </w:tc>
        <w:tc>
          <w:tcPr>
            <w:tcW w:w="435" w:type="dxa"/>
          </w:tcPr>
          <w:p w14:paraId="1B473AD0" w14:textId="77777777" w:rsidR="007921A3" w:rsidRDefault="00000000">
            <w:r>
              <w:t>30</w:t>
            </w:r>
          </w:p>
        </w:tc>
        <w:tc>
          <w:tcPr>
            <w:tcW w:w="435" w:type="dxa"/>
          </w:tcPr>
          <w:p w14:paraId="16A7EEDE" w14:textId="77777777" w:rsidR="007921A3" w:rsidRDefault="00000000">
            <w:r>
              <w:t>40</w:t>
            </w:r>
          </w:p>
        </w:tc>
        <w:tc>
          <w:tcPr>
            <w:tcW w:w="435" w:type="dxa"/>
          </w:tcPr>
          <w:p w14:paraId="4383820E" w14:textId="77777777" w:rsidR="007921A3" w:rsidRDefault="00000000">
            <w:r>
              <w:t>50</w:t>
            </w:r>
          </w:p>
        </w:tc>
        <w:tc>
          <w:tcPr>
            <w:tcW w:w="435" w:type="dxa"/>
          </w:tcPr>
          <w:p w14:paraId="272130E6" w14:textId="77777777" w:rsidR="007921A3" w:rsidRDefault="00000000">
            <w:r>
              <w:t>60</w:t>
            </w:r>
          </w:p>
        </w:tc>
        <w:tc>
          <w:tcPr>
            <w:tcW w:w="435" w:type="dxa"/>
          </w:tcPr>
          <w:p w14:paraId="3F5DAAEA" w14:textId="77777777" w:rsidR="007921A3" w:rsidRDefault="00000000">
            <w:r>
              <w:t>70</w:t>
            </w:r>
          </w:p>
        </w:tc>
        <w:tc>
          <w:tcPr>
            <w:tcW w:w="435" w:type="dxa"/>
          </w:tcPr>
          <w:p w14:paraId="0772B82A" w14:textId="77777777" w:rsidR="007921A3" w:rsidRDefault="00000000">
            <w:r>
              <w:t>80</w:t>
            </w:r>
          </w:p>
        </w:tc>
        <w:tc>
          <w:tcPr>
            <w:tcW w:w="435" w:type="dxa"/>
          </w:tcPr>
          <w:p w14:paraId="570FDEF9" w14:textId="77777777" w:rsidR="007921A3" w:rsidRDefault="00000000">
            <w:r>
              <w:t>90</w:t>
            </w:r>
          </w:p>
        </w:tc>
        <w:tc>
          <w:tcPr>
            <w:tcW w:w="435" w:type="dxa"/>
          </w:tcPr>
          <w:p w14:paraId="16E9EDBF" w14:textId="77777777" w:rsidR="007921A3" w:rsidRDefault="00000000">
            <w:r>
              <w:t>100</w:t>
            </w:r>
          </w:p>
        </w:tc>
      </w:tr>
    </w:tbl>
    <w:p w14:paraId="20FDC394"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4D6E519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244CCC6" w14:textId="77777777" w:rsidR="007921A3" w:rsidRDefault="00000000">
            <w:pPr>
              <w:keepNext/>
            </w:pPr>
            <w:r>
              <w:lastRenderedPageBreak/>
              <w:t>  ()</w:t>
            </w:r>
          </w:p>
        </w:tc>
        <w:tc>
          <w:tcPr>
            <w:tcW w:w="4788" w:type="dxa"/>
          </w:tcPr>
          <w:p w14:paraId="647090C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6AF79A" wp14:editId="7CA98C3C">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3D1C5F" w14:textId="77777777" w:rsidR="007921A3" w:rsidRDefault="007921A3"/>
    <w:p w14:paraId="6F762E6B" w14:textId="77777777" w:rsidR="007921A3" w:rsidRDefault="007921A3"/>
    <w:p w14:paraId="23DFAAC5"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39B2E806" w14:textId="77777777">
        <w:trPr>
          <w:trHeight w:val="300"/>
        </w:trPr>
        <w:tc>
          <w:tcPr>
            <w:tcW w:w="1368" w:type="dxa"/>
            <w:tcBorders>
              <w:top w:val="nil"/>
              <w:left w:val="nil"/>
              <w:bottom w:val="nil"/>
              <w:right w:val="nil"/>
            </w:tcBorders>
          </w:tcPr>
          <w:p w14:paraId="56A7109F" w14:textId="77777777" w:rsidR="007921A3" w:rsidRDefault="00000000">
            <w:pPr>
              <w:rPr>
                <w:color w:val="CCCCCC"/>
              </w:rPr>
            </w:pPr>
            <w:r>
              <w:rPr>
                <w:color w:val="CCCCCC"/>
              </w:rPr>
              <w:t>Page Break</w:t>
            </w:r>
          </w:p>
        </w:tc>
        <w:tc>
          <w:tcPr>
            <w:tcW w:w="8208" w:type="dxa"/>
            <w:tcBorders>
              <w:top w:val="nil"/>
              <w:left w:val="nil"/>
              <w:bottom w:val="nil"/>
              <w:right w:val="nil"/>
            </w:tcBorders>
          </w:tcPr>
          <w:p w14:paraId="6235816C" w14:textId="77777777" w:rsidR="007921A3" w:rsidRDefault="007921A3">
            <w:pPr>
              <w:pBdr>
                <w:top w:val="single" w:sz="8" w:space="0" w:color="CCCCCC"/>
              </w:pBdr>
              <w:spacing w:before="120" w:after="120" w:line="120" w:lineRule="auto"/>
              <w:jc w:val="center"/>
              <w:rPr>
                <w:color w:val="CCCCCC"/>
              </w:rPr>
            </w:pPr>
          </w:p>
        </w:tc>
      </w:tr>
    </w:tbl>
    <w:p w14:paraId="1F7BF537" w14:textId="77777777" w:rsidR="007921A3" w:rsidRDefault="00000000">
      <w:r>
        <w:br w:type="page"/>
      </w:r>
    </w:p>
    <w:p w14:paraId="717AF9F2" w14:textId="77777777" w:rsidR="007921A3" w:rsidRDefault="007921A3"/>
    <w:p w14:paraId="15D3B73F" w14:textId="77777777" w:rsidR="007921A3" w:rsidRDefault="00000000">
      <w:pPr>
        <w:keepNext/>
      </w:pPr>
      <w:r>
        <w:t xml:space="preserve">Q343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7629A8F3" w14:textId="77777777" w:rsidR="007921A3" w:rsidRDefault="007921A3"/>
    <w:p w14:paraId="374373E7" w14:textId="77777777" w:rsidR="007921A3" w:rsidRDefault="007921A3">
      <w:pPr>
        <w:pStyle w:val="QuestionSeparator"/>
      </w:pPr>
    </w:p>
    <w:p w14:paraId="31C2480D" w14:textId="77777777" w:rsidR="007921A3" w:rsidRDefault="007921A3"/>
    <w:p w14:paraId="0552DA1E" w14:textId="76B31F96" w:rsidR="007921A3" w:rsidRDefault="00000000">
      <w:pPr>
        <w:keepNext/>
      </w:pPr>
      <w:r>
        <w:t xml:space="preserve">Q344 </w:t>
      </w:r>
      <w:r>
        <w:rPr>
          <w:b/>
        </w:rPr>
        <w:t xml:space="preserve">43% </w:t>
      </w:r>
      <w:r>
        <w:t>of the American Public agrees that the US government needs to implement Universal Health Care because basic population needs are not being met.</w:t>
      </w:r>
      <w:r>
        <w:br/>
        <w:t xml:space="preserve"> </w:t>
      </w:r>
      <w:r>
        <w:br/>
      </w:r>
      <w:del w:id="923" w:author="Duan, Sean (MU-Student)" w:date="2024-09-12T12:19:00Z" w16du:dateUtc="2024-09-12T17:19:00Z">
        <w:r w:rsidDel="007F4338">
          <w:delText xml:space="preserve"> </w:delText>
        </w:r>
        <w:r w:rsidDel="007F4338">
          <w:rPr>
            <w:b/>
          </w:rPr>
          <w:delText>24%</w:delText>
        </w:r>
        <w:r w:rsidDel="007F4338">
          <w:delText> of the American Public agrees that regular exercise is necessary for Americans.</w:delText>
        </w:r>
        <w:r w:rsidDel="007F4338">
          <w:br/>
          <w:delText xml:space="preserve"> </w:delText>
        </w:r>
        <w:r w:rsidDel="007F4338">
          <w:br/>
          <w:delText xml:space="preserve"> </w:delText>
        </w:r>
        <w:r w:rsidDel="007F4338">
          <w:rPr>
            <w:b/>
          </w:rPr>
          <w:delText>49%</w:delText>
        </w:r>
        <w:r w:rsidDel="007F4338">
          <w:delText xml:space="preserve"> of the American Public agrees that trans athletes should only be allowed to play on sports teams that match their birth gender</w:delText>
        </w:r>
        <w:r w:rsidDel="007F4338">
          <w:br/>
        </w:r>
      </w:del>
      <w:r>
        <w:t xml:space="preserve"> </w:t>
      </w:r>
      <w:ins w:id="924" w:author="Duan, Sean (MU-Student)" w:date="2024-09-12T12:22:00Z" w16du:dateUtc="2024-09-12T17:22:00Z">
        <w:r w:rsidR="006612B1" w:rsidRPr="00BA7081">
          <w:rPr>
            <w:b/>
            <w:highlight w:val="yellow"/>
          </w:rPr>
          <w:t>40%</w:t>
        </w:r>
        <w:r w:rsidR="006612B1" w:rsidRPr="00BA7081">
          <w:rPr>
            <w:highlight w:val="yellow"/>
          </w:rPr>
          <w:t xml:space="preserve"> of the American Public agrees that Capital Punishment (the Death Penalty) is necessary in the US.</w:t>
        </w:r>
      </w:ins>
      <w:r>
        <w:br/>
        <w:t xml:space="preserve"> </w:t>
      </w:r>
      <w:r>
        <w:rPr>
          <w:b/>
        </w:rPr>
        <w:t>38%</w:t>
      </w:r>
      <w:r>
        <w:t xml:space="preserve"> of the American Public agree that Americans should be able to use AI for job applications</w:t>
      </w:r>
    </w:p>
    <w:p w14:paraId="568657A3" w14:textId="77777777" w:rsidR="007921A3" w:rsidRDefault="007921A3"/>
    <w:p w14:paraId="7ADCDE87" w14:textId="77777777" w:rsidR="007921A3" w:rsidRDefault="007921A3">
      <w:pPr>
        <w:pStyle w:val="QuestionSeparator"/>
      </w:pPr>
    </w:p>
    <w:p w14:paraId="0651EAD7" w14:textId="77777777" w:rsidR="007921A3" w:rsidRDefault="007921A3"/>
    <w:p w14:paraId="0FAAEF15" w14:textId="77777777" w:rsidR="007921A3" w:rsidRDefault="00000000">
      <w:pPr>
        <w:keepNext/>
      </w:pPr>
      <w:r>
        <w:lastRenderedPageBreak/>
        <w:t xml:space="preserve">Q345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09"/>
        <w:gridCol w:w="1569"/>
        <w:gridCol w:w="1569"/>
        <w:gridCol w:w="1575"/>
        <w:gridCol w:w="1569"/>
        <w:gridCol w:w="1569"/>
      </w:tblGrid>
      <w:tr w:rsidR="007921A3" w14:paraId="67002817"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A2BC37" w14:textId="77777777" w:rsidR="007921A3" w:rsidRDefault="007921A3">
            <w:pPr>
              <w:keepNext/>
            </w:pPr>
          </w:p>
        </w:tc>
        <w:tc>
          <w:tcPr>
            <w:tcW w:w="1596" w:type="dxa"/>
          </w:tcPr>
          <w:p w14:paraId="1D1B5DAE" w14:textId="77777777" w:rsidR="007921A3"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3DE58B91" w14:textId="77777777" w:rsidR="007921A3"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2A280BB9" w14:textId="77777777" w:rsidR="007921A3"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5D568E13" w14:textId="77777777" w:rsidR="007921A3"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5C954EE2" w14:textId="77777777" w:rsidR="007921A3" w:rsidRDefault="00000000">
            <w:pPr>
              <w:cnfStyle w:val="100000000000" w:firstRow="1" w:lastRow="0" w:firstColumn="0" w:lastColumn="0" w:oddVBand="0" w:evenVBand="0" w:oddHBand="0" w:evenHBand="0" w:firstRowFirstColumn="0" w:firstRowLastColumn="0" w:lastRowFirstColumn="0" w:lastRowLastColumn="0"/>
            </w:pPr>
            <w:r>
              <w:t>Very Surprised (5)</w:t>
            </w:r>
          </w:p>
        </w:tc>
      </w:tr>
    </w:tbl>
    <w:tbl>
      <w:tblPr>
        <w:tblStyle w:val="QQuestionTable0"/>
        <w:tblW w:w="0" w:type="auto"/>
        <w:tblLook w:val="07E0" w:firstRow="1" w:lastRow="1" w:firstColumn="1" w:lastColumn="1" w:noHBand="1" w:noVBand="1"/>
      </w:tblPr>
      <w:tblGrid>
        <w:gridCol w:w="1584"/>
        <w:gridCol w:w="1554"/>
        <w:gridCol w:w="1553"/>
        <w:gridCol w:w="1563"/>
        <w:gridCol w:w="1553"/>
        <w:gridCol w:w="1553"/>
      </w:tblGrid>
      <w:tr w:rsidR="006612B1" w14:paraId="61BCF555" w14:textId="77777777" w:rsidTr="006612B1">
        <w:trPr>
          <w:cnfStyle w:val="100000000000" w:firstRow="1" w:lastRow="0" w:firstColumn="0" w:lastColumn="0" w:oddVBand="0" w:evenVBand="0" w:oddHBand="0" w:evenHBand="0" w:firstRowFirstColumn="0" w:firstRowLastColumn="0" w:lastRowFirstColumn="0" w:lastRowLastColumn="0"/>
          <w:ins w:id="925" w:author="Duan, Sean (MU-Student)" w:date="2024-09-12T12:22:00Z" w16du:dateUtc="2024-09-12T17:22:00Z"/>
        </w:trPr>
        <w:tc>
          <w:tcPr>
            <w:tcW w:w="1584" w:type="dxa"/>
          </w:tcPr>
          <w:p w14:paraId="37AAAECB" w14:textId="77777777" w:rsidR="006612B1" w:rsidRPr="00BA7081" w:rsidRDefault="006612B1" w:rsidP="00834A3D">
            <w:pPr>
              <w:keepNext/>
              <w:rPr>
                <w:ins w:id="926" w:author="Duan, Sean (MU-Student)" w:date="2024-09-12T12:22:00Z" w16du:dateUtc="2024-09-12T17:22:00Z"/>
                <w:highlight w:val="yellow"/>
              </w:rPr>
            </w:pPr>
            <w:ins w:id="927" w:author="Duan, Sean (MU-Student)" w:date="2024-09-12T12:22:00Z" w16du:dateUtc="2024-09-12T17:22:00Z">
              <w:r w:rsidRPr="00BA7081">
                <w:rPr>
                  <w:highlight w:val="yellow"/>
                </w:rPr>
                <w:t xml:space="preserve">"Capital Punishment (the Death Penalty) is necessary in America" (3) </w:t>
              </w:r>
            </w:ins>
          </w:p>
        </w:tc>
        <w:tc>
          <w:tcPr>
            <w:tcW w:w="1554" w:type="dxa"/>
          </w:tcPr>
          <w:p w14:paraId="2A007A50" w14:textId="77777777" w:rsidR="006612B1" w:rsidRPr="00BA7081" w:rsidRDefault="006612B1" w:rsidP="00834A3D">
            <w:pPr>
              <w:pStyle w:val="ListParagraph"/>
              <w:keepNext/>
              <w:numPr>
                <w:ilvl w:val="0"/>
                <w:numId w:val="4"/>
              </w:numPr>
              <w:rPr>
                <w:ins w:id="928" w:author="Duan, Sean (MU-Student)" w:date="2024-09-12T12:22:00Z" w16du:dateUtc="2024-09-12T17:22:00Z"/>
                <w:highlight w:val="yellow"/>
              </w:rPr>
            </w:pPr>
          </w:p>
        </w:tc>
        <w:tc>
          <w:tcPr>
            <w:tcW w:w="1553" w:type="dxa"/>
          </w:tcPr>
          <w:p w14:paraId="6F611D5C" w14:textId="77777777" w:rsidR="006612B1" w:rsidRPr="00BA7081" w:rsidRDefault="006612B1" w:rsidP="00834A3D">
            <w:pPr>
              <w:pStyle w:val="ListParagraph"/>
              <w:keepNext/>
              <w:numPr>
                <w:ilvl w:val="0"/>
                <w:numId w:val="4"/>
              </w:numPr>
              <w:rPr>
                <w:ins w:id="929" w:author="Duan, Sean (MU-Student)" w:date="2024-09-12T12:22:00Z" w16du:dateUtc="2024-09-12T17:22:00Z"/>
                <w:highlight w:val="yellow"/>
              </w:rPr>
            </w:pPr>
          </w:p>
        </w:tc>
        <w:tc>
          <w:tcPr>
            <w:tcW w:w="1563" w:type="dxa"/>
          </w:tcPr>
          <w:p w14:paraId="7BB04B81" w14:textId="77777777" w:rsidR="006612B1" w:rsidRPr="00BA7081" w:rsidRDefault="006612B1" w:rsidP="00834A3D">
            <w:pPr>
              <w:pStyle w:val="ListParagraph"/>
              <w:keepNext/>
              <w:numPr>
                <w:ilvl w:val="0"/>
                <w:numId w:val="4"/>
              </w:numPr>
              <w:rPr>
                <w:ins w:id="930" w:author="Duan, Sean (MU-Student)" w:date="2024-09-12T12:22:00Z" w16du:dateUtc="2024-09-12T17:22:00Z"/>
                <w:highlight w:val="yellow"/>
              </w:rPr>
            </w:pPr>
          </w:p>
        </w:tc>
        <w:tc>
          <w:tcPr>
            <w:tcW w:w="1553" w:type="dxa"/>
          </w:tcPr>
          <w:p w14:paraId="354D8215" w14:textId="77777777" w:rsidR="006612B1" w:rsidRPr="00BA7081" w:rsidRDefault="006612B1" w:rsidP="00834A3D">
            <w:pPr>
              <w:pStyle w:val="ListParagraph"/>
              <w:keepNext/>
              <w:numPr>
                <w:ilvl w:val="0"/>
                <w:numId w:val="4"/>
              </w:numPr>
              <w:rPr>
                <w:ins w:id="931" w:author="Duan, Sean (MU-Student)" w:date="2024-09-12T12:22:00Z" w16du:dateUtc="2024-09-12T17:22:00Z"/>
                <w:highlight w:val="yellow"/>
              </w:rPr>
            </w:pPr>
          </w:p>
        </w:tc>
        <w:tc>
          <w:tcPr>
            <w:cnfStyle w:val="000100000000" w:firstRow="0" w:lastRow="0" w:firstColumn="0" w:lastColumn="1" w:oddVBand="0" w:evenVBand="0" w:oddHBand="0" w:evenHBand="0" w:firstRowFirstColumn="0" w:firstRowLastColumn="0" w:lastRowFirstColumn="0" w:lastRowLastColumn="0"/>
            <w:tcW w:w="1553" w:type="dxa"/>
          </w:tcPr>
          <w:p w14:paraId="798440F5" w14:textId="77777777" w:rsidR="006612B1" w:rsidRPr="00BA7081" w:rsidRDefault="006612B1" w:rsidP="00834A3D">
            <w:pPr>
              <w:pStyle w:val="ListParagraph"/>
              <w:keepNext/>
              <w:numPr>
                <w:ilvl w:val="0"/>
                <w:numId w:val="4"/>
              </w:numPr>
              <w:rPr>
                <w:ins w:id="932" w:author="Duan, Sean (MU-Student)" w:date="2024-09-12T12:22:00Z" w16du:dateUtc="2024-09-12T17:22:00Z"/>
                <w:highlight w:val="yellow"/>
              </w:rPr>
            </w:pPr>
          </w:p>
        </w:tc>
      </w:tr>
    </w:tbl>
    <w:tbl>
      <w:tblPr>
        <w:tblStyle w:val="QQuestionTable"/>
        <w:tblW w:w="9576" w:type="auto"/>
        <w:tblLook w:val="07E0" w:firstRow="1" w:lastRow="1" w:firstColumn="1" w:lastColumn="1" w:noHBand="1" w:noVBand="1"/>
      </w:tblPr>
      <w:tblGrid>
        <w:gridCol w:w="1591"/>
        <w:gridCol w:w="1553"/>
        <w:gridCol w:w="1554"/>
        <w:gridCol w:w="1554"/>
        <w:gridCol w:w="1554"/>
        <w:gridCol w:w="1554"/>
      </w:tblGrid>
      <w:tr w:rsidR="007921A3" w14:paraId="371D6F57"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C0EDB17" w14:textId="77777777" w:rsidR="007921A3" w:rsidRDefault="00000000">
            <w:pPr>
              <w:keepNext/>
            </w:pPr>
            <w:r>
              <w:t xml:space="preserve">"The US government needs to implement Universal Health Care because basic population needs are not being met." (1) </w:t>
            </w:r>
          </w:p>
        </w:tc>
        <w:tc>
          <w:tcPr>
            <w:tcW w:w="1596" w:type="dxa"/>
          </w:tcPr>
          <w:p w14:paraId="30F7C7F0"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2CBE2013"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14E1433C"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20DD0F78"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c>
          <w:tcPr>
            <w:tcW w:w="1596" w:type="dxa"/>
          </w:tcPr>
          <w:p w14:paraId="5BA72AAF" w14:textId="77777777" w:rsidR="007921A3" w:rsidRDefault="007921A3">
            <w:pPr>
              <w:pStyle w:val="ListParagraph"/>
              <w:keepNext/>
              <w:numPr>
                <w:ilvl w:val="0"/>
                <w:numId w:val="4"/>
              </w:numPr>
              <w:cnfStyle w:val="100000000000" w:firstRow="1" w:lastRow="0" w:firstColumn="0" w:lastColumn="0" w:oddVBand="0" w:evenVBand="0" w:oddHBand="0" w:evenHBand="0" w:firstRowFirstColumn="0" w:firstRowLastColumn="0" w:lastRowFirstColumn="0" w:lastRowLastColumn="0"/>
            </w:pPr>
          </w:p>
        </w:tc>
      </w:tr>
      <w:tr w:rsidR="007921A3" w14:paraId="158473DE"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7F45286E" w14:textId="6D8E66D9" w:rsidR="007921A3" w:rsidRDefault="00000000">
            <w:pPr>
              <w:keepNext/>
            </w:pPr>
            <w:del w:id="933" w:author="Duan, Sean (MU-Student)" w:date="2024-09-12T12:19:00Z" w16du:dateUtc="2024-09-12T17:19:00Z">
              <w:r w:rsidDel="007F4338">
                <w:delText xml:space="preserve">"Regular exercise is necessary for Americans" (3) </w:delText>
              </w:r>
            </w:del>
          </w:p>
        </w:tc>
        <w:tc>
          <w:tcPr>
            <w:tcW w:w="1596" w:type="dxa"/>
          </w:tcPr>
          <w:p w14:paraId="1B2CFD4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D1CE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AA5C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6B7A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80853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44BFE93"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155DC50C" w14:textId="0B0C72D2" w:rsidR="007921A3" w:rsidRDefault="00000000">
            <w:pPr>
              <w:keepNext/>
            </w:pPr>
            <w:del w:id="934" w:author="Duan, Sean (MU-Student)" w:date="2024-09-12T12:19:00Z" w16du:dateUtc="2024-09-12T17:19:00Z">
              <w:r w:rsidDel="007F4338">
                <w:delText xml:space="preserve">"Trans athletes should only be allowed to play on sports teams that match their birth gender" (7) </w:delText>
              </w:r>
            </w:del>
          </w:p>
        </w:tc>
        <w:tc>
          <w:tcPr>
            <w:tcW w:w="1596" w:type="dxa"/>
          </w:tcPr>
          <w:p w14:paraId="495D161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4EA5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3FB73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65ADF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00B3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F881DF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627217F4" w14:textId="77777777" w:rsidR="007921A3" w:rsidRDefault="00000000">
            <w:pPr>
              <w:keepNext/>
            </w:pPr>
            <w:r>
              <w:t xml:space="preserve">"Americans should be able to use AI for job applications" (8) </w:t>
            </w:r>
          </w:p>
        </w:tc>
        <w:tc>
          <w:tcPr>
            <w:tcW w:w="1596" w:type="dxa"/>
          </w:tcPr>
          <w:p w14:paraId="4E0DE19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3C0D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5A867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4AB0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2807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F17AEB" w14:textId="77777777" w:rsidR="007921A3" w:rsidRDefault="007921A3"/>
    <w:p w14:paraId="42057771" w14:textId="77777777" w:rsidR="007921A3" w:rsidRDefault="007921A3"/>
    <w:p w14:paraId="66C3FD5E"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41082D6A" w14:textId="77777777">
        <w:trPr>
          <w:trHeight w:val="300"/>
        </w:trPr>
        <w:tc>
          <w:tcPr>
            <w:tcW w:w="1368" w:type="dxa"/>
            <w:tcBorders>
              <w:top w:val="nil"/>
              <w:left w:val="nil"/>
              <w:bottom w:val="nil"/>
              <w:right w:val="nil"/>
            </w:tcBorders>
          </w:tcPr>
          <w:p w14:paraId="07DBFEC1" w14:textId="77777777" w:rsidR="007921A3" w:rsidRDefault="00000000">
            <w:pPr>
              <w:rPr>
                <w:color w:val="CCCCCC"/>
              </w:rPr>
            </w:pPr>
            <w:r>
              <w:rPr>
                <w:color w:val="CCCCCC"/>
              </w:rPr>
              <w:lastRenderedPageBreak/>
              <w:t>Page Break</w:t>
            </w:r>
          </w:p>
        </w:tc>
        <w:tc>
          <w:tcPr>
            <w:tcW w:w="8208" w:type="dxa"/>
            <w:tcBorders>
              <w:top w:val="nil"/>
              <w:left w:val="nil"/>
              <w:bottom w:val="nil"/>
              <w:right w:val="nil"/>
            </w:tcBorders>
          </w:tcPr>
          <w:p w14:paraId="1DC8F267" w14:textId="77777777" w:rsidR="007921A3" w:rsidRDefault="007921A3">
            <w:pPr>
              <w:pBdr>
                <w:top w:val="single" w:sz="8" w:space="0" w:color="CCCCCC"/>
              </w:pBdr>
              <w:spacing w:before="120" w:after="120" w:line="120" w:lineRule="auto"/>
              <w:jc w:val="center"/>
              <w:rPr>
                <w:color w:val="CCCCCC"/>
              </w:rPr>
            </w:pPr>
          </w:p>
        </w:tc>
      </w:tr>
    </w:tbl>
    <w:p w14:paraId="71C306BC" w14:textId="77777777" w:rsidR="007921A3" w:rsidRDefault="00000000">
      <w:r>
        <w:br w:type="page"/>
      </w:r>
    </w:p>
    <w:p w14:paraId="61E64238" w14:textId="77777777" w:rsidR="007921A3" w:rsidRDefault="007921A3"/>
    <w:p w14:paraId="59875C26" w14:textId="77777777" w:rsidR="007921A3" w:rsidRDefault="00000000">
      <w:pPr>
        <w:keepNext/>
      </w:pPr>
      <w:r>
        <w:t xml:space="preserve">Q346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38E6F6AC" w14:textId="77777777" w:rsidR="007921A3" w:rsidRDefault="007921A3"/>
    <w:p w14:paraId="0F91E84C" w14:textId="77777777" w:rsidR="007921A3" w:rsidRDefault="007921A3">
      <w:pPr>
        <w:pStyle w:val="QuestionSeparator"/>
      </w:pPr>
    </w:p>
    <w:p w14:paraId="6B896DD8" w14:textId="77777777" w:rsidR="007921A3" w:rsidRDefault="007921A3"/>
    <w:p w14:paraId="1247E731" w14:textId="77777777" w:rsidR="007921A3" w:rsidRDefault="00000000">
      <w:pPr>
        <w:keepNext/>
      </w:pPr>
      <w:r>
        <w:t>Q347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7CC5B3A5" w14:textId="77777777">
        <w:tc>
          <w:tcPr>
            <w:tcW w:w="4788" w:type="dxa"/>
          </w:tcPr>
          <w:p w14:paraId="6B7CEFAE" w14:textId="77777777" w:rsidR="007921A3" w:rsidRDefault="007921A3"/>
        </w:tc>
        <w:tc>
          <w:tcPr>
            <w:tcW w:w="435" w:type="dxa"/>
          </w:tcPr>
          <w:p w14:paraId="3303DED9" w14:textId="77777777" w:rsidR="007921A3" w:rsidRDefault="00000000">
            <w:r>
              <w:t>0</w:t>
            </w:r>
          </w:p>
        </w:tc>
        <w:tc>
          <w:tcPr>
            <w:tcW w:w="435" w:type="dxa"/>
          </w:tcPr>
          <w:p w14:paraId="3688EF64" w14:textId="77777777" w:rsidR="007921A3" w:rsidRDefault="00000000">
            <w:r>
              <w:t>10</w:t>
            </w:r>
          </w:p>
        </w:tc>
        <w:tc>
          <w:tcPr>
            <w:tcW w:w="435" w:type="dxa"/>
          </w:tcPr>
          <w:p w14:paraId="3E54B0E3" w14:textId="77777777" w:rsidR="007921A3" w:rsidRDefault="00000000">
            <w:r>
              <w:t>20</w:t>
            </w:r>
          </w:p>
        </w:tc>
        <w:tc>
          <w:tcPr>
            <w:tcW w:w="435" w:type="dxa"/>
          </w:tcPr>
          <w:p w14:paraId="5212BAF9" w14:textId="77777777" w:rsidR="007921A3" w:rsidRDefault="00000000">
            <w:r>
              <w:t>30</w:t>
            </w:r>
          </w:p>
        </w:tc>
        <w:tc>
          <w:tcPr>
            <w:tcW w:w="435" w:type="dxa"/>
          </w:tcPr>
          <w:p w14:paraId="339BB960" w14:textId="77777777" w:rsidR="007921A3" w:rsidRDefault="00000000">
            <w:r>
              <w:t>40</w:t>
            </w:r>
          </w:p>
        </w:tc>
        <w:tc>
          <w:tcPr>
            <w:tcW w:w="435" w:type="dxa"/>
          </w:tcPr>
          <w:p w14:paraId="78236652" w14:textId="77777777" w:rsidR="007921A3" w:rsidRDefault="00000000">
            <w:r>
              <w:t>50</w:t>
            </w:r>
          </w:p>
        </w:tc>
        <w:tc>
          <w:tcPr>
            <w:tcW w:w="435" w:type="dxa"/>
          </w:tcPr>
          <w:p w14:paraId="01195ED0" w14:textId="77777777" w:rsidR="007921A3" w:rsidRDefault="00000000">
            <w:r>
              <w:t>60</w:t>
            </w:r>
          </w:p>
        </w:tc>
        <w:tc>
          <w:tcPr>
            <w:tcW w:w="435" w:type="dxa"/>
          </w:tcPr>
          <w:p w14:paraId="45571154" w14:textId="77777777" w:rsidR="007921A3" w:rsidRDefault="00000000">
            <w:r>
              <w:t>70</w:t>
            </w:r>
          </w:p>
        </w:tc>
        <w:tc>
          <w:tcPr>
            <w:tcW w:w="435" w:type="dxa"/>
          </w:tcPr>
          <w:p w14:paraId="38408D19" w14:textId="77777777" w:rsidR="007921A3" w:rsidRDefault="00000000">
            <w:r>
              <w:t>80</w:t>
            </w:r>
          </w:p>
        </w:tc>
        <w:tc>
          <w:tcPr>
            <w:tcW w:w="435" w:type="dxa"/>
          </w:tcPr>
          <w:p w14:paraId="1F71C543" w14:textId="77777777" w:rsidR="007921A3" w:rsidRDefault="00000000">
            <w:r>
              <w:t>90</w:t>
            </w:r>
          </w:p>
        </w:tc>
        <w:tc>
          <w:tcPr>
            <w:tcW w:w="435" w:type="dxa"/>
          </w:tcPr>
          <w:p w14:paraId="6AA95243" w14:textId="77777777" w:rsidR="007921A3" w:rsidRDefault="00000000">
            <w:r>
              <w:t>100</w:t>
            </w:r>
          </w:p>
        </w:tc>
      </w:tr>
    </w:tbl>
    <w:p w14:paraId="4789C2F1"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05AFD815"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B087717" w14:textId="77777777" w:rsidR="007921A3" w:rsidRDefault="00000000">
            <w:pPr>
              <w:keepNext/>
            </w:pPr>
            <w:r>
              <w:t>  ()</w:t>
            </w:r>
          </w:p>
        </w:tc>
        <w:tc>
          <w:tcPr>
            <w:tcW w:w="4788" w:type="dxa"/>
          </w:tcPr>
          <w:p w14:paraId="5ECD512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75C9F8" wp14:editId="34D1DF6C">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60161F7" w14:textId="77777777" w:rsidR="007921A3" w:rsidRDefault="007921A3"/>
    <w:p w14:paraId="3E180D62" w14:textId="77777777" w:rsidR="007921A3" w:rsidRDefault="007921A3"/>
    <w:p w14:paraId="5DA53F18" w14:textId="77777777" w:rsidR="006612B1" w:rsidRPr="00BA7081" w:rsidRDefault="006612B1" w:rsidP="006612B1">
      <w:pPr>
        <w:keepNext/>
        <w:rPr>
          <w:ins w:id="935" w:author="Duan, Sean (MU-Student)" w:date="2024-09-12T12:22:00Z" w16du:dateUtc="2024-09-12T17:22:00Z"/>
          <w:highlight w:val="yellow"/>
        </w:rPr>
      </w:pPr>
      <w:ins w:id="936" w:author="Duan, Sean (MU-Student)" w:date="2024-09-12T12:22:00Z" w16du:dateUtc="2024-09-12T17:22:00Z">
        <w:r w:rsidRPr="00BA7081">
          <w:rPr>
            <w:highlight w:val="yellow"/>
          </w:rPr>
          <w:t>Q456 "Capital Punishment (the Death Penalty) is necessary in America"</w:t>
        </w:r>
      </w:ins>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0EB1337D" w14:textId="77777777" w:rsidTr="00834A3D">
        <w:trPr>
          <w:ins w:id="937" w:author="Duan, Sean (MU-Student)" w:date="2024-09-12T12:22:00Z" w16du:dateUtc="2024-09-12T17:22:00Z"/>
        </w:trPr>
        <w:tc>
          <w:tcPr>
            <w:tcW w:w="4788" w:type="dxa"/>
          </w:tcPr>
          <w:p w14:paraId="27726272" w14:textId="77777777" w:rsidR="006612B1" w:rsidRPr="00BA7081" w:rsidRDefault="006612B1" w:rsidP="00834A3D">
            <w:pPr>
              <w:rPr>
                <w:ins w:id="938" w:author="Duan, Sean (MU-Student)" w:date="2024-09-12T12:22:00Z" w16du:dateUtc="2024-09-12T17:22:00Z"/>
                <w:highlight w:val="yellow"/>
              </w:rPr>
            </w:pPr>
          </w:p>
        </w:tc>
        <w:tc>
          <w:tcPr>
            <w:tcW w:w="435" w:type="dxa"/>
          </w:tcPr>
          <w:p w14:paraId="6A378A60" w14:textId="77777777" w:rsidR="006612B1" w:rsidRPr="00BA7081" w:rsidRDefault="006612B1" w:rsidP="00834A3D">
            <w:pPr>
              <w:rPr>
                <w:ins w:id="939" w:author="Duan, Sean (MU-Student)" w:date="2024-09-12T12:22:00Z" w16du:dateUtc="2024-09-12T17:22:00Z"/>
                <w:highlight w:val="yellow"/>
              </w:rPr>
            </w:pPr>
            <w:ins w:id="940" w:author="Duan, Sean (MU-Student)" w:date="2024-09-12T12:22:00Z" w16du:dateUtc="2024-09-12T17:22:00Z">
              <w:r w:rsidRPr="00BA7081">
                <w:rPr>
                  <w:highlight w:val="yellow"/>
                </w:rPr>
                <w:t>-50</w:t>
              </w:r>
            </w:ins>
          </w:p>
        </w:tc>
        <w:tc>
          <w:tcPr>
            <w:tcW w:w="435" w:type="dxa"/>
          </w:tcPr>
          <w:p w14:paraId="6FC47258" w14:textId="77777777" w:rsidR="006612B1" w:rsidRPr="00BA7081" w:rsidRDefault="006612B1" w:rsidP="00834A3D">
            <w:pPr>
              <w:rPr>
                <w:ins w:id="941" w:author="Duan, Sean (MU-Student)" w:date="2024-09-12T12:22:00Z" w16du:dateUtc="2024-09-12T17:22:00Z"/>
                <w:highlight w:val="yellow"/>
              </w:rPr>
            </w:pPr>
            <w:ins w:id="942" w:author="Duan, Sean (MU-Student)" w:date="2024-09-12T12:22:00Z" w16du:dateUtc="2024-09-12T17:22:00Z">
              <w:r w:rsidRPr="00BA7081">
                <w:rPr>
                  <w:highlight w:val="yellow"/>
                </w:rPr>
                <w:t>-40</w:t>
              </w:r>
            </w:ins>
          </w:p>
        </w:tc>
        <w:tc>
          <w:tcPr>
            <w:tcW w:w="435" w:type="dxa"/>
          </w:tcPr>
          <w:p w14:paraId="5E638244" w14:textId="77777777" w:rsidR="006612B1" w:rsidRPr="00BA7081" w:rsidRDefault="006612B1" w:rsidP="00834A3D">
            <w:pPr>
              <w:rPr>
                <w:ins w:id="943" w:author="Duan, Sean (MU-Student)" w:date="2024-09-12T12:22:00Z" w16du:dateUtc="2024-09-12T17:22:00Z"/>
                <w:highlight w:val="yellow"/>
              </w:rPr>
            </w:pPr>
            <w:ins w:id="944" w:author="Duan, Sean (MU-Student)" w:date="2024-09-12T12:22:00Z" w16du:dateUtc="2024-09-12T17:22:00Z">
              <w:r w:rsidRPr="00BA7081">
                <w:rPr>
                  <w:highlight w:val="yellow"/>
                </w:rPr>
                <w:t>-30</w:t>
              </w:r>
            </w:ins>
          </w:p>
        </w:tc>
        <w:tc>
          <w:tcPr>
            <w:tcW w:w="435" w:type="dxa"/>
          </w:tcPr>
          <w:p w14:paraId="2A8964EA" w14:textId="77777777" w:rsidR="006612B1" w:rsidRPr="00BA7081" w:rsidRDefault="006612B1" w:rsidP="00834A3D">
            <w:pPr>
              <w:rPr>
                <w:ins w:id="945" w:author="Duan, Sean (MU-Student)" w:date="2024-09-12T12:22:00Z" w16du:dateUtc="2024-09-12T17:22:00Z"/>
                <w:highlight w:val="yellow"/>
              </w:rPr>
            </w:pPr>
            <w:ins w:id="946" w:author="Duan, Sean (MU-Student)" w:date="2024-09-12T12:22:00Z" w16du:dateUtc="2024-09-12T17:22:00Z">
              <w:r w:rsidRPr="00BA7081">
                <w:rPr>
                  <w:highlight w:val="yellow"/>
                </w:rPr>
                <w:t>-20</w:t>
              </w:r>
            </w:ins>
          </w:p>
        </w:tc>
        <w:tc>
          <w:tcPr>
            <w:tcW w:w="435" w:type="dxa"/>
          </w:tcPr>
          <w:p w14:paraId="73F1224C" w14:textId="77777777" w:rsidR="006612B1" w:rsidRPr="00BA7081" w:rsidRDefault="006612B1" w:rsidP="00834A3D">
            <w:pPr>
              <w:rPr>
                <w:ins w:id="947" w:author="Duan, Sean (MU-Student)" w:date="2024-09-12T12:22:00Z" w16du:dateUtc="2024-09-12T17:22:00Z"/>
                <w:highlight w:val="yellow"/>
              </w:rPr>
            </w:pPr>
            <w:ins w:id="948" w:author="Duan, Sean (MU-Student)" w:date="2024-09-12T12:22:00Z" w16du:dateUtc="2024-09-12T17:22:00Z">
              <w:r w:rsidRPr="00BA7081">
                <w:rPr>
                  <w:highlight w:val="yellow"/>
                </w:rPr>
                <w:t>-10</w:t>
              </w:r>
            </w:ins>
          </w:p>
        </w:tc>
        <w:tc>
          <w:tcPr>
            <w:tcW w:w="435" w:type="dxa"/>
          </w:tcPr>
          <w:p w14:paraId="04BDADC8" w14:textId="77777777" w:rsidR="006612B1" w:rsidRPr="00BA7081" w:rsidRDefault="006612B1" w:rsidP="00834A3D">
            <w:pPr>
              <w:rPr>
                <w:ins w:id="949" w:author="Duan, Sean (MU-Student)" w:date="2024-09-12T12:22:00Z" w16du:dateUtc="2024-09-12T17:22:00Z"/>
                <w:highlight w:val="yellow"/>
              </w:rPr>
            </w:pPr>
            <w:ins w:id="950" w:author="Duan, Sean (MU-Student)" w:date="2024-09-12T12:22:00Z" w16du:dateUtc="2024-09-12T17:22:00Z">
              <w:r w:rsidRPr="00BA7081">
                <w:rPr>
                  <w:highlight w:val="yellow"/>
                </w:rPr>
                <w:t>0</w:t>
              </w:r>
            </w:ins>
          </w:p>
        </w:tc>
        <w:tc>
          <w:tcPr>
            <w:tcW w:w="435" w:type="dxa"/>
          </w:tcPr>
          <w:p w14:paraId="7BC081FB" w14:textId="77777777" w:rsidR="006612B1" w:rsidRPr="00BA7081" w:rsidRDefault="006612B1" w:rsidP="00834A3D">
            <w:pPr>
              <w:rPr>
                <w:ins w:id="951" w:author="Duan, Sean (MU-Student)" w:date="2024-09-12T12:22:00Z" w16du:dateUtc="2024-09-12T17:22:00Z"/>
                <w:highlight w:val="yellow"/>
              </w:rPr>
            </w:pPr>
            <w:ins w:id="952" w:author="Duan, Sean (MU-Student)" w:date="2024-09-12T12:22:00Z" w16du:dateUtc="2024-09-12T17:22:00Z">
              <w:r w:rsidRPr="00BA7081">
                <w:rPr>
                  <w:highlight w:val="yellow"/>
                </w:rPr>
                <w:t>10</w:t>
              </w:r>
            </w:ins>
          </w:p>
        </w:tc>
        <w:tc>
          <w:tcPr>
            <w:tcW w:w="435" w:type="dxa"/>
          </w:tcPr>
          <w:p w14:paraId="23478075" w14:textId="77777777" w:rsidR="006612B1" w:rsidRPr="00BA7081" w:rsidRDefault="006612B1" w:rsidP="00834A3D">
            <w:pPr>
              <w:rPr>
                <w:ins w:id="953" w:author="Duan, Sean (MU-Student)" w:date="2024-09-12T12:22:00Z" w16du:dateUtc="2024-09-12T17:22:00Z"/>
                <w:highlight w:val="yellow"/>
              </w:rPr>
            </w:pPr>
            <w:ins w:id="954" w:author="Duan, Sean (MU-Student)" w:date="2024-09-12T12:22:00Z" w16du:dateUtc="2024-09-12T17:22:00Z">
              <w:r w:rsidRPr="00BA7081">
                <w:rPr>
                  <w:highlight w:val="yellow"/>
                </w:rPr>
                <w:t>20</w:t>
              </w:r>
            </w:ins>
          </w:p>
        </w:tc>
        <w:tc>
          <w:tcPr>
            <w:tcW w:w="435" w:type="dxa"/>
          </w:tcPr>
          <w:p w14:paraId="0917CF2A" w14:textId="77777777" w:rsidR="006612B1" w:rsidRPr="00BA7081" w:rsidRDefault="006612B1" w:rsidP="00834A3D">
            <w:pPr>
              <w:rPr>
                <w:ins w:id="955" w:author="Duan, Sean (MU-Student)" w:date="2024-09-12T12:22:00Z" w16du:dateUtc="2024-09-12T17:22:00Z"/>
                <w:highlight w:val="yellow"/>
              </w:rPr>
            </w:pPr>
            <w:ins w:id="956" w:author="Duan, Sean (MU-Student)" w:date="2024-09-12T12:22:00Z" w16du:dateUtc="2024-09-12T17:22:00Z">
              <w:r w:rsidRPr="00BA7081">
                <w:rPr>
                  <w:highlight w:val="yellow"/>
                </w:rPr>
                <w:t>30</w:t>
              </w:r>
            </w:ins>
          </w:p>
        </w:tc>
        <w:tc>
          <w:tcPr>
            <w:tcW w:w="435" w:type="dxa"/>
          </w:tcPr>
          <w:p w14:paraId="71733CBF" w14:textId="77777777" w:rsidR="006612B1" w:rsidRPr="00BA7081" w:rsidRDefault="006612B1" w:rsidP="00834A3D">
            <w:pPr>
              <w:rPr>
                <w:ins w:id="957" w:author="Duan, Sean (MU-Student)" w:date="2024-09-12T12:22:00Z" w16du:dateUtc="2024-09-12T17:22:00Z"/>
                <w:highlight w:val="yellow"/>
              </w:rPr>
            </w:pPr>
            <w:ins w:id="958" w:author="Duan, Sean (MU-Student)" w:date="2024-09-12T12:22:00Z" w16du:dateUtc="2024-09-12T17:22:00Z">
              <w:r w:rsidRPr="00BA7081">
                <w:rPr>
                  <w:highlight w:val="yellow"/>
                </w:rPr>
                <w:t>40</w:t>
              </w:r>
            </w:ins>
          </w:p>
        </w:tc>
        <w:tc>
          <w:tcPr>
            <w:tcW w:w="435" w:type="dxa"/>
          </w:tcPr>
          <w:p w14:paraId="6CEE57F5" w14:textId="77777777" w:rsidR="006612B1" w:rsidRPr="00BA7081" w:rsidRDefault="006612B1" w:rsidP="00834A3D">
            <w:pPr>
              <w:rPr>
                <w:ins w:id="959" w:author="Duan, Sean (MU-Student)" w:date="2024-09-12T12:22:00Z" w16du:dateUtc="2024-09-12T17:22:00Z"/>
                <w:highlight w:val="yellow"/>
              </w:rPr>
            </w:pPr>
            <w:ins w:id="960" w:author="Duan, Sean (MU-Student)" w:date="2024-09-12T12:22:00Z" w16du:dateUtc="2024-09-12T17:22:00Z">
              <w:r w:rsidRPr="00BA7081">
                <w:rPr>
                  <w:highlight w:val="yellow"/>
                </w:rPr>
                <w:t>50</w:t>
              </w:r>
            </w:ins>
          </w:p>
        </w:tc>
      </w:tr>
    </w:tbl>
    <w:p w14:paraId="3F110206" w14:textId="77777777" w:rsidR="006612B1" w:rsidRPr="00BA7081" w:rsidRDefault="006612B1" w:rsidP="006612B1">
      <w:pPr>
        <w:rPr>
          <w:ins w:id="961" w:author="Duan, Sean (MU-Student)" w:date="2024-09-12T12:22:00Z" w16du:dateUtc="2024-09-12T17:22:00Z"/>
          <w:highlight w:val="yellow"/>
        </w:rPr>
      </w:pPr>
    </w:p>
    <w:tbl>
      <w:tblPr>
        <w:tblStyle w:val="QStandardSliderTable"/>
        <w:tblW w:w="9576" w:type="auto"/>
        <w:tblLook w:val="07E0" w:firstRow="1" w:lastRow="1" w:firstColumn="1" w:lastColumn="1" w:noHBand="1" w:noVBand="1"/>
      </w:tblPr>
      <w:tblGrid>
        <w:gridCol w:w="4629"/>
        <w:gridCol w:w="4731"/>
      </w:tblGrid>
      <w:tr w:rsidR="006612B1" w14:paraId="35FF21E2" w14:textId="77777777" w:rsidTr="00834A3D">
        <w:trPr>
          <w:ins w:id="962" w:author="Duan, Sean (MU-Student)" w:date="2024-09-12T12:22:00Z" w16du:dateUtc="2024-09-12T17:22:00Z"/>
        </w:trPr>
        <w:tc>
          <w:tcPr>
            <w:cnfStyle w:val="001000000000" w:firstRow="0" w:lastRow="0" w:firstColumn="1" w:lastColumn="0" w:oddVBand="0" w:evenVBand="0" w:oddHBand="0" w:evenHBand="0" w:firstRowFirstColumn="0" w:firstRowLastColumn="0" w:lastRowFirstColumn="0" w:lastRowLastColumn="0"/>
            <w:tcW w:w="4788" w:type="dxa"/>
          </w:tcPr>
          <w:p w14:paraId="0A878231" w14:textId="77777777" w:rsidR="006612B1" w:rsidRPr="00BA7081" w:rsidRDefault="006612B1" w:rsidP="00834A3D">
            <w:pPr>
              <w:keepNext/>
              <w:rPr>
                <w:ins w:id="963" w:author="Duan, Sean (MU-Student)" w:date="2024-09-12T12:22:00Z" w16du:dateUtc="2024-09-12T17:22:00Z"/>
                <w:highlight w:val="yellow"/>
              </w:rPr>
            </w:pPr>
            <w:ins w:id="964" w:author="Duan, Sean (MU-Student)" w:date="2024-09-12T12:22:00Z" w16du:dateUtc="2024-09-12T17:22:00Z">
              <w:r w:rsidRPr="00BA7081">
                <w:rPr>
                  <w:highlight w:val="yellow"/>
                </w:rPr>
                <w:t>  ()</w:t>
              </w:r>
            </w:ins>
          </w:p>
        </w:tc>
        <w:tc>
          <w:tcPr>
            <w:tcW w:w="4788" w:type="dxa"/>
          </w:tcPr>
          <w:p w14:paraId="0B9A3565" w14:textId="77777777" w:rsidR="006612B1" w:rsidRDefault="006612B1" w:rsidP="00834A3D">
            <w:pPr>
              <w:keepNext/>
              <w:cnfStyle w:val="000000000000" w:firstRow="0" w:lastRow="0" w:firstColumn="0" w:lastColumn="0" w:oddVBand="0" w:evenVBand="0" w:oddHBand="0" w:evenHBand="0" w:firstRowFirstColumn="0" w:firstRowLastColumn="0" w:lastRowFirstColumn="0" w:lastRowLastColumn="0"/>
              <w:rPr>
                <w:ins w:id="965" w:author="Duan, Sean (MU-Student)" w:date="2024-09-12T12:22:00Z" w16du:dateUtc="2024-09-12T17:22:00Z"/>
              </w:rPr>
            </w:pPr>
            <w:ins w:id="966" w:author="Duan, Sean (MU-Student)" w:date="2024-09-12T12:22:00Z" w16du:dateUtc="2024-09-12T17:22:00Z">
              <w:r w:rsidRPr="00BA7081">
                <w:rPr>
                  <w:noProof/>
                  <w:highlight w:val="yellow"/>
                </w:rPr>
                <w:drawing>
                  <wp:inline distT="0" distB="0" distL="0" distR="0" wp14:anchorId="17C3ABCD" wp14:editId="48A2A300">
                    <wp:extent cx="1905000" cy="304800"/>
                    <wp:effectExtent l="0" t="0" r="0" b="0"/>
                    <wp:docPr id="4203933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3BC63B79" w14:textId="77777777" w:rsidR="007921A3" w:rsidRDefault="007921A3">
      <w:pPr>
        <w:pStyle w:val="QuestionSeparator"/>
      </w:pPr>
    </w:p>
    <w:p w14:paraId="3EE466C0" w14:textId="77777777" w:rsidR="007921A3" w:rsidRDefault="007921A3"/>
    <w:p w14:paraId="5B46ACC3" w14:textId="55998B0D" w:rsidR="007921A3" w:rsidDel="007F4338" w:rsidRDefault="00000000">
      <w:pPr>
        <w:keepNext/>
        <w:rPr>
          <w:del w:id="967" w:author="Duan, Sean (MU-Student)" w:date="2024-09-12T12:19:00Z" w16du:dateUtc="2024-09-12T17:19:00Z"/>
        </w:rPr>
      </w:pPr>
      <w:del w:id="968" w:author="Duan, Sean (MU-Student)" w:date="2024-09-12T12:19:00Z" w16du:dateUtc="2024-09-12T17:19:00Z">
        <w:r w:rsidDel="007F4338">
          <w:delText>Q348 "Regular exercise is necessary for Americans"</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46A11192" w14:textId="791EADCC">
        <w:trPr>
          <w:del w:id="969" w:author="Duan, Sean (MU-Student)" w:date="2024-09-12T12:19:00Z" w16du:dateUtc="2024-09-12T17:19:00Z"/>
        </w:trPr>
        <w:tc>
          <w:tcPr>
            <w:tcW w:w="4788" w:type="dxa"/>
          </w:tcPr>
          <w:p w14:paraId="415EACF3" w14:textId="7E785EF7" w:rsidR="007921A3" w:rsidDel="007F4338" w:rsidRDefault="007921A3">
            <w:pPr>
              <w:rPr>
                <w:del w:id="970" w:author="Duan, Sean (MU-Student)" w:date="2024-09-12T12:19:00Z" w16du:dateUtc="2024-09-12T17:19:00Z"/>
              </w:rPr>
            </w:pPr>
          </w:p>
        </w:tc>
        <w:tc>
          <w:tcPr>
            <w:tcW w:w="435" w:type="dxa"/>
          </w:tcPr>
          <w:p w14:paraId="681DC6A2" w14:textId="33BE52B2" w:rsidR="007921A3" w:rsidDel="007F4338" w:rsidRDefault="00000000">
            <w:pPr>
              <w:rPr>
                <w:del w:id="971" w:author="Duan, Sean (MU-Student)" w:date="2024-09-12T12:19:00Z" w16du:dateUtc="2024-09-12T17:19:00Z"/>
              </w:rPr>
            </w:pPr>
            <w:del w:id="972" w:author="Duan, Sean (MU-Student)" w:date="2024-09-12T12:19:00Z" w16du:dateUtc="2024-09-12T17:19:00Z">
              <w:r w:rsidDel="007F4338">
                <w:delText>0</w:delText>
              </w:r>
            </w:del>
          </w:p>
        </w:tc>
        <w:tc>
          <w:tcPr>
            <w:tcW w:w="435" w:type="dxa"/>
          </w:tcPr>
          <w:p w14:paraId="595A2551" w14:textId="23F41D98" w:rsidR="007921A3" w:rsidDel="007F4338" w:rsidRDefault="00000000">
            <w:pPr>
              <w:rPr>
                <w:del w:id="973" w:author="Duan, Sean (MU-Student)" w:date="2024-09-12T12:19:00Z" w16du:dateUtc="2024-09-12T17:19:00Z"/>
              </w:rPr>
            </w:pPr>
            <w:del w:id="974" w:author="Duan, Sean (MU-Student)" w:date="2024-09-12T12:19:00Z" w16du:dateUtc="2024-09-12T17:19:00Z">
              <w:r w:rsidDel="007F4338">
                <w:delText>10</w:delText>
              </w:r>
            </w:del>
          </w:p>
        </w:tc>
        <w:tc>
          <w:tcPr>
            <w:tcW w:w="435" w:type="dxa"/>
          </w:tcPr>
          <w:p w14:paraId="725686EA" w14:textId="54B2F8E2" w:rsidR="007921A3" w:rsidDel="007F4338" w:rsidRDefault="00000000">
            <w:pPr>
              <w:rPr>
                <w:del w:id="975" w:author="Duan, Sean (MU-Student)" w:date="2024-09-12T12:19:00Z" w16du:dateUtc="2024-09-12T17:19:00Z"/>
              </w:rPr>
            </w:pPr>
            <w:del w:id="976" w:author="Duan, Sean (MU-Student)" w:date="2024-09-12T12:19:00Z" w16du:dateUtc="2024-09-12T17:19:00Z">
              <w:r w:rsidDel="007F4338">
                <w:delText>20</w:delText>
              </w:r>
            </w:del>
          </w:p>
        </w:tc>
        <w:tc>
          <w:tcPr>
            <w:tcW w:w="435" w:type="dxa"/>
          </w:tcPr>
          <w:p w14:paraId="7C82ADD3" w14:textId="15FB4AB0" w:rsidR="007921A3" w:rsidDel="007F4338" w:rsidRDefault="00000000">
            <w:pPr>
              <w:rPr>
                <w:del w:id="977" w:author="Duan, Sean (MU-Student)" w:date="2024-09-12T12:19:00Z" w16du:dateUtc="2024-09-12T17:19:00Z"/>
              </w:rPr>
            </w:pPr>
            <w:del w:id="978" w:author="Duan, Sean (MU-Student)" w:date="2024-09-12T12:19:00Z" w16du:dateUtc="2024-09-12T17:19:00Z">
              <w:r w:rsidDel="007F4338">
                <w:delText>30</w:delText>
              </w:r>
            </w:del>
          </w:p>
        </w:tc>
        <w:tc>
          <w:tcPr>
            <w:tcW w:w="435" w:type="dxa"/>
          </w:tcPr>
          <w:p w14:paraId="3C536A5E" w14:textId="45939836" w:rsidR="007921A3" w:rsidDel="007F4338" w:rsidRDefault="00000000">
            <w:pPr>
              <w:rPr>
                <w:del w:id="979" w:author="Duan, Sean (MU-Student)" w:date="2024-09-12T12:19:00Z" w16du:dateUtc="2024-09-12T17:19:00Z"/>
              </w:rPr>
            </w:pPr>
            <w:del w:id="980" w:author="Duan, Sean (MU-Student)" w:date="2024-09-12T12:19:00Z" w16du:dateUtc="2024-09-12T17:19:00Z">
              <w:r w:rsidDel="007F4338">
                <w:delText>40</w:delText>
              </w:r>
            </w:del>
          </w:p>
        </w:tc>
        <w:tc>
          <w:tcPr>
            <w:tcW w:w="435" w:type="dxa"/>
          </w:tcPr>
          <w:p w14:paraId="67247595" w14:textId="0D2D0418" w:rsidR="007921A3" w:rsidDel="007F4338" w:rsidRDefault="00000000">
            <w:pPr>
              <w:rPr>
                <w:del w:id="981" w:author="Duan, Sean (MU-Student)" w:date="2024-09-12T12:19:00Z" w16du:dateUtc="2024-09-12T17:19:00Z"/>
              </w:rPr>
            </w:pPr>
            <w:del w:id="982" w:author="Duan, Sean (MU-Student)" w:date="2024-09-12T12:19:00Z" w16du:dateUtc="2024-09-12T17:19:00Z">
              <w:r w:rsidDel="007F4338">
                <w:delText>50</w:delText>
              </w:r>
            </w:del>
          </w:p>
        </w:tc>
        <w:tc>
          <w:tcPr>
            <w:tcW w:w="435" w:type="dxa"/>
          </w:tcPr>
          <w:p w14:paraId="7CBFC25F" w14:textId="6BFB8B2E" w:rsidR="007921A3" w:rsidDel="007F4338" w:rsidRDefault="00000000">
            <w:pPr>
              <w:rPr>
                <w:del w:id="983" w:author="Duan, Sean (MU-Student)" w:date="2024-09-12T12:19:00Z" w16du:dateUtc="2024-09-12T17:19:00Z"/>
              </w:rPr>
            </w:pPr>
            <w:del w:id="984" w:author="Duan, Sean (MU-Student)" w:date="2024-09-12T12:19:00Z" w16du:dateUtc="2024-09-12T17:19:00Z">
              <w:r w:rsidDel="007F4338">
                <w:delText>60</w:delText>
              </w:r>
            </w:del>
          </w:p>
        </w:tc>
        <w:tc>
          <w:tcPr>
            <w:tcW w:w="435" w:type="dxa"/>
          </w:tcPr>
          <w:p w14:paraId="6390B045" w14:textId="135353F4" w:rsidR="007921A3" w:rsidDel="007F4338" w:rsidRDefault="00000000">
            <w:pPr>
              <w:rPr>
                <w:del w:id="985" w:author="Duan, Sean (MU-Student)" w:date="2024-09-12T12:19:00Z" w16du:dateUtc="2024-09-12T17:19:00Z"/>
              </w:rPr>
            </w:pPr>
            <w:del w:id="986" w:author="Duan, Sean (MU-Student)" w:date="2024-09-12T12:19:00Z" w16du:dateUtc="2024-09-12T17:19:00Z">
              <w:r w:rsidDel="007F4338">
                <w:delText>70</w:delText>
              </w:r>
            </w:del>
          </w:p>
        </w:tc>
        <w:tc>
          <w:tcPr>
            <w:tcW w:w="435" w:type="dxa"/>
          </w:tcPr>
          <w:p w14:paraId="40C72759" w14:textId="6CB06DD0" w:rsidR="007921A3" w:rsidDel="007F4338" w:rsidRDefault="00000000">
            <w:pPr>
              <w:rPr>
                <w:del w:id="987" w:author="Duan, Sean (MU-Student)" w:date="2024-09-12T12:19:00Z" w16du:dateUtc="2024-09-12T17:19:00Z"/>
              </w:rPr>
            </w:pPr>
            <w:del w:id="988" w:author="Duan, Sean (MU-Student)" w:date="2024-09-12T12:19:00Z" w16du:dateUtc="2024-09-12T17:19:00Z">
              <w:r w:rsidDel="007F4338">
                <w:delText>80</w:delText>
              </w:r>
            </w:del>
          </w:p>
        </w:tc>
        <w:tc>
          <w:tcPr>
            <w:tcW w:w="435" w:type="dxa"/>
          </w:tcPr>
          <w:p w14:paraId="333D6AD5" w14:textId="7251680D" w:rsidR="007921A3" w:rsidDel="007F4338" w:rsidRDefault="00000000">
            <w:pPr>
              <w:rPr>
                <w:del w:id="989" w:author="Duan, Sean (MU-Student)" w:date="2024-09-12T12:19:00Z" w16du:dateUtc="2024-09-12T17:19:00Z"/>
              </w:rPr>
            </w:pPr>
            <w:del w:id="990" w:author="Duan, Sean (MU-Student)" w:date="2024-09-12T12:19:00Z" w16du:dateUtc="2024-09-12T17:19:00Z">
              <w:r w:rsidDel="007F4338">
                <w:delText>90</w:delText>
              </w:r>
            </w:del>
          </w:p>
        </w:tc>
        <w:tc>
          <w:tcPr>
            <w:tcW w:w="435" w:type="dxa"/>
          </w:tcPr>
          <w:p w14:paraId="56383DA0" w14:textId="19CA189B" w:rsidR="007921A3" w:rsidDel="007F4338" w:rsidRDefault="00000000">
            <w:pPr>
              <w:rPr>
                <w:del w:id="991" w:author="Duan, Sean (MU-Student)" w:date="2024-09-12T12:19:00Z" w16du:dateUtc="2024-09-12T17:19:00Z"/>
              </w:rPr>
            </w:pPr>
            <w:del w:id="992" w:author="Duan, Sean (MU-Student)" w:date="2024-09-12T12:19:00Z" w16du:dateUtc="2024-09-12T17:19:00Z">
              <w:r w:rsidDel="007F4338">
                <w:delText>100</w:delText>
              </w:r>
            </w:del>
          </w:p>
        </w:tc>
      </w:tr>
    </w:tbl>
    <w:p w14:paraId="2C2BDDD7" w14:textId="28FE73DB" w:rsidR="007921A3" w:rsidDel="007F4338" w:rsidRDefault="007921A3">
      <w:pPr>
        <w:rPr>
          <w:del w:id="993"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70B18FD2" w14:textId="26EB9883" w:rsidTr="007921A3">
        <w:trPr>
          <w:del w:id="994"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29EA45BE" w14:textId="16DEE618" w:rsidR="007921A3" w:rsidDel="007F4338" w:rsidRDefault="00000000">
            <w:pPr>
              <w:keepNext/>
              <w:rPr>
                <w:del w:id="995" w:author="Duan, Sean (MU-Student)" w:date="2024-09-12T12:19:00Z" w16du:dateUtc="2024-09-12T17:19:00Z"/>
              </w:rPr>
            </w:pPr>
            <w:del w:id="996" w:author="Duan, Sean (MU-Student)" w:date="2024-09-12T12:19:00Z" w16du:dateUtc="2024-09-12T17:19:00Z">
              <w:r w:rsidDel="007F4338">
                <w:delText>  ()</w:delText>
              </w:r>
            </w:del>
          </w:p>
        </w:tc>
        <w:tc>
          <w:tcPr>
            <w:tcW w:w="4788" w:type="dxa"/>
          </w:tcPr>
          <w:p w14:paraId="1B824C30" w14:textId="1C273366"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997" w:author="Duan, Sean (MU-Student)" w:date="2024-09-12T12:19:00Z" w16du:dateUtc="2024-09-12T17:19:00Z"/>
              </w:rPr>
            </w:pPr>
            <w:del w:id="998" w:author="Duan, Sean (MU-Student)" w:date="2024-09-12T12:19:00Z" w16du:dateUtc="2024-09-12T17:19:00Z">
              <w:r w:rsidDel="007F4338">
                <w:rPr>
                  <w:noProof/>
                </w:rPr>
                <w:drawing>
                  <wp:inline distT="0" distB="0" distL="0" distR="0" wp14:anchorId="72751224" wp14:editId="1045DC1A">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66E768F1" w14:textId="3746A5DE" w:rsidR="007921A3" w:rsidDel="007F4338" w:rsidRDefault="007921A3">
      <w:pPr>
        <w:rPr>
          <w:del w:id="999" w:author="Duan, Sean (MU-Student)" w:date="2024-09-12T12:19:00Z" w16du:dateUtc="2024-09-12T17:19:00Z"/>
        </w:rPr>
      </w:pPr>
    </w:p>
    <w:p w14:paraId="56B1D6EB" w14:textId="2C560C0B" w:rsidR="007921A3" w:rsidDel="007F4338" w:rsidRDefault="007921A3">
      <w:pPr>
        <w:rPr>
          <w:del w:id="1000" w:author="Duan, Sean (MU-Student)" w:date="2024-09-12T12:19:00Z" w16du:dateUtc="2024-09-12T17:19:00Z"/>
        </w:rPr>
      </w:pPr>
    </w:p>
    <w:p w14:paraId="7F8EC863" w14:textId="7C18C607" w:rsidR="007921A3" w:rsidDel="007F4338" w:rsidRDefault="007921A3">
      <w:pPr>
        <w:pStyle w:val="QuestionSeparator"/>
        <w:rPr>
          <w:del w:id="1001" w:author="Duan, Sean (MU-Student)" w:date="2024-09-12T12:19:00Z" w16du:dateUtc="2024-09-12T17:19:00Z"/>
        </w:rPr>
      </w:pPr>
    </w:p>
    <w:p w14:paraId="23AA880F" w14:textId="5D71F80C" w:rsidR="007921A3" w:rsidDel="007F4338" w:rsidRDefault="007921A3">
      <w:pPr>
        <w:rPr>
          <w:del w:id="1002" w:author="Duan, Sean (MU-Student)" w:date="2024-09-12T12:19:00Z" w16du:dateUtc="2024-09-12T17:19:00Z"/>
        </w:rPr>
      </w:pPr>
    </w:p>
    <w:p w14:paraId="6032784C" w14:textId="4C447C12" w:rsidR="007921A3" w:rsidDel="007F4338" w:rsidRDefault="00000000">
      <w:pPr>
        <w:keepNext/>
        <w:rPr>
          <w:del w:id="1003" w:author="Duan, Sean (MU-Student)" w:date="2024-09-12T12:19:00Z" w16du:dateUtc="2024-09-12T17:19:00Z"/>
        </w:rPr>
      </w:pPr>
      <w:del w:id="1004" w:author="Duan, Sean (MU-Student)" w:date="2024-09-12T12:19:00Z" w16du:dateUtc="2024-09-12T17:19:00Z">
        <w:r w:rsidDel="007F4338">
          <w:delText>Q329 "Trans athletes should only be allowed to play on sports teams that match their birth gender"</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775FB623" w14:textId="37CB92EA">
        <w:trPr>
          <w:del w:id="1005" w:author="Duan, Sean (MU-Student)" w:date="2024-09-12T12:19:00Z" w16du:dateUtc="2024-09-12T17:19:00Z"/>
        </w:trPr>
        <w:tc>
          <w:tcPr>
            <w:tcW w:w="4788" w:type="dxa"/>
          </w:tcPr>
          <w:p w14:paraId="0B3DD514" w14:textId="7A58A44A" w:rsidR="007921A3" w:rsidDel="007F4338" w:rsidRDefault="007921A3">
            <w:pPr>
              <w:rPr>
                <w:del w:id="1006" w:author="Duan, Sean (MU-Student)" w:date="2024-09-12T12:19:00Z" w16du:dateUtc="2024-09-12T17:19:00Z"/>
              </w:rPr>
            </w:pPr>
          </w:p>
        </w:tc>
        <w:tc>
          <w:tcPr>
            <w:tcW w:w="435" w:type="dxa"/>
          </w:tcPr>
          <w:p w14:paraId="5E240F18" w14:textId="60FE92B9" w:rsidR="007921A3" w:rsidDel="007F4338" w:rsidRDefault="00000000">
            <w:pPr>
              <w:rPr>
                <w:del w:id="1007" w:author="Duan, Sean (MU-Student)" w:date="2024-09-12T12:19:00Z" w16du:dateUtc="2024-09-12T17:19:00Z"/>
              </w:rPr>
            </w:pPr>
            <w:del w:id="1008" w:author="Duan, Sean (MU-Student)" w:date="2024-09-12T12:19:00Z" w16du:dateUtc="2024-09-12T17:19:00Z">
              <w:r w:rsidDel="007F4338">
                <w:delText>0</w:delText>
              </w:r>
            </w:del>
          </w:p>
        </w:tc>
        <w:tc>
          <w:tcPr>
            <w:tcW w:w="435" w:type="dxa"/>
          </w:tcPr>
          <w:p w14:paraId="2863F9B7" w14:textId="08C3EA74" w:rsidR="007921A3" w:rsidDel="007F4338" w:rsidRDefault="00000000">
            <w:pPr>
              <w:rPr>
                <w:del w:id="1009" w:author="Duan, Sean (MU-Student)" w:date="2024-09-12T12:19:00Z" w16du:dateUtc="2024-09-12T17:19:00Z"/>
              </w:rPr>
            </w:pPr>
            <w:del w:id="1010" w:author="Duan, Sean (MU-Student)" w:date="2024-09-12T12:19:00Z" w16du:dateUtc="2024-09-12T17:19:00Z">
              <w:r w:rsidDel="007F4338">
                <w:delText>10</w:delText>
              </w:r>
            </w:del>
          </w:p>
        </w:tc>
        <w:tc>
          <w:tcPr>
            <w:tcW w:w="435" w:type="dxa"/>
          </w:tcPr>
          <w:p w14:paraId="1E6FADD6" w14:textId="0931E9A6" w:rsidR="007921A3" w:rsidDel="007F4338" w:rsidRDefault="00000000">
            <w:pPr>
              <w:rPr>
                <w:del w:id="1011" w:author="Duan, Sean (MU-Student)" w:date="2024-09-12T12:19:00Z" w16du:dateUtc="2024-09-12T17:19:00Z"/>
              </w:rPr>
            </w:pPr>
            <w:del w:id="1012" w:author="Duan, Sean (MU-Student)" w:date="2024-09-12T12:19:00Z" w16du:dateUtc="2024-09-12T17:19:00Z">
              <w:r w:rsidDel="007F4338">
                <w:delText>20</w:delText>
              </w:r>
            </w:del>
          </w:p>
        </w:tc>
        <w:tc>
          <w:tcPr>
            <w:tcW w:w="435" w:type="dxa"/>
          </w:tcPr>
          <w:p w14:paraId="3D6CA1BD" w14:textId="75D4EB6F" w:rsidR="007921A3" w:rsidDel="007F4338" w:rsidRDefault="00000000">
            <w:pPr>
              <w:rPr>
                <w:del w:id="1013" w:author="Duan, Sean (MU-Student)" w:date="2024-09-12T12:19:00Z" w16du:dateUtc="2024-09-12T17:19:00Z"/>
              </w:rPr>
            </w:pPr>
            <w:del w:id="1014" w:author="Duan, Sean (MU-Student)" w:date="2024-09-12T12:19:00Z" w16du:dateUtc="2024-09-12T17:19:00Z">
              <w:r w:rsidDel="007F4338">
                <w:delText>30</w:delText>
              </w:r>
            </w:del>
          </w:p>
        </w:tc>
        <w:tc>
          <w:tcPr>
            <w:tcW w:w="435" w:type="dxa"/>
          </w:tcPr>
          <w:p w14:paraId="0B85B5F1" w14:textId="65770B8B" w:rsidR="007921A3" w:rsidDel="007F4338" w:rsidRDefault="00000000">
            <w:pPr>
              <w:rPr>
                <w:del w:id="1015" w:author="Duan, Sean (MU-Student)" w:date="2024-09-12T12:19:00Z" w16du:dateUtc="2024-09-12T17:19:00Z"/>
              </w:rPr>
            </w:pPr>
            <w:del w:id="1016" w:author="Duan, Sean (MU-Student)" w:date="2024-09-12T12:19:00Z" w16du:dateUtc="2024-09-12T17:19:00Z">
              <w:r w:rsidDel="007F4338">
                <w:delText>40</w:delText>
              </w:r>
            </w:del>
          </w:p>
        </w:tc>
        <w:tc>
          <w:tcPr>
            <w:tcW w:w="435" w:type="dxa"/>
          </w:tcPr>
          <w:p w14:paraId="23A18FB5" w14:textId="3D0D7C62" w:rsidR="007921A3" w:rsidDel="007F4338" w:rsidRDefault="00000000">
            <w:pPr>
              <w:rPr>
                <w:del w:id="1017" w:author="Duan, Sean (MU-Student)" w:date="2024-09-12T12:19:00Z" w16du:dateUtc="2024-09-12T17:19:00Z"/>
              </w:rPr>
            </w:pPr>
            <w:del w:id="1018" w:author="Duan, Sean (MU-Student)" w:date="2024-09-12T12:19:00Z" w16du:dateUtc="2024-09-12T17:19:00Z">
              <w:r w:rsidDel="007F4338">
                <w:delText>50</w:delText>
              </w:r>
            </w:del>
          </w:p>
        </w:tc>
        <w:tc>
          <w:tcPr>
            <w:tcW w:w="435" w:type="dxa"/>
          </w:tcPr>
          <w:p w14:paraId="0812CC3A" w14:textId="71B3CBF0" w:rsidR="007921A3" w:rsidDel="007F4338" w:rsidRDefault="00000000">
            <w:pPr>
              <w:rPr>
                <w:del w:id="1019" w:author="Duan, Sean (MU-Student)" w:date="2024-09-12T12:19:00Z" w16du:dateUtc="2024-09-12T17:19:00Z"/>
              </w:rPr>
            </w:pPr>
            <w:del w:id="1020" w:author="Duan, Sean (MU-Student)" w:date="2024-09-12T12:19:00Z" w16du:dateUtc="2024-09-12T17:19:00Z">
              <w:r w:rsidDel="007F4338">
                <w:delText>60</w:delText>
              </w:r>
            </w:del>
          </w:p>
        </w:tc>
        <w:tc>
          <w:tcPr>
            <w:tcW w:w="435" w:type="dxa"/>
          </w:tcPr>
          <w:p w14:paraId="54318CC2" w14:textId="3593AEF0" w:rsidR="007921A3" w:rsidDel="007F4338" w:rsidRDefault="00000000">
            <w:pPr>
              <w:rPr>
                <w:del w:id="1021" w:author="Duan, Sean (MU-Student)" w:date="2024-09-12T12:19:00Z" w16du:dateUtc="2024-09-12T17:19:00Z"/>
              </w:rPr>
            </w:pPr>
            <w:del w:id="1022" w:author="Duan, Sean (MU-Student)" w:date="2024-09-12T12:19:00Z" w16du:dateUtc="2024-09-12T17:19:00Z">
              <w:r w:rsidDel="007F4338">
                <w:delText>70</w:delText>
              </w:r>
            </w:del>
          </w:p>
        </w:tc>
        <w:tc>
          <w:tcPr>
            <w:tcW w:w="435" w:type="dxa"/>
          </w:tcPr>
          <w:p w14:paraId="0BF1D774" w14:textId="26A678CB" w:rsidR="007921A3" w:rsidDel="007F4338" w:rsidRDefault="00000000">
            <w:pPr>
              <w:rPr>
                <w:del w:id="1023" w:author="Duan, Sean (MU-Student)" w:date="2024-09-12T12:19:00Z" w16du:dateUtc="2024-09-12T17:19:00Z"/>
              </w:rPr>
            </w:pPr>
            <w:del w:id="1024" w:author="Duan, Sean (MU-Student)" w:date="2024-09-12T12:19:00Z" w16du:dateUtc="2024-09-12T17:19:00Z">
              <w:r w:rsidDel="007F4338">
                <w:delText>80</w:delText>
              </w:r>
            </w:del>
          </w:p>
        </w:tc>
        <w:tc>
          <w:tcPr>
            <w:tcW w:w="435" w:type="dxa"/>
          </w:tcPr>
          <w:p w14:paraId="57E342F9" w14:textId="29A5805C" w:rsidR="007921A3" w:rsidDel="007F4338" w:rsidRDefault="00000000">
            <w:pPr>
              <w:rPr>
                <w:del w:id="1025" w:author="Duan, Sean (MU-Student)" w:date="2024-09-12T12:19:00Z" w16du:dateUtc="2024-09-12T17:19:00Z"/>
              </w:rPr>
            </w:pPr>
            <w:del w:id="1026" w:author="Duan, Sean (MU-Student)" w:date="2024-09-12T12:19:00Z" w16du:dateUtc="2024-09-12T17:19:00Z">
              <w:r w:rsidDel="007F4338">
                <w:delText>90</w:delText>
              </w:r>
            </w:del>
          </w:p>
        </w:tc>
        <w:tc>
          <w:tcPr>
            <w:tcW w:w="435" w:type="dxa"/>
          </w:tcPr>
          <w:p w14:paraId="448D2F63" w14:textId="49A41BCE" w:rsidR="007921A3" w:rsidDel="007F4338" w:rsidRDefault="00000000">
            <w:pPr>
              <w:rPr>
                <w:del w:id="1027" w:author="Duan, Sean (MU-Student)" w:date="2024-09-12T12:19:00Z" w16du:dateUtc="2024-09-12T17:19:00Z"/>
              </w:rPr>
            </w:pPr>
            <w:del w:id="1028" w:author="Duan, Sean (MU-Student)" w:date="2024-09-12T12:19:00Z" w16du:dateUtc="2024-09-12T17:19:00Z">
              <w:r w:rsidDel="007F4338">
                <w:delText>100</w:delText>
              </w:r>
            </w:del>
          </w:p>
        </w:tc>
      </w:tr>
    </w:tbl>
    <w:p w14:paraId="2DDB605E" w14:textId="17CFF620" w:rsidR="007921A3" w:rsidDel="007F4338" w:rsidRDefault="007921A3">
      <w:pPr>
        <w:rPr>
          <w:del w:id="1029"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3BBB7769" w14:textId="630CDB33" w:rsidTr="007921A3">
        <w:trPr>
          <w:del w:id="1030"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540CAF2B" w14:textId="4D740865" w:rsidR="007921A3" w:rsidDel="007F4338" w:rsidRDefault="00000000">
            <w:pPr>
              <w:keepNext/>
              <w:rPr>
                <w:del w:id="1031" w:author="Duan, Sean (MU-Student)" w:date="2024-09-12T12:19:00Z" w16du:dateUtc="2024-09-12T17:19:00Z"/>
              </w:rPr>
            </w:pPr>
            <w:del w:id="1032" w:author="Duan, Sean (MU-Student)" w:date="2024-09-12T12:19:00Z" w16du:dateUtc="2024-09-12T17:19:00Z">
              <w:r w:rsidDel="007F4338">
                <w:delText>  ()</w:delText>
              </w:r>
            </w:del>
          </w:p>
        </w:tc>
        <w:tc>
          <w:tcPr>
            <w:tcW w:w="4788" w:type="dxa"/>
          </w:tcPr>
          <w:p w14:paraId="05A8E73B" w14:textId="2418B60D"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033" w:author="Duan, Sean (MU-Student)" w:date="2024-09-12T12:19:00Z" w16du:dateUtc="2024-09-12T17:19:00Z"/>
              </w:rPr>
            </w:pPr>
            <w:del w:id="1034" w:author="Duan, Sean (MU-Student)" w:date="2024-09-12T12:19:00Z" w16du:dateUtc="2024-09-12T17:19:00Z">
              <w:r w:rsidDel="007F4338">
                <w:rPr>
                  <w:noProof/>
                </w:rPr>
                <w:drawing>
                  <wp:inline distT="0" distB="0" distL="0" distR="0" wp14:anchorId="63199002" wp14:editId="66B69044">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21E0BABB" w14:textId="77777777" w:rsidR="007921A3" w:rsidRDefault="007921A3"/>
    <w:p w14:paraId="45686BA1" w14:textId="77777777" w:rsidR="007921A3" w:rsidRDefault="007921A3"/>
    <w:p w14:paraId="51F5D535" w14:textId="77777777" w:rsidR="007921A3" w:rsidRDefault="007921A3">
      <w:pPr>
        <w:pStyle w:val="QuestionSeparator"/>
      </w:pPr>
    </w:p>
    <w:p w14:paraId="5F01244C" w14:textId="77777777" w:rsidR="007921A3" w:rsidRDefault="007921A3"/>
    <w:p w14:paraId="49DA73D7" w14:textId="77777777" w:rsidR="007921A3" w:rsidRDefault="00000000">
      <w:pPr>
        <w:keepNext/>
      </w:pPr>
      <w:r>
        <w:t>Q330 "Americans should be able to use AI for job applications"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11D9A481" w14:textId="77777777">
        <w:tc>
          <w:tcPr>
            <w:tcW w:w="4788" w:type="dxa"/>
          </w:tcPr>
          <w:p w14:paraId="5C9ADF16" w14:textId="77777777" w:rsidR="007921A3" w:rsidRDefault="007921A3"/>
        </w:tc>
        <w:tc>
          <w:tcPr>
            <w:tcW w:w="435" w:type="dxa"/>
          </w:tcPr>
          <w:p w14:paraId="3C6D42FB" w14:textId="77777777" w:rsidR="007921A3" w:rsidRDefault="00000000">
            <w:r>
              <w:t>0</w:t>
            </w:r>
          </w:p>
        </w:tc>
        <w:tc>
          <w:tcPr>
            <w:tcW w:w="435" w:type="dxa"/>
          </w:tcPr>
          <w:p w14:paraId="46AF77EA" w14:textId="77777777" w:rsidR="007921A3" w:rsidRDefault="00000000">
            <w:r>
              <w:t>10</w:t>
            </w:r>
          </w:p>
        </w:tc>
        <w:tc>
          <w:tcPr>
            <w:tcW w:w="435" w:type="dxa"/>
          </w:tcPr>
          <w:p w14:paraId="549838F4" w14:textId="77777777" w:rsidR="007921A3" w:rsidRDefault="00000000">
            <w:r>
              <w:t>20</w:t>
            </w:r>
          </w:p>
        </w:tc>
        <w:tc>
          <w:tcPr>
            <w:tcW w:w="435" w:type="dxa"/>
          </w:tcPr>
          <w:p w14:paraId="6ECDC686" w14:textId="77777777" w:rsidR="007921A3" w:rsidRDefault="00000000">
            <w:r>
              <w:t>30</w:t>
            </w:r>
          </w:p>
        </w:tc>
        <w:tc>
          <w:tcPr>
            <w:tcW w:w="435" w:type="dxa"/>
          </w:tcPr>
          <w:p w14:paraId="6745F35F" w14:textId="77777777" w:rsidR="007921A3" w:rsidRDefault="00000000">
            <w:r>
              <w:t>40</w:t>
            </w:r>
          </w:p>
        </w:tc>
        <w:tc>
          <w:tcPr>
            <w:tcW w:w="435" w:type="dxa"/>
          </w:tcPr>
          <w:p w14:paraId="0196648C" w14:textId="77777777" w:rsidR="007921A3" w:rsidRDefault="00000000">
            <w:r>
              <w:t>50</w:t>
            </w:r>
          </w:p>
        </w:tc>
        <w:tc>
          <w:tcPr>
            <w:tcW w:w="435" w:type="dxa"/>
          </w:tcPr>
          <w:p w14:paraId="019C0AF5" w14:textId="77777777" w:rsidR="007921A3" w:rsidRDefault="00000000">
            <w:r>
              <w:t>60</w:t>
            </w:r>
          </w:p>
        </w:tc>
        <w:tc>
          <w:tcPr>
            <w:tcW w:w="435" w:type="dxa"/>
          </w:tcPr>
          <w:p w14:paraId="5A5D000B" w14:textId="77777777" w:rsidR="007921A3" w:rsidRDefault="00000000">
            <w:r>
              <w:t>70</w:t>
            </w:r>
          </w:p>
        </w:tc>
        <w:tc>
          <w:tcPr>
            <w:tcW w:w="435" w:type="dxa"/>
          </w:tcPr>
          <w:p w14:paraId="3CD77D53" w14:textId="77777777" w:rsidR="007921A3" w:rsidRDefault="00000000">
            <w:r>
              <w:t>80</w:t>
            </w:r>
          </w:p>
        </w:tc>
        <w:tc>
          <w:tcPr>
            <w:tcW w:w="435" w:type="dxa"/>
          </w:tcPr>
          <w:p w14:paraId="31EFA3C8" w14:textId="77777777" w:rsidR="007921A3" w:rsidRDefault="00000000">
            <w:r>
              <w:t>90</w:t>
            </w:r>
          </w:p>
        </w:tc>
        <w:tc>
          <w:tcPr>
            <w:tcW w:w="435" w:type="dxa"/>
          </w:tcPr>
          <w:p w14:paraId="516B0633" w14:textId="77777777" w:rsidR="007921A3" w:rsidRDefault="00000000">
            <w:r>
              <w:t>100</w:t>
            </w:r>
          </w:p>
        </w:tc>
      </w:tr>
    </w:tbl>
    <w:p w14:paraId="65889166"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1A2B83B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33EDA29" w14:textId="77777777" w:rsidR="007921A3" w:rsidRDefault="00000000">
            <w:pPr>
              <w:keepNext/>
            </w:pPr>
            <w:r>
              <w:lastRenderedPageBreak/>
              <w:t>  ()</w:t>
            </w:r>
          </w:p>
        </w:tc>
        <w:tc>
          <w:tcPr>
            <w:tcW w:w="4788" w:type="dxa"/>
          </w:tcPr>
          <w:p w14:paraId="5D44242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95DFE" wp14:editId="3C279238">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2681EDB" w14:textId="77777777" w:rsidR="007921A3" w:rsidRDefault="007921A3"/>
    <w:p w14:paraId="3F746D35" w14:textId="77777777" w:rsidR="007921A3" w:rsidRDefault="007921A3"/>
    <w:p w14:paraId="708E6630"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434E757D" w14:textId="77777777">
        <w:trPr>
          <w:trHeight w:val="300"/>
        </w:trPr>
        <w:tc>
          <w:tcPr>
            <w:tcW w:w="1368" w:type="dxa"/>
            <w:tcBorders>
              <w:top w:val="nil"/>
              <w:left w:val="nil"/>
              <w:bottom w:val="nil"/>
              <w:right w:val="nil"/>
            </w:tcBorders>
          </w:tcPr>
          <w:p w14:paraId="21F33AC6"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B2270CF" w14:textId="77777777" w:rsidR="007921A3" w:rsidRDefault="007921A3">
            <w:pPr>
              <w:pBdr>
                <w:top w:val="single" w:sz="8" w:space="0" w:color="CCCCCC"/>
              </w:pBdr>
              <w:spacing w:before="120" w:after="120" w:line="120" w:lineRule="auto"/>
              <w:jc w:val="center"/>
              <w:rPr>
                <w:color w:val="CCCCCC"/>
              </w:rPr>
            </w:pPr>
          </w:p>
        </w:tc>
      </w:tr>
    </w:tbl>
    <w:p w14:paraId="33FE1068" w14:textId="77777777" w:rsidR="007921A3" w:rsidRDefault="00000000">
      <w:r>
        <w:br w:type="page"/>
      </w:r>
    </w:p>
    <w:p w14:paraId="34C83103" w14:textId="77777777" w:rsidR="007921A3" w:rsidRDefault="00000000">
      <w:pPr>
        <w:pStyle w:val="BlockEndLabel"/>
      </w:pPr>
      <w:r>
        <w:lastRenderedPageBreak/>
        <w:t>End of Block: Social Consensus - Low</w:t>
      </w:r>
    </w:p>
    <w:p w14:paraId="7F0D01A6" w14:textId="77777777" w:rsidR="007921A3" w:rsidRDefault="007921A3">
      <w:pPr>
        <w:pStyle w:val="BlockSeparator"/>
      </w:pPr>
    </w:p>
    <w:p w14:paraId="31053B09" w14:textId="77777777" w:rsidR="007921A3" w:rsidRDefault="00000000">
      <w:pPr>
        <w:pStyle w:val="BlockStartLabel"/>
      </w:pPr>
      <w:r>
        <w:t>Start of Block: Final Measures</w:t>
      </w:r>
    </w:p>
    <w:p w14:paraId="30B69A51" w14:textId="77777777" w:rsidR="007921A3" w:rsidRDefault="007921A3"/>
    <w:p w14:paraId="684AEB4B" w14:textId="77777777" w:rsidR="007921A3" w:rsidRDefault="00000000">
      <w:pPr>
        <w:keepNext/>
      </w:pPr>
      <w:r>
        <w:t>Q411 Please read and answer the following questions carefully. </w:t>
      </w:r>
    </w:p>
    <w:p w14:paraId="1D317C3B" w14:textId="77777777" w:rsidR="007921A3" w:rsidRDefault="007921A3"/>
    <w:p w14:paraId="0E77B110" w14:textId="77777777" w:rsidR="007921A3" w:rsidRDefault="007921A3">
      <w:pPr>
        <w:pStyle w:val="QuestionSeparator"/>
      </w:pPr>
    </w:p>
    <w:tbl>
      <w:tblPr>
        <w:tblStyle w:val="QQuestionIconTable"/>
        <w:tblW w:w="50" w:type="auto"/>
        <w:tblLook w:val="07E0" w:firstRow="1" w:lastRow="1" w:firstColumn="1" w:lastColumn="1" w:noHBand="1" w:noVBand="1"/>
      </w:tblPr>
      <w:tblGrid>
        <w:gridCol w:w="380"/>
      </w:tblGrid>
      <w:tr w:rsidR="007921A3" w14:paraId="76F96AA7" w14:textId="77777777">
        <w:tc>
          <w:tcPr>
            <w:tcW w:w="50" w:type="dxa"/>
          </w:tcPr>
          <w:p w14:paraId="20D06D2F" w14:textId="77777777" w:rsidR="007921A3" w:rsidRDefault="00000000">
            <w:pPr>
              <w:keepNext/>
            </w:pPr>
            <w:r>
              <w:rPr>
                <w:noProof/>
              </w:rPr>
              <w:drawing>
                <wp:inline distT="0" distB="0" distL="0" distR="0" wp14:anchorId="552149FB" wp14:editId="792001A4">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97D8CEA" w14:textId="77777777" w:rsidR="007921A3" w:rsidRDefault="007921A3"/>
    <w:p w14:paraId="4093DDC6" w14:textId="77777777" w:rsidR="007921A3" w:rsidRDefault="00000000">
      <w:pPr>
        <w:keepNext/>
      </w:pPr>
      <w:r>
        <w:t>Q412 "Our government needs to implement Universal Health Care because basic population needs are not being met"</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B6FC4AC" w14:textId="77777777">
        <w:tc>
          <w:tcPr>
            <w:tcW w:w="4788" w:type="dxa"/>
          </w:tcPr>
          <w:p w14:paraId="03AFDCEF" w14:textId="77777777" w:rsidR="007921A3" w:rsidRDefault="007921A3"/>
        </w:tc>
        <w:tc>
          <w:tcPr>
            <w:tcW w:w="435" w:type="dxa"/>
          </w:tcPr>
          <w:p w14:paraId="0CBB74CD" w14:textId="77777777" w:rsidR="007921A3" w:rsidRDefault="00000000">
            <w:r>
              <w:t>0</w:t>
            </w:r>
          </w:p>
        </w:tc>
        <w:tc>
          <w:tcPr>
            <w:tcW w:w="435" w:type="dxa"/>
          </w:tcPr>
          <w:p w14:paraId="0E7C83E3" w14:textId="77777777" w:rsidR="007921A3" w:rsidRDefault="00000000">
            <w:r>
              <w:t>10</w:t>
            </w:r>
          </w:p>
        </w:tc>
        <w:tc>
          <w:tcPr>
            <w:tcW w:w="435" w:type="dxa"/>
          </w:tcPr>
          <w:p w14:paraId="59DC63C5" w14:textId="77777777" w:rsidR="007921A3" w:rsidRDefault="00000000">
            <w:r>
              <w:t>20</w:t>
            </w:r>
          </w:p>
        </w:tc>
        <w:tc>
          <w:tcPr>
            <w:tcW w:w="435" w:type="dxa"/>
          </w:tcPr>
          <w:p w14:paraId="76EC6144" w14:textId="77777777" w:rsidR="007921A3" w:rsidRDefault="00000000">
            <w:r>
              <w:t>30</w:t>
            </w:r>
          </w:p>
        </w:tc>
        <w:tc>
          <w:tcPr>
            <w:tcW w:w="435" w:type="dxa"/>
          </w:tcPr>
          <w:p w14:paraId="655C72B3" w14:textId="77777777" w:rsidR="007921A3" w:rsidRDefault="00000000">
            <w:r>
              <w:t>40</w:t>
            </w:r>
          </w:p>
        </w:tc>
        <w:tc>
          <w:tcPr>
            <w:tcW w:w="435" w:type="dxa"/>
          </w:tcPr>
          <w:p w14:paraId="26A926C1" w14:textId="77777777" w:rsidR="007921A3" w:rsidRDefault="00000000">
            <w:r>
              <w:t>50</w:t>
            </w:r>
          </w:p>
        </w:tc>
        <w:tc>
          <w:tcPr>
            <w:tcW w:w="435" w:type="dxa"/>
          </w:tcPr>
          <w:p w14:paraId="424078E7" w14:textId="77777777" w:rsidR="007921A3" w:rsidRDefault="00000000">
            <w:r>
              <w:t>60</w:t>
            </w:r>
          </w:p>
        </w:tc>
        <w:tc>
          <w:tcPr>
            <w:tcW w:w="435" w:type="dxa"/>
          </w:tcPr>
          <w:p w14:paraId="3E6B1800" w14:textId="77777777" w:rsidR="007921A3" w:rsidRDefault="00000000">
            <w:r>
              <w:t>70</w:t>
            </w:r>
          </w:p>
        </w:tc>
        <w:tc>
          <w:tcPr>
            <w:tcW w:w="435" w:type="dxa"/>
          </w:tcPr>
          <w:p w14:paraId="2D8488ED" w14:textId="77777777" w:rsidR="007921A3" w:rsidRDefault="00000000">
            <w:r>
              <w:t>80</w:t>
            </w:r>
          </w:p>
        </w:tc>
        <w:tc>
          <w:tcPr>
            <w:tcW w:w="435" w:type="dxa"/>
          </w:tcPr>
          <w:p w14:paraId="5085A62B" w14:textId="77777777" w:rsidR="007921A3" w:rsidRDefault="00000000">
            <w:r>
              <w:t>90</w:t>
            </w:r>
          </w:p>
        </w:tc>
        <w:tc>
          <w:tcPr>
            <w:tcW w:w="435" w:type="dxa"/>
          </w:tcPr>
          <w:p w14:paraId="324490B2" w14:textId="77777777" w:rsidR="007921A3" w:rsidRDefault="00000000">
            <w:r>
              <w:t>100</w:t>
            </w:r>
          </w:p>
        </w:tc>
      </w:tr>
    </w:tbl>
    <w:p w14:paraId="59D8C350"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75081B5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BC9C32E" w14:textId="77777777" w:rsidR="007921A3" w:rsidRDefault="00000000">
            <w:pPr>
              <w:keepNext/>
            </w:pPr>
            <w:r>
              <w:t>  ()</w:t>
            </w:r>
          </w:p>
        </w:tc>
        <w:tc>
          <w:tcPr>
            <w:tcW w:w="4788" w:type="dxa"/>
          </w:tcPr>
          <w:p w14:paraId="3651A3D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BDA27" wp14:editId="021CE177">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0DD270" w14:textId="77777777" w:rsidR="007921A3" w:rsidRDefault="007921A3"/>
    <w:p w14:paraId="544EFA03" w14:textId="77777777" w:rsidR="007921A3" w:rsidRDefault="007921A3"/>
    <w:p w14:paraId="74DA316F" w14:textId="77777777" w:rsidR="007921A3" w:rsidRDefault="007921A3">
      <w:pPr>
        <w:pStyle w:val="QuestionSeparator"/>
      </w:pPr>
    </w:p>
    <w:p w14:paraId="71A76230" w14:textId="77777777" w:rsidR="007921A3" w:rsidRDefault="007921A3"/>
    <w:p w14:paraId="3D6EB6CF" w14:textId="77777777" w:rsidR="007921A3" w:rsidRDefault="00000000">
      <w:pPr>
        <w:keepNext/>
      </w:pPr>
      <w:r>
        <w:t>Q413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14:paraId="2A1BAC21" w14:textId="77777777">
        <w:tc>
          <w:tcPr>
            <w:tcW w:w="4788" w:type="dxa"/>
          </w:tcPr>
          <w:p w14:paraId="5B680847" w14:textId="77777777" w:rsidR="007921A3" w:rsidRDefault="007921A3">
            <w:pPr>
              <w:keepNext/>
            </w:pPr>
          </w:p>
        </w:tc>
        <w:tc>
          <w:tcPr>
            <w:tcW w:w="684" w:type="dxa"/>
          </w:tcPr>
          <w:p w14:paraId="411266E8" w14:textId="77777777" w:rsidR="007921A3" w:rsidRDefault="00000000">
            <w:r>
              <w:t>Strongly disagree</w:t>
            </w:r>
          </w:p>
        </w:tc>
        <w:tc>
          <w:tcPr>
            <w:tcW w:w="684" w:type="dxa"/>
          </w:tcPr>
          <w:p w14:paraId="7A02A752" w14:textId="77777777" w:rsidR="007921A3" w:rsidRDefault="00000000">
            <w:r>
              <w:t>Disagree</w:t>
            </w:r>
          </w:p>
        </w:tc>
        <w:tc>
          <w:tcPr>
            <w:tcW w:w="684" w:type="dxa"/>
          </w:tcPr>
          <w:p w14:paraId="52D9FB36" w14:textId="77777777" w:rsidR="007921A3" w:rsidRDefault="00000000">
            <w:r>
              <w:t>Somewhat disagree</w:t>
            </w:r>
          </w:p>
        </w:tc>
        <w:tc>
          <w:tcPr>
            <w:tcW w:w="684" w:type="dxa"/>
          </w:tcPr>
          <w:p w14:paraId="0F871B5D" w14:textId="77777777" w:rsidR="007921A3" w:rsidRDefault="00000000">
            <w:r>
              <w:t>Neither agree nor disagree</w:t>
            </w:r>
          </w:p>
        </w:tc>
        <w:tc>
          <w:tcPr>
            <w:tcW w:w="684" w:type="dxa"/>
          </w:tcPr>
          <w:p w14:paraId="4D3182F8" w14:textId="77777777" w:rsidR="007921A3" w:rsidRDefault="00000000">
            <w:r>
              <w:t>Somewhat agree</w:t>
            </w:r>
          </w:p>
        </w:tc>
        <w:tc>
          <w:tcPr>
            <w:tcW w:w="684" w:type="dxa"/>
          </w:tcPr>
          <w:p w14:paraId="7F7A492B" w14:textId="77777777" w:rsidR="007921A3" w:rsidRDefault="00000000">
            <w:r>
              <w:t>Agree</w:t>
            </w:r>
          </w:p>
        </w:tc>
        <w:tc>
          <w:tcPr>
            <w:tcW w:w="684" w:type="dxa"/>
          </w:tcPr>
          <w:p w14:paraId="1155F81A" w14:textId="77777777" w:rsidR="007921A3" w:rsidRDefault="00000000">
            <w:r>
              <w:t>Strongly agree</w:t>
            </w:r>
          </w:p>
        </w:tc>
      </w:tr>
    </w:tbl>
    <w:p w14:paraId="02A727B0" w14:textId="77777777" w:rsidR="007921A3" w:rsidRDefault="007921A3"/>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62486DEB" w14:textId="77777777">
        <w:tc>
          <w:tcPr>
            <w:tcW w:w="4788" w:type="dxa"/>
          </w:tcPr>
          <w:p w14:paraId="61AA392B" w14:textId="77777777" w:rsidR="007921A3" w:rsidRDefault="007921A3"/>
        </w:tc>
        <w:tc>
          <w:tcPr>
            <w:tcW w:w="435" w:type="dxa"/>
          </w:tcPr>
          <w:p w14:paraId="5A60033C" w14:textId="77777777" w:rsidR="007921A3" w:rsidRDefault="00000000">
            <w:r>
              <w:t>-50</w:t>
            </w:r>
          </w:p>
        </w:tc>
        <w:tc>
          <w:tcPr>
            <w:tcW w:w="435" w:type="dxa"/>
          </w:tcPr>
          <w:p w14:paraId="3068F2C2" w14:textId="77777777" w:rsidR="007921A3" w:rsidRDefault="00000000">
            <w:r>
              <w:t>-40</w:t>
            </w:r>
          </w:p>
        </w:tc>
        <w:tc>
          <w:tcPr>
            <w:tcW w:w="435" w:type="dxa"/>
          </w:tcPr>
          <w:p w14:paraId="4535CDC6" w14:textId="77777777" w:rsidR="007921A3" w:rsidRDefault="00000000">
            <w:r>
              <w:t>-30</w:t>
            </w:r>
          </w:p>
        </w:tc>
        <w:tc>
          <w:tcPr>
            <w:tcW w:w="435" w:type="dxa"/>
          </w:tcPr>
          <w:p w14:paraId="3C2401D7" w14:textId="77777777" w:rsidR="007921A3" w:rsidRDefault="00000000">
            <w:r>
              <w:t>-20</w:t>
            </w:r>
          </w:p>
        </w:tc>
        <w:tc>
          <w:tcPr>
            <w:tcW w:w="435" w:type="dxa"/>
          </w:tcPr>
          <w:p w14:paraId="4C6777EF" w14:textId="77777777" w:rsidR="007921A3" w:rsidRDefault="00000000">
            <w:r>
              <w:t>-10</w:t>
            </w:r>
          </w:p>
        </w:tc>
        <w:tc>
          <w:tcPr>
            <w:tcW w:w="435" w:type="dxa"/>
          </w:tcPr>
          <w:p w14:paraId="3870FC11" w14:textId="77777777" w:rsidR="007921A3" w:rsidRDefault="00000000">
            <w:r>
              <w:t>0</w:t>
            </w:r>
          </w:p>
        </w:tc>
        <w:tc>
          <w:tcPr>
            <w:tcW w:w="435" w:type="dxa"/>
          </w:tcPr>
          <w:p w14:paraId="6182F5C2" w14:textId="77777777" w:rsidR="007921A3" w:rsidRDefault="00000000">
            <w:r>
              <w:t>10</w:t>
            </w:r>
          </w:p>
        </w:tc>
        <w:tc>
          <w:tcPr>
            <w:tcW w:w="435" w:type="dxa"/>
          </w:tcPr>
          <w:p w14:paraId="781B0EA8" w14:textId="77777777" w:rsidR="007921A3" w:rsidRDefault="00000000">
            <w:r>
              <w:t>20</w:t>
            </w:r>
          </w:p>
        </w:tc>
        <w:tc>
          <w:tcPr>
            <w:tcW w:w="435" w:type="dxa"/>
          </w:tcPr>
          <w:p w14:paraId="410E348C" w14:textId="77777777" w:rsidR="007921A3" w:rsidRDefault="00000000">
            <w:r>
              <w:t>30</w:t>
            </w:r>
          </w:p>
        </w:tc>
        <w:tc>
          <w:tcPr>
            <w:tcW w:w="435" w:type="dxa"/>
          </w:tcPr>
          <w:p w14:paraId="5902BFE4" w14:textId="77777777" w:rsidR="007921A3" w:rsidRDefault="00000000">
            <w:r>
              <w:t>40</w:t>
            </w:r>
          </w:p>
        </w:tc>
        <w:tc>
          <w:tcPr>
            <w:tcW w:w="435" w:type="dxa"/>
          </w:tcPr>
          <w:p w14:paraId="59887048" w14:textId="77777777" w:rsidR="007921A3" w:rsidRDefault="00000000">
            <w:r>
              <w:t>50</w:t>
            </w:r>
          </w:p>
        </w:tc>
      </w:tr>
    </w:tbl>
    <w:p w14:paraId="0FADC291" w14:textId="77777777" w:rsidR="007921A3" w:rsidRDefault="007921A3"/>
    <w:tbl>
      <w:tblPr>
        <w:tblStyle w:val="QStandardSliderTable"/>
        <w:tblW w:w="9576" w:type="auto"/>
        <w:tblLook w:val="07E0" w:firstRow="1" w:lastRow="1" w:firstColumn="1" w:lastColumn="1" w:noHBand="1" w:noVBand="1"/>
      </w:tblPr>
      <w:tblGrid>
        <w:gridCol w:w="4640"/>
        <w:gridCol w:w="4720"/>
      </w:tblGrid>
      <w:tr w:rsidR="007921A3" w14:paraId="53EF908E"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80DE143" w14:textId="77777777" w:rsidR="007921A3" w:rsidRDefault="00000000">
            <w:pPr>
              <w:keepNext/>
            </w:pPr>
            <w:r>
              <w:t>There are very important ethical aspects to universal health care ()</w:t>
            </w:r>
          </w:p>
        </w:tc>
        <w:tc>
          <w:tcPr>
            <w:tcW w:w="4788" w:type="dxa"/>
          </w:tcPr>
          <w:p w14:paraId="67877DBC"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0236CC" wp14:editId="54FCFC2A">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57A79B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88969B6" w14:textId="77777777" w:rsidR="007921A3" w:rsidRDefault="00000000">
            <w:pPr>
              <w:keepNext/>
            </w:pPr>
            <w:r>
              <w:t>Universal health care clearly does not involve ethics or moral issues ()</w:t>
            </w:r>
          </w:p>
        </w:tc>
        <w:tc>
          <w:tcPr>
            <w:tcW w:w="4788" w:type="dxa"/>
          </w:tcPr>
          <w:p w14:paraId="3AA9219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62AFC0" wp14:editId="4CFD2015">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7D7178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69C55D8" w14:textId="77777777" w:rsidR="007921A3" w:rsidRDefault="00000000">
            <w:pPr>
              <w:keepNext/>
            </w:pPr>
            <w:r>
              <w:t>Universal health care could be described as a moral issue ()</w:t>
            </w:r>
          </w:p>
        </w:tc>
        <w:tc>
          <w:tcPr>
            <w:tcW w:w="4788" w:type="dxa"/>
          </w:tcPr>
          <w:p w14:paraId="76961CA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49C79" wp14:editId="02B3957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26FCE69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1AF5C0F" w14:textId="77777777" w:rsidR="007921A3"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0F6B6B3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78CE77" wp14:editId="3B9590D6">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55821B4"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F25E406" w14:textId="77777777" w:rsidR="007921A3" w:rsidRDefault="00000000">
            <w:pPr>
              <w:keepNext/>
            </w:pPr>
            <w:r>
              <w:t>My position on universal health care is connected to my fundamental beliefs about right and wrong ()</w:t>
            </w:r>
          </w:p>
        </w:tc>
        <w:tc>
          <w:tcPr>
            <w:tcW w:w="4788" w:type="dxa"/>
          </w:tcPr>
          <w:p w14:paraId="7BA99F7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E237E8" wp14:editId="4887BB2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2FDB4B21"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111BF26" w14:textId="77777777" w:rsidR="007921A3" w:rsidRDefault="00000000">
            <w:pPr>
              <w:keepNext/>
            </w:pPr>
            <w:r>
              <w:t>My position on universal health care is a moral stance ()</w:t>
            </w:r>
          </w:p>
        </w:tc>
        <w:tc>
          <w:tcPr>
            <w:tcW w:w="4788" w:type="dxa"/>
          </w:tcPr>
          <w:p w14:paraId="70DED69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23114C" wp14:editId="4E5B5372">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611E2D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ADDF69A" w14:textId="77777777" w:rsidR="007921A3" w:rsidRDefault="00000000">
            <w:pPr>
              <w:keepNext/>
            </w:pPr>
            <w:r>
              <w:t>My position on universal health care is based on moral principles ()</w:t>
            </w:r>
          </w:p>
        </w:tc>
        <w:tc>
          <w:tcPr>
            <w:tcW w:w="4788" w:type="dxa"/>
          </w:tcPr>
          <w:p w14:paraId="004A1B9C"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9D1728" wp14:editId="458E0BBC">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7387AFE" w14:textId="77777777" w:rsidR="007921A3" w:rsidRDefault="007921A3"/>
    <w:p w14:paraId="7CD35A88" w14:textId="77777777" w:rsidR="007921A3" w:rsidRDefault="007921A3"/>
    <w:p w14:paraId="534501B3"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532D9D2F" w14:textId="77777777">
        <w:trPr>
          <w:trHeight w:val="300"/>
        </w:trPr>
        <w:tc>
          <w:tcPr>
            <w:tcW w:w="1368" w:type="dxa"/>
            <w:tcBorders>
              <w:top w:val="nil"/>
              <w:left w:val="nil"/>
              <w:bottom w:val="nil"/>
              <w:right w:val="nil"/>
            </w:tcBorders>
          </w:tcPr>
          <w:p w14:paraId="195F184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7032427D" w14:textId="77777777" w:rsidR="007921A3" w:rsidRDefault="007921A3">
            <w:pPr>
              <w:pBdr>
                <w:top w:val="single" w:sz="8" w:space="0" w:color="CCCCCC"/>
              </w:pBdr>
              <w:spacing w:before="120" w:after="120" w:line="120" w:lineRule="auto"/>
              <w:jc w:val="center"/>
              <w:rPr>
                <w:color w:val="CCCCCC"/>
              </w:rPr>
            </w:pPr>
          </w:p>
        </w:tc>
      </w:tr>
    </w:tbl>
    <w:p w14:paraId="401B6F63" w14:textId="77777777" w:rsidR="006612B1" w:rsidRDefault="00000000">
      <w:pPr>
        <w:rPr>
          <w:ins w:id="1035" w:author="Duan, Sean (MU-Student)" w:date="2024-09-12T12:23:00Z" w16du:dateUtc="2024-09-12T17:23:00Z"/>
        </w:rPr>
      </w:pPr>
      <w:r>
        <w:br w:type="page"/>
      </w:r>
    </w:p>
    <w:tbl>
      <w:tblPr>
        <w:tblStyle w:val="QQuestionIconTable"/>
        <w:tblW w:w="50" w:type="auto"/>
        <w:tblLook w:val="07E0" w:firstRow="1" w:lastRow="1" w:firstColumn="1" w:lastColumn="1" w:noHBand="1" w:noVBand="1"/>
      </w:tblPr>
      <w:tblGrid>
        <w:gridCol w:w="380"/>
      </w:tblGrid>
      <w:tr w:rsidR="006612B1" w14:paraId="78B3C2DA" w14:textId="77777777" w:rsidTr="00834A3D">
        <w:trPr>
          <w:ins w:id="1036" w:author="Duan, Sean (MU-Student)" w:date="2024-09-12T12:23:00Z" w16du:dateUtc="2024-09-12T17:23:00Z"/>
        </w:trPr>
        <w:tc>
          <w:tcPr>
            <w:tcW w:w="50" w:type="dxa"/>
          </w:tcPr>
          <w:p w14:paraId="778D0989" w14:textId="77777777" w:rsidR="006612B1" w:rsidRDefault="006612B1" w:rsidP="00834A3D">
            <w:pPr>
              <w:keepNext/>
              <w:rPr>
                <w:ins w:id="1037" w:author="Duan, Sean (MU-Student)" w:date="2024-09-12T12:23:00Z" w16du:dateUtc="2024-09-12T17:23:00Z"/>
              </w:rPr>
            </w:pPr>
            <w:ins w:id="1038" w:author="Duan, Sean (MU-Student)" w:date="2024-09-12T12:23:00Z" w16du:dateUtc="2024-09-12T17:23:00Z">
              <w:r>
                <w:rPr>
                  <w:noProof/>
                </w:rPr>
                <w:lastRenderedPageBreak/>
                <w:drawing>
                  <wp:inline distT="0" distB="0" distL="0" distR="0" wp14:anchorId="13F4AF3A" wp14:editId="2CF30DBA">
                    <wp:extent cx="228600" cy="228600"/>
                    <wp:effectExtent l="0" t="0" r="0" b="0"/>
                    <wp:docPr id="10373853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
                            <a:stretch>
                              <a:fillRect/>
                            </a:stretch>
                          </pic:blipFill>
                          <pic:spPr>
                            <a:xfrm>
                              <a:off x="0" y="0"/>
                              <a:ext cx="228600" cy="228600"/>
                            </a:xfrm>
                            <a:prstGeom prst="rect">
                              <a:avLst/>
                            </a:prstGeom>
                          </pic:spPr>
                        </pic:pic>
                      </a:graphicData>
                    </a:graphic>
                  </wp:inline>
                </w:drawing>
              </w:r>
            </w:ins>
          </w:p>
        </w:tc>
      </w:tr>
    </w:tbl>
    <w:p w14:paraId="23472F97" w14:textId="77777777" w:rsidR="006612B1" w:rsidRDefault="006612B1" w:rsidP="006612B1">
      <w:pPr>
        <w:rPr>
          <w:ins w:id="1039" w:author="Duan, Sean (MU-Student)" w:date="2024-09-12T12:23:00Z" w16du:dateUtc="2024-09-12T17:23:00Z"/>
        </w:rPr>
      </w:pPr>
    </w:p>
    <w:p w14:paraId="7CF97A36" w14:textId="77777777" w:rsidR="006612B1" w:rsidRPr="00BA7081" w:rsidRDefault="006612B1" w:rsidP="006612B1">
      <w:pPr>
        <w:keepNext/>
        <w:rPr>
          <w:ins w:id="1040" w:author="Duan, Sean (MU-Student)" w:date="2024-09-12T12:23:00Z" w16du:dateUtc="2024-09-12T17:23:00Z"/>
          <w:highlight w:val="yellow"/>
        </w:rPr>
      </w:pPr>
      <w:ins w:id="1041" w:author="Duan, Sean (MU-Student)" w:date="2024-09-12T12:23:00Z" w16du:dateUtc="2024-09-12T17:23:00Z">
        <w:r w:rsidRPr="00BA7081">
          <w:rPr>
            <w:highlight w:val="yellow"/>
          </w:rPr>
          <w:t>Q414 "Capital Punishment (the Death Penalty) is necessary in America"</w:t>
        </w:r>
      </w:ins>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22941052" w14:textId="77777777" w:rsidTr="00834A3D">
        <w:trPr>
          <w:ins w:id="1042" w:author="Duan, Sean (MU-Student)" w:date="2024-09-12T12:23:00Z" w16du:dateUtc="2024-09-12T17:23:00Z"/>
        </w:trPr>
        <w:tc>
          <w:tcPr>
            <w:tcW w:w="4788" w:type="dxa"/>
          </w:tcPr>
          <w:p w14:paraId="09D258F7" w14:textId="77777777" w:rsidR="006612B1" w:rsidRPr="00BA7081" w:rsidRDefault="006612B1" w:rsidP="00834A3D">
            <w:pPr>
              <w:rPr>
                <w:ins w:id="1043" w:author="Duan, Sean (MU-Student)" w:date="2024-09-12T12:23:00Z" w16du:dateUtc="2024-09-12T17:23:00Z"/>
                <w:highlight w:val="yellow"/>
              </w:rPr>
            </w:pPr>
          </w:p>
        </w:tc>
        <w:tc>
          <w:tcPr>
            <w:tcW w:w="435" w:type="dxa"/>
          </w:tcPr>
          <w:p w14:paraId="65ABAC35" w14:textId="77777777" w:rsidR="006612B1" w:rsidRPr="00BA7081" w:rsidRDefault="006612B1" w:rsidP="00834A3D">
            <w:pPr>
              <w:rPr>
                <w:ins w:id="1044" w:author="Duan, Sean (MU-Student)" w:date="2024-09-12T12:23:00Z" w16du:dateUtc="2024-09-12T17:23:00Z"/>
                <w:highlight w:val="yellow"/>
              </w:rPr>
            </w:pPr>
            <w:ins w:id="1045" w:author="Duan, Sean (MU-Student)" w:date="2024-09-12T12:23:00Z" w16du:dateUtc="2024-09-12T17:23:00Z">
              <w:r w:rsidRPr="00BA7081">
                <w:rPr>
                  <w:highlight w:val="yellow"/>
                </w:rPr>
                <w:t>-50</w:t>
              </w:r>
            </w:ins>
          </w:p>
        </w:tc>
        <w:tc>
          <w:tcPr>
            <w:tcW w:w="435" w:type="dxa"/>
          </w:tcPr>
          <w:p w14:paraId="05FA5B1A" w14:textId="77777777" w:rsidR="006612B1" w:rsidRPr="00BA7081" w:rsidRDefault="006612B1" w:rsidP="00834A3D">
            <w:pPr>
              <w:rPr>
                <w:ins w:id="1046" w:author="Duan, Sean (MU-Student)" w:date="2024-09-12T12:23:00Z" w16du:dateUtc="2024-09-12T17:23:00Z"/>
                <w:highlight w:val="yellow"/>
              </w:rPr>
            </w:pPr>
            <w:ins w:id="1047" w:author="Duan, Sean (MU-Student)" w:date="2024-09-12T12:23:00Z" w16du:dateUtc="2024-09-12T17:23:00Z">
              <w:r w:rsidRPr="00BA7081">
                <w:rPr>
                  <w:highlight w:val="yellow"/>
                </w:rPr>
                <w:t>-40</w:t>
              </w:r>
            </w:ins>
          </w:p>
        </w:tc>
        <w:tc>
          <w:tcPr>
            <w:tcW w:w="435" w:type="dxa"/>
          </w:tcPr>
          <w:p w14:paraId="7085B2DC" w14:textId="77777777" w:rsidR="006612B1" w:rsidRPr="00BA7081" w:rsidRDefault="006612B1" w:rsidP="00834A3D">
            <w:pPr>
              <w:rPr>
                <w:ins w:id="1048" w:author="Duan, Sean (MU-Student)" w:date="2024-09-12T12:23:00Z" w16du:dateUtc="2024-09-12T17:23:00Z"/>
                <w:highlight w:val="yellow"/>
              </w:rPr>
            </w:pPr>
            <w:ins w:id="1049" w:author="Duan, Sean (MU-Student)" w:date="2024-09-12T12:23:00Z" w16du:dateUtc="2024-09-12T17:23:00Z">
              <w:r w:rsidRPr="00BA7081">
                <w:rPr>
                  <w:highlight w:val="yellow"/>
                </w:rPr>
                <w:t>-30</w:t>
              </w:r>
            </w:ins>
          </w:p>
        </w:tc>
        <w:tc>
          <w:tcPr>
            <w:tcW w:w="435" w:type="dxa"/>
          </w:tcPr>
          <w:p w14:paraId="542B8786" w14:textId="77777777" w:rsidR="006612B1" w:rsidRPr="00BA7081" w:rsidRDefault="006612B1" w:rsidP="00834A3D">
            <w:pPr>
              <w:rPr>
                <w:ins w:id="1050" w:author="Duan, Sean (MU-Student)" w:date="2024-09-12T12:23:00Z" w16du:dateUtc="2024-09-12T17:23:00Z"/>
                <w:highlight w:val="yellow"/>
              </w:rPr>
            </w:pPr>
            <w:ins w:id="1051" w:author="Duan, Sean (MU-Student)" w:date="2024-09-12T12:23:00Z" w16du:dateUtc="2024-09-12T17:23:00Z">
              <w:r w:rsidRPr="00BA7081">
                <w:rPr>
                  <w:highlight w:val="yellow"/>
                </w:rPr>
                <w:t>-20</w:t>
              </w:r>
            </w:ins>
          </w:p>
        </w:tc>
        <w:tc>
          <w:tcPr>
            <w:tcW w:w="435" w:type="dxa"/>
          </w:tcPr>
          <w:p w14:paraId="24FB0536" w14:textId="77777777" w:rsidR="006612B1" w:rsidRPr="00BA7081" w:rsidRDefault="006612B1" w:rsidP="00834A3D">
            <w:pPr>
              <w:rPr>
                <w:ins w:id="1052" w:author="Duan, Sean (MU-Student)" w:date="2024-09-12T12:23:00Z" w16du:dateUtc="2024-09-12T17:23:00Z"/>
                <w:highlight w:val="yellow"/>
              </w:rPr>
            </w:pPr>
            <w:ins w:id="1053" w:author="Duan, Sean (MU-Student)" w:date="2024-09-12T12:23:00Z" w16du:dateUtc="2024-09-12T17:23:00Z">
              <w:r w:rsidRPr="00BA7081">
                <w:rPr>
                  <w:highlight w:val="yellow"/>
                </w:rPr>
                <w:t>-10</w:t>
              </w:r>
            </w:ins>
          </w:p>
        </w:tc>
        <w:tc>
          <w:tcPr>
            <w:tcW w:w="435" w:type="dxa"/>
          </w:tcPr>
          <w:p w14:paraId="4D03A0D0" w14:textId="77777777" w:rsidR="006612B1" w:rsidRPr="00BA7081" w:rsidRDefault="006612B1" w:rsidP="00834A3D">
            <w:pPr>
              <w:rPr>
                <w:ins w:id="1054" w:author="Duan, Sean (MU-Student)" w:date="2024-09-12T12:23:00Z" w16du:dateUtc="2024-09-12T17:23:00Z"/>
                <w:highlight w:val="yellow"/>
              </w:rPr>
            </w:pPr>
            <w:ins w:id="1055" w:author="Duan, Sean (MU-Student)" w:date="2024-09-12T12:23:00Z" w16du:dateUtc="2024-09-12T17:23:00Z">
              <w:r w:rsidRPr="00BA7081">
                <w:rPr>
                  <w:highlight w:val="yellow"/>
                </w:rPr>
                <w:t>0</w:t>
              </w:r>
            </w:ins>
          </w:p>
        </w:tc>
        <w:tc>
          <w:tcPr>
            <w:tcW w:w="435" w:type="dxa"/>
          </w:tcPr>
          <w:p w14:paraId="1F3D2E3F" w14:textId="77777777" w:rsidR="006612B1" w:rsidRPr="00BA7081" w:rsidRDefault="006612B1" w:rsidP="00834A3D">
            <w:pPr>
              <w:rPr>
                <w:ins w:id="1056" w:author="Duan, Sean (MU-Student)" w:date="2024-09-12T12:23:00Z" w16du:dateUtc="2024-09-12T17:23:00Z"/>
                <w:highlight w:val="yellow"/>
              </w:rPr>
            </w:pPr>
            <w:ins w:id="1057" w:author="Duan, Sean (MU-Student)" w:date="2024-09-12T12:23:00Z" w16du:dateUtc="2024-09-12T17:23:00Z">
              <w:r w:rsidRPr="00BA7081">
                <w:rPr>
                  <w:highlight w:val="yellow"/>
                </w:rPr>
                <w:t>10</w:t>
              </w:r>
            </w:ins>
          </w:p>
        </w:tc>
        <w:tc>
          <w:tcPr>
            <w:tcW w:w="435" w:type="dxa"/>
          </w:tcPr>
          <w:p w14:paraId="0923E2D5" w14:textId="77777777" w:rsidR="006612B1" w:rsidRPr="00BA7081" w:rsidRDefault="006612B1" w:rsidP="00834A3D">
            <w:pPr>
              <w:rPr>
                <w:ins w:id="1058" w:author="Duan, Sean (MU-Student)" w:date="2024-09-12T12:23:00Z" w16du:dateUtc="2024-09-12T17:23:00Z"/>
                <w:highlight w:val="yellow"/>
              </w:rPr>
            </w:pPr>
            <w:ins w:id="1059" w:author="Duan, Sean (MU-Student)" w:date="2024-09-12T12:23:00Z" w16du:dateUtc="2024-09-12T17:23:00Z">
              <w:r w:rsidRPr="00BA7081">
                <w:rPr>
                  <w:highlight w:val="yellow"/>
                </w:rPr>
                <w:t>20</w:t>
              </w:r>
            </w:ins>
          </w:p>
        </w:tc>
        <w:tc>
          <w:tcPr>
            <w:tcW w:w="435" w:type="dxa"/>
          </w:tcPr>
          <w:p w14:paraId="40C1C4D8" w14:textId="77777777" w:rsidR="006612B1" w:rsidRPr="00BA7081" w:rsidRDefault="006612B1" w:rsidP="00834A3D">
            <w:pPr>
              <w:rPr>
                <w:ins w:id="1060" w:author="Duan, Sean (MU-Student)" w:date="2024-09-12T12:23:00Z" w16du:dateUtc="2024-09-12T17:23:00Z"/>
                <w:highlight w:val="yellow"/>
              </w:rPr>
            </w:pPr>
            <w:ins w:id="1061" w:author="Duan, Sean (MU-Student)" w:date="2024-09-12T12:23:00Z" w16du:dateUtc="2024-09-12T17:23:00Z">
              <w:r w:rsidRPr="00BA7081">
                <w:rPr>
                  <w:highlight w:val="yellow"/>
                </w:rPr>
                <w:t>30</w:t>
              </w:r>
            </w:ins>
          </w:p>
        </w:tc>
        <w:tc>
          <w:tcPr>
            <w:tcW w:w="435" w:type="dxa"/>
          </w:tcPr>
          <w:p w14:paraId="64A96689" w14:textId="77777777" w:rsidR="006612B1" w:rsidRPr="00BA7081" w:rsidRDefault="006612B1" w:rsidP="00834A3D">
            <w:pPr>
              <w:rPr>
                <w:ins w:id="1062" w:author="Duan, Sean (MU-Student)" w:date="2024-09-12T12:23:00Z" w16du:dateUtc="2024-09-12T17:23:00Z"/>
                <w:highlight w:val="yellow"/>
              </w:rPr>
            </w:pPr>
            <w:ins w:id="1063" w:author="Duan, Sean (MU-Student)" w:date="2024-09-12T12:23:00Z" w16du:dateUtc="2024-09-12T17:23:00Z">
              <w:r w:rsidRPr="00BA7081">
                <w:rPr>
                  <w:highlight w:val="yellow"/>
                </w:rPr>
                <w:t>40</w:t>
              </w:r>
            </w:ins>
          </w:p>
        </w:tc>
        <w:tc>
          <w:tcPr>
            <w:tcW w:w="435" w:type="dxa"/>
          </w:tcPr>
          <w:p w14:paraId="51CF8E54" w14:textId="77777777" w:rsidR="006612B1" w:rsidRPr="00BA7081" w:rsidRDefault="006612B1" w:rsidP="00834A3D">
            <w:pPr>
              <w:rPr>
                <w:ins w:id="1064" w:author="Duan, Sean (MU-Student)" w:date="2024-09-12T12:23:00Z" w16du:dateUtc="2024-09-12T17:23:00Z"/>
                <w:highlight w:val="yellow"/>
              </w:rPr>
            </w:pPr>
            <w:ins w:id="1065" w:author="Duan, Sean (MU-Student)" w:date="2024-09-12T12:23:00Z" w16du:dateUtc="2024-09-12T17:23:00Z">
              <w:r w:rsidRPr="00BA7081">
                <w:rPr>
                  <w:highlight w:val="yellow"/>
                </w:rPr>
                <w:t>50</w:t>
              </w:r>
            </w:ins>
          </w:p>
        </w:tc>
      </w:tr>
    </w:tbl>
    <w:p w14:paraId="2542F188" w14:textId="77777777" w:rsidR="006612B1" w:rsidRPr="00BA7081" w:rsidRDefault="006612B1" w:rsidP="006612B1">
      <w:pPr>
        <w:rPr>
          <w:ins w:id="1066" w:author="Duan, Sean (MU-Student)" w:date="2024-09-12T12:23:00Z" w16du:dateUtc="2024-09-12T17:23:00Z"/>
          <w:highlight w:val="yellow"/>
        </w:rPr>
      </w:pPr>
    </w:p>
    <w:tbl>
      <w:tblPr>
        <w:tblStyle w:val="QStandardSliderTable"/>
        <w:tblW w:w="9576" w:type="auto"/>
        <w:tblLook w:val="07E0" w:firstRow="1" w:lastRow="1" w:firstColumn="1" w:lastColumn="1" w:noHBand="1" w:noVBand="1"/>
      </w:tblPr>
      <w:tblGrid>
        <w:gridCol w:w="4629"/>
        <w:gridCol w:w="4731"/>
      </w:tblGrid>
      <w:tr w:rsidR="006612B1" w:rsidRPr="00BA7081" w14:paraId="5C2C0011" w14:textId="77777777" w:rsidTr="00834A3D">
        <w:trPr>
          <w:ins w:id="1067"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1438BCC9" w14:textId="77777777" w:rsidR="006612B1" w:rsidRPr="00BA7081" w:rsidRDefault="006612B1" w:rsidP="00834A3D">
            <w:pPr>
              <w:keepNext/>
              <w:rPr>
                <w:ins w:id="1068" w:author="Duan, Sean (MU-Student)" w:date="2024-09-12T12:23:00Z" w16du:dateUtc="2024-09-12T17:23:00Z"/>
                <w:highlight w:val="yellow"/>
              </w:rPr>
            </w:pPr>
            <w:ins w:id="1069" w:author="Duan, Sean (MU-Student)" w:date="2024-09-12T12:23:00Z" w16du:dateUtc="2024-09-12T17:23:00Z">
              <w:r w:rsidRPr="00BA7081">
                <w:rPr>
                  <w:highlight w:val="yellow"/>
                </w:rPr>
                <w:t>  ()</w:t>
              </w:r>
            </w:ins>
          </w:p>
        </w:tc>
        <w:tc>
          <w:tcPr>
            <w:tcW w:w="4788" w:type="dxa"/>
          </w:tcPr>
          <w:p w14:paraId="5FAF1E58"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070" w:author="Duan, Sean (MU-Student)" w:date="2024-09-12T12:23:00Z" w16du:dateUtc="2024-09-12T17:23:00Z"/>
                <w:highlight w:val="yellow"/>
              </w:rPr>
            </w:pPr>
            <w:ins w:id="1071" w:author="Duan, Sean (MU-Student)" w:date="2024-09-12T12:23:00Z" w16du:dateUtc="2024-09-12T17:23:00Z">
              <w:r w:rsidRPr="00BA7081">
                <w:rPr>
                  <w:noProof/>
                  <w:highlight w:val="yellow"/>
                </w:rPr>
                <w:drawing>
                  <wp:inline distT="0" distB="0" distL="0" distR="0" wp14:anchorId="03626141" wp14:editId="7039B56E">
                    <wp:extent cx="1905000" cy="304800"/>
                    <wp:effectExtent l="0" t="0" r="0" b="0"/>
                    <wp:docPr id="19589760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1F0B6DCF" w14:textId="77777777" w:rsidR="006612B1" w:rsidRPr="00BA7081" w:rsidRDefault="006612B1" w:rsidP="006612B1">
      <w:pPr>
        <w:rPr>
          <w:ins w:id="1072" w:author="Duan, Sean (MU-Student)" w:date="2024-09-12T12:23:00Z" w16du:dateUtc="2024-09-12T17:23:00Z"/>
          <w:highlight w:val="yellow"/>
        </w:rPr>
      </w:pPr>
    </w:p>
    <w:p w14:paraId="14806BAE" w14:textId="77777777" w:rsidR="006612B1" w:rsidRPr="00BA7081" w:rsidRDefault="006612B1" w:rsidP="006612B1">
      <w:pPr>
        <w:rPr>
          <w:ins w:id="1073" w:author="Duan, Sean (MU-Student)" w:date="2024-09-12T12:23:00Z" w16du:dateUtc="2024-09-12T17:23:00Z"/>
          <w:highlight w:val="yellow"/>
        </w:rPr>
      </w:pPr>
    </w:p>
    <w:p w14:paraId="1DAF9EA5" w14:textId="77777777" w:rsidR="006612B1" w:rsidRPr="00BA7081" w:rsidRDefault="006612B1" w:rsidP="006612B1">
      <w:pPr>
        <w:pStyle w:val="QuestionSeparator"/>
        <w:rPr>
          <w:ins w:id="1074" w:author="Duan, Sean (MU-Student)" w:date="2024-09-12T12:23:00Z" w16du:dateUtc="2024-09-12T17:23:00Z"/>
          <w:highlight w:val="yellow"/>
        </w:rPr>
      </w:pPr>
    </w:p>
    <w:p w14:paraId="7565EEC3" w14:textId="77777777" w:rsidR="006612B1" w:rsidRPr="00BA7081" w:rsidRDefault="006612B1" w:rsidP="006612B1">
      <w:pPr>
        <w:rPr>
          <w:ins w:id="1075" w:author="Duan, Sean (MU-Student)" w:date="2024-09-12T12:23:00Z" w16du:dateUtc="2024-09-12T17:23:00Z"/>
          <w:highlight w:val="yellow"/>
        </w:rPr>
      </w:pPr>
    </w:p>
    <w:p w14:paraId="6285B256" w14:textId="77777777" w:rsidR="006612B1" w:rsidRPr="00BA7081" w:rsidRDefault="006612B1" w:rsidP="006612B1">
      <w:pPr>
        <w:keepNext/>
        <w:rPr>
          <w:ins w:id="1076" w:author="Duan, Sean (MU-Student)" w:date="2024-09-12T12:23:00Z" w16du:dateUtc="2024-09-12T17:23:00Z"/>
          <w:highlight w:val="yellow"/>
        </w:rPr>
      </w:pPr>
      <w:ins w:id="1077" w:author="Duan, Sean (MU-Student)" w:date="2024-09-12T12:23:00Z" w16du:dateUtc="2024-09-12T17:23:00Z">
        <w:r w:rsidRPr="00BA7081">
          <w:rPr>
            <w:highlight w:val="yellow"/>
          </w:rPr>
          <w:t>Q415 Please read and answer the following questions carefully</w:t>
        </w:r>
      </w:ins>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6612B1" w:rsidRPr="00BA7081" w14:paraId="1DC319DC" w14:textId="77777777" w:rsidTr="00834A3D">
        <w:trPr>
          <w:ins w:id="1078" w:author="Duan, Sean (MU-Student)" w:date="2024-09-12T12:23:00Z" w16du:dateUtc="2024-09-12T17:23:00Z"/>
        </w:trPr>
        <w:tc>
          <w:tcPr>
            <w:tcW w:w="4788" w:type="dxa"/>
          </w:tcPr>
          <w:p w14:paraId="3E17850E" w14:textId="77777777" w:rsidR="006612B1" w:rsidRPr="00BA7081" w:rsidRDefault="006612B1" w:rsidP="00834A3D">
            <w:pPr>
              <w:keepNext/>
              <w:rPr>
                <w:ins w:id="1079" w:author="Duan, Sean (MU-Student)" w:date="2024-09-12T12:23:00Z" w16du:dateUtc="2024-09-12T17:23:00Z"/>
                <w:highlight w:val="yellow"/>
              </w:rPr>
            </w:pPr>
          </w:p>
        </w:tc>
        <w:tc>
          <w:tcPr>
            <w:tcW w:w="684" w:type="dxa"/>
          </w:tcPr>
          <w:p w14:paraId="27582E92" w14:textId="77777777" w:rsidR="006612B1" w:rsidRPr="00BA7081" w:rsidRDefault="006612B1" w:rsidP="00834A3D">
            <w:pPr>
              <w:rPr>
                <w:ins w:id="1080" w:author="Duan, Sean (MU-Student)" w:date="2024-09-12T12:23:00Z" w16du:dateUtc="2024-09-12T17:23:00Z"/>
                <w:highlight w:val="yellow"/>
              </w:rPr>
            </w:pPr>
            <w:ins w:id="1081" w:author="Duan, Sean (MU-Student)" w:date="2024-09-12T12:23:00Z" w16du:dateUtc="2024-09-12T17:23:00Z">
              <w:r w:rsidRPr="00BA7081">
                <w:rPr>
                  <w:highlight w:val="yellow"/>
                </w:rPr>
                <w:t>Strongly disagree</w:t>
              </w:r>
            </w:ins>
          </w:p>
        </w:tc>
        <w:tc>
          <w:tcPr>
            <w:tcW w:w="684" w:type="dxa"/>
          </w:tcPr>
          <w:p w14:paraId="7CFF71A0" w14:textId="77777777" w:rsidR="006612B1" w:rsidRPr="00BA7081" w:rsidRDefault="006612B1" w:rsidP="00834A3D">
            <w:pPr>
              <w:rPr>
                <w:ins w:id="1082" w:author="Duan, Sean (MU-Student)" w:date="2024-09-12T12:23:00Z" w16du:dateUtc="2024-09-12T17:23:00Z"/>
                <w:highlight w:val="yellow"/>
              </w:rPr>
            </w:pPr>
            <w:ins w:id="1083" w:author="Duan, Sean (MU-Student)" w:date="2024-09-12T12:23:00Z" w16du:dateUtc="2024-09-12T17:23:00Z">
              <w:r w:rsidRPr="00BA7081">
                <w:rPr>
                  <w:highlight w:val="yellow"/>
                </w:rPr>
                <w:t>Disagree</w:t>
              </w:r>
            </w:ins>
          </w:p>
        </w:tc>
        <w:tc>
          <w:tcPr>
            <w:tcW w:w="684" w:type="dxa"/>
          </w:tcPr>
          <w:p w14:paraId="6EB6F81D" w14:textId="77777777" w:rsidR="006612B1" w:rsidRPr="00BA7081" w:rsidRDefault="006612B1" w:rsidP="00834A3D">
            <w:pPr>
              <w:rPr>
                <w:ins w:id="1084" w:author="Duan, Sean (MU-Student)" w:date="2024-09-12T12:23:00Z" w16du:dateUtc="2024-09-12T17:23:00Z"/>
                <w:highlight w:val="yellow"/>
              </w:rPr>
            </w:pPr>
            <w:ins w:id="1085" w:author="Duan, Sean (MU-Student)" w:date="2024-09-12T12:23:00Z" w16du:dateUtc="2024-09-12T17:23:00Z">
              <w:r w:rsidRPr="00BA7081">
                <w:rPr>
                  <w:highlight w:val="yellow"/>
                </w:rPr>
                <w:t>Somewhat disagree</w:t>
              </w:r>
            </w:ins>
          </w:p>
        </w:tc>
        <w:tc>
          <w:tcPr>
            <w:tcW w:w="684" w:type="dxa"/>
          </w:tcPr>
          <w:p w14:paraId="7C596D70" w14:textId="77777777" w:rsidR="006612B1" w:rsidRPr="00BA7081" w:rsidRDefault="006612B1" w:rsidP="00834A3D">
            <w:pPr>
              <w:rPr>
                <w:ins w:id="1086" w:author="Duan, Sean (MU-Student)" w:date="2024-09-12T12:23:00Z" w16du:dateUtc="2024-09-12T17:23:00Z"/>
                <w:highlight w:val="yellow"/>
              </w:rPr>
            </w:pPr>
            <w:ins w:id="1087" w:author="Duan, Sean (MU-Student)" w:date="2024-09-12T12:23:00Z" w16du:dateUtc="2024-09-12T17:23:00Z">
              <w:r w:rsidRPr="00BA7081">
                <w:rPr>
                  <w:highlight w:val="yellow"/>
                </w:rPr>
                <w:t>Neither agree nor disagree</w:t>
              </w:r>
            </w:ins>
          </w:p>
        </w:tc>
        <w:tc>
          <w:tcPr>
            <w:tcW w:w="684" w:type="dxa"/>
          </w:tcPr>
          <w:p w14:paraId="0DC85A1A" w14:textId="77777777" w:rsidR="006612B1" w:rsidRPr="00BA7081" w:rsidRDefault="006612B1" w:rsidP="00834A3D">
            <w:pPr>
              <w:rPr>
                <w:ins w:id="1088" w:author="Duan, Sean (MU-Student)" w:date="2024-09-12T12:23:00Z" w16du:dateUtc="2024-09-12T17:23:00Z"/>
                <w:highlight w:val="yellow"/>
              </w:rPr>
            </w:pPr>
            <w:ins w:id="1089" w:author="Duan, Sean (MU-Student)" w:date="2024-09-12T12:23:00Z" w16du:dateUtc="2024-09-12T17:23:00Z">
              <w:r w:rsidRPr="00BA7081">
                <w:rPr>
                  <w:highlight w:val="yellow"/>
                </w:rPr>
                <w:t>Somewhat agree</w:t>
              </w:r>
            </w:ins>
          </w:p>
        </w:tc>
        <w:tc>
          <w:tcPr>
            <w:tcW w:w="684" w:type="dxa"/>
          </w:tcPr>
          <w:p w14:paraId="5A354706" w14:textId="77777777" w:rsidR="006612B1" w:rsidRPr="00BA7081" w:rsidRDefault="006612B1" w:rsidP="00834A3D">
            <w:pPr>
              <w:rPr>
                <w:ins w:id="1090" w:author="Duan, Sean (MU-Student)" w:date="2024-09-12T12:23:00Z" w16du:dateUtc="2024-09-12T17:23:00Z"/>
                <w:highlight w:val="yellow"/>
              </w:rPr>
            </w:pPr>
            <w:ins w:id="1091" w:author="Duan, Sean (MU-Student)" w:date="2024-09-12T12:23:00Z" w16du:dateUtc="2024-09-12T17:23:00Z">
              <w:r w:rsidRPr="00BA7081">
                <w:rPr>
                  <w:highlight w:val="yellow"/>
                </w:rPr>
                <w:t>Agree</w:t>
              </w:r>
            </w:ins>
          </w:p>
        </w:tc>
        <w:tc>
          <w:tcPr>
            <w:tcW w:w="684" w:type="dxa"/>
          </w:tcPr>
          <w:p w14:paraId="48F29822" w14:textId="77777777" w:rsidR="006612B1" w:rsidRPr="00BA7081" w:rsidRDefault="006612B1" w:rsidP="00834A3D">
            <w:pPr>
              <w:rPr>
                <w:ins w:id="1092" w:author="Duan, Sean (MU-Student)" w:date="2024-09-12T12:23:00Z" w16du:dateUtc="2024-09-12T17:23:00Z"/>
                <w:highlight w:val="yellow"/>
              </w:rPr>
            </w:pPr>
            <w:ins w:id="1093" w:author="Duan, Sean (MU-Student)" w:date="2024-09-12T12:23:00Z" w16du:dateUtc="2024-09-12T17:23:00Z">
              <w:r w:rsidRPr="00BA7081">
                <w:rPr>
                  <w:highlight w:val="yellow"/>
                </w:rPr>
                <w:t>Strongly agree</w:t>
              </w:r>
            </w:ins>
          </w:p>
        </w:tc>
      </w:tr>
    </w:tbl>
    <w:p w14:paraId="60C3C7AA" w14:textId="77777777" w:rsidR="006612B1" w:rsidRPr="00BA7081" w:rsidRDefault="006612B1" w:rsidP="006612B1">
      <w:pPr>
        <w:rPr>
          <w:ins w:id="1094" w:author="Duan, Sean (MU-Student)" w:date="2024-09-12T12:23:00Z" w16du:dateUtc="2024-09-12T17:23:00Z"/>
          <w:highlight w:val="yellow"/>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6612B1" w:rsidRPr="00BA7081" w14:paraId="088B5243" w14:textId="77777777" w:rsidTr="00834A3D">
        <w:trPr>
          <w:ins w:id="1095" w:author="Duan, Sean (MU-Student)" w:date="2024-09-12T12:23:00Z" w16du:dateUtc="2024-09-12T17:23:00Z"/>
        </w:trPr>
        <w:tc>
          <w:tcPr>
            <w:tcW w:w="4788" w:type="dxa"/>
          </w:tcPr>
          <w:p w14:paraId="51CFAE2E" w14:textId="77777777" w:rsidR="006612B1" w:rsidRPr="00BA7081" w:rsidRDefault="006612B1" w:rsidP="00834A3D">
            <w:pPr>
              <w:rPr>
                <w:ins w:id="1096" w:author="Duan, Sean (MU-Student)" w:date="2024-09-12T12:23:00Z" w16du:dateUtc="2024-09-12T17:23:00Z"/>
                <w:highlight w:val="yellow"/>
              </w:rPr>
            </w:pPr>
          </w:p>
        </w:tc>
        <w:tc>
          <w:tcPr>
            <w:tcW w:w="435" w:type="dxa"/>
          </w:tcPr>
          <w:p w14:paraId="275A0A5B" w14:textId="77777777" w:rsidR="006612B1" w:rsidRPr="00BA7081" w:rsidRDefault="006612B1" w:rsidP="00834A3D">
            <w:pPr>
              <w:rPr>
                <w:ins w:id="1097" w:author="Duan, Sean (MU-Student)" w:date="2024-09-12T12:23:00Z" w16du:dateUtc="2024-09-12T17:23:00Z"/>
                <w:highlight w:val="yellow"/>
              </w:rPr>
            </w:pPr>
            <w:ins w:id="1098" w:author="Duan, Sean (MU-Student)" w:date="2024-09-12T12:23:00Z" w16du:dateUtc="2024-09-12T17:23:00Z">
              <w:r w:rsidRPr="00BA7081">
                <w:rPr>
                  <w:highlight w:val="yellow"/>
                </w:rPr>
                <w:t>-50</w:t>
              </w:r>
            </w:ins>
          </w:p>
        </w:tc>
        <w:tc>
          <w:tcPr>
            <w:tcW w:w="435" w:type="dxa"/>
          </w:tcPr>
          <w:p w14:paraId="444C1143" w14:textId="77777777" w:rsidR="006612B1" w:rsidRPr="00BA7081" w:rsidRDefault="006612B1" w:rsidP="00834A3D">
            <w:pPr>
              <w:rPr>
                <w:ins w:id="1099" w:author="Duan, Sean (MU-Student)" w:date="2024-09-12T12:23:00Z" w16du:dateUtc="2024-09-12T17:23:00Z"/>
                <w:highlight w:val="yellow"/>
              </w:rPr>
            </w:pPr>
            <w:ins w:id="1100" w:author="Duan, Sean (MU-Student)" w:date="2024-09-12T12:23:00Z" w16du:dateUtc="2024-09-12T17:23:00Z">
              <w:r w:rsidRPr="00BA7081">
                <w:rPr>
                  <w:highlight w:val="yellow"/>
                </w:rPr>
                <w:t>-40</w:t>
              </w:r>
            </w:ins>
          </w:p>
        </w:tc>
        <w:tc>
          <w:tcPr>
            <w:tcW w:w="435" w:type="dxa"/>
          </w:tcPr>
          <w:p w14:paraId="353F06C4" w14:textId="77777777" w:rsidR="006612B1" w:rsidRPr="00BA7081" w:rsidRDefault="006612B1" w:rsidP="00834A3D">
            <w:pPr>
              <w:rPr>
                <w:ins w:id="1101" w:author="Duan, Sean (MU-Student)" w:date="2024-09-12T12:23:00Z" w16du:dateUtc="2024-09-12T17:23:00Z"/>
                <w:highlight w:val="yellow"/>
              </w:rPr>
            </w:pPr>
            <w:ins w:id="1102" w:author="Duan, Sean (MU-Student)" w:date="2024-09-12T12:23:00Z" w16du:dateUtc="2024-09-12T17:23:00Z">
              <w:r w:rsidRPr="00BA7081">
                <w:rPr>
                  <w:highlight w:val="yellow"/>
                </w:rPr>
                <w:t>-30</w:t>
              </w:r>
            </w:ins>
          </w:p>
        </w:tc>
        <w:tc>
          <w:tcPr>
            <w:tcW w:w="435" w:type="dxa"/>
          </w:tcPr>
          <w:p w14:paraId="4DF3555C" w14:textId="77777777" w:rsidR="006612B1" w:rsidRPr="00BA7081" w:rsidRDefault="006612B1" w:rsidP="00834A3D">
            <w:pPr>
              <w:rPr>
                <w:ins w:id="1103" w:author="Duan, Sean (MU-Student)" w:date="2024-09-12T12:23:00Z" w16du:dateUtc="2024-09-12T17:23:00Z"/>
                <w:highlight w:val="yellow"/>
              </w:rPr>
            </w:pPr>
            <w:ins w:id="1104" w:author="Duan, Sean (MU-Student)" w:date="2024-09-12T12:23:00Z" w16du:dateUtc="2024-09-12T17:23:00Z">
              <w:r w:rsidRPr="00BA7081">
                <w:rPr>
                  <w:highlight w:val="yellow"/>
                </w:rPr>
                <w:t>-20</w:t>
              </w:r>
            </w:ins>
          </w:p>
        </w:tc>
        <w:tc>
          <w:tcPr>
            <w:tcW w:w="435" w:type="dxa"/>
          </w:tcPr>
          <w:p w14:paraId="0B1E8131" w14:textId="77777777" w:rsidR="006612B1" w:rsidRPr="00BA7081" w:rsidRDefault="006612B1" w:rsidP="00834A3D">
            <w:pPr>
              <w:rPr>
                <w:ins w:id="1105" w:author="Duan, Sean (MU-Student)" w:date="2024-09-12T12:23:00Z" w16du:dateUtc="2024-09-12T17:23:00Z"/>
                <w:highlight w:val="yellow"/>
              </w:rPr>
            </w:pPr>
            <w:ins w:id="1106" w:author="Duan, Sean (MU-Student)" w:date="2024-09-12T12:23:00Z" w16du:dateUtc="2024-09-12T17:23:00Z">
              <w:r w:rsidRPr="00BA7081">
                <w:rPr>
                  <w:highlight w:val="yellow"/>
                </w:rPr>
                <w:t>-10</w:t>
              </w:r>
            </w:ins>
          </w:p>
        </w:tc>
        <w:tc>
          <w:tcPr>
            <w:tcW w:w="435" w:type="dxa"/>
          </w:tcPr>
          <w:p w14:paraId="2C4EF551" w14:textId="77777777" w:rsidR="006612B1" w:rsidRPr="00BA7081" w:rsidRDefault="006612B1" w:rsidP="00834A3D">
            <w:pPr>
              <w:rPr>
                <w:ins w:id="1107" w:author="Duan, Sean (MU-Student)" w:date="2024-09-12T12:23:00Z" w16du:dateUtc="2024-09-12T17:23:00Z"/>
                <w:highlight w:val="yellow"/>
              </w:rPr>
            </w:pPr>
            <w:ins w:id="1108" w:author="Duan, Sean (MU-Student)" w:date="2024-09-12T12:23:00Z" w16du:dateUtc="2024-09-12T17:23:00Z">
              <w:r w:rsidRPr="00BA7081">
                <w:rPr>
                  <w:highlight w:val="yellow"/>
                </w:rPr>
                <w:t>0</w:t>
              </w:r>
            </w:ins>
          </w:p>
        </w:tc>
        <w:tc>
          <w:tcPr>
            <w:tcW w:w="435" w:type="dxa"/>
          </w:tcPr>
          <w:p w14:paraId="6C25E6F6" w14:textId="77777777" w:rsidR="006612B1" w:rsidRPr="00BA7081" w:rsidRDefault="006612B1" w:rsidP="00834A3D">
            <w:pPr>
              <w:rPr>
                <w:ins w:id="1109" w:author="Duan, Sean (MU-Student)" w:date="2024-09-12T12:23:00Z" w16du:dateUtc="2024-09-12T17:23:00Z"/>
                <w:highlight w:val="yellow"/>
              </w:rPr>
            </w:pPr>
            <w:ins w:id="1110" w:author="Duan, Sean (MU-Student)" w:date="2024-09-12T12:23:00Z" w16du:dateUtc="2024-09-12T17:23:00Z">
              <w:r w:rsidRPr="00BA7081">
                <w:rPr>
                  <w:highlight w:val="yellow"/>
                </w:rPr>
                <w:t>10</w:t>
              </w:r>
            </w:ins>
          </w:p>
        </w:tc>
        <w:tc>
          <w:tcPr>
            <w:tcW w:w="435" w:type="dxa"/>
          </w:tcPr>
          <w:p w14:paraId="051A5099" w14:textId="77777777" w:rsidR="006612B1" w:rsidRPr="00BA7081" w:rsidRDefault="006612B1" w:rsidP="00834A3D">
            <w:pPr>
              <w:rPr>
                <w:ins w:id="1111" w:author="Duan, Sean (MU-Student)" w:date="2024-09-12T12:23:00Z" w16du:dateUtc="2024-09-12T17:23:00Z"/>
                <w:highlight w:val="yellow"/>
              </w:rPr>
            </w:pPr>
            <w:ins w:id="1112" w:author="Duan, Sean (MU-Student)" w:date="2024-09-12T12:23:00Z" w16du:dateUtc="2024-09-12T17:23:00Z">
              <w:r w:rsidRPr="00BA7081">
                <w:rPr>
                  <w:highlight w:val="yellow"/>
                </w:rPr>
                <w:t>20</w:t>
              </w:r>
            </w:ins>
          </w:p>
        </w:tc>
        <w:tc>
          <w:tcPr>
            <w:tcW w:w="435" w:type="dxa"/>
          </w:tcPr>
          <w:p w14:paraId="5D92C057" w14:textId="77777777" w:rsidR="006612B1" w:rsidRPr="00BA7081" w:rsidRDefault="006612B1" w:rsidP="00834A3D">
            <w:pPr>
              <w:rPr>
                <w:ins w:id="1113" w:author="Duan, Sean (MU-Student)" w:date="2024-09-12T12:23:00Z" w16du:dateUtc="2024-09-12T17:23:00Z"/>
                <w:highlight w:val="yellow"/>
              </w:rPr>
            </w:pPr>
            <w:ins w:id="1114" w:author="Duan, Sean (MU-Student)" w:date="2024-09-12T12:23:00Z" w16du:dateUtc="2024-09-12T17:23:00Z">
              <w:r w:rsidRPr="00BA7081">
                <w:rPr>
                  <w:highlight w:val="yellow"/>
                </w:rPr>
                <w:t>30</w:t>
              </w:r>
            </w:ins>
          </w:p>
        </w:tc>
        <w:tc>
          <w:tcPr>
            <w:tcW w:w="435" w:type="dxa"/>
          </w:tcPr>
          <w:p w14:paraId="61E9C3BD" w14:textId="77777777" w:rsidR="006612B1" w:rsidRPr="00BA7081" w:rsidRDefault="006612B1" w:rsidP="00834A3D">
            <w:pPr>
              <w:rPr>
                <w:ins w:id="1115" w:author="Duan, Sean (MU-Student)" w:date="2024-09-12T12:23:00Z" w16du:dateUtc="2024-09-12T17:23:00Z"/>
                <w:highlight w:val="yellow"/>
              </w:rPr>
            </w:pPr>
            <w:ins w:id="1116" w:author="Duan, Sean (MU-Student)" w:date="2024-09-12T12:23:00Z" w16du:dateUtc="2024-09-12T17:23:00Z">
              <w:r w:rsidRPr="00BA7081">
                <w:rPr>
                  <w:highlight w:val="yellow"/>
                </w:rPr>
                <w:t>40</w:t>
              </w:r>
            </w:ins>
          </w:p>
        </w:tc>
        <w:tc>
          <w:tcPr>
            <w:tcW w:w="435" w:type="dxa"/>
          </w:tcPr>
          <w:p w14:paraId="60070658" w14:textId="77777777" w:rsidR="006612B1" w:rsidRPr="00BA7081" w:rsidRDefault="006612B1" w:rsidP="00834A3D">
            <w:pPr>
              <w:rPr>
                <w:ins w:id="1117" w:author="Duan, Sean (MU-Student)" w:date="2024-09-12T12:23:00Z" w16du:dateUtc="2024-09-12T17:23:00Z"/>
                <w:highlight w:val="yellow"/>
              </w:rPr>
            </w:pPr>
            <w:ins w:id="1118" w:author="Duan, Sean (MU-Student)" w:date="2024-09-12T12:23:00Z" w16du:dateUtc="2024-09-12T17:23:00Z">
              <w:r w:rsidRPr="00BA7081">
                <w:rPr>
                  <w:highlight w:val="yellow"/>
                </w:rPr>
                <w:t>50</w:t>
              </w:r>
            </w:ins>
          </w:p>
        </w:tc>
      </w:tr>
    </w:tbl>
    <w:p w14:paraId="63DF8438" w14:textId="77777777" w:rsidR="006612B1" w:rsidRPr="00BA7081" w:rsidRDefault="006612B1" w:rsidP="006612B1">
      <w:pPr>
        <w:rPr>
          <w:ins w:id="1119" w:author="Duan, Sean (MU-Student)" w:date="2024-09-12T12:23:00Z" w16du:dateUtc="2024-09-12T17:23:00Z"/>
          <w:highlight w:val="yellow"/>
        </w:rPr>
      </w:pPr>
    </w:p>
    <w:tbl>
      <w:tblPr>
        <w:tblStyle w:val="QStandardSliderTable"/>
        <w:tblW w:w="9576" w:type="auto"/>
        <w:tblLook w:val="07E0" w:firstRow="1" w:lastRow="1" w:firstColumn="1" w:lastColumn="1" w:noHBand="1" w:noVBand="1"/>
      </w:tblPr>
      <w:tblGrid>
        <w:gridCol w:w="4640"/>
        <w:gridCol w:w="4720"/>
      </w:tblGrid>
      <w:tr w:rsidR="006612B1" w:rsidRPr="00BA7081" w14:paraId="0A9A20F4" w14:textId="77777777" w:rsidTr="00834A3D">
        <w:trPr>
          <w:ins w:id="1120"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10E034CF" w14:textId="77777777" w:rsidR="006612B1" w:rsidRPr="00BA7081" w:rsidRDefault="006612B1" w:rsidP="00834A3D">
            <w:pPr>
              <w:keepNext/>
              <w:rPr>
                <w:ins w:id="1121" w:author="Duan, Sean (MU-Student)" w:date="2024-09-12T12:23:00Z" w16du:dateUtc="2024-09-12T17:23:00Z"/>
                <w:highlight w:val="yellow"/>
              </w:rPr>
            </w:pPr>
            <w:ins w:id="1122" w:author="Duan, Sean (MU-Student)" w:date="2024-09-12T12:23:00Z" w16du:dateUtc="2024-09-12T17:23:00Z">
              <w:r w:rsidRPr="00BA7081">
                <w:rPr>
                  <w:highlight w:val="yellow"/>
                </w:rPr>
                <w:t>There are very important ethical aspects to capital punishment ()</w:t>
              </w:r>
            </w:ins>
          </w:p>
        </w:tc>
        <w:tc>
          <w:tcPr>
            <w:tcW w:w="4788" w:type="dxa"/>
          </w:tcPr>
          <w:p w14:paraId="0456A239"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23" w:author="Duan, Sean (MU-Student)" w:date="2024-09-12T12:23:00Z" w16du:dateUtc="2024-09-12T17:23:00Z"/>
                <w:highlight w:val="yellow"/>
              </w:rPr>
            </w:pPr>
            <w:ins w:id="1124" w:author="Duan, Sean (MU-Student)" w:date="2024-09-12T12:23:00Z" w16du:dateUtc="2024-09-12T17:23:00Z">
              <w:r w:rsidRPr="00BA7081">
                <w:rPr>
                  <w:noProof/>
                  <w:highlight w:val="yellow"/>
                </w:rPr>
                <w:drawing>
                  <wp:inline distT="0" distB="0" distL="0" distR="0" wp14:anchorId="70F22D5A" wp14:editId="15C2C138">
                    <wp:extent cx="1905000" cy="304800"/>
                    <wp:effectExtent l="0" t="0" r="0" b="0"/>
                    <wp:docPr id="15696202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12B2143F" w14:textId="77777777" w:rsidTr="00834A3D">
        <w:trPr>
          <w:ins w:id="1125"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55EEE59D" w14:textId="77777777" w:rsidR="006612B1" w:rsidRPr="00BA7081" w:rsidRDefault="006612B1" w:rsidP="00834A3D">
            <w:pPr>
              <w:keepNext/>
              <w:rPr>
                <w:ins w:id="1126" w:author="Duan, Sean (MU-Student)" w:date="2024-09-12T12:23:00Z" w16du:dateUtc="2024-09-12T17:23:00Z"/>
                <w:highlight w:val="yellow"/>
              </w:rPr>
            </w:pPr>
            <w:ins w:id="1127" w:author="Duan, Sean (MU-Student)" w:date="2024-09-12T12:23:00Z" w16du:dateUtc="2024-09-12T17:23:00Z">
              <w:r w:rsidRPr="00BA7081">
                <w:rPr>
                  <w:highlight w:val="yellow"/>
                </w:rPr>
                <w:t>Capital punishment clearly does not involve ethics or moral issues ()</w:t>
              </w:r>
            </w:ins>
          </w:p>
        </w:tc>
        <w:tc>
          <w:tcPr>
            <w:tcW w:w="4788" w:type="dxa"/>
          </w:tcPr>
          <w:p w14:paraId="48EBA1FC"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28" w:author="Duan, Sean (MU-Student)" w:date="2024-09-12T12:23:00Z" w16du:dateUtc="2024-09-12T17:23:00Z"/>
                <w:highlight w:val="yellow"/>
              </w:rPr>
            </w:pPr>
            <w:ins w:id="1129" w:author="Duan, Sean (MU-Student)" w:date="2024-09-12T12:23:00Z" w16du:dateUtc="2024-09-12T17:23:00Z">
              <w:r w:rsidRPr="00BA7081">
                <w:rPr>
                  <w:noProof/>
                  <w:highlight w:val="yellow"/>
                </w:rPr>
                <w:drawing>
                  <wp:inline distT="0" distB="0" distL="0" distR="0" wp14:anchorId="6B7B4DFE" wp14:editId="746C0281">
                    <wp:extent cx="1905000" cy="304800"/>
                    <wp:effectExtent l="0" t="0" r="0" b="0"/>
                    <wp:docPr id="17405167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2D6C66E9" w14:textId="77777777" w:rsidTr="00834A3D">
        <w:trPr>
          <w:ins w:id="1130"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54BF643E" w14:textId="77777777" w:rsidR="006612B1" w:rsidRPr="00BA7081" w:rsidRDefault="006612B1" w:rsidP="00834A3D">
            <w:pPr>
              <w:keepNext/>
              <w:rPr>
                <w:ins w:id="1131" w:author="Duan, Sean (MU-Student)" w:date="2024-09-12T12:23:00Z" w16du:dateUtc="2024-09-12T17:23:00Z"/>
                <w:highlight w:val="yellow"/>
              </w:rPr>
            </w:pPr>
            <w:ins w:id="1132" w:author="Duan, Sean (MU-Student)" w:date="2024-09-12T12:23:00Z" w16du:dateUtc="2024-09-12T17:23:00Z">
              <w:r w:rsidRPr="00BA7081">
                <w:rPr>
                  <w:highlight w:val="yellow"/>
                </w:rPr>
                <w:t>Capital punishment could be described as a moral issue ()</w:t>
              </w:r>
            </w:ins>
          </w:p>
        </w:tc>
        <w:tc>
          <w:tcPr>
            <w:tcW w:w="4788" w:type="dxa"/>
          </w:tcPr>
          <w:p w14:paraId="4D757092"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33" w:author="Duan, Sean (MU-Student)" w:date="2024-09-12T12:23:00Z" w16du:dateUtc="2024-09-12T17:23:00Z"/>
                <w:highlight w:val="yellow"/>
              </w:rPr>
            </w:pPr>
            <w:ins w:id="1134" w:author="Duan, Sean (MU-Student)" w:date="2024-09-12T12:23:00Z" w16du:dateUtc="2024-09-12T17:23:00Z">
              <w:r w:rsidRPr="00BA7081">
                <w:rPr>
                  <w:noProof/>
                  <w:highlight w:val="yellow"/>
                </w:rPr>
                <w:drawing>
                  <wp:inline distT="0" distB="0" distL="0" distR="0" wp14:anchorId="6EA90B2B" wp14:editId="661E57A5">
                    <wp:extent cx="1905000" cy="304800"/>
                    <wp:effectExtent l="0" t="0" r="0" b="0"/>
                    <wp:docPr id="17250470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61717F3F" w14:textId="77777777" w:rsidTr="00834A3D">
        <w:trPr>
          <w:ins w:id="1135"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32B4B244" w14:textId="77777777" w:rsidR="006612B1" w:rsidRPr="00BA7081" w:rsidRDefault="006612B1" w:rsidP="00834A3D">
            <w:pPr>
              <w:keepNext/>
              <w:rPr>
                <w:ins w:id="1136" w:author="Duan, Sean (MU-Student)" w:date="2024-09-12T12:23:00Z" w16du:dateUtc="2024-09-12T17:23:00Z"/>
                <w:highlight w:val="yellow"/>
              </w:rPr>
            </w:pPr>
            <w:ins w:id="1137" w:author="Duan, Sean (MU-Student)" w:date="2024-09-12T12:23:00Z" w16du:dateUtc="2024-09-12T17:23:00Z">
              <w:r w:rsidRPr="00BA7081">
                <w:rPr>
                  <w:highlight w:val="yellow"/>
                </w:rPr>
                <w:t xml:space="preserve">My position on capital punishment </w:t>
              </w:r>
              <w:proofErr w:type="gramStart"/>
              <w:r w:rsidRPr="00BA7081">
                <w:rPr>
                  <w:highlight w:val="yellow"/>
                </w:rPr>
                <w:t>is a reflection of</w:t>
              </w:r>
              <w:proofErr w:type="gramEnd"/>
              <w:r w:rsidRPr="00BA7081">
                <w:rPr>
                  <w:highlight w:val="yellow"/>
                </w:rPr>
                <w:t xml:space="preserve"> my core moral beliefs and convictions ()</w:t>
              </w:r>
            </w:ins>
          </w:p>
        </w:tc>
        <w:tc>
          <w:tcPr>
            <w:tcW w:w="4788" w:type="dxa"/>
          </w:tcPr>
          <w:p w14:paraId="5927A854"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38" w:author="Duan, Sean (MU-Student)" w:date="2024-09-12T12:23:00Z" w16du:dateUtc="2024-09-12T17:23:00Z"/>
                <w:highlight w:val="yellow"/>
              </w:rPr>
            </w:pPr>
            <w:ins w:id="1139" w:author="Duan, Sean (MU-Student)" w:date="2024-09-12T12:23:00Z" w16du:dateUtc="2024-09-12T17:23:00Z">
              <w:r w:rsidRPr="00BA7081">
                <w:rPr>
                  <w:noProof/>
                  <w:highlight w:val="yellow"/>
                </w:rPr>
                <w:drawing>
                  <wp:inline distT="0" distB="0" distL="0" distR="0" wp14:anchorId="35154BDB" wp14:editId="0D0BCE27">
                    <wp:extent cx="1905000" cy="304800"/>
                    <wp:effectExtent l="0" t="0" r="0" b="0"/>
                    <wp:docPr id="18111268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09D98009" w14:textId="77777777" w:rsidTr="00834A3D">
        <w:trPr>
          <w:ins w:id="1140"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5A2B80D5" w14:textId="77777777" w:rsidR="006612B1" w:rsidRPr="00BA7081" w:rsidRDefault="006612B1" w:rsidP="00834A3D">
            <w:pPr>
              <w:keepNext/>
              <w:rPr>
                <w:ins w:id="1141" w:author="Duan, Sean (MU-Student)" w:date="2024-09-12T12:23:00Z" w16du:dateUtc="2024-09-12T17:23:00Z"/>
                <w:highlight w:val="yellow"/>
              </w:rPr>
            </w:pPr>
            <w:ins w:id="1142" w:author="Duan, Sean (MU-Student)" w:date="2024-09-12T12:23:00Z" w16du:dateUtc="2024-09-12T17:23:00Z">
              <w:r w:rsidRPr="00BA7081">
                <w:rPr>
                  <w:highlight w:val="yellow"/>
                </w:rPr>
                <w:t>My position on capital punishment is connected to my fundamental beliefs about right and wrong ()</w:t>
              </w:r>
            </w:ins>
          </w:p>
        </w:tc>
        <w:tc>
          <w:tcPr>
            <w:tcW w:w="4788" w:type="dxa"/>
          </w:tcPr>
          <w:p w14:paraId="51FA4943"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43" w:author="Duan, Sean (MU-Student)" w:date="2024-09-12T12:23:00Z" w16du:dateUtc="2024-09-12T17:23:00Z"/>
                <w:highlight w:val="yellow"/>
              </w:rPr>
            </w:pPr>
            <w:ins w:id="1144" w:author="Duan, Sean (MU-Student)" w:date="2024-09-12T12:23:00Z" w16du:dateUtc="2024-09-12T17:23:00Z">
              <w:r w:rsidRPr="00BA7081">
                <w:rPr>
                  <w:noProof/>
                  <w:highlight w:val="yellow"/>
                </w:rPr>
                <w:drawing>
                  <wp:inline distT="0" distB="0" distL="0" distR="0" wp14:anchorId="18F06D7C" wp14:editId="5AA4F42E">
                    <wp:extent cx="1905000" cy="304800"/>
                    <wp:effectExtent l="0" t="0" r="0" b="0"/>
                    <wp:docPr id="11875679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286DC77E" w14:textId="77777777" w:rsidTr="00834A3D">
        <w:trPr>
          <w:ins w:id="1145"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781193EF" w14:textId="77777777" w:rsidR="006612B1" w:rsidRPr="00BA7081" w:rsidRDefault="006612B1" w:rsidP="00834A3D">
            <w:pPr>
              <w:keepNext/>
              <w:rPr>
                <w:ins w:id="1146" w:author="Duan, Sean (MU-Student)" w:date="2024-09-12T12:23:00Z" w16du:dateUtc="2024-09-12T17:23:00Z"/>
                <w:highlight w:val="yellow"/>
              </w:rPr>
            </w:pPr>
            <w:ins w:id="1147" w:author="Duan, Sean (MU-Student)" w:date="2024-09-12T12:23:00Z" w16du:dateUtc="2024-09-12T17:23:00Z">
              <w:r w:rsidRPr="00BA7081">
                <w:rPr>
                  <w:highlight w:val="yellow"/>
                </w:rPr>
                <w:t>My position on capital punishment is a moral stance ()</w:t>
              </w:r>
            </w:ins>
          </w:p>
        </w:tc>
        <w:tc>
          <w:tcPr>
            <w:tcW w:w="4788" w:type="dxa"/>
          </w:tcPr>
          <w:p w14:paraId="556540A4"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48" w:author="Duan, Sean (MU-Student)" w:date="2024-09-12T12:23:00Z" w16du:dateUtc="2024-09-12T17:23:00Z"/>
                <w:highlight w:val="yellow"/>
              </w:rPr>
            </w:pPr>
            <w:ins w:id="1149" w:author="Duan, Sean (MU-Student)" w:date="2024-09-12T12:23:00Z" w16du:dateUtc="2024-09-12T17:23:00Z">
              <w:r w:rsidRPr="00BA7081">
                <w:rPr>
                  <w:noProof/>
                  <w:highlight w:val="yellow"/>
                </w:rPr>
                <w:drawing>
                  <wp:inline distT="0" distB="0" distL="0" distR="0" wp14:anchorId="05386327" wp14:editId="5F408BDC">
                    <wp:extent cx="1905000" cy="304800"/>
                    <wp:effectExtent l="0" t="0" r="0" b="0"/>
                    <wp:docPr id="1458146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r w:rsidR="006612B1" w:rsidRPr="00BA7081" w14:paraId="3EBB3D41" w14:textId="77777777" w:rsidTr="00834A3D">
        <w:trPr>
          <w:ins w:id="1150"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168B068A" w14:textId="77777777" w:rsidR="006612B1" w:rsidRPr="00BA7081" w:rsidRDefault="006612B1" w:rsidP="00834A3D">
            <w:pPr>
              <w:keepNext/>
              <w:rPr>
                <w:ins w:id="1151" w:author="Duan, Sean (MU-Student)" w:date="2024-09-12T12:23:00Z" w16du:dateUtc="2024-09-12T17:23:00Z"/>
                <w:highlight w:val="yellow"/>
              </w:rPr>
            </w:pPr>
            <w:ins w:id="1152" w:author="Duan, Sean (MU-Student)" w:date="2024-09-12T12:23:00Z" w16du:dateUtc="2024-09-12T17:23:00Z">
              <w:r w:rsidRPr="00BA7081">
                <w:rPr>
                  <w:highlight w:val="yellow"/>
                </w:rPr>
                <w:t>My position on capital punishment is based on moral principles ()</w:t>
              </w:r>
            </w:ins>
          </w:p>
        </w:tc>
        <w:tc>
          <w:tcPr>
            <w:tcW w:w="4788" w:type="dxa"/>
          </w:tcPr>
          <w:p w14:paraId="6E86A6D5" w14:textId="77777777" w:rsidR="006612B1" w:rsidRPr="00BA7081" w:rsidRDefault="006612B1" w:rsidP="00834A3D">
            <w:pPr>
              <w:keepNext/>
              <w:cnfStyle w:val="000000000000" w:firstRow="0" w:lastRow="0" w:firstColumn="0" w:lastColumn="0" w:oddVBand="0" w:evenVBand="0" w:oddHBand="0" w:evenHBand="0" w:firstRowFirstColumn="0" w:firstRowLastColumn="0" w:lastRowFirstColumn="0" w:lastRowLastColumn="0"/>
              <w:rPr>
                <w:ins w:id="1153" w:author="Duan, Sean (MU-Student)" w:date="2024-09-12T12:23:00Z" w16du:dateUtc="2024-09-12T17:23:00Z"/>
                <w:highlight w:val="yellow"/>
              </w:rPr>
            </w:pPr>
            <w:ins w:id="1154" w:author="Duan, Sean (MU-Student)" w:date="2024-09-12T12:23:00Z" w16du:dateUtc="2024-09-12T17:23:00Z">
              <w:r w:rsidRPr="00BA7081">
                <w:rPr>
                  <w:noProof/>
                  <w:highlight w:val="yellow"/>
                </w:rPr>
                <w:drawing>
                  <wp:inline distT="0" distB="0" distL="0" distR="0" wp14:anchorId="4A4255B5" wp14:editId="6DDED1F9">
                    <wp:extent cx="1905000" cy="304800"/>
                    <wp:effectExtent l="0" t="0" r="0" b="0"/>
                    <wp:docPr id="3695558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ins>
          </w:p>
        </w:tc>
      </w:tr>
    </w:tbl>
    <w:p w14:paraId="3029B477" w14:textId="77777777" w:rsidR="006612B1" w:rsidRPr="00BA7081" w:rsidRDefault="006612B1" w:rsidP="006612B1">
      <w:pPr>
        <w:rPr>
          <w:ins w:id="1155" w:author="Duan, Sean (MU-Student)" w:date="2024-09-12T12:23:00Z" w16du:dateUtc="2024-09-12T17:23:00Z"/>
          <w:highlight w:val="yellow"/>
        </w:rPr>
      </w:pPr>
    </w:p>
    <w:p w14:paraId="4AFD0881" w14:textId="77777777" w:rsidR="006612B1" w:rsidRPr="00BA7081" w:rsidRDefault="006612B1" w:rsidP="006612B1">
      <w:pPr>
        <w:rPr>
          <w:ins w:id="1156" w:author="Duan, Sean (MU-Student)" w:date="2024-09-12T12:23:00Z" w16du:dateUtc="2024-09-12T17:23:00Z"/>
          <w:highlight w:val="yellow"/>
        </w:rPr>
      </w:pPr>
    </w:p>
    <w:p w14:paraId="683C1D72" w14:textId="77777777" w:rsidR="006612B1" w:rsidRPr="00BA7081" w:rsidRDefault="006612B1" w:rsidP="006612B1">
      <w:pPr>
        <w:pStyle w:val="QuestionSeparator"/>
        <w:rPr>
          <w:ins w:id="1157" w:author="Duan, Sean (MU-Student)" w:date="2024-09-12T12:23:00Z" w16du:dateUtc="2024-09-12T17:23:00Z"/>
          <w:highlight w:val="yellow"/>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6612B1" w14:paraId="20467F5E" w14:textId="77777777" w:rsidTr="00834A3D">
        <w:trPr>
          <w:trHeight w:val="300"/>
          <w:ins w:id="1158" w:author="Duan, Sean (MU-Student)" w:date="2024-09-12T12:23:00Z" w16du:dateUtc="2024-09-12T17:23:00Z"/>
        </w:trPr>
        <w:tc>
          <w:tcPr>
            <w:tcW w:w="1368" w:type="dxa"/>
            <w:tcBorders>
              <w:top w:val="nil"/>
              <w:left w:val="nil"/>
              <w:bottom w:val="nil"/>
              <w:right w:val="nil"/>
            </w:tcBorders>
          </w:tcPr>
          <w:p w14:paraId="65427D6C" w14:textId="77777777" w:rsidR="006612B1" w:rsidRDefault="006612B1" w:rsidP="00834A3D">
            <w:pPr>
              <w:rPr>
                <w:ins w:id="1159" w:author="Duan, Sean (MU-Student)" w:date="2024-09-12T12:23:00Z" w16du:dateUtc="2024-09-12T17:23:00Z"/>
                <w:color w:val="CCCCCC"/>
              </w:rPr>
            </w:pPr>
            <w:ins w:id="1160" w:author="Duan, Sean (MU-Student)" w:date="2024-09-12T12:23:00Z" w16du:dateUtc="2024-09-12T17:23:00Z">
              <w:r w:rsidRPr="00BA7081">
                <w:rPr>
                  <w:color w:val="CCCCCC"/>
                  <w:highlight w:val="yellow"/>
                </w:rPr>
                <w:t>Page Break</w:t>
              </w:r>
            </w:ins>
          </w:p>
        </w:tc>
        <w:tc>
          <w:tcPr>
            <w:tcW w:w="8208" w:type="dxa"/>
            <w:tcBorders>
              <w:top w:val="nil"/>
              <w:left w:val="nil"/>
              <w:bottom w:val="nil"/>
              <w:right w:val="nil"/>
            </w:tcBorders>
          </w:tcPr>
          <w:p w14:paraId="42D27E5D" w14:textId="77777777" w:rsidR="006612B1" w:rsidRDefault="006612B1" w:rsidP="00834A3D">
            <w:pPr>
              <w:pBdr>
                <w:top w:val="single" w:sz="8" w:space="0" w:color="CCCCCC"/>
              </w:pBdr>
              <w:spacing w:before="120" w:after="120" w:line="120" w:lineRule="auto"/>
              <w:jc w:val="center"/>
              <w:rPr>
                <w:ins w:id="1161" w:author="Duan, Sean (MU-Student)" w:date="2024-09-12T12:23:00Z" w16du:dateUtc="2024-09-12T17:23:00Z"/>
                <w:color w:val="CCCCCC"/>
              </w:rPr>
            </w:pPr>
          </w:p>
        </w:tc>
      </w:tr>
    </w:tbl>
    <w:p w14:paraId="4B90FADC" w14:textId="77777777" w:rsidR="006612B1" w:rsidRDefault="006612B1" w:rsidP="006612B1">
      <w:pPr>
        <w:rPr>
          <w:ins w:id="1162" w:author="Duan, Sean (MU-Student)" w:date="2024-09-12T12:23:00Z" w16du:dateUtc="2024-09-12T17:23:00Z"/>
        </w:rPr>
      </w:pPr>
      <w:ins w:id="1163" w:author="Duan, Sean (MU-Student)" w:date="2024-09-12T12:23:00Z" w16du:dateUtc="2024-09-12T17:23:00Z">
        <w:r>
          <w:br w:type="page"/>
        </w:r>
      </w:ins>
    </w:p>
    <w:p w14:paraId="17F403F2" w14:textId="0C69562B" w:rsidR="007921A3" w:rsidRDefault="007921A3"/>
    <w:tbl>
      <w:tblPr>
        <w:tblStyle w:val="QQuestionIconTable"/>
        <w:tblW w:w="50" w:type="auto"/>
        <w:tblLook w:val="07E0" w:firstRow="1" w:lastRow="1" w:firstColumn="1" w:lastColumn="1" w:noHBand="1" w:noVBand="1"/>
      </w:tblPr>
      <w:tblGrid>
        <w:gridCol w:w="380"/>
      </w:tblGrid>
      <w:tr w:rsidR="007921A3" w14:paraId="7373B774" w14:textId="77777777">
        <w:tc>
          <w:tcPr>
            <w:tcW w:w="50" w:type="dxa"/>
          </w:tcPr>
          <w:p w14:paraId="074815A9" w14:textId="77777777" w:rsidR="007921A3" w:rsidRDefault="00000000">
            <w:pPr>
              <w:keepNext/>
            </w:pPr>
            <w:r>
              <w:rPr>
                <w:noProof/>
              </w:rPr>
              <w:drawing>
                <wp:inline distT="0" distB="0" distL="0" distR="0" wp14:anchorId="7564F998" wp14:editId="3DC8354E">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951CCC9" w14:textId="225D9308" w:rsidR="007921A3" w:rsidDel="006612B1" w:rsidRDefault="007921A3">
      <w:pPr>
        <w:rPr>
          <w:del w:id="1164" w:author="Duan, Sean (MU-Student)" w:date="2024-09-12T12:23:00Z" w16du:dateUtc="2024-09-12T17:23:00Z"/>
        </w:rPr>
      </w:pPr>
    </w:p>
    <w:p w14:paraId="122A0760" w14:textId="3D14DCBB" w:rsidR="007921A3" w:rsidDel="006612B1" w:rsidRDefault="00000000">
      <w:pPr>
        <w:keepNext/>
        <w:rPr>
          <w:del w:id="1165" w:author="Duan, Sean (MU-Student)" w:date="2024-09-12T12:23:00Z" w16du:dateUtc="2024-09-12T17:23:00Z"/>
        </w:rPr>
      </w:pPr>
      <w:del w:id="1166" w:author="Duan, Sean (MU-Student)" w:date="2024-09-12T12:23:00Z" w16du:dateUtc="2024-09-12T17:23:00Z">
        <w:r w:rsidDel="006612B1">
          <w:delText>Q414 "Regular exercise is necessary for Americans"</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6612B1" w14:paraId="67B21901" w14:textId="62B860D7">
        <w:trPr>
          <w:del w:id="1167" w:author="Duan, Sean (MU-Student)" w:date="2024-09-12T12:23:00Z" w16du:dateUtc="2024-09-12T17:23:00Z"/>
        </w:trPr>
        <w:tc>
          <w:tcPr>
            <w:tcW w:w="4788" w:type="dxa"/>
          </w:tcPr>
          <w:p w14:paraId="7169A4DF" w14:textId="6464CCF8" w:rsidR="007921A3" w:rsidDel="006612B1" w:rsidRDefault="007921A3">
            <w:pPr>
              <w:rPr>
                <w:del w:id="1168" w:author="Duan, Sean (MU-Student)" w:date="2024-09-12T12:23:00Z" w16du:dateUtc="2024-09-12T17:23:00Z"/>
              </w:rPr>
            </w:pPr>
          </w:p>
        </w:tc>
        <w:tc>
          <w:tcPr>
            <w:tcW w:w="435" w:type="dxa"/>
          </w:tcPr>
          <w:p w14:paraId="7CE6E549" w14:textId="5E8A5795" w:rsidR="007921A3" w:rsidDel="006612B1" w:rsidRDefault="00000000">
            <w:pPr>
              <w:rPr>
                <w:del w:id="1169" w:author="Duan, Sean (MU-Student)" w:date="2024-09-12T12:23:00Z" w16du:dateUtc="2024-09-12T17:23:00Z"/>
              </w:rPr>
            </w:pPr>
            <w:del w:id="1170" w:author="Duan, Sean (MU-Student)" w:date="2024-09-12T12:23:00Z" w16du:dateUtc="2024-09-12T17:23:00Z">
              <w:r w:rsidDel="006612B1">
                <w:delText>0</w:delText>
              </w:r>
            </w:del>
          </w:p>
        </w:tc>
        <w:tc>
          <w:tcPr>
            <w:tcW w:w="435" w:type="dxa"/>
          </w:tcPr>
          <w:p w14:paraId="40F71F79" w14:textId="7A68CB3F" w:rsidR="007921A3" w:rsidDel="006612B1" w:rsidRDefault="00000000">
            <w:pPr>
              <w:rPr>
                <w:del w:id="1171" w:author="Duan, Sean (MU-Student)" w:date="2024-09-12T12:23:00Z" w16du:dateUtc="2024-09-12T17:23:00Z"/>
              </w:rPr>
            </w:pPr>
            <w:del w:id="1172" w:author="Duan, Sean (MU-Student)" w:date="2024-09-12T12:23:00Z" w16du:dateUtc="2024-09-12T17:23:00Z">
              <w:r w:rsidDel="006612B1">
                <w:delText>10</w:delText>
              </w:r>
            </w:del>
          </w:p>
        </w:tc>
        <w:tc>
          <w:tcPr>
            <w:tcW w:w="435" w:type="dxa"/>
          </w:tcPr>
          <w:p w14:paraId="637F4BD5" w14:textId="3668B100" w:rsidR="007921A3" w:rsidDel="006612B1" w:rsidRDefault="00000000">
            <w:pPr>
              <w:rPr>
                <w:del w:id="1173" w:author="Duan, Sean (MU-Student)" w:date="2024-09-12T12:23:00Z" w16du:dateUtc="2024-09-12T17:23:00Z"/>
              </w:rPr>
            </w:pPr>
            <w:del w:id="1174" w:author="Duan, Sean (MU-Student)" w:date="2024-09-12T12:23:00Z" w16du:dateUtc="2024-09-12T17:23:00Z">
              <w:r w:rsidDel="006612B1">
                <w:delText>20</w:delText>
              </w:r>
            </w:del>
          </w:p>
        </w:tc>
        <w:tc>
          <w:tcPr>
            <w:tcW w:w="435" w:type="dxa"/>
          </w:tcPr>
          <w:p w14:paraId="258D1348" w14:textId="669512CE" w:rsidR="007921A3" w:rsidDel="006612B1" w:rsidRDefault="00000000">
            <w:pPr>
              <w:rPr>
                <w:del w:id="1175" w:author="Duan, Sean (MU-Student)" w:date="2024-09-12T12:23:00Z" w16du:dateUtc="2024-09-12T17:23:00Z"/>
              </w:rPr>
            </w:pPr>
            <w:del w:id="1176" w:author="Duan, Sean (MU-Student)" w:date="2024-09-12T12:23:00Z" w16du:dateUtc="2024-09-12T17:23:00Z">
              <w:r w:rsidDel="006612B1">
                <w:delText>30</w:delText>
              </w:r>
            </w:del>
          </w:p>
        </w:tc>
        <w:tc>
          <w:tcPr>
            <w:tcW w:w="435" w:type="dxa"/>
          </w:tcPr>
          <w:p w14:paraId="30297006" w14:textId="01347B6D" w:rsidR="007921A3" w:rsidDel="006612B1" w:rsidRDefault="00000000">
            <w:pPr>
              <w:rPr>
                <w:del w:id="1177" w:author="Duan, Sean (MU-Student)" w:date="2024-09-12T12:23:00Z" w16du:dateUtc="2024-09-12T17:23:00Z"/>
              </w:rPr>
            </w:pPr>
            <w:del w:id="1178" w:author="Duan, Sean (MU-Student)" w:date="2024-09-12T12:23:00Z" w16du:dateUtc="2024-09-12T17:23:00Z">
              <w:r w:rsidDel="006612B1">
                <w:delText>40</w:delText>
              </w:r>
            </w:del>
          </w:p>
        </w:tc>
        <w:tc>
          <w:tcPr>
            <w:tcW w:w="435" w:type="dxa"/>
          </w:tcPr>
          <w:p w14:paraId="40BB58DE" w14:textId="38ED0E79" w:rsidR="007921A3" w:rsidDel="006612B1" w:rsidRDefault="00000000">
            <w:pPr>
              <w:rPr>
                <w:del w:id="1179" w:author="Duan, Sean (MU-Student)" w:date="2024-09-12T12:23:00Z" w16du:dateUtc="2024-09-12T17:23:00Z"/>
              </w:rPr>
            </w:pPr>
            <w:del w:id="1180" w:author="Duan, Sean (MU-Student)" w:date="2024-09-12T12:23:00Z" w16du:dateUtc="2024-09-12T17:23:00Z">
              <w:r w:rsidDel="006612B1">
                <w:delText>50</w:delText>
              </w:r>
            </w:del>
          </w:p>
        </w:tc>
        <w:tc>
          <w:tcPr>
            <w:tcW w:w="435" w:type="dxa"/>
          </w:tcPr>
          <w:p w14:paraId="6E4D0973" w14:textId="371EA588" w:rsidR="007921A3" w:rsidDel="006612B1" w:rsidRDefault="00000000">
            <w:pPr>
              <w:rPr>
                <w:del w:id="1181" w:author="Duan, Sean (MU-Student)" w:date="2024-09-12T12:23:00Z" w16du:dateUtc="2024-09-12T17:23:00Z"/>
              </w:rPr>
            </w:pPr>
            <w:del w:id="1182" w:author="Duan, Sean (MU-Student)" w:date="2024-09-12T12:23:00Z" w16du:dateUtc="2024-09-12T17:23:00Z">
              <w:r w:rsidDel="006612B1">
                <w:delText>60</w:delText>
              </w:r>
            </w:del>
          </w:p>
        </w:tc>
        <w:tc>
          <w:tcPr>
            <w:tcW w:w="435" w:type="dxa"/>
          </w:tcPr>
          <w:p w14:paraId="1C706196" w14:textId="64C01618" w:rsidR="007921A3" w:rsidDel="006612B1" w:rsidRDefault="00000000">
            <w:pPr>
              <w:rPr>
                <w:del w:id="1183" w:author="Duan, Sean (MU-Student)" w:date="2024-09-12T12:23:00Z" w16du:dateUtc="2024-09-12T17:23:00Z"/>
              </w:rPr>
            </w:pPr>
            <w:del w:id="1184" w:author="Duan, Sean (MU-Student)" w:date="2024-09-12T12:23:00Z" w16du:dateUtc="2024-09-12T17:23:00Z">
              <w:r w:rsidDel="006612B1">
                <w:delText>70</w:delText>
              </w:r>
            </w:del>
          </w:p>
        </w:tc>
        <w:tc>
          <w:tcPr>
            <w:tcW w:w="435" w:type="dxa"/>
          </w:tcPr>
          <w:p w14:paraId="1E5C850C" w14:textId="39304BEE" w:rsidR="007921A3" w:rsidDel="006612B1" w:rsidRDefault="00000000">
            <w:pPr>
              <w:rPr>
                <w:del w:id="1185" w:author="Duan, Sean (MU-Student)" w:date="2024-09-12T12:23:00Z" w16du:dateUtc="2024-09-12T17:23:00Z"/>
              </w:rPr>
            </w:pPr>
            <w:del w:id="1186" w:author="Duan, Sean (MU-Student)" w:date="2024-09-12T12:23:00Z" w16du:dateUtc="2024-09-12T17:23:00Z">
              <w:r w:rsidDel="006612B1">
                <w:delText>80</w:delText>
              </w:r>
            </w:del>
          </w:p>
        </w:tc>
        <w:tc>
          <w:tcPr>
            <w:tcW w:w="435" w:type="dxa"/>
          </w:tcPr>
          <w:p w14:paraId="5E68D0C2" w14:textId="2ECE9E5C" w:rsidR="007921A3" w:rsidDel="006612B1" w:rsidRDefault="00000000">
            <w:pPr>
              <w:rPr>
                <w:del w:id="1187" w:author="Duan, Sean (MU-Student)" w:date="2024-09-12T12:23:00Z" w16du:dateUtc="2024-09-12T17:23:00Z"/>
              </w:rPr>
            </w:pPr>
            <w:del w:id="1188" w:author="Duan, Sean (MU-Student)" w:date="2024-09-12T12:23:00Z" w16du:dateUtc="2024-09-12T17:23:00Z">
              <w:r w:rsidDel="006612B1">
                <w:delText>90</w:delText>
              </w:r>
            </w:del>
          </w:p>
        </w:tc>
        <w:tc>
          <w:tcPr>
            <w:tcW w:w="435" w:type="dxa"/>
          </w:tcPr>
          <w:p w14:paraId="761D938A" w14:textId="10CB4F92" w:rsidR="007921A3" w:rsidDel="006612B1" w:rsidRDefault="00000000">
            <w:pPr>
              <w:rPr>
                <w:del w:id="1189" w:author="Duan, Sean (MU-Student)" w:date="2024-09-12T12:23:00Z" w16du:dateUtc="2024-09-12T17:23:00Z"/>
              </w:rPr>
            </w:pPr>
            <w:del w:id="1190" w:author="Duan, Sean (MU-Student)" w:date="2024-09-12T12:23:00Z" w16du:dateUtc="2024-09-12T17:23:00Z">
              <w:r w:rsidDel="006612B1">
                <w:delText>100</w:delText>
              </w:r>
            </w:del>
          </w:p>
        </w:tc>
      </w:tr>
    </w:tbl>
    <w:p w14:paraId="36762F94" w14:textId="5667F8E9" w:rsidR="007921A3" w:rsidDel="006612B1" w:rsidRDefault="007921A3">
      <w:pPr>
        <w:rPr>
          <w:del w:id="1191" w:author="Duan, Sean (MU-Student)" w:date="2024-09-12T12:23:00Z" w16du:dateUtc="2024-09-12T17:23:00Z"/>
        </w:rPr>
      </w:pPr>
    </w:p>
    <w:tbl>
      <w:tblPr>
        <w:tblStyle w:val="QStandardSliderTable"/>
        <w:tblW w:w="9576" w:type="auto"/>
        <w:tblLook w:val="07E0" w:firstRow="1" w:lastRow="1" w:firstColumn="1" w:lastColumn="1" w:noHBand="1" w:noVBand="1"/>
      </w:tblPr>
      <w:tblGrid>
        <w:gridCol w:w="4629"/>
        <w:gridCol w:w="4731"/>
      </w:tblGrid>
      <w:tr w:rsidR="007921A3" w:rsidDel="006612B1" w14:paraId="19D68D11" w14:textId="4F3C1EA1" w:rsidTr="007921A3">
        <w:trPr>
          <w:del w:id="1192" w:author="Duan, Sean (MU-Student)" w:date="2024-09-12T12:23:00Z" w16du:dateUtc="2024-09-12T17:23:00Z"/>
        </w:trPr>
        <w:tc>
          <w:tcPr>
            <w:cnfStyle w:val="001000000000" w:firstRow="0" w:lastRow="0" w:firstColumn="1" w:lastColumn="0" w:oddVBand="0" w:evenVBand="0" w:oddHBand="0" w:evenHBand="0" w:firstRowFirstColumn="0" w:firstRowLastColumn="0" w:lastRowFirstColumn="0" w:lastRowLastColumn="0"/>
            <w:tcW w:w="4788" w:type="dxa"/>
          </w:tcPr>
          <w:p w14:paraId="6F0C100A" w14:textId="3833A5B7" w:rsidR="007921A3" w:rsidDel="006612B1" w:rsidRDefault="00000000">
            <w:pPr>
              <w:keepNext/>
              <w:rPr>
                <w:del w:id="1193" w:author="Duan, Sean (MU-Student)" w:date="2024-09-12T12:23:00Z" w16du:dateUtc="2024-09-12T17:23:00Z"/>
              </w:rPr>
            </w:pPr>
            <w:del w:id="1194" w:author="Duan, Sean (MU-Student)" w:date="2024-09-12T12:23:00Z" w16du:dateUtc="2024-09-12T17:23:00Z">
              <w:r w:rsidDel="006612B1">
                <w:delText>  ()</w:delText>
              </w:r>
            </w:del>
          </w:p>
        </w:tc>
        <w:tc>
          <w:tcPr>
            <w:tcW w:w="4788" w:type="dxa"/>
          </w:tcPr>
          <w:p w14:paraId="3CD03037" w14:textId="111434D9" w:rsidR="007921A3" w:rsidDel="006612B1" w:rsidRDefault="00000000">
            <w:pPr>
              <w:keepNext/>
              <w:cnfStyle w:val="000000000000" w:firstRow="0" w:lastRow="0" w:firstColumn="0" w:lastColumn="0" w:oddVBand="0" w:evenVBand="0" w:oddHBand="0" w:evenHBand="0" w:firstRowFirstColumn="0" w:firstRowLastColumn="0" w:lastRowFirstColumn="0" w:lastRowLastColumn="0"/>
              <w:rPr>
                <w:del w:id="1195" w:author="Duan, Sean (MU-Student)" w:date="2024-09-12T12:23:00Z" w16du:dateUtc="2024-09-12T17:23:00Z"/>
              </w:rPr>
            </w:pPr>
            <w:del w:id="1196" w:author="Duan, Sean (MU-Student)" w:date="2024-09-12T12:23:00Z" w16du:dateUtc="2024-09-12T17:23:00Z">
              <w:r w:rsidDel="006612B1">
                <w:rPr>
                  <w:noProof/>
                </w:rPr>
                <w:drawing>
                  <wp:inline distT="0" distB="0" distL="0" distR="0" wp14:anchorId="44B1B931" wp14:editId="711A6E0E">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56EE8BE8" w14:textId="506FF05C" w:rsidR="007921A3" w:rsidDel="006612B1" w:rsidRDefault="007921A3">
      <w:pPr>
        <w:rPr>
          <w:del w:id="1197" w:author="Duan, Sean (MU-Student)" w:date="2024-09-12T12:23:00Z" w16du:dateUtc="2024-09-12T17:23:00Z"/>
        </w:rPr>
      </w:pPr>
    </w:p>
    <w:p w14:paraId="187A2F1B" w14:textId="7164EC82" w:rsidR="007921A3" w:rsidDel="006612B1" w:rsidRDefault="007921A3">
      <w:pPr>
        <w:rPr>
          <w:del w:id="1198" w:author="Duan, Sean (MU-Student)" w:date="2024-09-12T12:23:00Z" w16du:dateUtc="2024-09-12T17:23:00Z"/>
        </w:rPr>
      </w:pPr>
    </w:p>
    <w:p w14:paraId="226DE0E6" w14:textId="47D2376E" w:rsidR="007921A3" w:rsidDel="006612B1" w:rsidRDefault="007921A3">
      <w:pPr>
        <w:pStyle w:val="QuestionSeparator"/>
        <w:rPr>
          <w:del w:id="1199" w:author="Duan, Sean (MU-Student)" w:date="2024-09-12T12:23:00Z" w16du:dateUtc="2024-09-12T17:23:00Z"/>
        </w:rPr>
      </w:pPr>
    </w:p>
    <w:p w14:paraId="6C5992F8" w14:textId="77777777" w:rsidR="007921A3" w:rsidRDefault="007921A3"/>
    <w:p w14:paraId="436835DF" w14:textId="1A5C264E" w:rsidR="007921A3" w:rsidDel="007F4338" w:rsidRDefault="00000000">
      <w:pPr>
        <w:keepNext/>
        <w:rPr>
          <w:del w:id="1200" w:author="Duan, Sean (MU-Student)" w:date="2024-09-12T12:19:00Z" w16du:dateUtc="2024-09-12T17:19:00Z"/>
        </w:rPr>
      </w:pPr>
      <w:del w:id="1201" w:author="Duan, Sean (MU-Student)" w:date="2024-09-12T12:19:00Z" w16du:dateUtc="2024-09-12T17:19:00Z">
        <w:r w:rsidDel="007F4338">
          <w:delText>Q415 Please read and answer the following questions carefully</w:delText>
        </w:r>
      </w:del>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rsidDel="007F4338" w14:paraId="4FA513F9" w14:textId="3805EDB6">
        <w:trPr>
          <w:del w:id="1202" w:author="Duan, Sean (MU-Student)" w:date="2024-09-12T12:19:00Z" w16du:dateUtc="2024-09-12T17:19:00Z"/>
        </w:trPr>
        <w:tc>
          <w:tcPr>
            <w:tcW w:w="4788" w:type="dxa"/>
          </w:tcPr>
          <w:p w14:paraId="0FE77692" w14:textId="5C3638C8" w:rsidR="007921A3" w:rsidDel="007F4338" w:rsidRDefault="007921A3">
            <w:pPr>
              <w:keepNext/>
              <w:rPr>
                <w:del w:id="1203" w:author="Duan, Sean (MU-Student)" w:date="2024-09-12T12:19:00Z" w16du:dateUtc="2024-09-12T17:19:00Z"/>
              </w:rPr>
            </w:pPr>
          </w:p>
        </w:tc>
        <w:tc>
          <w:tcPr>
            <w:tcW w:w="684" w:type="dxa"/>
          </w:tcPr>
          <w:p w14:paraId="3DBC6840" w14:textId="0AA5ED35" w:rsidR="007921A3" w:rsidDel="007F4338" w:rsidRDefault="00000000">
            <w:pPr>
              <w:rPr>
                <w:del w:id="1204" w:author="Duan, Sean (MU-Student)" w:date="2024-09-12T12:19:00Z" w16du:dateUtc="2024-09-12T17:19:00Z"/>
              </w:rPr>
            </w:pPr>
            <w:del w:id="1205" w:author="Duan, Sean (MU-Student)" w:date="2024-09-12T12:19:00Z" w16du:dateUtc="2024-09-12T17:19:00Z">
              <w:r w:rsidDel="007F4338">
                <w:delText>Strongly disagree</w:delText>
              </w:r>
            </w:del>
          </w:p>
        </w:tc>
        <w:tc>
          <w:tcPr>
            <w:tcW w:w="684" w:type="dxa"/>
          </w:tcPr>
          <w:p w14:paraId="7FF83557" w14:textId="327132E6" w:rsidR="007921A3" w:rsidDel="007F4338" w:rsidRDefault="00000000">
            <w:pPr>
              <w:rPr>
                <w:del w:id="1206" w:author="Duan, Sean (MU-Student)" w:date="2024-09-12T12:19:00Z" w16du:dateUtc="2024-09-12T17:19:00Z"/>
              </w:rPr>
            </w:pPr>
            <w:del w:id="1207" w:author="Duan, Sean (MU-Student)" w:date="2024-09-12T12:19:00Z" w16du:dateUtc="2024-09-12T17:19:00Z">
              <w:r w:rsidDel="007F4338">
                <w:delText>Disagree</w:delText>
              </w:r>
            </w:del>
          </w:p>
        </w:tc>
        <w:tc>
          <w:tcPr>
            <w:tcW w:w="684" w:type="dxa"/>
          </w:tcPr>
          <w:p w14:paraId="70233F7E" w14:textId="79D23DBE" w:rsidR="007921A3" w:rsidDel="007F4338" w:rsidRDefault="00000000">
            <w:pPr>
              <w:rPr>
                <w:del w:id="1208" w:author="Duan, Sean (MU-Student)" w:date="2024-09-12T12:19:00Z" w16du:dateUtc="2024-09-12T17:19:00Z"/>
              </w:rPr>
            </w:pPr>
            <w:del w:id="1209" w:author="Duan, Sean (MU-Student)" w:date="2024-09-12T12:19:00Z" w16du:dateUtc="2024-09-12T17:19:00Z">
              <w:r w:rsidDel="007F4338">
                <w:delText>Somewhat disagree</w:delText>
              </w:r>
            </w:del>
          </w:p>
        </w:tc>
        <w:tc>
          <w:tcPr>
            <w:tcW w:w="684" w:type="dxa"/>
          </w:tcPr>
          <w:p w14:paraId="1347AC67" w14:textId="3A2FEFC0" w:rsidR="007921A3" w:rsidDel="007F4338" w:rsidRDefault="00000000">
            <w:pPr>
              <w:rPr>
                <w:del w:id="1210" w:author="Duan, Sean (MU-Student)" w:date="2024-09-12T12:19:00Z" w16du:dateUtc="2024-09-12T17:19:00Z"/>
              </w:rPr>
            </w:pPr>
            <w:del w:id="1211" w:author="Duan, Sean (MU-Student)" w:date="2024-09-12T12:19:00Z" w16du:dateUtc="2024-09-12T17:19:00Z">
              <w:r w:rsidDel="007F4338">
                <w:delText>Neither agree nor disagree</w:delText>
              </w:r>
            </w:del>
          </w:p>
        </w:tc>
        <w:tc>
          <w:tcPr>
            <w:tcW w:w="684" w:type="dxa"/>
          </w:tcPr>
          <w:p w14:paraId="3FADA6FC" w14:textId="0B876145" w:rsidR="007921A3" w:rsidDel="007F4338" w:rsidRDefault="00000000">
            <w:pPr>
              <w:rPr>
                <w:del w:id="1212" w:author="Duan, Sean (MU-Student)" w:date="2024-09-12T12:19:00Z" w16du:dateUtc="2024-09-12T17:19:00Z"/>
              </w:rPr>
            </w:pPr>
            <w:del w:id="1213" w:author="Duan, Sean (MU-Student)" w:date="2024-09-12T12:19:00Z" w16du:dateUtc="2024-09-12T17:19:00Z">
              <w:r w:rsidDel="007F4338">
                <w:delText>Somewhat agree</w:delText>
              </w:r>
            </w:del>
          </w:p>
        </w:tc>
        <w:tc>
          <w:tcPr>
            <w:tcW w:w="684" w:type="dxa"/>
          </w:tcPr>
          <w:p w14:paraId="03EBFAE6" w14:textId="3E01045D" w:rsidR="007921A3" w:rsidDel="007F4338" w:rsidRDefault="00000000">
            <w:pPr>
              <w:rPr>
                <w:del w:id="1214" w:author="Duan, Sean (MU-Student)" w:date="2024-09-12T12:19:00Z" w16du:dateUtc="2024-09-12T17:19:00Z"/>
              </w:rPr>
            </w:pPr>
            <w:del w:id="1215" w:author="Duan, Sean (MU-Student)" w:date="2024-09-12T12:19:00Z" w16du:dateUtc="2024-09-12T17:19:00Z">
              <w:r w:rsidDel="007F4338">
                <w:delText>Agree</w:delText>
              </w:r>
            </w:del>
          </w:p>
        </w:tc>
        <w:tc>
          <w:tcPr>
            <w:tcW w:w="684" w:type="dxa"/>
          </w:tcPr>
          <w:p w14:paraId="0F050BDF" w14:textId="5A7E3D63" w:rsidR="007921A3" w:rsidDel="007F4338" w:rsidRDefault="00000000">
            <w:pPr>
              <w:rPr>
                <w:del w:id="1216" w:author="Duan, Sean (MU-Student)" w:date="2024-09-12T12:19:00Z" w16du:dateUtc="2024-09-12T17:19:00Z"/>
              </w:rPr>
            </w:pPr>
            <w:del w:id="1217" w:author="Duan, Sean (MU-Student)" w:date="2024-09-12T12:19:00Z" w16du:dateUtc="2024-09-12T17:19:00Z">
              <w:r w:rsidDel="007F4338">
                <w:delText>Strongly agree</w:delText>
              </w:r>
            </w:del>
          </w:p>
        </w:tc>
      </w:tr>
    </w:tbl>
    <w:p w14:paraId="0AFC0683" w14:textId="567D246D" w:rsidR="007921A3" w:rsidDel="007F4338" w:rsidRDefault="007921A3">
      <w:pPr>
        <w:rPr>
          <w:del w:id="1218" w:author="Duan, Sean (MU-Student)" w:date="2024-09-12T12:19:00Z" w16du:dateUtc="2024-09-12T17:19:00Z"/>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rsidDel="007F4338" w14:paraId="1E0975E2" w14:textId="2896AA9B">
        <w:trPr>
          <w:del w:id="1219" w:author="Duan, Sean (MU-Student)" w:date="2024-09-12T12:19:00Z" w16du:dateUtc="2024-09-12T17:19:00Z"/>
        </w:trPr>
        <w:tc>
          <w:tcPr>
            <w:tcW w:w="4788" w:type="dxa"/>
          </w:tcPr>
          <w:p w14:paraId="019274E9" w14:textId="19EB441D" w:rsidR="007921A3" w:rsidDel="007F4338" w:rsidRDefault="007921A3">
            <w:pPr>
              <w:rPr>
                <w:del w:id="1220" w:author="Duan, Sean (MU-Student)" w:date="2024-09-12T12:19:00Z" w16du:dateUtc="2024-09-12T17:19:00Z"/>
              </w:rPr>
            </w:pPr>
          </w:p>
        </w:tc>
        <w:tc>
          <w:tcPr>
            <w:tcW w:w="435" w:type="dxa"/>
          </w:tcPr>
          <w:p w14:paraId="6A9BAD4A" w14:textId="415FE8D4" w:rsidR="007921A3" w:rsidDel="007F4338" w:rsidRDefault="00000000">
            <w:pPr>
              <w:rPr>
                <w:del w:id="1221" w:author="Duan, Sean (MU-Student)" w:date="2024-09-12T12:19:00Z" w16du:dateUtc="2024-09-12T17:19:00Z"/>
              </w:rPr>
            </w:pPr>
            <w:del w:id="1222" w:author="Duan, Sean (MU-Student)" w:date="2024-09-12T12:19:00Z" w16du:dateUtc="2024-09-12T17:19:00Z">
              <w:r w:rsidDel="007F4338">
                <w:delText>-50</w:delText>
              </w:r>
            </w:del>
          </w:p>
        </w:tc>
        <w:tc>
          <w:tcPr>
            <w:tcW w:w="435" w:type="dxa"/>
          </w:tcPr>
          <w:p w14:paraId="7153D4E2" w14:textId="5335BF32" w:rsidR="007921A3" w:rsidDel="007F4338" w:rsidRDefault="00000000">
            <w:pPr>
              <w:rPr>
                <w:del w:id="1223" w:author="Duan, Sean (MU-Student)" w:date="2024-09-12T12:19:00Z" w16du:dateUtc="2024-09-12T17:19:00Z"/>
              </w:rPr>
            </w:pPr>
            <w:del w:id="1224" w:author="Duan, Sean (MU-Student)" w:date="2024-09-12T12:19:00Z" w16du:dateUtc="2024-09-12T17:19:00Z">
              <w:r w:rsidDel="007F4338">
                <w:delText>-40</w:delText>
              </w:r>
            </w:del>
          </w:p>
        </w:tc>
        <w:tc>
          <w:tcPr>
            <w:tcW w:w="435" w:type="dxa"/>
          </w:tcPr>
          <w:p w14:paraId="381AE813" w14:textId="7E1AFFFA" w:rsidR="007921A3" w:rsidDel="007F4338" w:rsidRDefault="00000000">
            <w:pPr>
              <w:rPr>
                <w:del w:id="1225" w:author="Duan, Sean (MU-Student)" w:date="2024-09-12T12:19:00Z" w16du:dateUtc="2024-09-12T17:19:00Z"/>
              </w:rPr>
            </w:pPr>
            <w:del w:id="1226" w:author="Duan, Sean (MU-Student)" w:date="2024-09-12T12:19:00Z" w16du:dateUtc="2024-09-12T17:19:00Z">
              <w:r w:rsidDel="007F4338">
                <w:delText>-30</w:delText>
              </w:r>
            </w:del>
          </w:p>
        </w:tc>
        <w:tc>
          <w:tcPr>
            <w:tcW w:w="435" w:type="dxa"/>
          </w:tcPr>
          <w:p w14:paraId="7B45F20C" w14:textId="29E747EF" w:rsidR="007921A3" w:rsidDel="007F4338" w:rsidRDefault="00000000">
            <w:pPr>
              <w:rPr>
                <w:del w:id="1227" w:author="Duan, Sean (MU-Student)" w:date="2024-09-12T12:19:00Z" w16du:dateUtc="2024-09-12T17:19:00Z"/>
              </w:rPr>
            </w:pPr>
            <w:del w:id="1228" w:author="Duan, Sean (MU-Student)" w:date="2024-09-12T12:19:00Z" w16du:dateUtc="2024-09-12T17:19:00Z">
              <w:r w:rsidDel="007F4338">
                <w:delText>-20</w:delText>
              </w:r>
            </w:del>
          </w:p>
        </w:tc>
        <w:tc>
          <w:tcPr>
            <w:tcW w:w="435" w:type="dxa"/>
          </w:tcPr>
          <w:p w14:paraId="4563ABB2" w14:textId="4EDC0870" w:rsidR="007921A3" w:rsidDel="007F4338" w:rsidRDefault="00000000">
            <w:pPr>
              <w:rPr>
                <w:del w:id="1229" w:author="Duan, Sean (MU-Student)" w:date="2024-09-12T12:19:00Z" w16du:dateUtc="2024-09-12T17:19:00Z"/>
              </w:rPr>
            </w:pPr>
            <w:del w:id="1230" w:author="Duan, Sean (MU-Student)" w:date="2024-09-12T12:19:00Z" w16du:dateUtc="2024-09-12T17:19:00Z">
              <w:r w:rsidDel="007F4338">
                <w:delText>-10</w:delText>
              </w:r>
            </w:del>
          </w:p>
        </w:tc>
        <w:tc>
          <w:tcPr>
            <w:tcW w:w="435" w:type="dxa"/>
          </w:tcPr>
          <w:p w14:paraId="1BBEB6E4" w14:textId="2EA3F9D7" w:rsidR="007921A3" w:rsidDel="007F4338" w:rsidRDefault="00000000">
            <w:pPr>
              <w:rPr>
                <w:del w:id="1231" w:author="Duan, Sean (MU-Student)" w:date="2024-09-12T12:19:00Z" w16du:dateUtc="2024-09-12T17:19:00Z"/>
              </w:rPr>
            </w:pPr>
            <w:del w:id="1232" w:author="Duan, Sean (MU-Student)" w:date="2024-09-12T12:19:00Z" w16du:dateUtc="2024-09-12T17:19:00Z">
              <w:r w:rsidDel="007F4338">
                <w:delText>0</w:delText>
              </w:r>
            </w:del>
          </w:p>
        </w:tc>
        <w:tc>
          <w:tcPr>
            <w:tcW w:w="435" w:type="dxa"/>
          </w:tcPr>
          <w:p w14:paraId="7E7AF987" w14:textId="1B3776CD" w:rsidR="007921A3" w:rsidDel="007F4338" w:rsidRDefault="00000000">
            <w:pPr>
              <w:rPr>
                <w:del w:id="1233" w:author="Duan, Sean (MU-Student)" w:date="2024-09-12T12:19:00Z" w16du:dateUtc="2024-09-12T17:19:00Z"/>
              </w:rPr>
            </w:pPr>
            <w:del w:id="1234" w:author="Duan, Sean (MU-Student)" w:date="2024-09-12T12:19:00Z" w16du:dateUtc="2024-09-12T17:19:00Z">
              <w:r w:rsidDel="007F4338">
                <w:delText>10</w:delText>
              </w:r>
            </w:del>
          </w:p>
        </w:tc>
        <w:tc>
          <w:tcPr>
            <w:tcW w:w="435" w:type="dxa"/>
          </w:tcPr>
          <w:p w14:paraId="4EC3B2CB" w14:textId="498ADE08" w:rsidR="007921A3" w:rsidDel="007F4338" w:rsidRDefault="00000000">
            <w:pPr>
              <w:rPr>
                <w:del w:id="1235" w:author="Duan, Sean (MU-Student)" w:date="2024-09-12T12:19:00Z" w16du:dateUtc="2024-09-12T17:19:00Z"/>
              </w:rPr>
            </w:pPr>
            <w:del w:id="1236" w:author="Duan, Sean (MU-Student)" w:date="2024-09-12T12:19:00Z" w16du:dateUtc="2024-09-12T17:19:00Z">
              <w:r w:rsidDel="007F4338">
                <w:delText>20</w:delText>
              </w:r>
            </w:del>
          </w:p>
        </w:tc>
        <w:tc>
          <w:tcPr>
            <w:tcW w:w="435" w:type="dxa"/>
          </w:tcPr>
          <w:p w14:paraId="44AEEE3D" w14:textId="6AE31C17" w:rsidR="007921A3" w:rsidDel="007F4338" w:rsidRDefault="00000000">
            <w:pPr>
              <w:rPr>
                <w:del w:id="1237" w:author="Duan, Sean (MU-Student)" w:date="2024-09-12T12:19:00Z" w16du:dateUtc="2024-09-12T17:19:00Z"/>
              </w:rPr>
            </w:pPr>
            <w:del w:id="1238" w:author="Duan, Sean (MU-Student)" w:date="2024-09-12T12:19:00Z" w16du:dateUtc="2024-09-12T17:19:00Z">
              <w:r w:rsidDel="007F4338">
                <w:delText>30</w:delText>
              </w:r>
            </w:del>
          </w:p>
        </w:tc>
        <w:tc>
          <w:tcPr>
            <w:tcW w:w="435" w:type="dxa"/>
          </w:tcPr>
          <w:p w14:paraId="05F6617F" w14:textId="5C2A2F86" w:rsidR="007921A3" w:rsidDel="007F4338" w:rsidRDefault="00000000">
            <w:pPr>
              <w:rPr>
                <w:del w:id="1239" w:author="Duan, Sean (MU-Student)" w:date="2024-09-12T12:19:00Z" w16du:dateUtc="2024-09-12T17:19:00Z"/>
              </w:rPr>
            </w:pPr>
            <w:del w:id="1240" w:author="Duan, Sean (MU-Student)" w:date="2024-09-12T12:19:00Z" w16du:dateUtc="2024-09-12T17:19:00Z">
              <w:r w:rsidDel="007F4338">
                <w:delText>40</w:delText>
              </w:r>
            </w:del>
          </w:p>
        </w:tc>
        <w:tc>
          <w:tcPr>
            <w:tcW w:w="435" w:type="dxa"/>
          </w:tcPr>
          <w:p w14:paraId="5806F59D" w14:textId="6E28A6DF" w:rsidR="007921A3" w:rsidDel="007F4338" w:rsidRDefault="00000000">
            <w:pPr>
              <w:rPr>
                <w:del w:id="1241" w:author="Duan, Sean (MU-Student)" w:date="2024-09-12T12:19:00Z" w16du:dateUtc="2024-09-12T17:19:00Z"/>
              </w:rPr>
            </w:pPr>
            <w:del w:id="1242" w:author="Duan, Sean (MU-Student)" w:date="2024-09-12T12:19:00Z" w16du:dateUtc="2024-09-12T17:19:00Z">
              <w:r w:rsidDel="007F4338">
                <w:delText>50</w:delText>
              </w:r>
            </w:del>
          </w:p>
        </w:tc>
      </w:tr>
    </w:tbl>
    <w:p w14:paraId="6BFC1D84" w14:textId="371BBDDF" w:rsidR="007921A3" w:rsidDel="007F4338" w:rsidRDefault="007921A3">
      <w:pPr>
        <w:rPr>
          <w:del w:id="1243" w:author="Duan, Sean (MU-Student)" w:date="2024-09-12T12:19:00Z" w16du:dateUtc="2024-09-12T17:19:00Z"/>
        </w:rPr>
      </w:pPr>
    </w:p>
    <w:tbl>
      <w:tblPr>
        <w:tblStyle w:val="QStandardSliderTable"/>
        <w:tblW w:w="9576" w:type="auto"/>
        <w:tblLook w:val="07E0" w:firstRow="1" w:lastRow="1" w:firstColumn="1" w:lastColumn="1" w:noHBand="1" w:noVBand="1"/>
      </w:tblPr>
      <w:tblGrid>
        <w:gridCol w:w="4640"/>
        <w:gridCol w:w="4720"/>
      </w:tblGrid>
      <w:tr w:rsidR="007921A3" w:rsidDel="007F4338" w14:paraId="021EF619" w14:textId="4ADFABD3" w:rsidTr="007921A3">
        <w:trPr>
          <w:del w:id="1244"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4205368E" w14:textId="1B05BA23" w:rsidR="007921A3" w:rsidDel="007F4338" w:rsidRDefault="00000000">
            <w:pPr>
              <w:keepNext/>
              <w:rPr>
                <w:del w:id="1245" w:author="Duan, Sean (MU-Student)" w:date="2024-09-12T12:19:00Z" w16du:dateUtc="2024-09-12T17:19:00Z"/>
              </w:rPr>
            </w:pPr>
            <w:del w:id="1246" w:author="Duan, Sean (MU-Student)" w:date="2024-09-12T12:19:00Z" w16du:dateUtc="2024-09-12T17:19:00Z">
              <w:r w:rsidDel="007F4338">
                <w:delText>There are very important ethical aspects to exercising ()</w:delText>
              </w:r>
            </w:del>
          </w:p>
        </w:tc>
        <w:tc>
          <w:tcPr>
            <w:tcW w:w="4788" w:type="dxa"/>
          </w:tcPr>
          <w:p w14:paraId="5D0ACB1D" w14:textId="1F779D71"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47" w:author="Duan, Sean (MU-Student)" w:date="2024-09-12T12:19:00Z" w16du:dateUtc="2024-09-12T17:19:00Z"/>
              </w:rPr>
            </w:pPr>
            <w:del w:id="1248" w:author="Duan, Sean (MU-Student)" w:date="2024-09-12T12:19:00Z" w16du:dateUtc="2024-09-12T17:19:00Z">
              <w:r w:rsidDel="007F4338">
                <w:rPr>
                  <w:noProof/>
                </w:rPr>
                <w:drawing>
                  <wp:inline distT="0" distB="0" distL="0" distR="0" wp14:anchorId="1DFD0673" wp14:editId="0EED2AE5">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4F42C654" w14:textId="0CB469CE" w:rsidTr="007921A3">
        <w:trPr>
          <w:del w:id="1249"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78D3D965" w14:textId="16E78C6F" w:rsidR="007921A3" w:rsidDel="007F4338" w:rsidRDefault="00000000">
            <w:pPr>
              <w:keepNext/>
              <w:rPr>
                <w:del w:id="1250" w:author="Duan, Sean (MU-Student)" w:date="2024-09-12T12:19:00Z" w16du:dateUtc="2024-09-12T17:19:00Z"/>
              </w:rPr>
            </w:pPr>
            <w:del w:id="1251" w:author="Duan, Sean (MU-Student)" w:date="2024-09-12T12:19:00Z" w16du:dateUtc="2024-09-12T17:19:00Z">
              <w:r w:rsidDel="007F4338">
                <w:delText>Exercising clearly does not involve ethics or moral issues ()</w:delText>
              </w:r>
            </w:del>
          </w:p>
        </w:tc>
        <w:tc>
          <w:tcPr>
            <w:tcW w:w="4788" w:type="dxa"/>
          </w:tcPr>
          <w:p w14:paraId="7248005C" w14:textId="077ACA6D"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52" w:author="Duan, Sean (MU-Student)" w:date="2024-09-12T12:19:00Z" w16du:dateUtc="2024-09-12T17:19:00Z"/>
              </w:rPr>
            </w:pPr>
            <w:del w:id="1253" w:author="Duan, Sean (MU-Student)" w:date="2024-09-12T12:19:00Z" w16du:dateUtc="2024-09-12T17:19:00Z">
              <w:r w:rsidDel="007F4338">
                <w:rPr>
                  <w:noProof/>
                </w:rPr>
                <w:drawing>
                  <wp:inline distT="0" distB="0" distL="0" distR="0" wp14:anchorId="3B9340C0" wp14:editId="1B27CA03">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1C08CCB2" w14:textId="3B886CF7" w:rsidTr="007921A3">
        <w:trPr>
          <w:del w:id="1254"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4FBF5690" w14:textId="75F1D786" w:rsidR="007921A3" w:rsidDel="007F4338" w:rsidRDefault="00000000">
            <w:pPr>
              <w:keepNext/>
              <w:rPr>
                <w:del w:id="1255" w:author="Duan, Sean (MU-Student)" w:date="2024-09-12T12:19:00Z" w16du:dateUtc="2024-09-12T17:19:00Z"/>
              </w:rPr>
            </w:pPr>
            <w:del w:id="1256" w:author="Duan, Sean (MU-Student)" w:date="2024-09-12T12:19:00Z" w16du:dateUtc="2024-09-12T17:19:00Z">
              <w:r w:rsidDel="007F4338">
                <w:delText>Exercising could be described as a moral issue ()</w:delText>
              </w:r>
            </w:del>
          </w:p>
        </w:tc>
        <w:tc>
          <w:tcPr>
            <w:tcW w:w="4788" w:type="dxa"/>
          </w:tcPr>
          <w:p w14:paraId="7A68A82D" w14:textId="10DE4EF9"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57" w:author="Duan, Sean (MU-Student)" w:date="2024-09-12T12:19:00Z" w16du:dateUtc="2024-09-12T17:19:00Z"/>
              </w:rPr>
            </w:pPr>
            <w:del w:id="1258" w:author="Duan, Sean (MU-Student)" w:date="2024-09-12T12:19:00Z" w16du:dateUtc="2024-09-12T17:19:00Z">
              <w:r w:rsidDel="007F4338">
                <w:rPr>
                  <w:noProof/>
                </w:rPr>
                <w:drawing>
                  <wp:inline distT="0" distB="0" distL="0" distR="0" wp14:anchorId="607D9AC6" wp14:editId="4DA774EC">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7C665EDE" w14:textId="1AF716A9" w:rsidTr="007921A3">
        <w:trPr>
          <w:del w:id="1259"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18A1965E" w14:textId="6C76ACC1" w:rsidR="007921A3" w:rsidDel="007F4338" w:rsidRDefault="00000000">
            <w:pPr>
              <w:keepNext/>
              <w:rPr>
                <w:del w:id="1260" w:author="Duan, Sean (MU-Student)" w:date="2024-09-12T12:19:00Z" w16du:dateUtc="2024-09-12T17:19:00Z"/>
              </w:rPr>
            </w:pPr>
            <w:del w:id="1261" w:author="Duan, Sean (MU-Student)" w:date="2024-09-12T12:19:00Z" w16du:dateUtc="2024-09-12T17:19:00Z">
              <w:r w:rsidDel="007F4338">
                <w:delText>Exercising is a reflection of my core moral beliefs and convictions ()</w:delText>
              </w:r>
            </w:del>
          </w:p>
        </w:tc>
        <w:tc>
          <w:tcPr>
            <w:tcW w:w="4788" w:type="dxa"/>
          </w:tcPr>
          <w:p w14:paraId="0A12557D" w14:textId="11DB090E"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62" w:author="Duan, Sean (MU-Student)" w:date="2024-09-12T12:19:00Z" w16du:dateUtc="2024-09-12T17:19:00Z"/>
              </w:rPr>
            </w:pPr>
            <w:del w:id="1263" w:author="Duan, Sean (MU-Student)" w:date="2024-09-12T12:19:00Z" w16du:dateUtc="2024-09-12T17:19:00Z">
              <w:r w:rsidDel="007F4338">
                <w:rPr>
                  <w:noProof/>
                </w:rPr>
                <w:drawing>
                  <wp:inline distT="0" distB="0" distL="0" distR="0" wp14:anchorId="2C3D5727" wp14:editId="48454FB4">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42538B67" w14:textId="61C7B9B4" w:rsidTr="007921A3">
        <w:trPr>
          <w:del w:id="1264"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7E526F45" w14:textId="225F3FCD" w:rsidR="007921A3" w:rsidDel="007F4338" w:rsidRDefault="00000000">
            <w:pPr>
              <w:keepNext/>
              <w:rPr>
                <w:del w:id="1265" w:author="Duan, Sean (MU-Student)" w:date="2024-09-12T12:19:00Z" w16du:dateUtc="2024-09-12T17:19:00Z"/>
              </w:rPr>
            </w:pPr>
            <w:del w:id="1266" w:author="Duan, Sean (MU-Student)" w:date="2024-09-12T12:19:00Z" w16du:dateUtc="2024-09-12T17:19:00Z">
              <w:r w:rsidDel="007F4338">
                <w:delText>My position on exercising is connected to my fundamental beliefs about right and wrong ()</w:delText>
              </w:r>
            </w:del>
          </w:p>
        </w:tc>
        <w:tc>
          <w:tcPr>
            <w:tcW w:w="4788" w:type="dxa"/>
          </w:tcPr>
          <w:p w14:paraId="3B839763" w14:textId="30AC6C69"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67" w:author="Duan, Sean (MU-Student)" w:date="2024-09-12T12:19:00Z" w16du:dateUtc="2024-09-12T17:19:00Z"/>
              </w:rPr>
            </w:pPr>
            <w:del w:id="1268" w:author="Duan, Sean (MU-Student)" w:date="2024-09-12T12:19:00Z" w16du:dateUtc="2024-09-12T17:19:00Z">
              <w:r w:rsidDel="007F4338">
                <w:rPr>
                  <w:noProof/>
                </w:rPr>
                <w:drawing>
                  <wp:inline distT="0" distB="0" distL="0" distR="0" wp14:anchorId="260F92BF" wp14:editId="3E7D6182">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106C6340" w14:textId="34EB9D6A" w:rsidTr="007921A3">
        <w:trPr>
          <w:del w:id="1269"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1A17D17A" w14:textId="27A57329" w:rsidR="007921A3" w:rsidDel="007F4338" w:rsidRDefault="00000000">
            <w:pPr>
              <w:keepNext/>
              <w:rPr>
                <w:del w:id="1270" w:author="Duan, Sean (MU-Student)" w:date="2024-09-12T12:19:00Z" w16du:dateUtc="2024-09-12T17:19:00Z"/>
              </w:rPr>
            </w:pPr>
            <w:del w:id="1271" w:author="Duan, Sean (MU-Student)" w:date="2024-09-12T12:19:00Z" w16du:dateUtc="2024-09-12T17:19:00Z">
              <w:r w:rsidDel="007F4338">
                <w:delText>My position on exercising is a moral stance ()</w:delText>
              </w:r>
            </w:del>
          </w:p>
        </w:tc>
        <w:tc>
          <w:tcPr>
            <w:tcW w:w="4788" w:type="dxa"/>
          </w:tcPr>
          <w:p w14:paraId="1ECBEDBE" w14:textId="634A4FFE"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72" w:author="Duan, Sean (MU-Student)" w:date="2024-09-12T12:19:00Z" w16du:dateUtc="2024-09-12T17:19:00Z"/>
              </w:rPr>
            </w:pPr>
            <w:del w:id="1273" w:author="Duan, Sean (MU-Student)" w:date="2024-09-12T12:19:00Z" w16du:dateUtc="2024-09-12T17:19:00Z">
              <w:r w:rsidDel="007F4338">
                <w:rPr>
                  <w:noProof/>
                </w:rPr>
                <w:drawing>
                  <wp:inline distT="0" distB="0" distL="0" distR="0" wp14:anchorId="6B1293F0" wp14:editId="42C2449D">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246EF79A" w14:textId="04E175BE" w:rsidTr="007921A3">
        <w:trPr>
          <w:del w:id="1274"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29283DD5" w14:textId="599E35FA" w:rsidR="007921A3" w:rsidDel="007F4338" w:rsidRDefault="00000000">
            <w:pPr>
              <w:keepNext/>
              <w:rPr>
                <w:del w:id="1275" w:author="Duan, Sean (MU-Student)" w:date="2024-09-12T12:19:00Z" w16du:dateUtc="2024-09-12T17:19:00Z"/>
              </w:rPr>
            </w:pPr>
            <w:del w:id="1276" w:author="Duan, Sean (MU-Student)" w:date="2024-09-12T12:19:00Z" w16du:dateUtc="2024-09-12T17:19:00Z">
              <w:r w:rsidDel="007F4338">
                <w:delText>My position on exercising is based on moral principles ()</w:delText>
              </w:r>
            </w:del>
          </w:p>
        </w:tc>
        <w:tc>
          <w:tcPr>
            <w:tcW w:w="4788" w:type="dxa"/>
          </w:tcPr>
          <w:p w14:paraId="07D8D4F9" w14:textId="0651A2DC"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277" w:author="Duan, Sean (MU-Student)" w:date="2024-09-12T12:19:00Z" w16du:dateUtc="2024-09-12T17:19:00Z"/>
              </w:rPr>
            </w:pPr>
            <w:del w:id="1278" w:author="Duan, Sean (MU-Student)" w:date="2024-09-12T12:19:00Z" w16du:dateUtc="2024-09-12T17:19:00Z">
              <w:r w:rsidDel="007F4338">
                <w:rPr>
                  <w:noProof/>
                </w:rPr>
                <w:drawing>
                  <wp:inline distT="0" distB="0" distL="0" distR="0" wp14:anchorId="31CF2090" wp14:editId="722112DF">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501D89B0" w14:textId="586EA6C1" w:rsidR="007921A3" w:rsidDel="007F4338" w:rsidRDefault="007921A3">
      <w:pPr>
        <w:rPr>
          <w:del w:id="1279" w:author="Duan, Sean (MU-Student)" w:date="2024-09-12T12:19:00Z" w16du:dateUtc="2024-09-12T17:19:00Z"/>
        </w:rPr>
      </w:pPr>
    </w:p>
    <w:p w14:paraId="18380E5D" w14:textId="280024D0" w:rsidR="007921A3" w:rsidDel="007F4338" w:rsidRDefault="007921A3">
      <w:pPr>
        <w:rPr>
          <w:del w:id="1280" w:author="Duan, Sean (MU-Student)" w:date="2024-09-12T12:19:00Z" w16du:dateUtc="2024-09-12T17:19:00Z"/>
        </w:rPr>
      </w:pPr>
    </w:p>
    <w:p w14:paraId="398BCF11" w14:textId="28910C37" w:rsidR="007921A3" w:rsidDel="007F4338" w:rsidRDefault="007921A3">
      <w:pPr>
        <w:pStyle w:val="QuestionSeparator"/>
        <w:rPr>
          <w:del w:id="1281" w:author="Duan, Sean (MU-Student)" w:date="2024-09-12T12:19:00Z" w16du:dateUtc="2024-09-12T17:19: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rsidDel="007F4338" w14:paraId="349C5CEA" w14:textId="19CE6BD9">
        <w:trPr>
          <w:trHeight w:val="300"/>
          <w:del w:id="1282" w:author="Duan, Sean (MU-Student)" w:date="2024-09-12T12:19:00Z" w16du:dateUtc="2024-09-12T17:19:00Z"/>
        </w:trPr>
        <w:tc>
          <w:tcPr>
            <w:tcW w:w="1368" w:type="dxa"/>
            <w:tcBorders>
              <w:top w:val="nil"/>
              <w:left w:val="nil"/>
              <w:bottom w:val="nil"/>
              <w:right w:val="nil"/>
            </w:tcBorders>
          </w:tcPr>
          <w:p w14:paraId="43938B61" w14:textId="75F2BCFC" w:rsidR="007921A3" w:rsidDel="007F4338" w:rsidRDefault="00000000">
            <w:pPr>
              <w:rPr>
                <w:del w:id="1283" w:author="Duan, Sean (MU-Student)" w:date="2024-09-12T12:19:00Z" w16du:dateUtc="2024-09-12T17:19:00Z"/>
                <w:color w:val="CCCCCC"/>
              </w:rPr>
            </w:pPr>
            <w:del w:id="1284" w:author="Duan, Sean (MU-Student)" w:date="2024-09-12T12:19:00Z" w16du:dateUtc="2024-09-12T17:19:00Z">
              <w:r w:rsidDel="007F4338">
                <w:rPr>
                  <w:color w:val="CCCCCC"/>
                </w:rPr>
                <w:delText>Page Break</w:delText>
              </w:r>
            </w:del>
          </w:p>
        </w:tc>
        <w:tc>
          <w:tcPr>
            <w:tcW w:w="8208" w:type="dxa"/>
            <w:tcBorders>
              <w:top w:val="nil"/>
              <w:left w:val="nil"/>
              <w:bottom w:val="nil"/>
              <w:right w:val="nil"/>
            </w:tcBorders>
          </w:tcPr>
          <w:p w14:paraId="0E56D7AA" w14:textId="7C490EEC" w:rsidR="007921A3" w:rsidDel="007F4338" w:rsidRDefault="007921A3">
            <w:pPr>
              <w:pBdr>
                <w:top w:val="single" w:sz="8" w:space="0" w:color="CCCCCC"/>
              </w:pBdr>
              <w:spacing w:before="120" w:after="120" w:line="120" w:lineRule="auto"/>
              <w:jc w:val="center"/>
              <w:rPr>
                <w:del w:id="1285" w:author="Duan, Sean (MU-Student)" w:date="2024-09-12T12:19:00Z" w16du:dateUtc="2024-09-12T17:19:00Z"/>
                <w:color w:val="CCCCCC"/>
              </w:rPr>
            </w:pPr>
          </w:p>
        </w:tc>
      </w:tr>
    </w:tbl>
    <w:p w14:paraId="6DA553C6" w14:textId="2EE3F7FE" w:rsidR="007921A3" w:rsidDel="007F4338" w:rsidRDefault="00000000">
      <w:pPr>
        <w:rPr>
          <w:del w:id="1286" w:author="Duan, Sean (MU-Student)" w:date="2024-09-12T12:19:00Z" w16du:dateUtc="2024-09-12T17:19:00Z"/>
        </w:rPr>
      </w:pPr>
      <w:del w:id="1287" w:author="Duan, Sean (MU-Student)" w:date="2024-09-12T12:19:00Z" w16du:dateUtc="2024-09-12T17:19:00Z">
        <w:r w:rsidDel="007F4338">
          <w:br w:type="page"/>
        </w:r>
      </w:del>
    </w:p>
    <w:tbl>
      <w:tblPr>
        <w:tblStyle w:val="QQuestionIconTable"/>
        <w:tblW w:w="50" w:type="auto"/>
        <w:tblLook w:val="07E0" w:firstRow="1" w:lastRow="1" w:firstColumn="1" w:lastColumn="1" w:noHBand="1" w:noVBand="1"/>
      </w:tblPr>
      <w:tblGrid>
        <w:gridCol w:w="380"/>
      </w:tblGrid>
      <w:tr w:rsidR="007921A3" w:rsidDel="007F4338" w14:paraId="5D63FCCF" w14:textId="2B495303">
        <w:trPr>
          <w:del w:id="1288" w:author="Duan, Sean (MU-Student)" w:date="2024-09-12T12:19:00Z" w16du:dateUtc="2024-09-12T17:19:00Z"/>
        </w:trPr>
        <w:tc>
          <w:tcPr>
            <w:tcW w:w="50" w:type="dxa"/>
          </w:tcPr>
          <w:p w14:paraId="7A8BB9CE" w14:textId="66216C6C" w:rsidR="007921A3" w:rsidDel="007F4338" w:rsidRDefault="00000000">
            <w:pPr>
              <w:keepNext/>
              <w:rPr>
                <w:del w:id="1289" w:author="Duan, Sean (MU-Student)" w:date="2024-09-12T12:19:00Z" w16du:dateUtc="2024-09-12T17:19:00Z"/>
              </w:rPr>
            </w:pPr>
            <w:del w:id="1290" w:author="Duan, Sean (MU-Student)" w:date="2024-09-12T12:19:00Z" w16du:dateUtc="2024-09-12T17:19:00Z">
              <w:r w:rsidDel="007F4338">
                <w:rPr>
                  <w:noProof/>
                </w:rPr>
                <w:lastRenderedPageBreak/>
                <w:drawing>
                  <wp:inline distT="0" distB="0" distL="0" distR="0" wp14:anchorId="79DDD7B0" wp14:editId="4EA883AE">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7"/>
                            <a:stretch>
                              <a:fillRect/>
                            </a:stretch>
                          </pic:blipFill>
                          <pic:spPr>
                            <a:xfrm>
                              <a:off x="0" y="0"/>
                              <a:ext cx="228600" cy="228600"/>
                            </a:xfrm>
                            <a:prstGeom prst="rect">
                              <a:avLst/>
                            </a:prstGeom>
                          </pic:spPr>
                        </pic:pic>
                      </a:graphicData>
                    </a:graphic>
                  </wp:inline>
                </w:drawing>
              </w:r>
            </w:del>
          </w:p>
        </w:tc>
      </w:tr>
    </w:tbl>
    <w:p w14:paraId="5FE67D78" w14:textId="37026385" w:rsidR="007921A3" w:rsidDel="007F4338" w:rsidRDefault="007921A3">
      <w:pPr>
        <w:rPr>
          <w:del w:id="1291" w:author="Duan, Sean (MU-Student)" w:date="2024-09-12T12:19:00Z" w16du:dateUtc="2024-09-12T17:19:00Z"/>
        </w:rPr>
      </w:pPr>
    </w:p>
    <w:p w14:paraId="2868507E" w14:textId="24ADB2B0" w:rsidR="007921A3" w:rsidDel="007F4338" w:rsidRDefault="00000000">
      <w:pPr>
        <w:keepNext/>
        <w:rPr>
          <w:del w:id="1292" w:author="Duan, Sean (MU-Student)" w:date="2024-09-12T12:19:00Z" w16du:dateUtc="2024-09-12T17:19:00Z"/>
        </w:rPr>
      </w:pPr>
      <w:del w:id="1293" w:author="Duan, Sean (MU-Student)" w:date="2024-09-12T12:19:00Z" w16du:dateUtc="2024-09-12T17:19:00Z">
        <w:r w:rsidDel="007F4338">
          <w:delText>Q416 "Trans athletes should only be allowed to play on sports teams that match their birth gender"</w:delText>
        </w:r>
      </w:del>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rsidDel="007F4338" w14:paraId="03DE6730" w14:textId="51142389">
        <w:trPr>
          <w:del w:id="1294" w:author="Duan, Sean (MU-Student)" w:date="2024-09-12T12:19:00Z" w16du:dateUtc="2024-09-12T17:19:00Z"/>
        </w:trPr>
        <w:tc>
          <w:tcPr>
            <w:tcW w:w="4788" w:type="dxa"/>
          </w:tcPr>
          <w:p w14:paraId="44E4BAD4" w14:textId="36ACD2FE" w:rsidR="007921A3" w:rsidDel="007F4338" w:rsidRDefault="007921A3">
            <w:pPr>
              <w:rPr>
                <w:del w:id="1295" w:author="Duan, Sean (MU-Student)" w:date="2024-09-12T12:19:00Z" w16du:dateUtc="2024-09-12T17:19:00Z"/>
              </w:rPr>
            </w:pPr>
          </w:p>
        </w:tc>
        <w:tc>
          <w:tcPr>
            <w:tcW w:w="435" w:type="dxa"/>
          </w:tcPr>
          <w:p w14:paraId="15E034AE" w14:textId="3E99A79D" w:rsidR="007921A3" w:rsidDel="007F4338" w:rsidRDefault="00000000">
            <w:pPr>
              <w:rPr>
                <w:del w:id="1296" w:author="Duan, Sean (MU-Student)" w:date="2024-09-12T12:19:00Z" w16du:dateUtc="2024-09-12T17:19:00Z"/>
              </w:rPr>
            </w:pPr>
            <w:del w:id="1297" w:author="Duan, Sean (MU-Student)" w:date="2024-09-12T12:19:00Z" w16du:dateUtc="2024-09-12T17:19:00Z">
              <w:r w:rsidDel="007F4338">
                <w:delText>0</w:delText>
              </w:r>
            </w:del>
          </w:p>
        </w:tc>
        <w:tc>
          <w:tcPr>
            <w:tcW w:w="435" w:type="dxa"/>
          </w:tcPr>
          <w:p w14:paraId="5551ACA2" w14:textId="0AC2E283" w:rsidR="007921A3" w:rsidDel="007F4338" w:rsidRDefault="00000000">
            <w:pPr>
              <w:rPr>
                <w:del w:id="1298" w:author="Duan, Sean (MU-Student)" w:date="2024-09-12T12:19:00Z" w16du:dateUtc="2024-09-12T17:19:00Z"/>
              </w:rPr>
            </w:pPr>
            <w:del w:id="1299" w:author="Duan, Sean (MU-Student)" w:date="2024-09-12T12:19:00Z" w16du:dateUtc="2024-09-12T17:19:00Z">
              <w:r w:rsidDel="007F4338">
                <w:delText>10</w:delText>
              </w:r>
            </w:del>
          </w:p>
        </w:tc>
        <w:tc>
          <w:tcPr>
            <w:tcW w:w="435" w:type="dxa"/>
          </w:tcPr>
          <w:p w14:paraId="3958B03F" w14:textId="3401D415" w:rsidR="007921A3" w:rsidDel="007F4338" w:rsidRDefault="00000000">
            <w:pPr>
              <w:rPr>
                <w:del w:id="1300" w:author="Duan, Sean (MU-Student)" w:date="2024-09-12T12:19:00Z" w16du:dateUtc="2024-09-12T17:19:00Z"/>
              </w:rPr>
            </w:pPr>
            <w:del w:id="1301" w:author="Duan, Sean (MU-Student)" w:date="2024-09-12T12:19:00Z" w16du:dateUtc="2024-09-12T17:19:00Z">
              <w:r w:rsidDel="007F4338">
                <w:delText>20</w:delText>
              </w:r>
            </w:del>
          </w:p>
        </w:tc>
        <w:tc>
          <w:tcPr>
            <w:tcW w:w="435" w:type="dxa"/>
          </w:tcPr>
          <w:p w14:paraId="1A6E4239" w14:textId="28DEB9BC" w:rsidR="007921A3" w:rsidDel="007F4338" w:rsidRDefault="00000000">
            <w:pPr>
              <w:rPr>
                <w:del w:id="1302" w:author="Duan, Sean (MU-Student)" w:date="2024-09-12T12:19:00Z" w16du:dateUtc="2024-09-12T17:19:00Z"/>
              </w:rPr>
            </w:pPr>
            <w:del w:id="1303" w:author="Duan, Sean (MU-Student)" w:date="2024-09-12T12:19:00Z" w16du:dateUtc="2024-09-12T17:19:00Z">
              <w:r w:rsidDel="007F4338">
                <w:delText>30</w:delText>
              </w:r>
            </w:del>
          </w:p>
        </w:tc>
        <w:tc>
          <w:tcPr>
            <w:tcW w:w="435" w:type="dxa"/>
          </w:tcPr>
          <w:p w14:paraId="12EF3650" w14:textId="1B490B4A" w:rsidR="007921A3" w:rsidDel="007F4338" w:rsidRDefault="00000000">
            <w:pPr>
              <w:rPr>
                <w:del w:id="1304" w:author="Duan, Sean (MU-Student)" w:date="2024-09-12T12:19:00Z" w16du:dateUtc="2024-09-12T17:19:00Z"/>
              </w:rPr>
            </w:pPr>
            <w:del w:id="1305" w:author="Duan, Sean (MU-Student)" w:date="2024-09-12T12:19:00Z" w16du:dateUtc="2024-09-12T17:19:00Z">
              <w:r w:rsidDel="007F4338">
                <w:delText>40</w:delText>
              </w:r>
            </w:del>
          </w:p>
        </w:tc>
        <w:tc>
          <w:tcPr>
            <w:tcW w:w="435" w:type="dxa"/>
          </w:tcPr>
          <w:p w14:paraId="7E0357FA" w14:textId="0875E8A2" w:rsidR="007921A3" w:rsidDel="007F4338" w:rsidRDefault="00000000">
            <w:pPr>
              <w:rPr>
                <w:del w:id="1306" w:author="Duan, Sean (MU-Student)" w:date="2024-09-12T12:19:00Z" w16du:dateUtc="2024-09-12T17:19:00Z"/>
              </w:rPr>
            </w:pPr>
            <w:del w:id="1307" w:author="Duan, Sean (MU-Student)" w:date="2024-09-12T12:19:00Z" w16du:dateUtc="2024-09-12T17:19:00Z">
              <w:r w:rsidDel="007F4338">
                <w:delText>50</w:delText>
              </w:r>
            </w:del>
          </w:p>
        </w:tc>
        <w:tc>
          <w:tcPr>
            <w:tcW w:w="435" w:type="dxa"/>
          </w:tcPr>
          <w:p w14:paraId="61530582" w14:textId="3DF25D04" w:rsidR="007921A3" w:rsidDel="007F4338" w:rsidRDefault="00000000">
            <w:pPr>
              <w:rPr>
                <w:del w:id="1308" w:author="Duan, Sean (MU-Student)" w:date="2024-09-12T12:19:00Z" w16du:dateUtc="2024-09-12T17:19:00Z"/>
              </w:rPr>
            </w:pPr>
            <w:del w:id="1309" w:author="Duan, Sean (MU-Student)" w:date="2024-09-12T12:19:00Z" w16du:dateUtc="2024-09-12T17:19:00Z">
              <w:r w:rsidDel="007F4338">
                <w:delText>60</w:delText>
              </w:r>
            </w:del>
          </w:p>
        </w:tc>
        <w:tc>
          <w:tcPr>
            <w:tcW w:w="435" w:type="dxa"/>
          </w:tcPr>
          <w:p w14:paraId="49073773" w14:textId="613AAF5A" w:rsidR="007921A3" w:rsidDel="007F4338" w:rsidRDefault="00000000">
            <w:pPr>
              <w:rPr>
                <w:del w:id="1310" w:author="Duan, Sean (MU-Student)" w:date="2024-09-12T12:19:00Z" w16du:dateUtc="2024-09-12T17:19:00Z"/>
              </w:rPr>
            </w:pPr>
            <w:del w:id="1311" w:author="Duan, Sean (MU-Student)" w:date="2024-09-12T12:19:00Z" w16du:dateUtc="2024-09-12T17:19:00Z">
              <w:r w:rsidDel="007F4338">
                <w:delText>70</w:delText>
              </w:r>
            </w:del>
          </w:p>
        </w:tc>
        <w:tc>
          <w:tcPr>
            <w:tcW w:w="435" w:type="dxa"/>
          </w:tcPr>
          <w:p w14:paraId="34E70DD8" w14:textId="17838108" w:rsidR="007921A3" w:rsidDel="007F4338" w:rsidRDefault="00000000">
            <w:pPr>
              <w:rPr>
                <w:del w:id="1312" w:author="Duan, Sean (MU-Student)" w:date="2024-09-12T12:19:00Z" w16du:dateUtc="2024-09-12T17:19:00Z"/>
              </w:rPr>
            </w:pPr>
            <w:del w:id="1313" w:author="Duan, Sean (MU-Student)" w:date="2024-09-12T12:19:00Z" w16du:dateUtc="2024-09-12T17:19:00Z">
              <w:r w:rsidDel="007F4338">
                <w:delText>80</w:delText>
              </w:r>
            </w:del>
          </w:p>
        </w:tc>
        <w:tc>
          <w:tcPr>
            <w:tcW w:w="435" w:type="dxa"/>
          </w:tcPr>
          <w:p w14:paraId="1F0AF3DC" w14:textId="4B928F38" w:rsidR="007921A3" w:rsidDel="007F4338" w:rsidRDefault="00000000">
            <w:pPr>
              <w:rPr>
                <w:del w:id="1314" w:author="Duan, Sean (MU-Student)" w:date="2024-09-12T12:19:00Z" w16du:dateUtc="2024-09-12T17:19:00Z"/>
              </w:rPr>
            </w:pPr>
            <w:del w:id="1315" w:author="Duan, Sean (MU-Student)" w:date="2024-09-12T12:19:00Z" w16du:dateUtc="2024-09-12T17:19:00Z">
              <w:r w:rsidDel="007F4338">
                <w:delText>90</w:delText>
              </w:r>
            </w:del>
          </w:p>
        </w:tc>
        <w:tc>
          <w:tcPr>
            <w:tcW w:w="435" w:type="dxa"/>
          </w:tcPr>
          <w:p w14:paraId="0239F0FA" w14:textId="56568AB5" w:rsidR="007921A3" w:rsidDel="007F4338" w:rsidRDefault="00000000">
            <w:pPr>
              <w:rPr>
                <w:del w:id="1316" w:author="Duan, Sean (MU-Student)" w:date="2024-09-12T12:19:00Z" w16du:dateUtc="2024-09-12T17:19:00Z"/>
              </w:rPr>
            </w:pPr>
            <w:del w:id="1317" w:author="Duan, Sean (MU-Student)" w:date="2024-09-12T12:19:00Z" w16du:dateUtc="2024-09-12T17:19:00Z">
              <w:r w:rsidDel="007F4338">
                <w:delText>100</w:delText>
              </w:r>
            </w:del>
          </w:p>
        </w:tc>
      </w:tr>
    </w:tbl>
    <w:p w14:paraId="0629510B" w14:textId="0CA41A2F" w:rsidR="007921A3" w:rsidDel="007F4338" w:rsidRDefault="007921A3">
      <w:pPr>
        <w:rPr>
          <w:del w:id="1318" w:author="Duan, Sean (MU-Student)" w:date="2024-09-12T12:19:00Z" w16du:dateUtc="2024-09-12T17:19:00Z"/>
        </w:rPr>
      </w:pPr>
    </w:p>
    <w:tbl>
      <w:tblPr>
        <w:tblStyle w:val="QStandardSliderTable"/>
        <w:tblW w:w="9576" w:type="auto"/>
        <w:tblLook w:val="07E0" w:firstRow="1" w:lastRow="1" w:firstColumn="1" w:lastColumn="1" w:noHBand="1" w:noVBand="1"/>
      </w:tblPr>
      <w:tblGrid>
        <w:gridCol w:w="4629"/>
        <w:gridCol w:w="4731"/>
      </w:tblGrid>
      <w:tr w:rsidR="007921A3" w:rsidDel="007F4338" w14:paraId="73697D6A" w14:textId="47DCB85D" w:rsidTr="007921A3">
        <w:trPr>
          <w:del w:id="1319"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7A16CABB" w14:textId="5D01BB10" w:rsidR="007921A3" w:rsidDel="007F4338" w:rsidRDefault="00000000">
            <w:pPr>
              <w:keepNext/>
              <w:rPr>
                <w:del w:id="1320" w:author="Duan, Sean (MU-Student)" w:date="2024-09-12T12:19:00Z" w16du:dateUtc="2024-09-12T17:19:00Z"/>
              </w:rPr>
            </w:pPr>
            <w:del w:id="1321" w:author="Duan, Sean (MU-Student)" w:date="2024-09-12T12:19:00Z" w16du:dateUtc="2024-09-12T17:19:00Z">
              <w:r w:rsidDel="007F4338">
                <w:delText>  ()</w:delText>
              </w:r>
            </w:del>
          </w:p>
        </w:tc>
        <w:tc>
          <w:tcPr>
            <w:tcW w:w="4788" w:type="dxa"/>
          </w:tcPr>
          <w:p w14:paraId="576C5E46" w14:textId="79478596"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322" w:author="Duan, Sean (MU-Student)" w:date="2024-09-12T12:19:00Z" w16du:dateUtc="2024-09-12T17:19:00Z"/>
              </w:rPr>
            </w:pPr>
            <w:del w:id="1323" w:author="Duan, Sean (MU-Student)" w:date="2024-09-12T12:19:00Z" w16du:dateUtc="2024-09-12T17:19:00Z">
              <w:r w:rsidDel="007F4338">
                <w:rPr>
                  <w:noProof/>
                </w:rPr>
                <w:drawing>
                  <wp:inline distT="0" distB="0" distL="0" distR="0" wp14:anchorId="31D09715" wp14:editId="2A40D78C">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30FD517B" w14:textId="79999EC6" w:rsidR="007921A3" w:rsidDel="007F4338" w:rsidRDefault="007921A3">
      <w:pPr>
        <w:rPr>
          <w:del w:id="1324" w:author="Duan, Sean (MU-Student)" w:date="2024-09-12T12:19:00Z" w16du:dateUtc="2024-09-12T17:19:00Z"/>
        </w:rPr>
      </w:pPr>
    </w:p>
    <w:p w14:paraId="012BACD6" w14:textId="156D0DB7" w:rsidR="007921A3" w:rsidDel="007F4338" w:rsidRDefault="007921A3">
      <w:pPr>
        <w:rPr>
          <w:del w:id="1325" w:author="Duan, Sean (MU-Student)" w:date="2024-09-12T12:19:00Z" w16du:dateUtc="2024-09-12T17:19:00Z"/>
        </w:rPr>
      </w:pPr>
    </w:p>
    <w:p w14:paraId="0392365B" w14:textId="13B3DBA8" w:rsidR="007921A3" w:rsidDel="007F4338" w:rsidRDefault="007921A3">
      <w:pPr>
        <w:pStyle w:val="QuestionSeparator"/>
        <w:rPr>
          <w:del w:id="1326" w:author="Duan, Sean (MU-Student)" w:date="2024-09-12T12:19:00Z" w16du:dateUtc="2024-09-12T17:19:00Z"/>
        </w:rPr>
      </w:pPr>
    </w:p>
    <w:p w14:paraId="1B3C05C6" w14:textId="75FE7C04" w:rsidR="007921A3" w:rsidDel="007F4338" w:rsidRDefault="007921A3">
      <w:pPr>
        <w:rPr>
          <w:del w:id="1327" w:author="Duan, Sean (MU-Student)" w:date="2024-09-12T12:19:00Z" w16du:dateUtc="2024-09-12T17:19:00Z"/>
        </w:rPr>
      </w:pPr>
    </w:p>
    <w:p w14:paraId="68B62B31" w14:textId="12342AE0" w:rsidR="007921A3" w:rsidDel="007F4338" w:rsidRDefault="00000000">
      <w:pPr>
        <w:keepNext/>
        <w:rPr>
          <w:del w:id="1328" w:author="Duan, Sean (MU-Student)" w:date="2024-09-12T12:19:00Z" w16du:dateUtc="2024-09-12T17:19:00Z"/>
        </w:rPr>
      </w:pPr>
      <w:del w:id="1329" w:author="Duan, Sean (MU-Student)" w:date="2024-09-12T12:19:00Z" w16du:dateUtc="2024-09-12T17:19:00Z">
        <w:r w:rsidDel="007F4338">
          <w:delText>Q417 Please read and answer the following questions carefully</w:delText>
        </w:r>
      </w:del>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rsidDel="007F4338" w14:paraId="0422B338" w14:textId="542095D4">
        <w:trPr>
          <w:del w:id="1330" w:author="Duan, Sean (MU-Student)" w:date="2024-09-12T12:19:00Z" w16du:dateUtc="2024-09-12T17:19:00Z"/>
        </w:trPr>
        <w:tc>
          <w:tcPr>
            <w:tcW w:w="4788" w:type="dxa"/>
          </w:tcPr>
          <w:p w14:paraId="2FA3E270" w14:textId="765D8E57" w:rsidR="007921A3" w:rsidDel="007F4338" w:rsidRDefault="007921A3">
            <w:pPr>
              <w:keepNext/>
              <w:rPr>
                <w:del w:id="1331" w:author="Duan, Sean (MU-Student)" w:date="2024-09-12T12:19:00Z" w16du:dateUtc="2024-09-12T17:19:00Z"/>
              </w:rPr>
            </w:pPr>
          </w:p>
        </w:tc>
        <w:tc>
          <w:tcPr>
            <w:tcW w:w="684" w:type="dxa"/>
          </w:tcPr>
          <w:p w14:paraId="3D32A693" w14:textId="43F9BD41" w:rsidR="007921A3" w:rsidDel="007F4338" w:rsidRDefault="00000000">
            <w:pPr>
              <w:rPr>
                <w:del w:id="1332" w:author="Duan, Sean (MU-Student)" w:date="2024-09-12T12:19:00Z" w16du:dateUtc="2024-09-12T17:19:00Z"/>
              </w:rPr>
            </w:pPr>
            <w:del w:id="1333" w:author="Duan, Sean (MU-Student)" w:date="2024-09-12T12:19:00Z" w16du:dateUtc="2024-09-12T17:19:00Z">
              <w:r w:rsidDel="007F4338">
                <w:delText>Strongly disagree</w:delText>
              </w:r>
            </w:del>
          </w:p>
        </w:tc>
        <w:tc>
          <w:tcPr>
            <w:tcW w:w="684" w:type="dxa"/>
          </w:tcPr>
          <w:p w14:paraId="5B2D1E9B" w14:textId="0F94F13B" w:rsidR="007921A3" w:rsidDel="007F4338" w:rsidRDefault="00000000">
            <w:pPr>
              <w:rPr>
                <w:del w:id="1334" w:author="Duan, Sean (MU-Student)" w:date="2024-09-12T12:19:00Z" w16du:dateUtc="2024-09-12T17:19:00Z"/>
              </w:rPr>
            </w:pPr>
            <w:del w:id="1335" w:author="Duan, Sean (MU-Student)" w:date="2024-09-12T12:19:00Z" w16du:dateUtc="2024-09-12T17:19:00Z">
              <w:r w:rsidDel="007F4338">
                <w:delText>Disagree</w:delText>
              </w:r>
            </w:del>
          </w:p>
        </w:tc>
        <w:tc>
          <w:tcPr>
            <w:tcW w:w="684" w:type="dxa"/>
          </w:tcPr>
          <w:p w14:paraId="6CFC0BE7" w14:textId="247161EC" w:rsidR="007921A3" w:rsidDel="007F4338" w:rsidRDefault="00000000">
            <w:pPr>
              <w:rPr>
                <w:del w:id="1336" w:author="Duan, Sean (MU-Student)" w:date="2024-09-12T12:19:00Z" w16du:dateUtc="2024-09-12T17:19:00Z"/>
              </w:rPr>
            </w:pPr>
            <w:del w:id="1337" w:author="Duan, Sean (MU-Student)" w:date="2024-09-12T12:19:00Z" w16du:dateUtc="2024-09-12T17:19:00Z">
              <w:r w:rsidDel="007F4338">
                <w:delText>Somewhat disagree</w:delText>
              </w:r>
            </w:del>
          </w:p>
        </w:tc>
        <w:tc>
          <w:tcPr>
            <w:tcW w:w="684" w:type="dxa"/>
          </w:tcPr>
          <w:p w14:paraId="1C6196D4" w14:textId="53480A86" w:rsidR="007921A3" w:rsidDel="007F4338" w:rsidRDefault="00000000">
            <w:pPr>
              <w:rPr>
                <w:del w:id="1338" w:author="Duan, Sean (MU-Student)" w:date="2024-09-12T12:19:00Z" w16du:dateUtc="2024-09-12T17:19:00Z"/>
              </w:rPr>
            </w:pPr>
            <w:del w:id="1339" w:author="Duan, Sean (MU-Student)" w:date="2024-09-12T12:19:00Z" w16du:dateUtc="2024-09-12T17:19:00Z">
              <w:r w:rsidDel="007F4338">
                <w:delText>Neither agree nor disagree</w:delText>
              </w:r>
            </w:del>
          </w:p>
        </w:tc>
        <w:tc>
          <w:tcPr>
            <w:tcW w:w="684" w:type="dxa"/>
          </w:tcPr>
          <w:p w14:paraId="66E40ADF" w14:textId="6348C562" w:rsidR="007921A3" w:rsidDel="007F4338" w:rsidRDefault="00000000">
            <w:pPr>
              <w:rPr>
                <w:del w:id="1340" w:author="Duan, Sean (MU-Student)" w:date="2024-09-12T12:19:00Z" w16du:dateUtc="2024-09-12T17:19:00Z"/>
              </w:rPr>
            </w:pPr>
            <w:del w:id="1341" w:author="Duan, Sean (MU-Student)" w:date="2024-09-12T12:19:00Z" w16du:dateUtc="2024-09-12T17:19:00Z">
              <w:r w:rsidDel="007F4338">
                <w:delText>Somewhat agree</w:delText>
              </w:r>
            </w:del>
          </w:p>
        </w:tc>
        <w:tc>
          <w:tcPr>
            <w:tcW w:w="684" w:type="dxa"/>
          </w:tcPr>
          <w:p w14:paraId="5581EE45" w14:textId="3410A6D3" w:rsidR="007921A3" w:rsidDel="007F4338" w:rsidRDefault="00000000">
            <w:pPr>
              <w:rPr>
                <w:del w:id="1342" w:author="Duan, Sean (MU-Student)" w:date="2024-09-12T12:19:00Z" w16du:dateUtc="2024-09-12T17:19:00Z"/>
              </w:rPr>
            </w:pPr>
            <w:del w:id="1343" w:author="Duan, Sean (MU-Student)" w:date="2024-09-12T12:19:00Z" w16du:dateUtc="2024-09-12T17:19:00Z">
              <w:r w:rsidDel="007F4338">
                <w:delText>Agree</w:delText>
              </w:r>
            </w:del>
          </w:p>
        </w:tc>
        <w:tc>
          <w:tcPr>
            <w:tcW w:w="684" w:type="dxa"/>
          </w:tcPr>
          <w:p w14:paraId="749E9E10" w14:textId="1A589A35" w:rsidR="007921A3" w:rsidDel="007F4338" w:rsidRDefault="00000000">
            <w:pPr>
              <w:rPr>
                <w:del w:id="1344" w:author="Duan, Sean (MU-Student)" w:date="2024-09-12T12:19:00Z" w16du:dateUtc="2024-09-12T17:19:00Z"/>
              </w:rPr>
            </w:pPr>
            <w:del w:id="1345" w:author="Duan, Sean (MU-Student)" w:date="2024-09-12T12:19:00Z" w16du:dateUtc="2024-09-12T17:19:00Z">
              <w:r w:rsidDel="007F4338">
                <w:delText>Strongly agree</w:delText>
              </w:r>
            </w:del>
          </w:p>
        </w:tc>
      </w:tr>
    </w:tbl>
    <w:p w14:paraId="424211EF" w14:textId="0120D729" w:rsidR="007921A3" w:rsidDel="007F4338" w:rsidRDefault="007921A3">
      <w:pPr>
        <w:rPr>
          <w:del w:id="1346" w:author="Duan, Sean (MU-Student)" w:date="2024-09-12T12:19:00Z" w16du:dateUtc="2024-09-12T17:19:00Z"/>
        </w:rPr>
      </w:pPr>
    </w:p>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rsidDel="007F4338" w14:paraId="44E0FC19" w14:textId="10F7645E">
        <w:trPr>
          <w:del w:id="1347" w:author="Duan, Sean (MU-Student)" w:date="2024-09-12T12:19:00Z" w16du:dateUtc="2024-09-12T17:19:00Z"/>
        </w:trPr>
        <w:tc>
          <w:tcPr>
            <w:tcW w:w="4788" w:type="dxa"/>
          </w:tcPr>
          <w:p w14:paraId="7BB6C634" w14:textId="63EAFE02" w:rsidR="007921A3" w:rsidDel="007F4338" w:rsidRDefault="007921A3">
            <w:pPr>
              <w:rPr>
                <w:del w:id="1348" w:author="Duan, Sean (MU-Student)" w:date="2024-09-12T12:19:00Z" w16du:dateUtc="2024-09-12T17:19:00Z"/>
              </w:rPr>
            </w:pPr>
          </w:p>
        </w:tc>
        <w:tc>
          <w:tcPr>
            <w:tcW w:w="435" w:type="dxa"/>
          </w:tcPr>
          <w:p w14:paraId="2DDEA490" w14:textId="58EA8D67" w:rsidR="007921A3" w:rsidDel="007F4338" w:rsidRDefault="00000000">
            <w:pPr>
              <w:rPr>
                <w:del w:id="1349" w:author="Duan, Sean (MU-Student)" w:date="2024-09-12T12:19:00Z" w16du:dateUtc="2024-09-12T17:19:00Z"/>
              </w:rPr>
            </w:pPr>
            <w:del w:id="1350" w:author="Duan, Sean (MU-Student)" w:date="2024-09-12T12:19:00Z" w16du:dateUtc="2024-09-12T17:19:00Z">
              <w:r w:rsidDel="007F4338">
                <w:delText>-50</w:delText>
              </w:r>
            </w:del>
          </w:p>
        </w:tc>
        <w:tc>
          <w:tcPr>
            <w:tcW w:w="435" w:type="dxa"/>
          </w:tcPr>
          <w:p w14:paraId="515C02E6" w14:textId="53BCF7ED" w:rsidR="007921A3" w:rsidDel="007F4338" w:rsidRDefault="00000000">
            <w:pPr>
              <w:rPr>
                <w:del w:id="1351" w:author="Duan, Sean (MU-Student)" w:date="2024-09-12T12:19:00Z" w16du:dateUtc="2024-09-12T17:19:00Z"/>
              </w:rPr>
            </w:pPr>
            <w:del w:id="1352" w:author="Duan, Sean (MU-Student)" w:date="2024-09-12T12:19:00Z" w16du:dateUtc="2024-09-12T17:19:00Z">
              <w:r w:rsidDel="007F4338">
                <w:delText>-40</w:delText>
              </w:r>
            </w:del>
          </w:p>
        </w:tc>
        <w:tc>
          <w:tcPr>
            <w:tcW w:w="435" w:type="dxa"/>
          </w:tcPr>
          <w:p w14:paraId="51E8228C" w14:textId="338049EA" w:rsidR="007921A3" w:rsidDel="007F4338" w:rsidRDefault="00000000">
            <w:pPr>
              <w:rPr>
                <w:del w:id="1353" w:author="Duan, Sean (MU-Student)" w:date="2024-09-12T12:19:00Z" w16du:dateUtc="2024-09-12T17:19:00Z"/>
              </w:rPr>
            </w:pPr>
            <w:del w:id="1354" w:author="Duan, Sean (MU-Student)" w:date="2024-09-12T12:19:00Z" w16du:dateUtc="2024-09-12T17:19:00Z">
              <w:r w:rsidDel="007F4338">
                <w:delText>-30</w:delText>
              </w:r>
            </w:del>
          </w:p>
        </w:tc>
        <w:tc>
          <w:tcPr>
            <w:tcW w:w="435" w:type="dxa"/>
          </w:tcPr>
          <w:p w14:paraId="51822B67" w14:textId="321B4A18" w:rsidR="007921A3" w:rsidDel="007F4338" w:rsidRDefault="00000000">
            <w:pPr>
              <w:rPr>
                <w:del w:id="1355" w:author="Duan, Sean (MU-Student)" w:date="2024-09-12T12:19:00Z" w16du:dateUtc="2024-09-12T17:19:00Z"/>
              </w:rPr>
            </w:pPr>
            <w:del w:id="1356" w:author="Duan, Sean (MU-Student)" w:date="2024-09-12T12:19:00Z" w16du:dateUtc="2024-09-12T17:19:00Z">
              <w:r w:rsidDel="007F4338">
                <w:delText>-20</w:delText>
              </w:r>
            </w:del>
          </w:p>
        </w:tc>
        <w:tc>
          <w:tcPr>
            <w:tcW w:w="435" w:type="dxa"/>
          </w:tcPr>
          <w:p w14:paraId="09C7E065" w14:textId="146CFFBF" w:rsidR="007921A3" w:rsidDel="007F4338" w:rsidRDefault="00000000">
            <w:pPr>
              <w:rPr>
                <w:del w:id="1357" w:author="Duan, Sean (MU-Student)" w:date="2024-09-12T12:19:00Z" w16du:dateUtc="2024-09-12T17:19:00Z"/>
              </w:rPr>
            </w:pPr>
            <w:del w:id="1358" w:author="Duan, Sean (MU-Student)" w:date="2024-09-12T12:19:00Z" w16du:dateUtc="2024-09-12T17:19:00Z">
              <w:r w:rsidDel="007F4338">
                <w:delText>-10</w:delText>
              </w:r>
            </w:del>
          </w:p>
        </w:tc>
        <w:tc>
          <w:tcPr>
            <w:tcW w:w="435" w:type="dxa"/>
          </w:tcPr>
          <w:p w14:paraId="53F82B3A" w14:textId="5CDB007A" w:rsidR="007921A3" w:rsidDel="007F4338" w:rsidRDefault="00000000">
            <w:pPr>
              <w:rPr>
                <w:del w:id="1359" w:author="Duan, Sean (MU-Student)" w:date="2024-09-12T12:19:00Z" w16du:dateUtc="2024-09-12T17:19:00Z"/>
              </w:rPr>
            </w:pPr>
            <w:del w:id="1360" w:author="Duan, Sean (MU-Student)" w:date="2024-09-12T12:19:00Z" w16du:dateUtc="2024-09-12T17:19:00Z">
              <w:r w:rsidDel="007F4338">
                <w:delText>0</w:delText>
              </w:r>
            </w:del>
          </w:p>
        </w:tc>
        <w:tc>
          <w:tcPr>
            <w:tcW w:w="435" w:type="dxa"/>
          </w:tcPr>
          <w:p w14:paraId="729F342C" w14:textId="2AAF1896" w:rsidR="007921A3" w:rsidDel="007F4338" w:rsidRDefault="00000000">
            <w:pPr>
              <w:rPr>
                <w:del w:id="1361" w:author="Duan, Sean (MU-Student)" w:date="2024-09-12T12:19:00Z" w16du:dateUtc="2024-09-12T17:19:00Z"/>
              </w:rPr>
            </w:pPr>
            <w:del w:id="1362" w:author="Duan, Sean (MU-Student)" w:date="2024-09-12T12:19:00Z" w16du:dateUtc="2024-09-12T17:19:00Z">
              <w:r w:rsidDel="007F4338">
                <w:delText>10</w:delText>
              </w:r>
            </w:del>
          </w:p>
        </w:tc>
        <w:tc>
          <w:tcPr>
            <w:tcW w:w="435" w:type="dxa"/>
          </w:tcPr>
          <w:p w14:paraId="60A16F99" w14:textId="639381D4" w:rsidR="007921A3" w:rsidDel="007F4338" w:rsidRDefault="00000000">
            <w:pPr>
              <w:rPr>
                <w:del w:id="1363" w:author="Duan, Sean (MU-Student)" w:date="2024-09-12T12:19:00Z" w16du:dateUtc="2024-09-12T17:19:00Z"/>
              </w:rPr>
            </w:pPr>
            <w:del w:id="1364" w:author="Duan, Sean (MU-Student)" w:date="2024-09-12T12:19:00Z" w16du:dateUtc="2024-09-12T17:19:00Z">
              <w:r w:rsidDel="007F4338">
                <w:delText>20</w:delText>
              </w:r>
            </w:del>
          </w:p>
        </w:tc>
        <w:tc>
          <w:tcPr>
            <w:tcW w:w="435" w:type="dxa"/>
          </w:tcPr>
          <w:p w14:paraId="2C4324EA" w14:textId="6FC17CC2" w:rsidR="007921A3" w:rsidDel="007F4338" w:rsidRDefault="00000000">
            <w:pPr>
              <w:rPr>
                <w:del w:id="1365" w:author="Duan, Sean (MU-Student)" w:date="2024-09-12T12:19:00Z" w16du:dateUtc="2024-09-12T17:19:00Z"/>
              </w:rPr>
            </w:pPr>
            <w:del w:id="1366" w:author="Duan, Sean (MU-Student)" w:date="2024-09-12T12:19:00Z" w16du:dateUtc="2024-09-12T17:19:00Z">
              <w:r w:rsidDel="007F4338">
                <w:delText>30</w:delText>
              </w:r>
            </w:del>
          </w:p>
        </w:tc>
        <w:tc>
          <w:tcPr>
            <w:tcW w:w="435" w:type="dxa"/>
          </w:tcPr>
          <w:p w14:paraId="26EBE0CD" w14:textId="5477C09C" w:rsidR="007921A3" w:rsidDel="007F4338" w:rsidRDefault="00000000">
            <w:pPr>
              <w:rPr>
                <w:del w:id="1367" w:author="Duan, Sean (MU-Student)" w:date="2024-09-12T12:19:00Z" w16du:dateUtc="2024-09-12T17:19:00Z"/>
              </w:rPr>
            </w:pPr>
            <w:del w:id="1368" w:author="Duan, Sean (MU-Student)" w:date="2024-09-12T12:19:00Z" w16du:dateUtc="2024-09-12T17:19:00Z">
              <w:r w:rsidDel="007F4338">
                <w:delText>40</w:delText>
              </w:r>
            </w:del>
          </w:p>
        </w:tc>
        <w:tc>
          <w:tcPr>
            <w:tcW w:w="435" w:type="dxa"/>
          </w:tcPr>
          <w:p w14:paraId="421BF05D" w14:textId="55FE1EFB" w:rsidR="007921A3" w:rsidDel="007F4338" w:rsidRDefault="00000000">
            <w:pPr>
              <w:rPr>
                <w:del w:id="1369" w:author="Duan, Sean (MU-Student)" w:date="2024-09-12T12:19:00Z" w16du:dateUtc="2024-09-12T17:19:00Z"/>
              </w:rPr>
            </w:pPr>
            <w:del w:id="1370" w:author="Duan, Sean (MU-Student)" w:date="2024-09-12T12:19:00Z" w16du:dateUtc="2024-09-12T17:19:00Z">
              <w:r w:rsidDel="007F4338">
                <w:delText>50</w:delText>
              </w:r>
            </w:del>
          </w:p>
        </w:tc>
      </w:tr>
    </w:tbl>
    <w:p w14:paraId="06341C88" w14:textId="7DD2342D" w:rsidR="007921A3" w:rsidDel="007F4338" w:rsidRDefault="007921A3">
      <w:pPr>
        <w:rPr>
          <w:del w:id="1371" w:author="Duan, Sean (MU-Student)" w:date="2024-09-12T12:19:00Z" w16du:dateUtc="2024-09-12T17:19:00Z"/>
        </w:rPr>
      </w:pPr>
    </w:p>
    <w:tbl>
      <w:tblPr>
        <w:tblStyle w:val="QStandardSliderTable"/>
        <w:tblW w:w="9576" w:type="auto"/>
        <w:tblLook w:val="07E0" w:firstRow="1" w:lastRow="1" w:firstColumn="1" w:lastColumn="1" w:noHBand="1" w:noVBand="1"/>
      </w:tblPr>
      <w:tblGrid>
        <w:gridCol w:w="4640"/>
        <w:gridCol w:w="4720"/>
      </w:tblGrid>
      <w:tr w:rsidR="007921A3" w:rsidDel="007F4338" w14:paraId="3F2B3D80" w14:textId="71ACE3E5" w:rsidTr="007921A3">
        <w:trPr>
          <w:del w:id="1372"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183751E5" w14:textId="3E09FCA1" w:rsidR="007921A3" w:rsidDel="007F4338" w:rsidRDefault="00000000">
            <w:pPr>
              <w:keepNext/>
              <w:rPr>
                <w:del w:id="1373" w:author="Duan, Sean (MU-Student)" w:date="2024-09-12T12:19:00Z" w16du:dateUtc="2024-09-12T17:19:00Z"/>
              </w:rPr>
            </w:pPr>
            <w:del w:id="1374" w:author="Duan, Sean (MU-Student)" w:date="2024-09-12T12:19:00Z" w16du:dateUtc="2024-09-12T17:19:00Z">
              <w:r w:rsidDel="007F4338">
                <w:delText>There are very important ethical aspects to trans sports participation ()</w:delText>
              </w:r>
            </w:del>
          </w:p>
        </w:tc>
        <w:tc>
          <w:tcPr>
            <w:tcW w:w="4788" w:type="dxa"/>
          </w:tcPr>
          <w:p w14:paraId="1D4D726B" w14:textId="251D575A"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375" w:author="Duan, Sean (MU-Student)" w:date="2024-09-12T12:19:00Z" w16du:dateUtc="2024-09-12T17:19:00Z"/>
              </w:rPr>
            </w:pPr>
            <w:del w:id="1376" w:author="Duan, Sean (MU-Student)" w:date="2024-09-12T12:19:00Z" w16du:dateUtc="2024-09-12T17:19:00Z">
              <w:r w:rsidDel="007F4338">
                <w:rPr>
                  <w:noProof/>
                </w:rPr>
                <w:drawing>
                  <wp:inline distT="0" distB="0" distL="0" distR="0" wp14:anchorId="1499E450" wp14:editId="6ED88B5B">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0A725226" w14:textId="152FE488" w:rsidTr="007921A3">
        <w:trPr>
          <w:del w:id="1377"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78E32E0A" w14:textId="41180E57" w:rsidR="007921A3" w:rsidDel="007F4338" w:rsidRDefault="00000000">
            <w:pPr>
              <w:keepNext/>
              <w:rPr>
                <w:del w:id="1378" w:author="Duan, Sean (MU-Student)" w:date="2024-09-12T12:19:00Z" w16du:dateUtc="2024-09-12T17:19:00Z"/>
              </w:rPr>
            </w:pPr>
            <w:del w:id="1379" w:author="Duan, Sean (MU-Student)" w:date="2024-09-12T12:19:00Z" w16du:dateUtc="2024-09-12T17:19:00Z">
              <w:r w:rsidDel="007F4338">
                <w:delText>Trans sports participation clearly does not involve ethics or moral issues ()</w:delText>
              </w:r>
            </w:del>
          </w:p>
        </w:tc>
        <w:tc>
          <w:tcPr>
            <w:tcW w:w="4788" w:type="dxa"/>
          </w:tcPr>
          <w:p w14:paraId="3E6A2DF8" w14:textId="640454A3"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380" w:author="Duan, Sean (MU-Student)" w:date="2024-09-12T12:19:00Z" w16du:dateUtc="2024-09-12T17:19:00Z"/>
              </w:rPr>
            </w:pPr>
            <w:del w:id="1381" w:author="Duan, Sean (MU-Student)" w:date="2024-09-12T12:19:00Z" w16du:dateUtc="2024-09-12T17:19:00Z">
              <w:r w:rsidDel="007F4338">
                <w:rPr>
                  <w:noProof/>
                </w:rPr>
                <w:drawing>
                  <wp:inline distT="0" distB="0" distL="0" distR="0" wp14:anchorId="0467080A" wp14:editId="7FAC2359">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5513A712" w14:textId="3CF8CBB2" w:rsidTr="007921A3">
        <w:trPr>
          <w:del w:id="1382"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5EC6211E" w14:textId="7C3AF3B0" w:rsidR="007921A3" w:rsidDel="007F4338" w:rsidRDefault="00000000">
            <w:pPr>
              <w:keepNext/>
              <w:rPr>
                <w:del w:id="1383" w:author="Duan, Sean (MU-Student)" w:date="2024-09-12T12:19:00Z" w16du:dateUtc="2024-09-12T17:19:00Z"/>
              </w:rPr>
            </w:pPr>
            <w:del w:id="1384" w:author="Duan, Sean (MU-Student)" w:date="2024-09-12T12:19:00Z" w16du:dateUtc="2024-09-12T17:19:00Z">
              <w:r w:rsidDel="007F4338">
                <w:delText>Trans sports participation could be described as a moral issue ()</w:delText>
              </w:r>
            </w:del>
          </w:p>
        </w:tc>
        <w:tc>
          <w:tcPr>
            <w:tcW w:w="4788" w:type="dxa"/>
          </w:tcPr>
          <w:p w14:paraId="71F16745" w14:textId="3A9D3B4D"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385" w:author="Duan, Sean (MU-Student)" w:date="2024-09-12T12:19:00Z" w16du:dateUtc="2024-09-12T17:19:00Z"/>
              </w:rPr>
            </w:pPr>
            <w:del w:id="1386" w:author="Duan, Sean (MU-Student)" w:date="2024-09-12T12:19:00Z" w16du:dateUtc="2024-09-12T17:19:00Z">
              <w:r w:rsidDel="007F4338">
                <w:rPr>
                  <w:noProof/>
                </w:rPr>
                <w:drawing>
                  <wp:inline distT="0" distB="0" distL="0" distR="0" wp14:anchorId="09D5049F" wp14:editId="4C1F01D5">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1CFF357F" w14:textId="283D9272" w:rsidTr="007921A3">
        <w:trPr>
          <w:del w:id="1387"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6DFD31AE" w14:textId="55E45693" w:rsidR="007921A3" w:rsidDel="007F4338" w:rsidRDefault="00000000">
            <w:pPr>
              <w:keepNext/>
              <w:rPr>
                <w:del w:id="1388" w:author="Duan, Sean (MU-Student)" w:date="2024-09-12T12:19:00Z" w16du:dateUtc="2024-09-12T17:19:00Z"/>
              </w:rPr>
            </w:pPr>
            <w:del w:id="1389" w:author="Duan, Sean (MU-Student)" w:date="2024-09-12T12:19:00Z" w16du:dateUtc="2024-09-12T17:19:00Z">
              <w:r w:rsidDel="007F4338">
                <w:delText>My position on trans sports participation is a reflection of my core moral beliefs and convictions ()</w:delText>
              </w:r>
            </w:del>
          </w:p>
        </w:tc>
        <w:tc>
          <w:tcPr>
            <w:tcW w:w="4788" w:type="dxa"/>
          </w:tcPr>
          <w:p w14:paraId="2567DFBE" w14:textId="00967CC7"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390" w:author="Duan, Sean (MU-Student)" w:date="2024-09-12T12:19:00Z" w16du:dateUtc="2024-09-12T17:19:00Z"/>
              </w:rPr>
            </w:pPr>
            <w:del w:id="1391" w:author="Duan, Sean (MU-Student)" w:date="2024-09-12T12:19:00Z" w16du:dateUtc="2024-09-12T17:19:00Z">
              <w:r w:rsidDel="007F4338">
                <w:rPr>
                  <w:noProof/>
                </w:rPr>
                <w:drawing>
                  <wp:inline distT="0" distB="0" distL="0" distR="0" wp14:anchorId="5C961973" wp14:editId="055B3F27">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729E3952" w14:textId="3C43B3A0" w:rsidTr="007921A3">
        <w:trPr>
          <w:del w:id="1392"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05B408D4" w14:textId="5E3F3611" w:rsidR="007921A3" w:rsidDel="007F4338" w:rsidRDefault="00000000">
            <w:pPr>
              <w:keepNext/>
              <w:rPr>
                <w:del w:id="1393" w:author="Duan, Sean (MU-Student)" w:date="2024-09-12T12:19:00Z" w16du:dateUtc="2024-09-12T17:19:00Z"/>
              </w:rPr>
            </w:pPr>
            <w:del w:id="1394" w:author="Duan, Sean (MU-Student)" w:date="2024-09-12T12:19:00Z" w16du:dateUtc="2024-09-12T17:19:00Z">
              <w:r w:rsidDel="007F4338">
                <w:delText>My position on trans sports participation is connected to my fundamental beliefs about right and wrong ()</w:delText>
              </w:r>
            </w:del>
          </w:p>
        </w:tc>
        <w:tc>
          <w:tcPr>
            <w:tcW w:w="4788" w:type="dxa"/>
          </w:tcPr>
          <w:p w14:paraId="66C36FA0" w14:textId="2006B468"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395" w:author="Duan, Sean (MU-Student)" w:date="2024-09-12T12:19:00Z" w16du:dateUtc="2024-09-12T17:19:00Z"/>
              </w:rPr>
            </w:pPr>
            <w:del w:id="1396" w:author="Duan, Sean (MU-Student)" w:date="2024-09-12T12:19:00Z" w16du:dateUtc="2024-09-12T17:19:00Z">
              <w:r w:rsidDel="007F4338">
                <w:rPr>
                  <w:noProof/>
                </w:rPr>
                <w:drawing>
                  <wp:inline distT="0" distB="0" distL="0" distR="0" wp14:anchorId="18925DA3" wp14:editId="421EFEF8">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7B5597F8" w14:textId="3F94B7BF" w:rsidTr="007921A3">
        <w:trPr>
          <w:del w:id="1397"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3B09E3B8" w14:textId="49807866" w:rsidR="007921A3" w:rsidDel="007F4338" w:rsidRDefault="00000000">
            <w:pPr>
              <w:keepNext/>
              <w:rPr>
                <w:del w:id="1398" w:author="Duan, Sean (MU-Student)" w:date="2024-09-12T12:19:00Z" w16du:dateUtc="2024-09-12T17:19:00Z"/>
              </w:rPr>
            </w:pPr>
            <w:del w:id="1399" w:author="Duan, Sean (MU-Student)" w:date="2024-09-12T12:19:00Z" w16du:dateUtc="2024-09-12T17:19:00Z">
              <w:r w:rsidDel="007F4338">
                <w:delText>My position on trans sports participation is a moral stance ()</w:delText>
              </w:r>
            </w:del>
          </w:p>
        </w:tc>
        <w:tc>
          <w:tcPr>
            <w:tcW w:w="4788" w:type="dxa"/>
          </w:tcPr>
          <w:p w14:paraId="0571D719" w14:textId="4D292C48"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400" w:author="Duan, Sean (MU-Student)" w:date="2024-09-12T12:19:00Z" w16du:dateUtc="2024-09-12T17:19:00Z"/>
              </w:rPr>
            </w:pPr>
            <w:del w:id="1401" w:author="Duan, Sean (MU-Student)" w:date="2024-09-12T12:19:00Z" w16du:dateUtc="2024-09-12T17:19:00Z">
              <w:r w:rsidDel="007F4338">
                <w:rPr>
                  <w:noProof/>
                </w:rPr>
                <w:drawing>
                  <wp:inline distT="0" distB="0" distL="0" distR="0" wp14:anchorId="3A28583F" wp14:editId="38CE2ECC">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r w:rsidR="007921A3" w:rsidDel="007F4338" w14:paraId="40C02373" w14:textId="095D5F19" w:rsidTr="007921A3">
        <w:trPr>
          <w:del w:id="1402" w:author="Duan, Sean (MU-Student)" w:date="2024-09-12T12:19:00Z" w16du:dateUtc="2024-09-12T17:19:00Z"/>
        </w:trPr>
        <w:tc>
          <w:tcPr>
            <w:cnfStyle w:val="001000000000" w:firstRow="0" w:lastRow="0" w:firstColumn="1" w:lastColumn="0" w:oddVBand="0" w:evenVBand="0" w:oddHBand="0" w:evenHBand="0" w:firstRowFirstColumn="0" w:firstRowLastColumn="0" w:lastRowFirstColumn="0" w:lastRowLastColumn="0"/>
            <w:tcW w:w="4788" w:type="dxa"/>
          </w:tcPr>
          <w:p w14:paraId="1DB406A6" w14:textId="19BFE3DC" w:rsidR="007921A3" w:rsidDel="007F4338" w:rsidRDefault="00000000">
            <w:pPr>
              <w:keepNext/>
              <w:rPr>
                <w:del w:id="1403" w:author="Duan, Sean (MU-Student)" w:date="2024-09-12T12:19:00Z" w16du:dateUtc="2024-09-12T17:19:00Z"/>
              </w:rPr>
            </w:pPr>
            <w:del w:id="1404" w:author="Duan, Sean (MU-Student)" w:date="2024-09-12T12:19:00Z" w16du:dateUtc="2024-09-12T17:19:00Z">
              <w:r w:rsidDel="007F4338">
                <w:delText>My position on trans sports participation is based on moral principles ()</w:delText>
              </w:r>
            </w:del>
          </w:p>
        </w:tc>
        <w:tc>
          <w:tcPr>
            <w:tcW w:w="4788" w:type="dxa"/>
          </w:tcPr>
          <w:p w14:paraId="1E6FC408" w14:textId="6B788398" w:rsidR="007921A3" w:rsidDel="007F4338" w:rsidRDefault="00000000">
            <w:pPr>
              <w:keepNext/>
              <w:cnfStyle w:val="000000000000" w:firstRow="0" w:lastRow="0" w:firstColumn="0" w:lastColumn="0" w:oddVBand="0" w:evenVBand="0" w:oddHBand="0" w:evenHBand="0" w:firstRowFirstColumn="0" w:firstRowLastColumn="0" w:lastRowFirstColumn="0" w:lastRowLastColumn="0"/>
              <w:rPr>
                <w:del w:id="1405" w:author="Duan, Sean (MU-Student)" w:date="2024-09-12T12:19:00Z" w16du:dateUtc="2024-09-12T17:19:00Z"/>
              </w:rPr>
            </w:pPr>
            <w:del w:id="1406" w:author="Duan, Sean (MU-Student)" w:date="2024-09-12T12:19:00Z" w16du:dateUtc="2024-09-12T17:19:00Z">
              <w:r w:rsidDel="007F4338">
                <w:rPr>
                  <w:noProof/>
                </w:rPr>
                <w:drawing>
                  <wp:inline distT="0" distB="0" distL="0" distR="0" wp14:anchorId="58E60DA4" wp14:editId="0CA63C0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del>
          </w:p>
        </w:tc>
      </w:tr>
    </w:tbl>
    <w:p w14:paraId="261CC3A0" w14:textId="5E1605BE" w:rsidR="007921A3" w:rsidDel="007F4338" w:rsidRDefault="007921A3">
      <w:pPr>
        <w:rPr>
          <w:del w:id="1407" w:author="Duan, Sean (MU-Student)" w:date="2024-09-12T12:19:00Z" w16du:dateUtc="2024-09-12T17:19:00Z"/>
        </w:rPr>
      </w:pPr>
    </w:p>
    <w:p w14:paraId="3889AA97" w14:textId="0DE724B1" w:rsidR="007921A3" w:rsidDel="007F4338" w:rsidRDefault="007921A3">
      <w:pPr>
        <w:rPr>
          <w:del w:id="1408" w:author="Duan, Sean (MU-Student)" w:date="2024-09-12T12:19:00Z" w16du:dateUtc="2024-09-12T17:19:00Z"/>
        </w:rPr>
      </w:pPr>
    </w:p>
    <w:p w14:paraId="1462380D" w14:textId="77774588" w:rsidR="007921A3" w:rsidDel="007F4338" w:rsidRDefault="007921A3">
      <w:pPr>
        <w:pStyle w:val="QuestionSeparator"/>
        <w:rPr>
          <w:del w:id="1409" w:author="Duan, Sean (MU-Student)" w:date="2024-09-12T12:19:00Z" w16du:dateUtc="2024-09-12T17:19:00Z"/>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921A3" w14:paraId="0DBE0E82" w14:textId="77777777">
        <w:trPr>
          <w:trHeight w:val="300"/>
        </w:trPr>
        <w:tc>
          <w:tcPr>
            <w:tcW w:w="1368" w:type="dxa"/>
            <w:tcBorders>
              <w:top w:val="nil"/>
              <w:left w:val="nil"/>
              <w:bottom w:val="nil"/>
              <w:right w:val="nil"/>
            </w:tcBorders>
          </w:tcPr>
          <w:p w14:paraId="170D125B" w14:textId="77777777" w:rsidR="007921A3" w:rsidRDefault="00000000">
            <w:pPr>
              <w:rPr>
                <w:color w:val="CCCCCC"/>
              </w:rPr>
            </w:pPr>
            <w:r>
              <w:rPr>
                <w:color w:val="CCCCCC"/>
              </w:rPr>
              <w:t>Page Break</w:t>
            </w:r>
          </w:p>
        </w:tc>
        <w:tc>
          <w:tcPr>
            <w:tcW w:w="8208" w:type="dxa"/>
            <w:tcBorders>
              <w:top w:val="nil"/>
              <w:left w:val="nil"/>
              <w:bottom w:val="nil"/>
              <w:right w:val="nil"/>
            </w:tcBorders>
          </w:tcPr>
          <w:p w14:paraId="6B85F968" w14:textId="77777777" w:rsidR="007921A3" w:rsidRDefault="007921A3">
            <w:pPr>
              <w:pBdr>
                <w:top w:val="single" w:sz="8" w:space="0" w:color="CCCCCC"/>
              </w:pBdr>
              <w:spacing w:before="120" w:after="120" w:line="120" w:lineRule="auto"/>
              <w:jc w:val="center"/>
              <w:rPr>
                <w:color w:val="CCCCCC"/>
              </w:rPr>
            </w:pPr>
          </w:p>
        </w:tc>
      </w:tr>
    </w:tbl>
    <w:p w14:paraId="4F3F514A"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68BBDFD5" w14:textId="77777777">
        <w:tc>
          <w:tcPr>
            <w:tcW w:w="50" w:type="dxa"/>
          </w:tcPr>
          <w:p w14:paraId="4B1E6956" w14:textId="77777777" w:rsidR="007921A3" w:rsidRDefault="00000000">
            <w:pPr>
              <w:keepNext/>
            </w:pPr>
            <w:r>
              <w:rPr>
                <w:noProof/>
              </w:rPr>
              <w:lastRenderedPageBreak/>
              <w:drawing>
                <wp:inline distT="0" distB="0" distL="0" distR="0" wp14:anchorId="6058834C" wp14:editId="3EB1D666">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A86D52F" w14:textId="77777777" w:rsidR="007921A3" w:rsidRDefault="007921A3"/>
    <w:p w14:paraId="71AD27A4" w14:textId="77777777" w:rsidR="007921A3" w:rsidRDefault="00000000">
      <w:pPr>
        <w:keepNext/>
      </w:pPr>
      <w:r>
        <w:t>Q418 "Americans should be able to use AI for job applications"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58F9757E" w14:textId="77777777">
        <w:tc>
          <w:tcPr>
            <w:tcW w:w="4788" w:type="dxa"/>
          </w:tcPr>
          <w:p w14:paraId="1AD6A7EE" w14:textId="77777777" w:rsidR="007921A3" w:rsidRDefault="007921A3"/>
        </w:tc>
        <w:tc>
          <w:tcPr>
            <w:tcW w:w="435" w:type="dxa"/>
          </w:tcPr>
          <w:p w14:paraId="37F517EC" w14:textId="77777777" w:rsidR="007921A3" w:rsidRDefault="00000000">
            <w:r>
              <w:t>0</w:t>
            </w:r>
          </w:p>
        </w:tc>
        <w:tc>
          <w:tcPr>
            <w:tcW w:w="435" w:type="dxa"/>
          </w:tcPr>
          <w:p w14:paraId="50A396FE" w14:textId="77777777" w:rsidR="007921A3" w:rsidRDefault="00000000">
            <w:r>
              <w:t>10</w:t>
            </w:r>
          </w:p>
        </w:tc>
        <w:tc>
          <w:tcPr>
            <w:tcW w:w="435" w:type="dxa"/>
          </w:tcPr>
          <w:p w14:paraId="2EE47B72" w14:textId="77777777" w:rsidR="007921A3" w:rsidRDefault="00000000">
            <w:r>
              <w:t>20</w:t>
            </w:r>
          </w:p>
        </w:tc>
        <w:tc>
          <w:tcPr>
            <w:tcW w:w="435" w:type="dxa"/>
          </w:tcPr>
          <w:p w14:paraId="0E6090D8" w14:textId="77777777" w:rsidR="007921A3" w:rsidRDefault="00000000">
            <w:r>
              <w:t>30</w:t>
            </w:r>
          </w:p>
        </w:tc>
        <w:tc>
          <w:tcPr>
            <w:tcW w:w="435" w:type="dxa"/>
          </w:tcPr>
          <w:p w14:paraId="29A16C70" w14:textId="77777777" w:rsidR="007921A3" w:rsidRDefault="00000000">
            <w:r>
              <w:t>40</w:t>
            </w:r>
          </w:p>
        </w:tc>
        <w:tc>
          <w:tcPr>
            <w:tcW w:w="435" w:type="dxa"/>
          </w:tcPr>
          <w:p w14:paraId="30C9C07B" w14:textId="77777777" w:rsidR="007921A3" w:rsidRDefault="00000000">
            <w:r>
              <w:t>50</w:t>
            </w:r>
          </w:p>
        </w:tc>
        <w:tc>
          <w:tcPr>
            <w:tcW w:w="435" w:type="dxa"/>
          </w:tcPr>
          <w:p w14:paraId="46EA0693" w14:textId="77777777" w:rsidR="007921A3" w:rsidRDefault="00000000">
            <w:r>
              <w:t>60</w:t>
            </w:r>
          </w:p>
        </w:tc>
        <w:tc>
          <w:tcPr>
            <w:tcW w:w="435" w:type="dxa"/>
          </w:tcPr>
          <w:p w14:paraId="1B0B11B7" w14:textId="77777777" w:rsidR="007921A3" w:rsidRDefault="00000000">
            <w:r>
              <w:t>70</w:t>
            </w:r>
          </w:p>
        </w:tc>
        <w:tc>
          <w:tcPr>
            <w:tcW w:w="435" w:type="dxa"/>
          </w:tcPr>
          <w:p w14:paraId="12B36AEE" w14:textId="77777777" w:rsidR="007921A3" w:rsidRDefault="00000000">
            <w:r>
              <w:t>80</w:t>
            </w:r>
          </w:p>
        </w:tc>
        <w:tc>
          <w:tcPr>
            <w:tcW w:w="435" w:type="dxa"/>
          </w:tcPr>
          <w:p w14:paraId="0819F0F3" w14:textId="77777777" w:rsidR="007921A3" w:rsidRDefault="00000000">
            <w:r>
              <w:t>90</w:t>
            </w:r>
          </w:p>
        </w:tc>
        <w:tc>
          <w:tcPr>
            <w:tcW w:w="435" w:type="dxa"/>
          </w:tcPr>
          <w:p w14:paraId="663D4E80" w14:textId="77777777" w:rsidR="007921A3" w:rsidRDefault="00000000">
            <w:r>
              <w:t>100</w:t>
            </w:r>
          </w:p>
        </w:tc>
      </w:tr>
    </w:tbl>
    <w:p w14:paraId="751D3950" w14:textId="77777777" w:rsidR="007921A3" w:rsidRDefault="007921A3"/>
    <w:tbl>
      <w:tblPr>
        <w:tblStyle w:val="QStandardSliderTable"/>
        <w:tblW w:w="9576" w:type="auto"/>
        <w:tblLook w:val="07E0" w:firstRow="1" w:lastRow="1" w:firstColumn="1" w:lastColumn="1" w:noHBand="1" w:noVBand="1"/>
      </w:tblPr>
      <w:tblGrid>
        <w:gridCol w:w="4629"/>
        <w:gridCol w:w="4731"/>
      </w:tblGrid>
      <w:tr w:rsidR="007921A3" w14:paraId="3769099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D2CAA65" w14:textId="77777777" w:rsidR="007921A3" w:rsidRDefault="00000000">
            <w:pPr>
              <w:keepNext/>
            </w:pPr>
            <w:r>
              <w:t>  ()</w:t>
            </w:r>
          </w:p>
        </w:tc>
        <w:tc>
          <w:tcPr>
            <w:tcW w:w="4788" w:type="dxa"/>
          </w:tcPr>
          <w:p w14:paraId="3591DA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7ACE16" wp14:editId="4D410353">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A0A54A" w14:textId="77777777" w:rsidR="007921A3" w:rsidRDefault="007921A3"/>
    <w:p w14:paraId="54F1E8C4" w14:textId="77777777" w:rsidR="007921A3" w:rsidRDefault="007921A3"/>
    <w:p w14:paraId="5F7B7BB8" w14:textId="77777777" w:rsidR="007921A3" w:rsidRDefault="007921A3">
      <w:pPr>
        <w:pStyle w:val="QuestionSeparator"/>
      </w:pPr>
    </w:p>
    <w:p w14:paraId="1F463DDA" w14:textId="77777777" w:rsidR="007921A3" w:rsidRDefault="007921A3"/>
    <w:p w14:paraId="64BF9F46" w14:textId="77777777" w:rsidR="007921A3" w:rsidRDefault="00000000">
      <w:pPr>
        <w:keepNext/>
      </w:pPr>
      <w:r>
        <w:t>Q419 Please read and answer the following questions carefully</w:t>
      </w:r>
    </w:p>
    <w:tbl>
      <w:tblPr>
        <w:tblStyle w:val="QSliderLabelsTable"/>
        <w:tblW w:w="9576" w:type="auto"/>
        <w:tblInd w:w="0" w:type="dxa"/>
        <w:tblLook w:val="07E0" w:firstRow="1" w:lastRow="1" w:firstColumn="1" w:lastColumn="1" w:noHBand="1" w:noVBand="1"/>
      </w:tblPr>
      <w:tblGrid>
        <w:gridCol w:w="3250"/>
        <w:gridCol w:w="844"/>
        <w:gridCol w:w="881"/>
        <w:gridCol w:w="1040"/>
        <w:gridCol w:w="844"/>
        <w:gridCol w:w="1040"/>
        <w:gridCol w:w="653"/>
        <w:gridCol w:w="808"/>
      </w:tblGrid>
      <w:tr w:rsidR="007921A3" w14:paraId="190A4D91" w14:textId="77777777">
        <w:tc>
          <w:tcPr>
            <w:tcW w:w="4788" w:type="dxa"/>
          </w:tcPr>
          <w:p w14:paraId="264E1A6C" w14:textId="77777777" w:rsidR="007921A3" w:rsidRDefault="007921A3">
            <w:pPr>
              <w:keepNext/>
            </w:pPr>
          </w:p>
        </w:tc>
        <w:tc>
          <w:tcPr>
            <w:tcW w:w="684" w:type="dxa"/>
          </w:tcPr>
          <w:p w14:paraId="1D585A7B" w14:textId="77777777" w:rsidR="007921A3" w:rsidRDefault="00000000">
            <w:r>
              <w:t>Strongly disagree</w:t>
            </w:r>
          </w:p>
        </w:tc>
        <w:tc>
          <w:tcPr>
            <w:tcW w:w="684" w:type="dxa"/>
          </w:tcPr>
          <w:p w14:paraId="6193F1D4" w14:textId="77777777" w:rsidR="007921A3" w:rsidRDefault="00000000">
            <w:r>
              <w:t>Disagree</w:t>
            </w:r>
          </w:p>
        </w:tc>
        <w:tc>
          <w:tcPr>
            <w:tcW w:w="684" w:type="dxa"/>
          </w:tcPr>
          <w:p w14:paraId="03B1475B" w14:textId="77777777" w:rsidR="007921A3" w:rsidRDefault="00000000">
            <w:r>
              <w:t>Somewhat disagree</w:t>
            </w:r>
          </w:p>
        </w:tc>
        <w:tc>
          <w:tcPr>
            <w:tcW w:w="684" w:type="dxa"/>
          </w:tcPr>
          <w:p w14:paraId="430B32C5" w14:textId="77777777" w:rsidR="007921A3" w:rsidRDefault="00000000">
            <w:r>
              <w:t>Neither agree nor disagree</w:t>
            </w:r>
          </w:p>
        </w:tc>
        <w:tc>
          <w:tcPr>
            <w:tcW w:w="684" w:type="dxa"/>
          </w:tcPr>
          <w:p w14:paraId="1FA778B3" w14:textId="77777777" w:rsidR="007921A3" w:rsidRDefault="00000000">
            <w:r>
              <w:t>Somewhat agree</w:t>
            </w:r>
          </w:p>
        </w:tc>
        <w:tc>
          <w:tcPr>
            <w:tcW w:w="684" w:type="dxa"/>
          </w:tcPr>
          <w:p w14:paraId="76CE294A" w14:textId="77777777" w:rsidR="007921A3" w:rsidRDefault="00000000">
            <w:r>
              <w:t>Agree</w:t>
            </w:r>
          </w:p>
        </w:tc>
        <w:tc>
          <w:tcPr>
            <w:tcW w:w="684" w:type="dxa"/>
          </w:tcPr>
          <w:p w14:paraId="5E12F9E9" w14:textId="77777777" w:rsidR="007921A3" w:rsidRDefault="00000000">
            <w:r>
              <w:t>Strongly agree</w:t>
            </w:r>
          </w:p>
        </w:tc>
      </w:tr>
    </w:tbl>
    <w:p w14:paraId="3B4E790F" w14:textId="77777777" w:rsidR="007921A3" w:rsidRDefault="007921A3"/>
    <w:tbl>
      <w:tblPr>
        <w:tblStyle w:val="QSliderLabelsTable"/>
        <w:tblW w:w="9576" w:type="auto"/>
        <w:tblInd w:w="0" w:type="dxa"/>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3DC80F31" w14:textId="77777777">
        <w:tc>
          <w:tcPr>
            <w:tcW w:w="4788" w:type="dxa"/>
          </w:tcPr>
          <w:p w14:paraId="4C8715EE" w14:textId="77777777" w:rsidR="007921A3" w:rsidRDefault="007921A3"/>
        </w:tc>
        <w:tc>
          <w:tcPr>
            <w:tcW w:w="435" w:type="dxa"/>
          </w:tcPr>
          <w:p w14:paraId="7561315C" w14:textId="77777777" w:rsidR="007921A3" w:rsidRDefault="00000000">
            <w:r>
              <w:t>-50</w:t>
            </w:r>
          </w:p>
        </w:tc>
        <w:tc>
          <w:tcPr>
            <w:tcW w:w="435" w:type="dxa"/>
          </w:tcPr>
          <w:p w14:paraId="2CAF97D3" w14:textId="77777777" w:rsidR="007921A3" w:rsidRDefault="00000000">
            <w:r>
              <w:t>-40</w:t>
            </w:r>
          </w:p>
        </w:tc>
        <w:tc>
          <w:tcPr>
            <w:tcW w:w="435" w:type="dxa"/>
          </w:tcPr>
          <w:p w14:paraId="676047CD" w14:textId="77777777" w:rsidR="007921A3" w:rsidRDefault="00000000">
            <w:r>
              <w:t>-30</w:t>
            </w:r>
          </w:p>
        </w:tc>
        <w:tc>
          <w:tcPr>
            <w:tcW w:w="435" w:type="dxa"/>
          </w:tcPr>
          <w:p w14:paraId="73AF6E9E" w14:textId="77777777" w:rsidR="007921A3" w:rsidRDefault="00000000">
            <w:r>
              <w:t>-20</w:t>
            </w:r>
          </w:p>
        </w:tc>
        <w:tc>
          <w:tcPr>
            <w:tcW w:w="435" w:type="dxa"/>
          </w:tcPr>
          <w:p w14:paraId="2C3399DD" w14:textId="77777777" w:rsidR="007921A3" w:rsidRDefault="00000000">
            <w:r>
              <w:t>-10</w:t>
            </w:r>
          </w:p>
        </w:tc>
        <w:tc>
          <w:tcPr>
            <w:tcW w:w="435" w:type="dxa"/>
          </w:tcPr>
          <w:p w14:paraId="52A26D81" w14:textId="77777777" w:rsidR="007921A3" w:rsidRDefault="00000000">
            <w:r>
              <w:t>0</w:t>
            </w:r>
          </w:p>
        </w:tc>
        <w:tc>
          <w:tcPr>
            <w:tcW w:w="435" w:type="dxa"/>
          </w:tcPr>
          <w:p w14:paraId="3C4FCCDF" w14:textId="77777777" w:rsidR="007921A3" w:rsidRDefault="00000000">
            <w:r>
              <w:t>10</w:t>
            </w:r>
          </w:p>
        </w:tc>
        <w:tc>
          <w:tcPr>
            <w:tcW w:w="435" w:type="dxa"/>
          </w:tcPr>
          <w:p w14:paraId="5C736D23" w14:textId="77777777" w:rsidR="007921A3" w:rsidRDefault="00000000">
            <w:r>
              <w:t>20</w:t>
            </w:r>
          </w:p>
        </w:tc>
        <w:tc>
          <w:tcPr>
            <w:tcW w:w="435" w:type="dxa"/>
          </w:tcPr>
          <w:p w14:paraId="532EC7A8" w14:textId="77777777" w:rsidR="007921A3" w:rsidRDefault="00000000">
            <w:r>
              <w:t>30</w:t>
            </w:r>
          </w:p>
        </w:tc>
        <w:tc>
          <w:tcPr>
            <w:tcW w:w="435" w:type="dxa"/>
          </w:tcPr>
          <w:p w14:paraId="44AE601B" w14:textId="77777777" w:rsidR="007921A3" w:rsidRDefault="00000000">
            <w:r>
              <w:t>40</w:t>
            </w:r>
          </w:p>
        </w:tc>
        <w:tc>
          <w:tcPr>
            <w:tcW w:w="435" w:type="dxa"/>
          </w:tcPr>
          <w:p w14:paraId="70A9D11C" w14:textId="77777777" w:rsidR="007921A3" w:rsidRDefault="00000000">
            <w:r>
              <w:t>50</w:t>
            </w:r>
          </w:p>
        </w:tc>
      </w:tr>
    </w:tbl>
    <w:p w14:paraId="3EFB938E" w14:textId="77777777" w:rsidR="007921A3" w:rsidRDefault="007921A3"/>
    <w:tbl>
      <w:tblPr>
        <w:tblStyle w:val="QStandardSliderTable"/>
        <w:tblW w:w="9576" w:type="auto"/>
        <w:tblLook w:val="07E0" w:firstRow="1" w:lastRow="1" w:firstColumn="1" w:lastColumn="1" w:noHBand="1" w:noVBand="1"/>
      </w:tblPr>
      <w:tblGrid>
        <w:gridCol w:w="4640"/>
        <w:gridCol w:w="4720"/>
      </w:tblGrid>
      <w:tr w:rsidR="007921A3" w14:paraId="1CEC249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45896BC" w14:textId="77777777" w:rsidR="007921A3" w:rsidRDefault="00000000">
            <w:pPr>
              <w:keepNext/>
            </w:pPr>
            <w:r>
              <w:t>There are very important ethical aspects to using AI in the workplace ()</w:t>
            </w:r>
          </w:p>
        </w:tc>
        <w:tc>
          <w:tcPr>
            <w:tcW w:w="4788" w:type="dxa"/>
          </w:tcPr>
          <w:p w14:paraId="659B9691"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295F1E" wp14:editId="1832E52E">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2E4390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A43E476" w14:textId="77777777" w:rsidR="007921A3" w:rsidRDefault="00000000">
            <w:pPr>
              <w:keepNext/>
            </w:pPr>
            <w:r>
              <w:t>Using AI in the workplace clearly does not involve ethics or moral issues ()</w:t>
            </w:r>
          </w:p>
        </w:tc>
        <w:tc>
          <w:tcPr>
            <w:tcW w:w="4788" w:type="dxa"/>
          </w:tcPr>
          <w:p w14:paraId="09A03A2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8EE309" wp14:editId="4BA8BB7E">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B08FC5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86D4864" w14:textId="77777777" w:rsidR="007921A3" w:rsidRDefault="00000000">
            <w:pPr>
              <w:keepNext/>
            </w:pPr>
            <w:r>
              <w:t>AI in the workplace could be described as a moral issue ()</w:t>
            </w:r>
          </w:p>
        </w:tc>
        <w:tc>
          <w:tcPr>
            <w:tcW w:w="4788" w:type="dxa"/>
          </w:tcPr>
          <w:p w14:paraId="437F05A9"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2DA7EB" wp14:editId="298F9F5D">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CFC1D9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2C638B4" w14:textId="77777777" w:rsidR="007921A3"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297A1EC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E18715" wp14:editId="3807F15E">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50AAFC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F076358" w14:textId="77777777" w:rsidR="007921A3" w:rsidRDefault="00000000">
            <w:pPr>
              <w:keepNext/>
            </w:pPr>
            <w:r>
              <w:t>My position on AI in the workplace is connected to my fundamental beliefs about right and wrong ()</w:t>
            </w:r>
          </w:p>
        </w:tc>
        <w:tc>
          <w:tcPr>
            <w:tcW w:w="4788" w:type="dxa"/>
          </w:tcPr>
          <w:p w14:paraId="597B2A1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37A98" wp14:editId="1D42CBB9">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F3B6D6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605ABE5" w14:textId="77777777" w:rsidR="007921A3" w:rsidRDefault="00000000">
            <w:pPr>
              <w:keepNext/>
            </w:pPr>
            <w:r>
              <w:t>My position on AI in the workplace is a moral stance ()</w:t>
            </w:r>
          </w:p>
        </w:tc>
        <w:tc>
          <w:tcPr>
            <w:tcW w:w="4788" w:type="dxa"/>
          </w:tcPr>
          <w:p w14:paraId="02A06B2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8E3C05" wp14:editId="39A14E0E">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D20489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5E168D6" w14:textId="77777777" w:rsidR="007921A3" w:rsidRDefault="00000000">
            <w:pPr>
              <w:keepNext/>
            </w:pPr>
            <w:r>
              <w:t>My position on AI in the workplace is based on moral principles ()</w:t>
            </w:r>
          </w:p>
        </w:tc>
        <w:tc>
          <w:tcPr>
            <w:tcW w:w="4788" w:type="dxa"/>
          </w:tcPr>
          <w:p w14:paraId="337F7E6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3C3870" wp14:editId="2D4E1A39">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A8EDF7E" w14:textId="77777777" w:rsidR="007921A3" w:rsidRDefault="007921A3"/>
    <w:p w14:paraId="7620B58B" w14:textId="77777777" w:rsidR="007921A3" w:rsidRDefault="007921A3"/>
    <w:p w14:paraId="5FE18E5B" w14:textId="77777777" w:rsidR="007921A3" w:rsidRDefault="00000000">
      <w:pPr>
        <w:pStyle w:val="BlockEndLabel"/>
      </w:pPr>
      <w:r>
        <w:t>End of Block: Final Measures</w:t>
      </w:r>
    </w:p>
    <w:p w14:paraId="6B1F1272" w14:textId="77777777" w:rsidR="007921A3" w:rsidRDefault="007921A3">
      <w:pPr>
        <w:pStyle w:val="BlockSeparator"/>
      </w:pPr>
    </w:p>
    <w:p w14:paraId="22139401" w14:textId="77777777" w:rsidR="007921A3" w:rsidRDefault="00000000">
      <w:pPr>
        <w:pStyle w:val="BlockStartLabel"/>
      </w:pPr>
      <w:r>
        <w:t>Start of Block: Demographics</w:t>
      </w:r>
    </w:p>
    <w:p w14:paraId="6421B61D" w14:textId="77777777" w:rsidR="007921A3" w:rsidRDefault="007921A3"/>
    <w:p w14:paraId="7C5468DF" w14:textId="77777777" w:rsidR="007921A3" w:rsidRDefault="00000000">
      <w:pPr>
        <w:keepNext/>
      </w:pPr>
      <w:r>
        <w:t>Q83 Now that you have completed the exercise, we would like to ask you some follow-up questions. Please complete the following items</w:t>
      </w:r>
    </w:p>
    <w:p w14:paraId="4D483A42" w14:textId="77777777" w:rsidR="007921A3" w:rsidRDefault="007921A3"/>
    <w:p w14:paraId="66EFCA92" w14:textId="77777777" w:rsidR="007921A3" w:rsidRDefault="007921A3">
      <w:pPr>
        <w:pStyle w:val="QuestionSeparator"/>
      </w:pPr>
    </w:p>
    <w:p w14:paraId="183B1FA7" w14:textId="77777777" w:rsidR="007921A3" w:rsidRDefault="007921A3"/>
    <w:p w14:paraId="2F3A10A0" w14:textId="77777777" w:rsidR="007921A3" w:rsidRDefault="00000000">
      <w:pPr>
        <w:keepNext/>
      </w:pPr>
      <w:proofErr w:type="spellStart"/>
      <w:r>
        <w:t>Like_Free_R</w:t>
      </w:r>
      <w:proofErr w:type="spellEnd"/>
      <w:r>
        <w:t xml:space="preserve"> What are things you liked about the exercise you just completed?</w:t>
      </w:r>
    </w:p>
    <w:p w14:paraId="619CA47D" w14:textId="77777777" w:rsidR="007921A3" w:rsidRDefault="00000000">
      <w:pPr>
        <w:pStyle w:val="TextEntryLine"/>
        <w:ind w:firstLine="400"/>
      </w:pPr>
      <w:r>
        <w:t>________________________________________________________________</w:t>
      </w:r>
    </w:p>
    <w:p w14:paraId="515F2B7F" w14:textId="77777777" w:rsidR="007921A3" w:rsidRDefault="00000000">
      <w:pPr>
        <w:pStyle w:val="TextEntryLine"/>
        <w:ind w:firstLine="400"/>
      </w:pPr>
      <w:r>
        <w:t>________________________________________________________________</w:t>
      </w:r>
    </w:p>
    <w:p w14:paraId="4B148A0B" w14:textId="77777777" w:rsidR="007921A3" w:rsidRDefault="00000000">
      <w:pPr>
        <w:pStyle w:val="TextEntryLine"/>
        <w:ind w:firstLine="400"/>
      </w:pPr>
      <w:r>
        <w:t>________________________________________________________________</w:t>
      </w:r>
    </w:p>
    <w:p w14:paraId="6E0098D7" w14:textId="77777777" w:rsidR="007921A3" w:rsidRDefault="00000000">
      <w:pPr>
        <w:pStyle w:val="TextEntryLine"/>
        <w:ind w:firstLine="400"/>
      </w:pPr>
      <w:r>
        <w:t>________________________________________________________________</w:t>
      </w:r>
    </w:p>
    <w:p w14:paraId="27F46FEF" w14:textId="77777777" w:rsidR="007921A3" w:rsidRDefault="00000000">
      <w:pPr>
        <w:pStyle w:val="TextEntryLine"/>
        <w:ind w:firstLine="400"/>
      </w:pPr>
      <w:r>
        <w:t>________________________________________________________________</w:t>
      </w:r>
    </w:p>
    <w:p w14:paraId="6776F92A" w14:textId="77777777" w:rsidR="007921A3" w:rsidRDefault="007921A3"/>
    <w:p w14:paraId="5A41BC30" w14:textId="77777777" w:rsidR="007921A3" w:rsidRDefault="007921A3">
      <w:pPr>
        <w:pStyle w:val="QuestionSeparator"/>
      </w:pPr>
    </w:p>
    <w:p w14:paraId="26DD67EA" w14:textId="77777777" w:rsidR="007921A3" w:rsidRDefault="007921A3"/>
    <w:p w14:paraId="16E833C2" w14:textId="77777777" w:rsidR="007921A3" w:rsidRDefault="00000000">
      <w:pPr>
        <w:keepNext/>
      </w:pPr>
      <w:proofErr w:type="spellStart"/>
      <w:r>
        <w:t>Hard_Free_R</w:t>
      </w:r>
      <w:proofErr w:type="spellEnd"/>
      <w:r>
        <w:t xml:space="preserve"> What are challenges you had with the exercise you just completed?</w:t>
      </w:r>
    </w:p>
    <w:p w14:paraId="65165258" w14:textId="77777777" w:rsidR="007921A3" w:rsidRDefault="00000000">
      <w:pPr>
        <w:pStyle w:val="TextEntryLine"/>
        <w:ind w:firstLine="400"/>
      </w:pPr>
      <w:r>
        <w:t>________________________________________________________________</w:t>
      </w:r>
    </w:p>
    <w:p w14:paraId="2461F501" w14:textId="77777777" w:rsidR="007921A3" w:rsidRDefault="00000000">
      <w:pPr>
        <w:pStyle w:val="TextEntryLine"/>
        <w:ind w:firstLine="400"/>
      </w:pPr>
      <w:r>
        <w:t>________________________________________________________________</w:t>
      </w:r>
    </w:p>
    <w:p w14:paraId="5D00E494" w14:textId="77777777" w:rsidR="007921A3" w:rsidRDefault="00000000">
      <w:pPr>
        <w:pStyle w:val="TextEntryLine"/>
        <w:ind w:firstLine="400"/>
      </w:pPr>
      <w:r>
        <w:t>________________________________________________________________</w:t>
      </w:r>
    </w:p>
    <w:p w14:paraId="064DEAF8" w14:textId="77777777" w:rsidR="007921A3" w:rsidRDefault="00000000">
      <w:pPr>
        <w:pStyle w:val="TextEntryLine"/>
        <w:ind w:firstLine="400"/>
      </w:pPr>
      <w:r>
        <w:t>________________________________________________________________</w:t>
      </w:r>
    </w:p>
    <w:p w14:paraId="763BE077" w14:textId="77777777" w:rsidR="007921A3" w:rsidRDefault="00000000">
      <w:pPr>
        <w:pStyle w:val="TextEntryLine"/>
        <w:ind w:firstLine="400"/>
      </w:pPr>
      <w:r>
        <w:t>________________________________________________________________</w:t>
      </w:r>
    </w:p>
    <w:p w14:paraId="721F3428" w14:textId="77777777" w:rsidR="007921A3" w:rsidRDefault="007921A3"/>
    <w:p w14:paraId="3220D758" w14:textId="77777777" w:rsidR="007921A3" w:rsidRDefault="007921A3">
      <w:pPr>
        <w:pStyle w:val="QuestionSeparator"/>
      </w:pPr>
    </w:p>
    <w:p w14:paraId="30F22BB4" w14:textId="77777777" w:rsidR="007921A3" w:rsidRDefault="007921A3"/>
    <w:p w14:paraId="55835EF9" w14:textId="77777777" w:rsidR="007921A3" w:rsidRDefault="00000000">
      <w:pPr>
        <w:keepNext/>
      </w:pPr>
      <w:r>
        <w:t>Q25 Lastly, please answer the following demographic questions.</w:t>
      </w:r>
    </w:p>
    <w:p w14:paraId="2BDF5458" w14:textId="77777777" w:rsidR="007921A3" w:rsidRDefault="007921A3"/>
    <w:p w14:paraId="31B37E4C" w14:textId="77777777" w:rsidR="007921A3" w:rsidRDefault="007921A3">
      <w:pPr>
        <w:pStyle w:val="QuestionSeparator"/>
      </w:pPr>
    </w:p>
    <w:p w14:paraId="4E010AA4" w14:textId="77777777" w:rsidR="007921A3" w:rsidRDefault="007921A3"/>
    <w:p w14:paraId="19021809" w14:textId="77777777" w:rsidR="007921A3" w:rsidRDefault="00000000">
      <w:pPr>
        <w:keepNext/>
      </w:pPr>
      <w:proofErr w:type="spellStart"/>
      <w:r>
        <w:t>Pol_High</w:t>
      </w:r>
      <w:proofErr w:type="spellEnd"/>
      <w:r>
        <w:t xml:space="preserve">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24"/>
        <w:gridCol w:w="714"/>
        <w:gridCol w:w="713"/>
        <w:gridCol w:w="713"/>
        <w:gridCol w:w="713"/>
        <w:gridCol w:w="713"/>
        <w:gridCol w:w="713"/>
        <w:gridCol w:w="713"/>
        <w:gridCol w:w="725"/>
        <w:gridCol w:w="725"/>
        <w:gridCol w:w="725"/>
        <w:gridCol w:w="725"/>
        <w:gridCol w:w="744"/>
      </w:tblGrid>
      <w:tr w:rsidR="007921A3" w14:paraId="0BBAE332"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0060DEAD" w14:textId="77777777" w:rsidR="007921A3" w:rsidRDefault="007921A3">
            <w:pPr>
              <w:keepNext/>
            </w:pPr>
          </w:p>
        </w:tc>
        <w:tc>
          <w:tcPr>
            <w:tcW w:w="737" w:type="dxa"/>
          </w:tcPr>
          <w:p w14:paraId="1F4B3850"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23BC2803"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0457BFE1"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3568C479"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0F463678"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13A44B46"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20E88051"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128F6CA2"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23474816"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tcW w:w="737" w:type="dxa"/>
          </w:tcPr>
          <w:p w14:paraId="00A5478B"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28 (28)</w:t>
            </w:r>
          </w:p>
        </w:tc>
        <w:tc>
          <w:tcPr>
            <w:tcW w:w="737" w:type="dxa"/>
          </w:tcPr>
          <w:p w14:paraId="5FB640EA"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29 (29)</w:t>
            </w:r>
          </w:p>
        </w:tc>
        <w:tc>
          <w:tcPr>
            <w:cnfStyle w:val="000100000000" w:firstRow="0" w:lastRow="0" w:firstColumn="0" w:lastColumn="1" w:oddVBand="0" w:evenVBand="0" w:oddHBand="0" w:evenHBand="0" w:firstRowFirstColumn="0" w:firstRowLastColumn="0" w:lastRowFirstColumn="0" w:lastRowLastColumn="0"/>
            <w:tcW w:w="737" w:type="dxa"/>
          </w:tcPr>
          <w:p w14:paraId="6DE52B4C" w14:textId="77777777" w:rsidR="007921A3" w:rsidRDefault="007921A3">
            <w:pPr>
              <w:keepNext/>
            </w:pPr>
          </w:p>
        </w:tc>
      </w:tr>
      <w:tr w:rsidR="007921A3" w14:paraId="5B209AC3" w14:textId="77777777" w:rsidTr="007921A3">
        <w:tc>
          <w:tcPr>
            <w:cnfStyle w:val="001000000000" w:firstRow="0" w:lastRow="0" w:firstColumn="1" w:lastColumn="0" w:oddVBand="0" w:evenVBand="0" w:oddHBand="0" w:evenHBand="0" w:firstRowFirstColumn="0" w:firstRowLastColumn="0" w:lastRowFirstColumn="0" w:lastRowLastColumn="0"/>
            <w:tcW w:w="737" w:type="dxa"/>
          </w:tcPr>
          <w:p w14:paraId="1BAAADE3" w14:textId="77777777" w:rsidR="007921A3" w:rsidRDefault="00000000">
            <w:pPr>
              <w:keepNext/>
            </w:pPr>
            <w:r>
              <w:t>Left</w:t>
            </w:r>
          </w:p>
        </w:tc>
        <w:tc>
          <w:tcPr>
            <w:tcW w:w="737" w:type="dxa"/>
          </w:tcPr>
          <w:p w14:paraId="7DDDA43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AF0FDF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A4C951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76FFBC4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BE73A2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0AF9B5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BE79EB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FC0B63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F1B120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C8E88C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322210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6F5997C7" w14:textId="77777777" w:rsidR="007921A3" w:rsidRDefault="00000000">
            <w:pPr>
              <w:keepNext/>
            </w:pPr>
            <w:r>
              <w:t>Right</w:t>
            </w:r>
          </w:p>
        </w:tc>
      </w:tr>
    </w:tbl>
    <w:p w14:paraId="0CDE1338" w14:textId="77777777" w:rsidR="007921A3" w:rsidRDefault="007921A3"/>
    <w:p w14:paraId="3E93FFCB" w14:textId="77777777" w:rsidR="007921A3" w:rsidRDefault="007921A3"/>
    <w:p w14:paraId="4EC8EE47" w14:textId="77777777" w:rsidR="007921A3" w:rsidRDefault="007921A3">
      <w:pPr>
        <w:pStyle w:val="QuestionSeparator"/>
      </w:pPr>
    </w:p>
    <w:tbl>
      <w:tblPr>
        <w:tblStyle w:val="QQuestionIconTable"/>
        <w:tblW w:w="50" w:type="auto"/>
        <w:tblLook w:val="07E0" w:firstRow="1" w:lastRow="1" w:firstColumn="1" w:lastColumn="1" w:noHBand="1" w:noVBand="1"/>
      </w:tblPr>
      <w:tblGrid>
        <w:gridCol w:w="380"/>
      </w:tblGrid>
      <w:tr w:rsidR="007921A3" w14:paraId="381B5857" w14:textId="77777777">
        <w:tc>
          <w:tcPr>
            <w:tcW w:w="50" w:type="dxa"/>
          </w:tcPr>
          <w:p w14:paraId="0D6A0A57" w14:textId="77777777" w:rsidR="007921A3" w:rsidRDefault="00000000">
            <w:pPr>
              <w:keepNext/>
            </w:pPr>
            <w:r>
              <w:rPr>
                <w:noProof/>
              </w:rPr>
              <w:drawing>
                <wp:inline distT="0" distB="0" distL="0" distR="0" wp14:anchorId="2850C829" wp14:editId="3E1BA35D">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0C18C5F2" w14:textId="77777777" w:rsidR="007921A3" w:rsidRDefault="007921A3"/>
    <w:p w14:paraId="2D6E7B34" w14:textId="77777777" w:rsidR="007921A3" w:rsidRDefault="00000000">
      <w:pPr>
        <w:keepNext/>
      </w:pPr>
      <w:proofErr w:type="spellStart"/>
      <w:r>
        <w:lastRenderedPageBreak/>
        <w:t>Age_High</w:t>
      </w:r>
      <w:proofErr w:type="spellEnd"/>
      <w:r>
        <w:t xml:space="preserve"> What is your age?</w:t>
      </w:r>
    </w:p>
    <w:p w14:paraId="02794CC4" w14:textId="77777777" w:rsidR="007921A3" w:rsidRDefault="00000000">
      <w:pPr>
        <w:pStyle w:val="TextEntryLine"/>
        <w:ind w:firstLine="400"/>
      </w:pPr>
      <w:r>
        <w:t>________________________________________________________________</w:t>
      </w:r>
    </w:p>
    <w:p w14:paraId="0282AAA3" w14:textId="77777777" w:rsidR="007921A3" w:rsidRDefault="007921A3"/>
    <w:p w14:paraId="69D8E1DE" w14:textId="77777777" w:rsidR="007921A3" w:rsidRDefault="007921A3">
      <w:pPr>
        <w:pStyle w:val="QuestionSeparator"/>
      </w:pPr>
    </w:p>
    <w:p w14:paraId="405DEA65" w14:textId="77777777" w:rsidR="007921A3" w:rsidRDefault="007921A3"/>
    <w:p w14:paraId="6DF5F456" w14:textId="77777777" w:rsidR="007921A3" w:rsidRDefault="00000000">
      <w:pPr>
        <w:keepNext/>
      </w:pPr>
      <w:proofErr w:type="spellStart"/>
      <w:r>
        <w:t>Gender_High</w:t>
      </w:r>
      <w:proofErr w:type="spellEnd"/>
      <w:r>
        <w:t xml:space="preserve"> To which gender identity do you most identify?</w:t>
      </w:r>
    </w:p>
    <w:p w14:paraId="0FAB8AAB" w14:textId="77777777" w:rsidR="007921A3" w:rsidRDefault="00000000">
      <w:pPr>
        <w:pStyle w:val="ListParagraph"/>
        <w:keepNext/>
        <w:numPr>
          <w:ilvl w:val="0"/>
          <w:numId w:val="4"/>
        </w:numPr>
      </w:pPr>
      <w:proofErr w:type="gramStart"/>
      <w:r>
        <w:t>Male  (</w:t>
      </w:r>
      <w:proofErr w:type="gramEnd"/>
      <w:r>
        <w:t xml:space="preserve">1) </w:t>
      </w:r>
    </w:p>
    <w:p w14:paraId="42F38CAD" w14:textId="77777777" w:rsidR="007921A3" w:rsidRDefault="00000000">
      <w:pPr>
        <w:pStyle w:val="ListParagraph"/>
        <w:keepNext/>
        <w:numPr>
          <w:ilvl w:val="0"/>
          <w:numId w:val="4"/>
        </w:numPr>
      </w:pPr>
      <w:proofErr w:type="gramStart"/>
      <w:r>
        <w:t>Female  (</w:t>
      </w:r>
      <w:proofErr w:type="gramEnd"/>
      <w:r>
        <w:t xml:space="preserve">2) </w:t>
      </w:r>
    </w:p>
    <w:p w14:paraId="1468986D" w14:textId="77777777" w:rsidR="007921A3" w:rsidRDefault="00000000">
      <w:pPr>
        <w:pStyle w:val="ListParagraph"/>
        <w:keepNext/>
        <w:numPr>
          <w:ilvl w:val="0"/>
          <w:numId w:val="4"/>
        </w:numPr>
      </w:pPr>
      <w:r>
        <w:t>Gender Variant/Non-</w:t>
      </w:r>
      <w:proofErr w:type="gramStart"/>
      <w:r>
        <w:t>conforming  (</w:t>
      </w:r>
      <w:proofErr w:type="gramEnd"/>
      <w:r>
        <w:t xml:space="preserve">3) </w:t>
      </w:r>
    </w:p>
    <w:p w14:paraId="0BAC3D55" w14:textId="77777777" w:rsidR="007921A3" w:rsidRDefault="007921A3"/>
    <w:p w14:paraId="69B98E0A" w14:textId="77777777" w:rsidR="007921A3" w:rsidRDefault="007921A3">
      <w:pPr>
        <w:pStyle w:val="QuestionSeparator"/>
      </w:pPr>
    </w:p>
    <w:p w14:paraId="0E8AFD43" w14:textId="77777777" w:rsidR="007921A3" w:rsidRDefault="007921A3"/>
    <w:p w14:paraId="0522AED6" w14:textId="77777777" w:rsidR="007921A3" w:rsidRDefault="00000000">
      <w:pPr>
        <w:keepNext/>
      </w:pPr>
      <w:proofErr w:type="spellStart"/>
      <w:r>
        <w:t>Race_High</w:t>
      </w:r>
      <w:proofErr w:type="spellEnd"/>
      <w:r>
        <w:t xml:space="preserve"> How would you best characterize your race/ethnicity? (check all that apply)</w:t>
      </w:r>
    </w:p>
    <w:p w14:paraId="1E9A03C3" w14:textId="77777777" w:rsidR="007921A3" w:rsidRDefault="00000000">
      <w:pPr>
        <w:pStyle w:val="ListParagraph"/>
        <w:keepNext/>
        <w:numPr>
          <w:ilvl w:val="0"/>
          <w:numId w:val="2"/>
        </w:numPr>
      </w:pPr>
      <w:r>
        <w:t>Caucasian/</w:t>
      </w:r>
      <w:proofErr w:type="gramStart"/>
      <w:r>
        <w:t>White  (</w:t>
      </w:r>
      <w:proofErr w:type="gramEnd"/>
      <w:r>
        <w:t xml:space="preserve">1) </w:t>
      </w:r>
    </w:p>
    <w:p w14:paraId="158F1646" w14:textId="77777777" w:rsidR="007921A3" w:rsidRDefault="00000000">
      <w:pPr>
        <w:pStyle w:val="ListParagraph"/>
        <w:keepNext/>
        <w:numPr>
          <w:ilvl w:val="0"/>
          <w:numId w:val="2"/>
        </w:numPr>
      </w:pPr>
      <w:r>
        <w:t>African-American/</w:t>
      </w:r>
      <w:proofErr w:type="gramStart"/>
      <w:r>
        <w:t>Black  (</w:t>
      </w:r>
      <w:proofErr w:type="gramEnd"/>
      <w:r>
        <w:t xml:space="preserve">2) </w:t>
      </w:r>
    </w:p>
    <w:p w14:paraId="2D564B61" w14:textId="77777777" w:rsidR="007921A3" w:rsidRDefault="00000000">
      <w:pPr>
        <w:pStyle w:val="ListParagraph"/>
        <w:keepNext/>
        <w:numPr>
          <w:ilvl w:val="0"/>
          <w:numId w:val="2"/>
        </w:numPr>
      </w:pPr>
      <w:r>
        <w:t xml:space="preserve">Asian/Pacific </w:t>
      </w:r>
      <w:proofErr w:type="gramStart"/>
      <w:r>
        <w:t>Islander  (</w:t>
      </w:r>
      <w:proofErr w:type="gramEnd"/>
      <w:r>
        <w:t xml:space="preserve">3) </w:t>
      </w:r>
    </w:p>
    <w:p w14:paraId="62969ACF" w14:textId="77777777" w:rsidR="007921A3" w:rsidRDefault="00000000">
      <w:pPr>
        <w:pStyle w:val="ListParagraph"/>
        <w:keepNext/>
        <w:numPr>
          <w:ilvl w:val="0"/>
          <w:numId w:val="2"/>
        </w:numPr>
      </w:pPr>
      <w:r>
        <w:t xml:space="preserve">American Indian/Alaska </w:t>
      </w:r>
      <w:proofErr w:type="gramStart"/>
      <w:r>
        <w:t>Native  (</w:t>
      </w:r>
      <w:proofErr w:type="gramEnd"/>
      <w:r>
        <w:t xml:space="preserve">4) </w:t>
      </w:r>
    </w:p>
    <w:p w14:paraId="46BDD77B" w14:textId="77777777" w:rsidR="007921A3" w:rsidRDefault="00000000">
      <w:pPr>
        <w:pStyle w:val="ListParagraph"/>
        <w:keepNext/>
        <w:numPr>
          <w:ilvl w:val="0"/>
          <w:numId w:val="2"/>
        </w:numPr>
      </w:pPr>
      <w:r>
        <w:t>Hispanic/Latino(</w:t>
      </w:r>
      <w:proofErr w:type="gramStart"/>
      <w:r>
        <w:t>a)  (</w:t>
      </w:r>
      <w:proofErr w:type="gramEnd"/>
      <w:r>
        <w:t xml:space="preserve">5) </w:t>
      </w:r>
    </w:p>
    <w:p w14:paraId="7C00732E" w14:textId="77777777" w:rsidR="007921A3" w:rsidRDefault="00000000">
      <w:pPr>
        <w:pStyle w:val="ListParagraph"/>
        <w:keepNext/>
        <w:numPr>
          <w:ilvl w:val="0"/>
          <w:numId w:val="2"/>
        </w:numPr>
      </w:pPr>
      <w:proofErr w:type="gramStart"/>
      <w:r>
        <w:t>Other  (</w:t>
      </w:r>
      <w:proofErr w:type="gramEnd"/>
      <w:r>
        <w:t xml:space="preserve">6) </w:t>
      </w:r>
    </w:p>
    <w:p w14:paraId="384FA253" w14:textId="77777777" w:rsidR="007921A3" w:rsidRDefault="007921A3"/>
    <w:p w14:paraId="6213124E" w14:textId="77777777" w:rsidR="007921A3" w:rsidRDefault="007921A3">
      <w:pPr>
        <w:pStyle w:val="QuestionSeparator"/>
      </w:pPr>
    </w:p>
    <w:p w14:paraId="10B23778" w14:textId="77777777" w:rsidR="007921A3" w:rsidRDefault="007921A3"/>
    <w:p w14:paraId="2006B71C" w14:textId="77777777" w:rsidR="007921A3" w:rsidRDefault="00000000">
      <w:pPr>
        <w:keepNext/>
      </w:pPr>
      <w:proofErr w:type="spellStart"/>
      <w:r>
        <w:lastRenderedPageBreak/>
        <w:t>School_High</w:t>
      </w:r>
      <w:proofErr w:type="spellEnd"/>
      <w:r>
        <w:t xml:space="preserve"> What is your year in school?</w:t>
      </w:r>
    </w:p>
    <w:p w14:paraId="3CAB6FB5" w14:textId="77777777" w:rsidR="007921A3" w:rsidRDefault="00000000">
      <w:pPr>
        <w:pStyle w:val="ListParagraph"/>
        <w:keepNext/>
        <w:numPr>
          <w:ilvl w:val="0"/>
          <w:numId w:val="4"/>
        </w:numPr>
      </w:pPr>
      <w:proofErr w:type="gramStart"/>
      <w:r>
        <w:t>Freshman  (</w:t>
      </w:r>
      <w:proofErr w:type="gramEnd"/>
      <w:r>
        <w:t xml:space="preserve">1) </w:t>
      </w:r>
    </w:p>
    <w:p w14:paraId="17E957FC" w14:textId="77777777" w:rsidR="007921A3"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6DE1213B" w14:textId="77777777" w:rsidR="007921A3" w:rsidRDefault="00000000">
      <w:pPr>
        <w:pStyle w:val="ListParagraph"/>
        <w:keepNext/>
        <w:numPr>
          <w:ilvl w:val="0"/>
          <w:numId w:val="4"/>
        </w:numPr>
      </w:pPr>
      <w:proofErr w:type="gramStart"/>
      <w:r>
        <w:t>Junior  (</w:t>
      </w:r>
      <w:proofErr w:type="gramEnd"/>
      <w:r>
        <w:t xml:space="preserve">3) </w:t>
      </w:r>
    </w:p>
    <w:p w14:paraId="70C4C799" w14:textId="77777777" w:rsidR="007921A3" w:rsidRDefault="00000000">
      <w:pPr>
        <w:pStyle w:val="ListParagraph"/>
        <w:keepNext/>
        <w:numPr>
          <w:ilvl w:val="0"/>
          <w:numId w:val="4"/>
        </w:numPr>
      </w:pPr>
      <w:proofErr w:type="gramStart"/>
      <w:r>
        <w:t>Senior  (</w:t>
      </w:r>
      <w:proofErr w:type="gramEnd"/>
      <w:r>
        <w:t xml:space="preserve">4) </w:t>
      </w:r>
    </w:p>
    <w:p w14:paraId="482A1977" w14:textId="77777777" w:rsidR="007921A3" w:rsidRDefault="00000000">
      <w:pPr>
        <w:pStyle w:val="ListParagraph"/>
        <w:keepNext/>
        <w:numPr>
          <w:ilvl w:val="0"/>
          <w:numId w:val="4"/>
        </w:numPr>
      </w:pPr>
      <w:proofErr w:type="gramStart"/>
      <w:r>
        <w:t>Other  (</w:t>
      </w:r>
      <w:proofErr w:type="gramEnd"/>
      <w:r>
        <w:t xml:space="preserve">5) </w:t>
      </w:r>
    </w:p>
    <w:p w14:paraId="121FBED4" w14:textId="77777777" w:rsidR="007921A3" w:rsidRDefault="007921A3"/>
    <w:p w14:paraId="66E88143" w14:textId="77777777" w:rsidR="007921A3" w:rsidRDefault="00000000">
      <w:pPr>
        <w:pStyle w:val="BlockEndLabel"/>
      </w:pPr>
      <w:r>
        <w:t>End of Block: Demographics</w:t>
      </w:r>
    </w:p>
    <w:p w14:paraId="00B3D4AA" w14:textId="77777777" w:rsidR="007921A3" w:rsidRDefault="007921A3">
      <w:pPr>
        <w:pStyle w:val="BlockSeparator"/>
      </w:pPr>
    </w:p>
    <w:p w14:paraId="740C5B6A" w14:textId="77777777" w:rsidR="007921A3" w:rsidRDefault="007921A3"/>
    <w:sectPr w:rsidR="007921A3">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09518" w14:textId="77777777" w:rsidR="00F90A82" w:rsidRDefault="00F90A82">
      <w:pPr>
        <w:spacing w:line="240" w:lineRule="auto"/>
      </w:pPr>
      <w:r>
        <w:separator/>
      </w:r>
    </w:p>
  </w:endnote>
  <w:endnote w:type="continuationSeparator" w:id="0">
    <w:p w14:paraId="6EFF280F" w14:textId="77777777" w:rsidR="00F90A82" w:rsidRDefault="00F90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7E4E3" w14:textId="77777777" w:rsidR="00E4493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C8482A7" w14:textId="77777777" w:rsidR="00E44930" w:rsidRDefault="00E4493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B26A8" w14:textId="77777777" w:rsidR="00E4493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036DE76" w14:textId="77777777" w:rsidR="00E44930" w:rsidRDefault="00E44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BD9ED" w14:textId="77777777" w:rsidR="00F90A82" w:rsidRDefault="00F90A82">
      <w:pPr>
        <w:spacing w:line="240" w:lineRule="auto"/>
      </w:pPr>
      <w:r>
        <w:separator/>
      </w:r>
    </w:p>
  </w:footnote>
  <w:footnote w:type="continuationSeparator" w:id="0">
    <w:p w14:paraId="06C48D5C" w14:textId="77777777" w:rsidR="00F90A82" w:rsidRDefault="00F90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FF287" w14:textId="77777777" w:rsidR="00E4493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99835637">
    <w:abstractNumId w:val="2"/>
  </w:num>
  <w:num w:numId="2" w16cid:durableId="183054252">
    <w:abstractNumId w:val="1"/>
  </w:num>
  <w:num w:numId="3" w16cid:durableId="695883631">
    <w:abstractNumId w:val="3"/>
  </w:num>
  <w:num w:numId="4" w16cid:durableId="14345498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4D21DF"/>
    <w:rsid w:val="006612B1"/>
    <w:rsid w:val="00671373"/>
    <w:rsid w:val="006E28DE"/>
    <w:rsid w:val="007921A3"/>
    <w:rsid w:val="007F4338"/>
    <w:rsid w:val="00B70267"/>
    <w:rsid w:val="00E44930"/>
    <w:rsid w:val="00F22B15"/>
    <w:rsid w:val="00F90A82"/>
    <w:rsid w:val="00F9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80FC"/>
  <w15:docId w15:val="{757998E7-47CF-42C5-9C23-4AC87ED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Revision">
    <w:name w:val="Revision"/>
    <w:hidden/>
    <w:uiPriority w:val="99"/>
    <w:semiHidden/>
    <w:rsid w:val="007F433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52</Pages>
  <Words>4572</Words>
  <Characters>26065</Characters>
  <Application>Microsoft Office Word</Application>
  <DocSecurity>0</DocSecurity>
  <Lines>217</Lines>
  <Paragraphs>61</Paragraphs>
  <ScaleCrop>false</ScaleCrop>
  <Company>Qualtrics</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X Social Consensus - Fall 2024</dc:title>
  <dc:subject/>
  <dc:creator>Qualtrics</dc:creator>
  <cp:keywords/>
  <dc:description/>
  <cp:lastModifiedBy>Duan, Sean (MU-Student)</cp:lastModifiedBy>
  <cp:revision>3</cp:revision>
  <dcterms:created xsi:type="dcterms:W3CDTF">2024-09-12T17:20:00Z</dcterms:created>
  <dcterms:modified xsi:type="dcterms:W3CDTF">2024-09-12T17:23:00Z</dcterms:modified>
</cp:coreProperties>
</file>